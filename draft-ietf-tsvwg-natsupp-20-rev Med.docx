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8B006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3A459C8A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1B93231E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76B6E639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61AB1EF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Network Working Group                                      R. R. Stewart</w:t>
      </w:r>
    </w:p>
    <w:p w14:paraId="7CD049D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Internet-Draft                                             Netflix, Inc.</w:t>
      </w:r>
    </w:p>
    <w:p w14:paraId="5DADA1F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Intended status: Standards Track                                M. </w:t>
      </w:r>
      <w:proofErr w:type="spellStart"/>
      <w:r w:rsidRPr="002F70FE">
        <w:rPr>
          <w:rFonts w:ascii="Courier New" w:hAnsi="Courier New" w:cs="Courier New"/>
          <w:lang w:val="en-US"/>
        </w:rPr>
        <w:t>Tüxen</w:t>
      </w:r>
      <w:proofErr w:type="spellEnd"/>
    </w:p>
    <w:p w14:paraId="692B20B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Expires: 29 January 2021                                     I. </w:t>
      </w:r>
      <w:proofErr w:type="spellStart"/>
      <w:r w:rsidRPr="002F70FE">
        <w:rPr>
          <w:rFonts w:ascii="Courier New" w:hAnsi="Courier New" w:cs="Courier New"/>
          <w:lang w:val="en-US"/>
        </w:rPr>
        <w:t>Rüngeler</w:t>
      </w:r>
      <w:proofErr w:type="spellEnd"/>
    </w:p>
    <w:p w14:paraId="3693488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          </w:t>
      </w:r>
      <w:proofErr w:type="spellStart"/>
      <w:r w:rsidRPr="002F70FE">
        <w:rPr>
          <w:rFonts w:ascii="Courier New" w:hAnsi="Courier New" w:cs="Courier New"/>
          <w:lang w:val="en-US"/>
        </w:rPr>
        <w:t>Münster</w:t>
      </w:r>
      <w:proofErr w:type="spellEnd"/>
      <w:r w:rsidRPr="002F70FE">
        <w:rPr>
          <w:rFonts w:ascii="Courier New" w:hAnsi="Courier New" w:cs="Courier New"/>
          <w:lang w:val="en-US"/>
        </w:rPr>
        <w:t xml:space="preserve"> Univ. of Appl. Sciences</w:t>
      </w:r>
    </w:p>
    <w:p w14:paraId="4B531FE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                             28 July 2020</w:t>
      </w:r>
    </w:p>
    <w:p w14:paraId="4EFC33E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C60850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DDC426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Stream Control Transmission Protocol (SCTP) Network Address Translation</w:t>
      </w:r>
    </w:p>
    <w:p w14:paraId="65EC094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 Support</w:t>
      </w:r>
    </w:p>
    <w:p w14:paraId="2B2C30C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</w:t>
      </w:r>
      <w:proofErr w:type="gramStart"/>
      <w:r w:rsidRPr="002F70FE">
        <w:rPr>
          <w:rFonts w:ascii="Courier New" w:hAnsi="Courier New" w:cs="Courier New"/>
          <w:lang w:val="en-US"/>
        </w:rPr>
        <w:t>draft-ietf-tsvwg-natsupp-20</w:t>
      </w:r>
      <w:proofErr w:type="gramEnd"/>
    </w:p>
    <w:p w14:paraId="5956EE5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7019EF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Abstract</w:t>
      </w:r>
    </w:p>
    <w:p w14:paraId="143B9DF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E28679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The Stream Control Transmission Protocol (SCTP) provides a reliable</w:t>
      </w:r>
    </w:p>
    <w:p w14:paraId="7F1B220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communications</w:t>
      </w:r>
      <w:proofErr w:type="gramEnd"/>
      <w:r w:rsidRPr="002F70FE">
        <w:rPr>
          <w:rFonts w:ascii="Courier New" w:hAnsi="Courier New" w:cs="Courier New"/>
          <w:lang w:val="en-US"/>
        </w:rPr>
        <w:t xml:space="preserve"> channel between two end-hosts in many ways similar to</w:t>
      </w:r>
    </w:p>
    <w:p w14:paraId="4EF4A73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the</w:t>
      </w:r>
      <w:proofErr w:type="gramEnd"/>
      <w:r w:rsidRPr="002F70FE">
        <w:rPr>
          <w:rFonts w:ascii="Courier New" w:hAnsi="Courier New" w:cs="Courier New"/>
          <w:lang w:val="en-US"/>
        </w:rPr>
        <w:t xml:space="preserve"> Transmission Control Protocol (TCP).  With the widespread</w:t>
      </w:r>
    </w:p>
    <w:p w14:paraId="1AC049B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deployment</w:t>
      </w:r>
      <w:proofErr w:type="gramEnd"/>
      <w:r w:rsidRPr="002F70FE">
        <w:rPr>
          <w:rFonts w:ascii="Courier New" w:hAnsi="Courier New" w:cs="Courier New"/>
          <w:lang w:val="en-US"/>
        </w:rPr>
        <w:t xml:space="preserve"> of Network Address Translators (NAT), specialized code has</w:t>
      </w:r>
    </w:p>
    <w:p w14:paraId="5DD7DB2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been</w:t>
      </w:r>
      <w:proofErr w:type="gramEnd"/>
      <w:r w:rsidRPr="002F70FE">
        <w:rPr>
          <w:rFonts w:ascii="Courier New" w:hAnsi="Courier New" w:cs="Courier New"/>
          <w:lang w:val="en-US"/>
        </w:rPr>
        <w:t xml:space="preserve"> added to NAT functions for TCP that allows multiple hosts to</w:t>
      </w:r>
    </w:p>
    <w:p w14:paraId="3D0018F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reside</w:t>
      </w:r>
      <w:proofErr w:type="gramEnd"/>
      <w:r w:rsidRPr="002F70FE">
        <w:rPr>
          <w:rFonts w:ascii="Courier New" w:hAnsi="Courier New" w:cs="Courier New"/>
          <w:lang w:val="en-US"/>
        </w:rPr>
        <w:t xml:space="preserve"> behind a NAT function and yet share a single IPv4 address,</w:t>
      </w:r>
    </w:p>
    <w:p w14:paraId="47CA06A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even</w:t>
      </w:r>
      <w:proofErr w:type="gramEnd"/>
      <w:r w:rsidRPr="002F70FE">
        <w:rPr>
          <w:rFonts w:ascii="Courier New" w:hAnsi="Courier New" w:cs="Courier New"/>
          <w:lang w:val="en-US"/>
        </w:rPr>
        <w:t xml:space="preserve"> when two hosts (behind a NAT function) choose the same port</w:t>
      </w:r>
    </w:p>
    <w:p w14:paraId="2C6F2A5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numbers</w:t>
      </w:r>
      <w:proofErr w:type="gramEnd"/>
      <w:r w:rsidRPr="002F70FE">
        <w:rPr>
          <w:rFonts w:ascii="Courier New" w:hAnsi="Courier New" w:cs="Courier New"/>
          <w:lang w:val="en-US"/>
        </w:rPr>
        <w:t xml:space="preserve"> for their connection.  This additional code is sometimes</w:t>
      </w:r>
    </w:p>
    <w:p w14:paraId="3FB7F90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classified</w:t>
      </w:r>
      <w:proofErr w:type="gramEnd"/>
      <w:r w:rsidRPr="002F70FE">
        <w:rPr>
          <w:rFonts w:ascii="Courier New" w:hAnsi="Courier New" w:cs="Courier New"/>
          <w:lang w:val="en-US"/>
        </w:rPr>
        <w:t xml:space="preserve"> as Network Address and Port Translation (NAPT).</w:t>
      </w:r>
    </w:p>
    <w:p w14:paraId="0FD8C4C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A01D43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This document describes the protocol extensions required for the SCTP</w:t>
      </w:r>
    </w:p>
    <w:p w14:paraId="03373E9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endpoints</w:t>
      </w:r>
      <w:proofErr w:type="gramEnd"/>
      <w:r w:rsidRPr="002F70FE">
        <w:rPr>
          <w:rFonts w:ascii="Courier New" w:hAnsi="Courier New" w:cs="Courier New"/>
          <w:lang w:val="en-US"/>
        </w:rPr>
        <w:t xml:space="preserve"> and the mechanisms for NAT functions necessary to provide</w:t>
      </w:r>
    </w:p>
    <w:p w14:paraId="7968DCF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similar</w:t>
      </w:r>
      <w:proofErr w:type="gramEnd"/>
      <w:r w:rsidRPr="002F70FE">
        <w:rPr>
          <w:rFonts w:ascii="Courier New" w:hAnsi="Courier New" w:cs="Courier New"/>
          <w:lang w:val="en-US"/>
        </w:rPr>
        <w:t xml:space="preserve"> features of NAPT in the single point and </w:t>
      </w:r>
      <w:ins w:id="0" w:author="BOUCADAIR Mohamed TGI/OLN" w:date="2020-07-29T08:45:00Z">
        <w:r w:rsidR="0032040A">
          <w:rPr>
            <w:rFonts w:ascii="Courier New" w:hAnsi="Courier New" w:cs="Courier New"/>
            <w:lang w:val="en-US"/>
          </w:rPr>
          <w:t>multi</w:t>
        </w:r>
        <w:r w:rsidR="0032040A" w:rsidRPr="002F70FE">
          <w:rPr>
            <w:rFonts w:ascii="Courier New" w:hAnsi="Courier New" w:cs="Courier New"/>
            <w:lang w:val="en-US"/>
          </w:rPr>
          <w:t>point</w:t>
        </w:r>
      </w:ins>
      <w:del w:id="1" w:author="BOUCADAIR Mohamed TGI/OLN" w:date="2020-07-29T08:45:00Z">
        <w:r w:rsidRPr="002F70FE" w:rsidDel="0032040A">
          <w:rPr>
            <w:rFonts w:ascii="Courier New" w:hAnsi="Courier New" w:cs="Courier New"/>
            <w:lang w:val="en-US"/>
          </w:rPr>
          <w:delText>multi point</w:delText>
        </w:r>
      </w:del>
    </w:p>
    <w:p w14:paraId="46F15C0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traversal</w:t>
      </w:r>
      <w:proofErr w:type="gramEnd"/>
      <w:r w:rsidRPr="002F70FE">
        <w:rPr>
          <w:rFonts w:ascii="Courier New" w:hAnsi="Courier New" w:cs="Courier New"/>
          <w:lang w:val="en-US"/>
        </w:rPr>
        <w:t xml:space="preserve"> scenario.</w:t>
      </w:r>
    </w:p>
    <w:p w14:paraId="34644BC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6BC56A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Finally, a YANG module for SCTP NAT is defined.</w:t>
      </w:r>
    </w:p>
    <w:p w14:paraId="02552F7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909D5A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Status of This Memo</w:t>
      </w:r>
    </w:p>
    <w:p w14:paraId="2956F63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83148F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This Internet-Draft is submitted in full conformance with the</w:t>
      </w:r>
    </w:p>
    <w:p w14:paraId="65C91E8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provisions</w:t>
      </w:r>
      <w:proofErr w:type="gramEnd"/>
      <w:r w:rsidRPr="002F70FE">
        <w:rPr>
          <w:rFonts w:ascii="Courier New" w:hAnsi="Courier New" w:cs="Courier New"/>
          <w:lang w:val="en-US"/>
        </w:rPr>
        <w:t xml:space="preserve"> of BCP 78 and BCP 79.</w:t>
      </w:r>
    </w:p>
    <w:p w14:paraId="6FA4B8A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D4C741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Internet-Drafts are working documents of the Internet Engineering</w:t>
      </w:r>
    </w:p>
    <w:p w14:paraId="190EBB2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Task Force (IETF).  Note that other groups may also distribute</w:t>
      </w:r>
    </w:p>
    <w:p w14:paraId="652D7E8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working</w:t>
      </w:r>
      <w:proofErr w:type="gramEnd"/>
      <w:r w:rsidRPr="002F70FE">
        <w:rPr>
          <w:rFonts w:ascii="Courier New" w:hAnsi="Courier New" w:cs="Courier New"/>
          <w:lang w:val="en-US"/>
        </w:rPr>
        <w:t xml:space="preserve"> documents as Internet-Drafts.  The list of current Internet-</w:t>
      </w:r>
    </w:p>
    <w:p w14:paraId="1D5B30C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Drafts is at https://datatracker.ietf.org/drafts/current/.</w:t>
      </w:r>
    </w:p>
    <w:p w14:paraId="4E6BC75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7CB4E8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Internet-Drafts are draft documents valid for a maximum of six months</w:t>
      </w:r>
    </w:p>
    <w:p w14:paraId="6D8FE5B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and</w:t>
      </w:r>
      <w:proofErr w:type="gramEnd"/>
      <w:r w:rsidRPr="002F70FE">
        <w:rPr>
          <w:rFonts w:ascii="Courier New" w:hAnsi="Courier New" w:cs="Courier New"/>
          <w:lang w:val="en-US"/>
        </w:rPr>
        <w:t xml:space="preserve"> may be updated, replaced, or obsoleted by other documents at any</w:t>
      </w:r>
    </w:p>
    <w:p w14:paraId="446D379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time</w:t>
      </w:r>
      <w:proofErr w:type="gramEnd"/>
      <w:r w:rsidRPr="002F70FE">
        <w:rPr>
          <w:rFonts w:ascii="Courier New" w:hAnsi="Courier New" w:cs="Courier New"/>
          <w:lang w:val="en-US"/>
        </w:rPr>
        <w:t>.  It is inappropriate to use Internet-Drafts as reference</w:t>
      </w:r>
    </w:p>
    <w:p w14:paraId="2CFA4AB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material</w:t>
      </w:r>
      <w:proofErr w:type="gramEnd"/>
      <w:r w:rsidRPr="002F70FE">
        <w:rPr>
          <w:rFonts w:ascii="Courier New" w:hAnsi="Courier New" w:cs="Courier New"/>
          <w:lang w:val="en-US"/>
        </w:rPr>
        <w:t xml:space="preserve"> or to cite them other than as "work in progress."</w:t>
      </w:r>
    </w:p>
    <w:p w14:paraId="1910099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74BF26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This Internet-Draft will expire on 29 January 2021.</w:t>
      </w:r>
    </w:p>
    <w:p w14:paraId="579EC3B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0C61D3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B5B9E7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4DC4DF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2A8149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Stewart, et al.          Expires 29 January 2021                [Page 1]</w:t>
      </w:r>
    </w:p>
    <w:p w14:paraId="652B85A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br w:type="page"/>
      </w:r>
    </w:p>
    <w:p w14:paraId="51B24CF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403FE45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E27CF6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84D38B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Copyright Notice</w:t>
      </w:r>
    </w:p>
    <w:p w14:paraId="15851C8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EA4E17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Copyright (c) 2020 IETF Trust and the persons identified as the</w:t>
      </w:r>
    </w:p>
    <w:p w14:paraId="0669FAA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document</w:t>
      </w:r>
      <w:proofErr w:type="gramEnd"/>
      <w:r w:rsidRPr="002F70FE">
        <w:rPr>
          <w:rFonts w:ascii="Courier New" w:hAnsi="Courier New" w:cs="Courier New"/>
          <w:lang w:val="en-US"/>
        </w:rPr>
        <w:t xml:space="preserve"> authors.  All rights reserved.</w:t>
      </w:r>
    </w:p>
    <w:p w14:paraId="2AC0C40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02C728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This document is subject to BCP 78 and the IETF Trust's Legal</w:t>
      </w:r>
    </w:p>
    <w:p w14:paraId="043314F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Provisions Relating to IETF Documents (https://trustee.ietf.org/</w:t>
      </w:r>
    </w:p>
    <w:p w14:paraId="36B812B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license-info) in effect on the date of publication of this document.</w:t>
      </w:r>
    </w:p>
    <w:p w14:paraId="4EB3895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Please review these documents carefully, as they describe your rights</w:t>
      </w:r>
    </w:p>
    <w:p w14:paraId="58A7CC2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and</w:t>
      </w:r>
      <w:proofErr w:type="gramEnd"/>
      <w:r w:rsidRPr="002F70FE">
        <w:rPr>
          <w:rFonts w:ascii="Courier New" w:hAnsi="Courier New" w:cs="Courier New"/>
          <w:lang w:val="en-US"/>
        </w:rPr>
        <w:t xml:space="preserve"> restrictions with respect to this document.  Code Components</w:t>
      </w:r>
    </w:p>
    <w:p w14:paraId="384FEB4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extracted</w:t>
      </w:r>
      <w:proofErr w:type="gramEnd"/>
      <w:r w:rsidRPr="002F70FE">
        <w:rPr>
          <w:rFonts w:ascii="Courier New" w:hAnsi="Courier New" w:cs="Courier New"/>
          <w:lang w:val="en-US"/>
        </w:rPr>
        <w:t xml:space="preserve"> from this document must include Simplified BSD License text</w:t>
      </w:r>
    </w:p>
    <w:p w14:paraId="6D02E1D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as</w:t>
      </w:r>
      <w:proofErr w:type="gramEnd"/>
      <w:r w:rsidRPr="002F70FE">
        <w:rPr>
          <w:rFonts w:ascii="Courier New" w:hAnsi="Courier New" w:cs="Courier New"/>
          <w:lang w:val="en-US"/>
        </w:rPr>
        <w:t xml:space="preserve"> described in Section 4.e of the Trust Legal Provisions and are</w:t>
      </w:r>
    </w:p>
    <w:p w14:paraId="229E81B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provided</w:t>
      </w:r>
      <w:proofErr w:type="gramEnd"/>
      <w:r w:rsidRPr="002F70FE">
        <w:rPr>
          <w:rFonts w:ascii="Courier New" w:hAnsi="Courier New" w:cs="Courier New"/>
          <w:lang w:val="en-US"/>
        </w:rPr>
        <w:t xml:space="preserve"> without warranty as described in the Simplified BSD License.</w:t>
      </w:r>
    </w:p>
    <w:p w14:paraId="35E250E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6473D9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Table of Contents</w:t>
      </w:r>
    </w:p>
    <w:p w14:paraId="3613554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EBB42D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1.  Introduction  . . . . . . . . . . . . . . . . . . . . . . . .   3</w:t>
      </w:r>
    </w:p>
    <w:p w14:paraId="10FFCE8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2.  Conventions . . . . . . . . . . . . . . . . . . . . . . . . .   5</w:t>
      </w:r>
    </w:p>
    <w:p w14:paraId="40A1FEA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3.  Terminology . . . . . . . . . . . . . . . . . . . . . . . . .   5</w:t>
      </w:r>
    </w:p>
    <w:p w14:paraId="21B2698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4.  Motivation  . . . . . . . . . . . . . . . . . . . . . . . . .   6</w:t>
      </w:r>
    </w:p>
    <w:p w14:paraId="5487A10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4.1</w:t>
      </w:r>
      <w:proofErr w:type="gramStart"/>
      <w:r w:rsidRPr="002F70FE">
        <w:rPr>
          <w:rFonts w:ascii="Courier New" w:hAnsi="Courier New" w:cs="Courier New"/>
          <w:lang w:val="en-US"/>
        </w:rPr>
        <w:t>.  SCTP</w:t>
      </w:r>
      <w:proofErr w:type="gramEnd"/>
      <w:r w:rsidRPr="002F70FE">
        <w:rPr>
          <w:rFonts w:ascii="Courier New" w:hAnsi="Courier New" w:cs="Courier New"/>
          <w:lang w:val="en-US"/>
        </w:rPr>
        <w:t xml:space="preserve"> NAT Traversal Scenarios  . . . . . . . . . . . . . .   6</w:t>
      </w:r>
    </w:p>
    <w:p w14:paraId="723A92B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4.1.1</w:t>
      </w:r>
      <w:proofErr w:type="gramStart"/>
      <w:r w:rsidRPr="002F70FE">
        <w:rPr>
          <w:rFonts w:ascii="Courier New" w:hAnsi="Courier New" w:cs="Courier New"/>
          <w:lang w:val="en-US"/>
        </w:rPr>
        <w:t>.  Single</w:t>
      </w:r>
      <w:proofErr w:type="gramEnd"/>
      <w:r w:rsidRPr="002F70FE">
        <w:rPr>
          <w:rFonts w:ascii="Courier New" w:hAnsi="Courier New" w:cs="Courier New"/>
          <w:lang w:val="en-US"/>
        </w:rPr>
        <w:t xml:space="preserve"> Point Traversal  . . . . . . . . . . . . . . .   7</w:t>
      </w:r>
    </w:p>
    <w:p w14:paraId="4C1A6CC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4.1.2</w:t>
      </w:r>
      <w:proofErr w:type="gramStart"/>
      <w:r w:rsidRPr="002F70FE">
        <w:rPr>
          <w:rFonts w:ascii="Courier New" w:hAnsi="Courier New" w:cs="Courier New"/>
          <w:lang w:val="en-US"/>
        </w:rPr>
        <w:t>.  Multi</w:t>
      </w:r>
      <w:proofErr w:type="gramEnd"/>
      <w:r w:rsidRPr="002F70FE">
        <w:rPr>
          <w:rFonts w:ascii="Courier New" w:hAnsi="Courier New" w:cs="Courier New"/>
          <w:lang w:val="en-US"/>
        </w:rPr>
        <w:t xml:space="preserve"> Point Traversal . . . . . . . . . . . . . . . .   7</w:t>
      </w:r>
    </w:p>
    <w:p w14:paraId="2CCB546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4.2</w:t>
      </w:r>
      <w:proofErr w:type="gramStart"/>
      <w:r w:rsidRPr="002F70FE">
        <w:rPr>
          <w:rFonts w:ascii="Courier New" w:hAnsi="Courier New" w:cs="Courier New"/>
          <w:lang w:val="en-US"/>
        </w:rPr>
        <w:t>.  Limitations</w:t>
      </w:r>
      <w:proofErr w:type="gramEnd"/>
      <w:r w:rsidRPr="002F70FE">
        <w:rPr>
          <w:rFonts w:ascii="Courier New" w:hAnsi="Courier New" w:cs="Courier New"/>
          <w:lang w:val="en-US"/>
        </w:rPr>
        <w:t xml:space="preserve"> of Classical NAPT for SCTP  . . . . . . . . .   8</w:t>
      </w:r>
    </w:p>
    <w:p w14:paraId="0F70B10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4.3</w:t>
      </w:r>
      <w:proofErr w:type="gramStart"/>
      <w:r w:rsidRPr="002F70FE">
        <w:rPr>
          <w:rFonts w:ascii="Courier New" w:hAnsi="Courier New" w:cs="Courier New"/>
          <w:lang w:val="en-US"/>
        </w:rPr>
        <w:t>.  The</w:t>
      </w:r>
      <w:proofErr w:type="gramEnd"/>
      <w:r w:rsidRPr="002F70FE">
        <w:rPr>
          <w:rFonts w:ascii="Courier New" w:hAnsi="Courier New" w:cs="Courier New"/>
          <w:lang w:val="en-US"/>
        </w:rPr>
        <w:t xml:space="preserve"> SCTP-Specific Variant of NAT  . . . . . . . . . . . .   8</w:t>
      </w:r>
    </w:p>
    <w:p w14:paraId="7145392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5.  Data Formats  . . . . . . . . . . . . . . . . . . . . . . . .  13</w:t>
      </w:r>
    </w:p>
    <w:p w14:paraId="07AF846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5.1</w:t>
      </w:r>
      <w:proofErr w:type="gramStart"/>
      <w:r w:rsidRPr="002F70FE">
        <w:rPr>
          <w:rFonts w:ascii="Courier New" w:hAnsi="Courier New" w:cs="Courier New"/>
          <w:lang w:val="en-US"/>
        </w:rPr>
        <w:t>.  Modified</w:t>
      </w:r>
      <w:proofErr w:type="gramEnd"/>
      <w:r w:rsidRPr="002F70FE">
        <w:rPr>
          <w:rFonts w:ascii="Courier New" w:hAnsi="Courier New" w:cs="Courier New"/>
          <w:lang w:val="en-US"/>
        </w:rPr>
        <w:t xml:space="preserve"> Chunks . . . . . . . . . . . . . . . . . . . . .  13</w:t>
      </w:r>
    </w:p>
    <w:p w14:paraId="73777CC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5.1.1</w:t>
      </w:r>
      <w:proofErr w:type="gramStart"/>
      <w:r w:rsidRPr="002F70FE">
        <w:rPr>
          <w:rFonts w:ascii="Courier New" w:hAnsi="Courier New" w:cs="Courier New"/>
          <w:lang w:val="en-US"/>
        </w:rPr>
        <w:t>.  Extended</w:t>
      </w:r>
      <w:proofErr w:type="gramEnd"/>
      <w:r w:rsidRPr="002F70FE">
        <w:rPr>
          <w:rFonts w:ascii="Courier New" w:hAnsi="Courier New" w:cs="Courier New"/>
          <w:lang w:val="en-US"/>
        </w:rPr>
        <w:t xml:space="preserve"> ABORT Chunk  . . . . . . . . . . . . . . . .  13</w:t>
      </w:r>
    </w:p>
    <w:p w14:paraId="49FB70F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5.1.2</w:t>
      </w:r>
      <w:proofErr w:type="gramStart"/>
      <w:r w:rsidRPr="002F70FE">
        <w:rPr>
          <w:rFonts w:ascii="Courier New" w:hAnsi="Courier New" w:cs="Courier New"/>
          <w:lang w:val="en-US"/>
        </w:rPr>
        <w:t>.  Extended</w:t>
      </w:r>
      <w:proofErr w:type="gramEnd"/>
      <w:r w:rsidRPr="002F70FE">
        <w:rPr>
          <w:rFonts w:ascii="Courier New" w:hAnsi="Courier New" w:cs="Courier New"/>
          <w:lang w:val="en-US"/>
        </w:rPr>
        <w:t xml:space="preserve"> ERROR Chunk  . . . . . . . . . . . . . . . .  13</w:t>
      </w:r>
    </w:p>
    <w:p w14:paraId="4E2A232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5.2</w:t>
      </w:r>
      <w:proofErr w:type="gramStart"/>
      <w:r w:rsidRPr="002F70FE">
        <w:rPr>
          <w:rFonts w:ascii="Courier New" w:hAnsi="Courier New" w:cs="Courier New"/>
          <w:lang w:val="en-US"/>
        </w:rPr>
        <w:t>.  New</w:t>
      </w:r>
      <w:proofErr w:type="gramEnd"/>
      <w:r w:rsidRPr="002F70FE">
        <w:rPr>
          <w:rFonts w:ascii="Courier New" w:hAnsi="Courier New" w:cs="Courier New"/>
          <w:lang w:val="en-US"/>
        </w:rPr>
        <w:t xml:space="preserve"> Error Causes  . . . . . . . . . . . . . . . . . . . .  14</w:t>
      </w:r>
    </w:p>
    <w:p w14:paraId="4192699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5.2.1</w:t>
      </w:r>
      <w:proofErr w:type="gramStart"/>
      <w:r w:rsidRPr="002F70FE">
        <w:rPr>
          <w:rFonts w:ascii="Courier New" w:hAnsi="Courier New" w:cs="Courier New"/>
          <w:lang w:val="en-US"/>
        </w:rPr>
        <w:t xml:space="preserve">.  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2F70FE">
        <w:rPr>
          <w:rFonts w:ascii="Courier New" w:hAnsi="Courier New" w:cs="Courier New"/>
          <w:lang w:val="en-US"/>
        </w:rPr>
        <w:t xml:space="preserve"> and Port Number Collision Error Cause  . . . . .  14</w:t>
      </w:r>
    </w:p>
    <w:p w14:paraId="28E91C4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5.2.2</w:t>
      </w:r>
      <w:proofErr w:type="gramStart"/>
      <w:r w:rsidRPr="002F70FE">
        <w:rPr>
          <w:rFonts w:ascii="Courier New" w:hAnsi="Courier New" w:cs="Courier New"/>
          <w:lang w:val="en-US"/>
        </w:rPr>
        <w:t>.  Missing</w:t>
      </w:r>
      <w:proofErr w:type="gramEnd"/>
      <w:r w:rsidRPr="002F70FE">
        <w:rPr>
          <w:rFonts w:ascii="Courier New" w:hAnsi="Courier New" w:cs="Courier New"/>
          <w:lang w:val="en-US"/>
        </w:rPr>
        <w:t xml:space="preserve"> State Error Cause . . . . . . . . . . . . . .  14</w:t>
      </w:r>
    </w:p>
    <w:p w14:paraId="11EE642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5.2.3</w:t>
      </w:r>
      <w:proofErr w:type="gramStart"/>
      <w:r w:rsidRPr="002F70FE">
        <w:rPr>
          <w:rFonts w:ascii="Courier New" w:hAnsi="Courier New" w:cs="Courier New"/>
          <w:lang w:val="en-US"/>
        </w:rPr>
        <w:t>.  Port</w:t>
      </w:r>
      <w:proofErr w:type="gramEnd"/>
      <w:r w:rsidRPr="002F70FE">
        <w:rPr>
          <w:rFonts w:ascii="Courier New" w:hAnsi="Courier New" w:cs="Courier New"/>
          <w:lang w:val="en-US"/>
        </w:rPr>
        <w:t xml:space="preserve"> Number Collision Error Cause . . . . . . . . . .  15</w:t>
      </w:r>
    </w:p>
    <w:p w14:paraId="0185D56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5.3</w:t>
      </w:r>
      <w:proofErr w:type="gramStart"/>
      <w:r w:rsidRPr="002F70FE">
        <w:rPr>
          <w:rFonts w:ascii="Courier New" w:hAnsi="Courier New" w:cs="Courier New"/>
          <w:lang w:val="en-US"/>
        </w:rPr>
        <w:t>.  New</w:t>
      </w:r>
      <w:proofErr w:type="gramEnd"/>
      <w:r w:rsidRPr="002F70FE">
        <w:rPr>
          <w:rFonts w:ascii="Courier New" w:hAnsi="Courier New" w:cs="Courier New"/>
          <w:lang w:val="en-US"/>
        </w:rPr>
        <w:t xml:space="preserve"> Parameters  . . . . . . . . . . . . . . . . . . . . .  16</w:t>
      </w:r>
    </w:p>
    <w:p w14:paraId="0658E66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5.3.1</w:t>
      </w:r>
      <w:proofErr w:type="gramStart"/>
      <w:r w:rsidRPr="002F70FE">
        <w:rPr>
          <w:rFonts w:ascii="Courier New" w:hAnsi="Courier New" w:cs="Courier New"/>
          <w:lang w:val="en-US"/>
        </w:rPr>
        <w:t>.  Disable</w:t>
      </w:r>
      <w:proofErr w:type="gramEnd"/>
      <w:r w:rsidRPr="002F70FE">
        <w:rPr>
          <w:rFonts w:ascii="Courier New" w:hAnsi="Courier New" w:cs="Courier New"/>
          <w:lang w:val="en-US"/>
        </w:rPr>
        <w:t xml:space="preserve"> Restart Parameter . . . . . . . . . . . . . .  16</w:t>
      </w:r>
    </w:p>
    <w:p w14:paraId="1B8CAFC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5.3.2</w:t>
      </w:r>
      <w:proofErr w:type="gramStart"/>
      <w:r w:rsidRPr="002F70FE">
        <w:rPr>
          <w:rFonts w:ascii="Courier New" w:hAnsi="Courier New" w:cs="Courier New"/>
          <w:lang w:val="en-US"/>
        </w:rPr>
        <w:t xml:space="preserve">.  </w:t>
      </w:r>
      <w:proofErr w:type="spellStart"/>
      <w:r w:rsidRPr="002F70FE">
        <w:rPr>
          <w:rFonts w:ascii="Courier New" w:hAnsi="Courier New" w:cs="Courier New"/>
          <w:lang w:val="en-US"/>
        </w:rPr>
        <w:t>VTags</w:t>
      </w:r>
      <w:proofErr w:type="spellEnd"/>
      <w:proofErr w:type="gramEnd"/>
      <w:r w:rsidRPr="002F70FE">
        <w:rPr>
          <w:rFonts w:ascii="Courier New" w:hAnsi="Courier New" w:cs="Courier New"/>
          <w:lang w:val="en-US"/>
        </w:rPr>
        <w:t xml:space="preserve"> Parameter . . . . . . . . . . . . . . . . . . .  16</w:t>
      </w:r>
    </w:p>
    <w:p w14:paraId="7F41266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6.  Procedures for SCTP Endpoints and NAT Functions . . . . . . .  18</w:t>
      </w:r>
    </w:p>
    <w:p w14:paraId="016ABFD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6.1</w:t>
      </w:r>
      <w:proofErr w:type="gramStart"/>
      <w:r w:rsidRPr="002F70FE">
        <w:rPr>
          <w:rFonts w:ascii="Courier New" w:hAnsi="Courier New" w:cs="Courier New"/>
          <w:lang w:val="en-US"/>
        </w:rPr>
        <w:t>.  Association</w:t>
      </w:r>
      <w:proofErr w:type="gramEnd"/>
      <w:r w:rsidRPr="002F70FE">
        <w:rPr>
          <w:rFonts w:ascii="Courier New" w:hAnsi="Courier New" w:cs="Courier New"/>
          <w:lang w:val="en-US"/>
        </w:rPr>
        <w:t xml:space="preserve"> Setup Considerations for Endpoints  . . . . .  18</w:t>
      </w:r>
    </w:p>
    <w:p w14:paraId="774EF79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6.2</w:t>
      </w:r>
      <w:proofErr w:type="gramStart"/>
      <w:r w:rsidRPr="002F70FE">
        <w:rPr>
          <w:rFonts w:ascii="Courier New" w:hAnsi="Courier New" w:cs="Courier New"/>
          <w:lang w:val="en-US"/>
        </w:rPr>
        <w:t>.  Handling</w:t>
      </w:r>
      <w:proofErr w:type="gramEnd"/>
      <w:r w:rsidRPr="002F70FE">
        <w:rPr>
          <w:rFonts w:ascii="Courier New" w:hAnsi="Courier New" w:cs="Courier New"/>
          <w:lang w:val="en-US"/>
        </w:rPr>
        <w:t xml:space="preserve"> of Internal Port Number and Verification Tag</w:t>
      </w:r>
    </w:p>
    <w:p w14:paraId="2B7E580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Collisions  . . . . . . . . . . . . . . . . . . . . . . .  19</w:t>
      </w:r>
    </w:p>
    <w:p w14:paraId="290475B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6.2.1</w:t>
      </w:r>
      <w:proofErr w:type="gramStart"/>
      <w:r w:rsidRPr="002F70FE">
        <w:rPr>
          <w:rFonts w:ascii="Courier New" w:hAnsi="Courier New" w:cs="Courier New"/>
          <w:lang w:val="en-US"/>
        </w:rPr>
        <w:t>.  NAT</w:t>
      </w:r>
      <w:proofErr w:type="gramEnd"/>
      <w:r w:rsidRPr="002F70FE">
        <w:rPr>
          <w:rFonts w:ascii="Courier New" w:hAnsi="Courier New" w:cs="Courier New"/>
          <w:lang w:val="en-US"/>
        </w:rPr>
        <w:t xml:space="preserve"> Function Considerations . . . . . . . . . . . . .  19</w:t>
      </w:r>
    </w:p>
    <w:p w14:paraId="2B25A20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6.2.2</w:t>
      </w:r>
      <w:proofErr w:type="gramStart"/>
      <w:r w:rsidRPr="002F70FE">
        <w:rPr>
          <w:rFonts w:ascii="Courier New" w:hAnsi="Courier New" w:cs="Courier New"/>
          <w:lang w:val="en-US"/>
        </w:rPr>
        <w:t>.  Endpoint</w:t>
      </w:r>
      <w:proofErr w:type="gramEnd"/>
      <w:r w:rsidRPr="002F70FE">
        <w:rPr>
          <w:rFonts w:ascii="Courier New" w:hAnsi="Courier New" w:cs="Courier New"/>
          <w:lang w:val="en-US"/>
        </w:rPr>
        <w:t xml:space="preserve"> Considerations . . . . . . . . . . . . . . .  20</w:t>
      </w:r>
    </w:p>
    <w:p w14:paraId="5DC60CF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6.3</w:t>
      </w:r>
      <w:proofErr w:type="gramStart"/>
      <w:r w:rsidRPr="002F70FE">
        <w:rPr>
          <w:rFonts w:ascii="Courier New" w:hAnsi="Courier New" w:cs="Courier New"/>
          <w:lang w:val="en-US"/>
        </w:rPr>
        <w:t>.  Handling</w:t>
      </w:r>
      <w:proofErr w:type="gramEnd"/>
      <w:r w:rsidRPr="002F70FE">
        <w:rPr>
          <w:rFonts w:ascii="Courier New" w:hAnsi="Courier New" w:cs="Courier New"/>
          <w:lang w:val="en-US"/>
        </w:rPr>
        <w:t xml:space="preserve"> of Internal Port Number Collisions . . . . . . .  20</w:t>
      </w:r>
    </w:p>
    <w:p w14:paraId="11EBFD1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6.3.1</w:t>
      </w:r>
      <w:proofErr w:type="gramStart"/>
      <w:r w:rsidRPr="002F70FE">
        <w:rPr>
          <w:rFonts w:ascii="Courier New" w:hAnsi="Courier New" w:cs="Courier New"/>
          <w:lang w:val="en-US"/>
        </w:rPr>
        <w:t>.  NAT</w:t>
      </w:r>
      <w:proofErr w:type="gramEnd"/>
      <w:r w:rsidRPr="002F70FE">
        <w:rPr>
          <w:rFonts w:ascii="Courier New" w:hAnsi="Courier New" w:cs="Courier New"/>
          <w:lang w:val="en-US"/>
        </w:rPr>
        <w:t xml:space="preserve"> Function Considerations . . . . . . . . . . . . .  20</w:t>
      </w:r>
    </w:p>
    <w:p w14:paraId="2559B01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6.3.2</w:t>
      </w:r>
      <w:proofErr w:type="gramStart"/>
      <w:r w:rsidRPr="002F70FE">
        <w:rPr>
          <w:rFonts w:ascii="Courier New" w:hAnsi="Courier New" w:cs="Courier New"/>
          <w:lang w:val="en-US"/>
        </w:rPr>
        <w:t>.  Endpoint</w:t>
      </w:r>
      <w:proofErr w:type="gramEnd"/>
      <w:r w:rsidRPr="002F70FE">
        <w:rPr>
          <w:rFonts w:ascii="Courier New" w:hAnsi="Courier New" w:cs="Courier New"/>
          <w:lang w:val="en-US"/>
        </w:rPr>
        <w:t xml:space="preserve"> Considerations . . . . . . . . . . . . . . .  21</w:t>
      </w:r>
    </w:p>
    <w:p w14:paraId="7CC4BCB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6.4</w:t>
      </w:r>
      <w:proofErr w:type="gramStart"/>
      <w:r w:rsidRPr="002F70FE">
        <w:rPr>
          <w:rFonts w:ascii="Courier New" w:hAnsi="Courier New" w:cs="Courier New"/>
          <w:lang w:val="en-US"/>
        </w:rPr>
        <w:t>.  Handling</w:t>
      </w:r>
      <w:proofErr w:type="gramEnd"/>
      <w:r w:rsidRPr="002F70FE">
        <w:rPr>
          <w:rFonts w:ascii="Courier New" w:hAnsi="Courier New" w:cs="Courier New"/>
          <w:lang w:val="en-US"/>
        </w:rPr>
        <w:t xml:space="preserve"> of Missing State . . . . . . . . . . . . . . . .  21</w:t>
      </w:r>
    </w:p>
    <w:p w14:paraId="228997D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6.4.1</w:t>
      </w:r>
      <w:proofErr w:type="gramStart"/>
      <w:r w:rsidRPr="002F70FE">
        <w:rPr>
          <w:rFonts w:ascii="Courier New" w:hAnsi="Courier New" w:cs="Courier New"/>
          <w:lang w:val="en-US"/>
        </w:rPr>
        <w:t>.  NAT</w:t>
      </w:r>
      <w:proofErr w:type="gramEnd"/>
      <w:r w:rsidRPr="002F70FE">
        <w:rPr>
          <w:rFonts w:ascii="Courier New" w:hAnsi="Courier New" w:cs="Courier New"/>
          <w:lang w:val="en-US"/>
        </w:rPr>
        <w:t xml:space="preserve"> Function Considerations . . . . . . . . . . . . .  21</w:t>
      </w:r>
    </w:p>
    <w:p w14:paraId="1392223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6.4.2</w:t>
      </w:r>
      <w:proofErr w:type="gramStart"/>
      <w:r w:rsidRPr="002F70FE">
        <w:rPr>
          <w:rFonts w:ascii="Courier New" w:hAnsi="Courier New" w:cs="Courier New"/>
          <w:lang w:val="en-US"/>
        </w:rPr>
        <w:t>.  Endpoint</w:t>
      </w:r>
      <w:proofErr w:type="gramEnd"/>
      <w:r w:rsidRPr="002F70FE">
        <w:rPr>
          <w:rFonts w:ascii="Courier New" w:hAnsi="Courier New" w:cs="Courier New"/>
          <w:lang w:val="en-US"/>
        </w:rPr>
        <w:t xml:space="preserve"> Considerations . . . . . . . . . . . . . . .  22</w:t>
      </w:r>
    </w:p>
    <w:p w14:paraId="68366F8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B61F4C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7F727A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FB899C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Stewart, et al.          Expires 29 January 2021                [Page 2]</w:t>
      </w:r>
    </w:p>
    <w:p w14:paraId="17EFD03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br w:type="page"/>
      </w:r>
    </w:p>
    <w:p w14:paraId="6613A9E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1B6A715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D8AEFB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61A586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6.5</w:t>
      </w:r>
      <w:proofErr w:type="gramStart"/>
      <w:r w:rsidRPr="002F70FE">
        <w:rPr>
          <w:rFonts w:ascii="Courier New" w:hAnsi="Courier New" w:cs="Courier New"/>
          <w:lang w:val="en-US"/>
        </w:rPr>
        <w:t>.  Handling</w:t>
      </w:r>
      <w:proofErr w:type="gramEnd"/>
      <w:r w:rsidRPr="002F70FE">
        <w:rPr>
          <w:rFonts w:ascii="Courier New" w:hAnsi="Courier New" w:cs="Courier New"/>
          <w:lang w:val="en-US"/>
        </w:rPr>
        <w:t xml:space="preserve"> of Fragmented SCTP Packets by NAT Functions  . .  23</w:t>
      </w:r>
    </w:p>
    <w:p w14:paraId="2BBD5D7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6.6</w:t>
      </w:r>
      <w:proofErr w:type="gramStart"/>
      <w:r w:rsidRPr="002F70FE">
        <w:rPr>
          <w:rFonts w:ascii="Courier New" w:hAnsi="Courier New" w:cs="Courier New"/>
          <w:lang w:val="en-US"/>
        </w:rPr>
        <w:t>.  Multi</w:t>
      </w:r>
      <w:proofErr w:type="gramEnd"/>
      <w:r w:rsidRPr="002F70FE">
        <w:rPr>
          <w:rFonts w:ascii="Courier New" w:hAnsi="Courier New" w:cs="Courier New"/>
          <w:lang w:val="en-US"/>
        </w:rPr>
        <w:t xml:space="preserve"> Point Traversal Considerations for Endpoints  . . .  24</w:t>
      </w:r>
    </w:p>
    <w:p w14:paraId="1AB7DBC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7.  Various Examples of NAT Traversals  . . . . . . . . . . . . .  24</w:t>
      </w:r>
    </w:p>
    <w:p w14:paraId="1A78101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7.1</w:t>
      </w:r>
      <w:proofErr w:type="gramStart"/>
      <w:r w:rsidRPr="002F70FE">
        <w:rPr>
          <w:rFonts w:ascii="Courier New" w:hAnsi="Courier New" w:cs="Courier New"/>
          <w:lang w:val="en-US"/>
        </w:rPr>
        <w:t>.  Single</w:t>
      </w:r>
      <w:proofErr w:type="gramEnd"/>
      <w:r w:rsidRPr="002F70FE">
        <w:rPr>
          <w:rFonts w:ascii="Courier New" w:hAnsi="Courier New" w:cs="Courier New"/>
          <w:lang w:val="en-US"/>
        </w:rPr>
        <w:t>-homed Client to Single-homed Server  . . . . . . .  24</w:t>
      </w:r>
    </w:p>
    <w:p w14:paraId="0B0DA97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7.2</w:t>
      </w:r>
      <w:proofErr w:type="gramStart"/>
      <w:r w:rsidRPr="002F70FE">
        <w:rPr>
          <w:rFonts w:ascii="Courier New" w:hAnsi="Courier New" w:cs="Courier New"/>
          <w:lang w:val="en-US"/>
        </w:rPr>
        <w:t>.  Single</w:t>
      </w:r>
      <w:proofErr w:type="gramEnd"/>
      <w:r w:rsidRPr="002F70FE">
        <w:rPr>
          <w:rFonts w:ascii="Courier New" w:hAnsi="Courier New" w:cs="Courier New"/>
          <w:lang w:val="en-US"/>
        </w:rPr>
        <w:t>-homed Client to Multi-homed Server . . . . . . . .  26</w:t>
      </w:r>
    </w:p>
    <w:p w14:paraId="262BA1D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7.3</w:t>
      </w:r>
      <w:proofErr w:type="gramStart"/>
      <w:r w:rsidRPr="002F70FE">
        <w:rPr>
          <w:rFonts w:ascii="Courier New" w:hAnsi="Courier New" w:cs="Courier New"/>
          <w:lang w:val="en-US"/>
        </w:rPr>
        <w:t xml:space="preserve">.  </w:t>
      </w:r>
      <w:proofErr w:type="spellStart"/>
      <w:r w:rsidRPr="002F70FE">
        <w:rPr>
          <w:rFonts w:ascii="Courier New" w:hAnsi="Courier New" w:cs="Courier New"/>
          <w:lang w:val="en-US"/>
        </w:rPr>
        <w:t>Multihomed</w:t>
      </w:r>
      <w:proofErr w:type="spellEnd"/>
      <w:proofErr w:type="gramEnd"/>
      <w:r w:rsidRPr="002F70FE">
        <w:rPr>
          <w:rFonts w:ascii="Courier New" w:hAnsi="Courier New" w:cs="Courier New"/>
          <w:lang w:val="en-US"/>
        </w:rPr>
        <w:t xml:space="preserve"> Client and Server  . . . . . . . . . . . . . .  28</w:t>
      </w:r>
    </w:p>
    <w:p w14:paraId="72EC538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7.4</w:t>
      </w:r>
      <w:proofErr w:type="gramStart"/>
      <w:r w:rsidRPr="002F70FE">
        <w:rPr>
          <w:rFonts w:ascii="Courier New" w:hAnsi="Courier New" w:cs="Courier New"/>
          <w:lang w:val="en-US"/>
        </w:rPr>
        <w:t>.  NAT</w:t>
      </w:r>
      <w:proofErr w:type="gramEnd"/>
      <w:r w:rsidRPr="002F70FE">
        <w:rPr>
          <w:rFonts w:ascii="Courier New" w:hAnsi="Courier New" w:cs="Courier New"/>
          <w:lang w:val="en-US"/>
        </w:rPr>
        <w:t xml:space="preserve"> Function Loses Its State  . . . . . . . . . . . . . .  31</w:t>
      </w:r>
    </w:p>
    <w:p w14:paraId="6F4D322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7.5</w:t>
      </w:r>
      <w:proofErr w:type="gramStart"/>
      <w:r w:rsidRPr="002F70FE">
        <w:rPr>
          <w:rFonts w:ascii="Courier New" w:hAnsi="Courier New" w:cs="Courier New"/>
          <w:lang w:val="en-US"/>
        </w:rPr>
        <w:t>.  Peer</w:t>
      </w:r>
      <w:proofErr w:type="gramEnd"/>
      <w:r w:rsidRPr="002F70FE">
        <w:rPr>
          <w:rFonts w:ascii="Courier New" w:hAnsi="Courier New" w:cs="Courier New"/>
          <w:lang w:val="en-US"/>
        </w:rPr>
        <w:t>-to-Peer Communication  . . . . . . . . . . . . . . .  33</w:t>
      </w:r>
    </w:p>
    <w:p w14:paraId="7F896FA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8.  SCTP NAT YANG Module  . . . . . . . . . . . . . . . . . . . .  38</w:t>
      </w:r>
    </w:p>
    <w:p w14:paraId="568D857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8.1</w:t>
      </w:r>
      <w:proofErr w:type="gramStart"/>
      <w:r w:rsidRPr="002F70FE">
        <w:rPr>
          <w:rFonts w:ascii="Courier New" w:hAnsi="Courier New" w:cs="Courier New"/>
          <w:lang w:val="en-US"/>
        </w:rPr>
        <w:t>.  Tree</w:t>
      </w:r>
      <w:proofErr w:type="gramEnd"/>
      <w:r w:rsidRPr="002F70FE">
        <w:rPr>
          <w:rFonts w:ascii="Courier New" w:hAnsi="Courier New" w:cs="Courier New"/>
          <w:lang w:val="en-US"/>
        </w:rPr>
        <w:t xml:space="preserve"> Structure  . . . . . . . . . . . . . . . . . . . . .  38</w:t>
      </w:r>
    </w:p>
    <w:p w14:paraId="0E46867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8.2</w:t>
      </w:r>
      <w:proofErr w:type="gramStart"/>
      <w:r w:rsidRPr="002F70FE">
        <w:rPr>
          <w:rFonts w:ascii="Courier New" w:hAnsi="Courier New" w:cs="Courier New"/>
          <w:lang w:val="en-US"/>
        </w:rPr>
        <w:t>.  YANG</w:t>
      </w:r>
      <w:proofErr w:type="gramEnd"/>
      <w:r w:rsidRPr="002F70FE">
        <w:rPr>
          <w:rFonts w:ascii="Courier New" w:hAnsi="Courier New" w:cs="Courier New"/>
          <w:lang w:val="en-US"/>
        </w:rPr>
        <w:t xml:space="preserve"> Module . . . . . . . . . . . . . . . . . . . . . . .  39</w:t>
      </w:r>
    </w:p>
    <w:p w14:paraId="42A25C3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9.  Socket API Considerations . . . . . . . . . . . . . . . . . .  41</w:t>
      </w:r>
    </w:p>
    <w:p w14:paraId="69B7F4D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9.1</w:t>
      </w:r>
      <w:proofErr w:type="gramStart"/>
      <w:r w:rsidRPr="002F70FE">
        <w:rPr>
          <w:rFonts w:ascii="Courier New" w:hAnsi="Courier New" w:cs="Courier New"/>
          <w:lang w:val="en-US"/>
        </w:rPr>
        <w:t>.  Get</w:t>
      </w:r>
      <w:proofErr w:type="gramEnd"/>
      <w:r w:rsidRPr="002F70FE">
        <w:rPr>
          <w:rFonts w:ascii="Courier New" w:hAnsi="Courier New" w:cs="Courier New"/>
          <w:lang w:val="en-US"/>
        </w:rPr>
        <w:t xml:space="preserve"> or Set the NAT Friendliness (SCTP_NAT_FRIENDLY) . . .  42</w:t>
      </w:r>
    </w:p>
    <w:p w14:paraId="513957B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10. IANA Considerations . . . . . . . . . . . . . . . . . . . . .  42</w:t>
      </w:r>
    </w:p>
    <w:p w14:paraId="1FE6DF6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10.1</w:t>
      </w:r>
      <w:proofErr w:type="gramStart"/>
      <w:r w:rsidRPr="002F70FE">
        <w:rPr>
          <w:rFonts w:ascii="Courier New" w:hAnsi="Courier New" w:cs="Courier New"/>
          <w:lang w:val="en-US"/>
        </w:rPr>
        <w:t>.  New</w:t>
      </w:r>
      <w:proofErr w:type="gramEnd"/>
      <w:r w:rsidRPr="002F70FE">
        <w:rPr>
          <w:rFonts w:ascii="Courier New" w:hAnsi="Courier New" w:cs="Courier New"/>
          <w:lang w:val="en-US"/>
        </w:rPr>
        <w:t xml:space="preserve"> Chunk Flags for Two Existing Chunk Types . . . . . .  42</w:t>
      </w:r>
    </w:p>
    <w:p w14:paraId="77141BD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10.2</w:t>
      </w:r>
      <w:proofErr w:type="gramStart"/>
      <w:r w:rsidRPr="002F70FE">
        <w:rPr>
          <w:rFonts w:ascii="Courier New" w:hAnsi="Courier New" w:cs="Courier New"/>
          <w:lang w:val="en-US"/>
        </w:rPr>
        <w:t>.  Three</w:t>
      </w:r>
      <w:proofErr w:type="gramEnd"/>
      <w:r w:rsidRPr="002F70FE">
        <w:rPr>
          <w:rFonts w:ascii="Courier New" w:hAnsi="Courier New" w:cs="Courier New"/>
          <w:lang w:val="en-US"/>
        </w:rPr>
        <w:t xml:space="preserve"> New Error Causes . . . . . . . . . . . . . . . . .  44</w:t>
      </w:r>
    </w:p>
    <w:p w14:paraId="597C3F1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10.3</w:t>
      </w:r>
      <w:proofErr w:type="gramStart"/>
      <w:r w:rsidRPr="002F70FE">
        <w:rPr>
          <w:rFonts w:ascii="Courier New" w:hAnsi="Courier New" w:cs="Courier New"/>
          <w:lang w:val="en-US"/>
        </w:rPr>
        <w:t>.  Two</w:t>
      </w:r>
      <w:proofErr w:type="gramEnd"/>
      <w:r w:rsidRPr="002F70FE">
        <w:rPr>
          <w:rFonts w:ascii="Courier New" w:hAnsi="Courier New" w:cs="Courier New"/>
          <w:lang w:val="en-US"/>
        </w:rPr>
        <w:t xml:space="preserve"> New Chunk Parameter Types  . . . . . . . . . . . . .  45</w:t>
      </w:r>
    </w:p>
    <w:p w14:paraId="0E8D8D0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10.4</w:t>
      </w:r>
      <w:proofErr w:type="gramStart"/>
      <w:r w:rsidRPr="002F70FE">
        <w:rPr>
          <w:rFonts w:ascii="Courier New" w:hAnsi="Courier New" w:cs="Courier New"/>
          <w:lang w:val="en-US"/>
        </w:rPr>
        <w:t>.  One</w:t>
      </w:r>
      <w:proofErr w:type="gramEnd"/>
      <w:r w:rsidRPr="002F70FE">
        <w:rPr>
          <w:rFonts w:ascii="Courier New" w:hAnsi="Courier New" w:cs="Courier New"/>
          <w:lang w:val="en-US"/>
        </w:rPr>
        <w:t xml:space="preserve"> New URI  . . . . . . . . . . . . . . . . . . . . . .  45</w:t>
      </w:r>
    </w:p>
    <w:p w14:paraId="676740E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10.5</w:t>
      </w:r>
      <w:proofErr w:type="gramStart"/>
      <w:r w:rsidRPr="002F70FE">
        <w:rPr>
          <w:rFonts w:ascii="Courier New" w:hAnsi="Courier New" w:cs="Courier New"/>
          <w:lang w:val="en-US"/>
        </w:rPr>
        <w:t>.  One</w:t>
      </w:r>
      <w:proofErr w:type="gramEnd"/>
      <w:r w:rsidRPr="002F70FE">
        <w:rPr>
          <w:rFonts w:ascii="Courier New" w:hAnsi="Courier New" w:cs="Courier New"/>
          <w:lang w:val="en-US"/>
        </w:rPr>
        <w:t xml:space="preserve"> New YANG Module  . . . . . . . . . . . . . . . . . .  45</w:t>
      </w:r>
    </w:p>
    <w:p w14:paraId="7F32643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11. Security Considerations . . . . . . . . . . . . . . . . . . .  45</w:t>
      </w:r>
    </w:p>
    <w:p w14:paraId="4B3C757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12. Normative References  . . . . . . . . . . . . . . . . . . . .  46</w:t>
      </w:r>
    </w:p>
    <w:p w14:paraId="69723E8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13. Informative References  . . . . . . . . . . . . . . . . . . .  48</w:t>
      </w:r>
    </w:p>
    <w:p w14:paraId="5ED4952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Acknowledgments . . . . . . . . . . . . . . . . . . . . . . . . .  49</w:t>
      </w:r>
    </w:p>
    <w:p w14:paraId="1C6B058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Authors' Addresses  . . . . . . . . . . . . . . . . . . . . . . .  50</w:t>
      </w:r>
    </w:p>
    <w:p w14:paraId="50BF2E3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15D7DC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1.  Introduction</w:t>
      </w:r>
    </w:p>
    <w:p w14:paraId="0AAE134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327680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Stream Control Transmission Protocol (SCTP) [RFC4960] provides a</w:t>
      </w:r>
    </w:p>
    <w:p w14:paraId="29CEECC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reliable</w:t>
      </w:r>
      <w:proofErr w:type="gramEnd"/>
      <w:r w:rsidRPr="002F70FE">
        <w:rPr>
          <w:rFonts w:ascii="Courier New" w:hAnsi="Courier New" w:cs="Courier New"/>
          <w:lang w:val="en-US"/>
        </w:rPr>
        <w:t xml:space="preserve"> communications channel between two end-hosts in many ways</w:t>
      </w:r>
    </w:p>
    <w:p w14:paraId="025F2B8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similar</w:t>
      </w:r>
      <w:proofErr w:type="gramEnd"/>
      <w:r w:rsidRPr="002F70FE">
        <w:rPr>
          <w:rFonts w:ascii="Courier New" w:hAnsi="Courier New" w:cs="Courier New"/>
          <w:lang w:val="en-US"/>
        </w:rPr>
        <w:t xml:space="preserve"> to TCP [RFC0793].  With the widespread deployment of Network</w:t>
      </w:r>
    </w:p>
    <w:p w14:paraId="181660B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Address Translators (NAT), specialized code has been added to NAT</w:t>
      </w:r>
    </w:p>
    <w:p w14:paraId="2D8A2C6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functions</w:t>
      </w:r>
      <w:proofErr w:type="gramEnd"/>
      <w:r w:rsidRPr="002F70FE">
        <w:rPr>
          <w:rFonts w:ascii="Courier New" w:hAnsi="Courier New" w:cs="Courier New"/>
          <w:lang w:val="en-US"/>
        </w:rPr>
        <w:t xml:space="preserve"> for TCP that allows multiple hosts to reside behind a NAT</w:t>
      </w:r>
    </w:p>
    <w:p w14:paraId="28D6FC1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functions</w:t>
      </w:r>
      <w:proofErr w:type="gramEnd"/>
      <w:r w:rsidRPr="002F70FE">
        <w:rPr>
          <w:rFonts w:ascii="Courier New" w:hAnsi="Courier New" w:cs="Courier New"/>
          <w:lang w:val="en-US"/>
        </w:rPr>
        <w:t xml:space="preserve"> using internal addresses (</w:t>
      </w:r>
      <w:commentRangeStart w:id="2"/>
      <w:r w:rsidRPr="002F70FE">
        <w:rPr>
          <w:rFonts w:ascii="Courier New" w:hAnsi="Courier New" w:cs="Courier New"/>
          <w:lang w:val="en-US"/>
        </w:rPr>
        <w:t>see [RFC6890]</w:t>
      </w:r>
      <w:commentRangeEnd w:id="2"/>
      <w:r w:rsidR="0032040A">
        <w:rPr>
          <w:rStyle w:val="Marquedecommentaire"/>
          <w:rFonts w:asciiTheme="minorHAnsi" w:hAnsiTheme="minorHAnsi"/>
        </w:rPr>
        <w:commentReference w:id="2"/>
      </w:r>
      <w:r w:rsidRPr="002F70FE">
        <w:rPr>
          <w:rFonts w:ascii="Courier New" w:hAnsi="Courier New" w:cs="Courier New"/>
          <w:lang w:val="en-US"/>
        </w:rPr>
        <w:t>) and yet share</w:t>
      </w:r>
    </w:p>
    <w:p w14:paraId="5A918B1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single</w:t>
      </w:r>
      <w:proofErr w:type="gramEnd"/>
      <w:r w:rsidRPr="002F70FE">
        <w:rPr>
          <w:rFonts w:ascii="Courier New" w:hAnsi="Courier New" w:cs="Courier New"/>
          <w:lang w:val="en-US"/>
        </w:rPr>
        <w:t xml:space="preserve"> IPv4 address, even when two hosts (behind a NAT function)</w:t>
      </w:r>
    </w:p>
    <w:p w14:paraId="1C91ECE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choose</w:t>
      </w:r>
      <w:proofErr w:type="gramEnd"/>
      <w:r w:rsidRPr="002F70FE">
        <w:rPr>
          <w:rFonts w:ascii="Courier New" w:hAnsi="Courier New" w:cs="Courier New"/>
          <w:lang w:val="en-US"/>
        </w:rPr>
        <w:t xml:space="preserve"> the same port numbers for their connection</w:t>
      </w:r>
      <w:ins w:id="3" w:author="BOUCADAIR Mohamed TGI/OLN" w:date="2020-07-29T08:32:00Z">
        <w:r w:rsidR="0032040A">
          <w:rPr>
            <w:rFonts w:ascii="Courier New" w:hAnsi="Courier New" w:cs="Courier New"/>
            <w:lang w:val="en-US"/>
          </w:rPr>
          <w:t>s</w:t>
        </w:r>
      </w:ins>
      <w:r w:rsidRPr="002F70FE">
        <w:rPr>
          <w:rFonts w:ascii="Courier New" w:hAnsi="Courier New" w:cs="Courier New"/>
          <w:lang w:val="en-US"/>
        </w:rPr>
        <w:t>.  This additional</w:t>
      </w:r>
    </w:p>
    <w:p w14:paraId="253A94A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code</w:t>
      </w:r>
      <w:proofErr w:type="gramEnd"/>
      <w:r w:rsidRPr="002F70FE">
        <w:rPr>
          <w:rFonts w:ascii="Courier New" w:hAnsi="Courier New" w:cs="Courier New"/>
          <w:lang w:val="en-US"/>
        </w:rPr>
        <w:t xml:space="preserve"> is sometimes classified as Network Address and Port Translation</w:t>
      </w:r>
    </w:p>
    <w:p w14:paraId="536523E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(NAPT).  Please note that this document focuses on the case where the</w:t>
      </w:r>
    </w:p>
    <w:p w14:paraId="6A203ED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NAT function maps a single or multiple internal addresses to a single</w:t>
      </w:r>
    </w:p>
    <w:p w14:paraId="7216E49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external</w:t>
      </w:r>
      <w:proofErr w:type="gramEnd"/>
      <w:r w:rsidRPr="002F70FE">
        <w:rPr>
          <w:rFonts w:ascii="Courier New" w:hAnsi="Courier New" w:cs="Courier New"/>
          <w:lang w:val="en-US"/>
        </w:rPr>
        <w:t xml:space="preserve"> address and vice versa.  To date, specialized code for SCTP</w:t>
      </w:r>
    </w:p>
    <w:p w14:paraId="734B663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has</w:t>
      </w:r>
      <w:proofErr w:type="gramEnd"/>
      <w:r w:rsidRPr="002F70FE">
        <w:rPr>
          <w:rFonts w:ascii="Courier New" w:hAnsi="Courier New" w:cs="Courier New"/>
          <w:lang w:val="en-US"/>
        </w:rPr>
        <w:t xml:space="preserve"> not yet been added to most NAT functions so that only a</w:t>
      </w:r>
    </w:p>
    <w:p w14:paraId="2E9C45A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translation</w:t>
      </w:r>
      <w:proofErr w:type="gramEnd"/>
      <w:r w:rsidRPr="002F70FE">
        <w:rPr>
          <w:rFonts w:ascii="Courier New" w:hAnsi="Courier New" w:cs="Courier New"/>
          <w:lang w:val="en-US"/>
        </w:rPr>
        <w:t xml:space="preserve"> of IP addresses is supported.  The end result of this is</w:t>
      </w:r>
    </w:p>
    <w:p w14:paraId="3C283DF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that</w:t>
      </w:r>
      <w:proofErr w:type="gramEnd"/>
      <w:r w:rsidRPr="002F70FE">
        <w:rPr>
          <w:rFonts w:ascii="Courier New" w:hAnsi="Courier New" w:cs="Courier New"/>
          <w:lang w:val="en-US"/>
        </w:rPr>
        <w:t xml:space="preserve"> only one SCTP-capable host can successfully operate behind such</w:t>
      </w:r>
    </w:p>
    <w:p w14:paraId="6EDE8FC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a</w:t>
      </w:r>
      <w:proofErr w:type="gramEnd"/>
      <w:r w:rsidRPr="002F70FE">
        <w:rPr>
          <w:rFonts w:ascii="Courier New" w:hAnsi="Courier New" w:cs="Courier New"/>
          <w:lang w:val="en-US"/>
        </w:rPr>
        <w:t xml:space="preserve"> NAT function and this host can only be single-homed.  The only</w:t>
      </w:r>
    </w:p>
    <w:p w14:paraId="6B3E13E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alternative</w:t>
      </w:r>
      <w:proofErr w:type="gramEnd"/>
      <w:r w:rsidRPr="002F70FE">
        <w:rPr>
          <w:rFonts w:ascii="Courier New" w:hAnsi="Courier New" w:cs="Courier New"/>
          <w:lang w:val="en-US"/>
        </w:rPr>
        <w:t xml:space="preserve"> for supporting legacy NAT functions is to use UDP</w:t>
      </w:r>
    </w:p>
    <w:p w14:paraId="478EDD6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encapsulation</w:t>
      </w:r>
      <w:proofErr w:type="gramEnd"/>
      <w:r w:rsidRPr="002F70FE">
        <w:rPr>
          <w:rFonts w:ascii="Courier New" w:hAnsi="Courier New" w:cs="Courier New"/>
          <w:lang w:val="en-US"/>
        </w:rPr>
        <w:t xml:space="preserve"> as specified in [RFC6951].</w:t>
      </w:r>
    </w:p>
    <w:p w14:paraId="4ECFEFA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A2A184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The NAT function in the document refers to NAPT functions described</w:t>
      </w:r>
    </w:p>
    <w:p w14:paraId="5BF285F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in</w:t>
      </w:r>
      <w:proofErr w:type="gramEnd"/>
      <w:r w:rsidRPr="002F70FE">
        <w:rPr>
          <w:rFonts w:ascii="Courier New" w:hAnsi="Courier New" w:cs="Courier New"/>
          <w:lang w:val="en-US"/>
        </w:rPr>
        <w:t xml:space="preserve"> Section 2.2 of [RFC3022], NAT64 [RFC6146], or DS-Lite</w:t>
      </w:r>
      <w:ins w:id="4" w:author="BOUCADAIR Mohamed TGI/OLN" w:date="2020-07-29T08:33:00Z">
        <w:r w:rsidR="0032040A">
          <w:rPr>
            <w:rFonts w:ascii="Courier New" w:hAnsi="Courier New" w:cs="Courier New"/>
            <w:lang w:val="en-US"/>
          </w:rPr>
          <w:t xml:space="preserve"> AFTR</w:t>
        </w:r>
      </w:ins>
      <w:r w:rsidRPr="002F70FE">
        <w:rPr>
          <w:rFonts w:ascii="Courier New" w:hAnsi="Courier New" w:cs="Courier New"/>
          <w:lang w:val="en-US"/>
        </w:rPr>
        <w:t xml:space="preserve"> [RFC6333].</w:t>
      </w:r>
    </w:p>
    <w:p w14:paraId="0209CEE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D52ADD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7E4B12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B6C388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Stewart, et al.          Expires 29 January 2021                [Page 3]</w:t>
      </w:r>
    </w:p>
    <w:p w14:paraId="21C1382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br w:type="page"/>
      </w:r>
    </w:p>
    <w:p w14:paraId="0C9346D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0910B14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06E5D4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4FCDD7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This document specifies procedures allowing a NAT function to support</w:t>
      </w:r>
    </w:p>
    <w:p w14:paraId="73C7BC1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SCTP by providing similar features to those provided by a NAPT for</w:t>
      </w:r>
    </w:p>
    <w:p w14:paraId="5087DD9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commentRangeStart w:id="5"/>
      <w:r w:rsidRPr="002F70FE">
        <w:rPr>
          <w:rFonts w:ascii="Courier New" w:hAnsi="Courier New" w:cs="Courier New"/>
          <w:lang w:val="en-US"/>
        </w:rPr>
        <w:t>TCP</w:t>
      </w:r>
      <w:ins w:id="6" w:author="BOUCADAIR Mohamed TGI/OLN" w:date="2020-07-29T08:34:00Z">
        <w:r w:rsidR="0032040A">
          <w:rPr>
            <w:rFonts w:ascii="Courier New" w:hAnsi="Courier New" w:cs="Courier New"/>
            <w:lang w:val="en-US"/>
          </w:rPr>
          <w:t xml:space="preserve">, </w:t>
        </w:r>
      </w:ins>
      <w:del w:id="7" w:author="BOUCADAIR Mohamed TGI/OLN" w:date="2020-07-29T08:34:00Z">
        <w:r w:rsidRPr="002F70FE" w:rsidDel="0032040A">
          <w:rPr>
            <w:rFonts w:ascii="Courier New" w:hAnsi="Courier New" w:cs="Courier New"/>
            <w:lang w:val="en-US"/>
          </w:rPr>
          <w:delText xml:space="preserve"> and other supported protocols</w:delText>
        </w:r>
      </w:del>
      <w:ins w:id="8" w:author="BOUCADAIR Mohamed TGI/OLN" w:date="2020-07-29T08:34:00Z">
        <w:r w:rsidR="0032040A">
          <w:rPr>
            <w:rFonts w:ascii="Courier New" w:hAnsi="Courier New" w:cs="Courier New"/>
            <w:lang w:val="en-US"/>
          </w:rPr>
          <w:t>UDP, and ICMP</w:t>
        </w:r>
      </w:ins>
      <w:commentRangeEnd w:id="5"/>
      <w:ins w:id="9" w:author="BOUCADAIR Mohamed TGI/OLN" w:date="2020-07-29T08:35:00Z">
        <w:r w:rsidR="0032040A">
          <w:rPr>
            <w:rStyle w:val="Marquedecommentaire"/>
            <w:rFonts w:asciiTheme="minorHAnsi" w:hAnsiTheme="minorHAnsi"/>
          </w:rPr>
          <w:commentReference w:id="5"/>
        </w:r>
      </w:ins>
      <w:r w:rsidRPr="002F70FE">
        <w:rPr>
          <w:rFonts w:ascii="Courier New" w:hAnsi="Courier New" w:cs="Courier New"/>
          <w:lang w:val="en-US"/>
        </w:rPr>
        <w:t>.  The document also specifies a set</w:t>
      </w:r>
    </w:p>
    <w:p w14:paraId="074C502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of</w:t>
      </w:r>
      <w:proofErr w:type="gramEnd"/>
      <w:r w:rsidRPr="002F70FE">
        <w:rPr>
          <w:rFonts w:ascii="Courier New" w:hAnsi="Courier New" w:cs="Courier New"/>
          <w:lang w:val="en-US"/>
        </w:rPr>
        <w:t xml:space="preserve"> data formats for SCTP packets and a set of SCTP endpoint</w:t>
      </w:r>
    </w:p>
    <w:p w14:paraId="15ABDCC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procedures</w:t>
      </w:r>
      <w:proofErr w:type="gramEnd"/>
      <w:r w:rsidRPr="002F70FE">
        <w:rPr>
          <w:rFonts w:ascii="Courier New" w:hAnsi="Courier New" w:cs="Courier New"/>
          <w:lang w:val="en-US"/>
        </w:rPr>
        <w:t xml:space="preserve"> to support NAT traversal.  An SCTP implementation</w:t>
      </w:r>
    </w:p>
    <w:p w14:paraId="7D40CA3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supporting</w:t>
      </w:r>
      <w:proofErr w:type="gramEnd"/>
      <w:r w:rsidRPr="002F70FE">
        <w:rPr>
          <w:rFonts w:ascii="Courier New" w:hAnsi="Courier New" w:cs="Courier New"/>
          <w:lang w:val="en-US"/>
        </w:rPr>
        <w:t xml:space="preserve"> these procedures can assure that in both single-homed and</w:t>
      </w:r>
    </w:p>
    <w:p w14:paraId="399B056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multi-homed</w:t>
      </w:r>
      <w:proofErr w:type="gramEnd"/>
      <w:r w:rsidRPr="002F70FE">
        <w:rPr>
          <w:rFonts w:ascii="Courier New" w:hAnsi="Courier New" w:cs="Courier New"/>
          <w:lang w:val="en-US"/>
        </w:rPr>
        <w:t xml:space="preserve"> cases a NAT function will maintain the appropriate state</w:t>
      </w:r>
    </w:p>
    <w:p w14:paraId="0B2B6E2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without</w:t>
      </w:r>
      <w:proofErr w:type="gramEnd"/>
      <w:r w:rsidRPr="002F70FE">
        <w:rPr>
          <w:rFonts w:ascii="Courier New" w:hAnsi="Courier New" w:cs="Courier New"/>
          <w:lang w:val="en-US"/>
        </w:rPr>
        <w:t xml:space="preserve"> the NAT function needing to change port numbers.</w:t>
      </w:r>
    </w:p>
    <w:p w14:paraId="1C2E96C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25C2A3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It is possible and desirable to make these changes for a number of</w:t>
      </w:r>
    </w:p>
    <w:p w14:paraId="64CD31F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reasons</w:t>
      </w:r>
      <w:proofErr w:type="gramEnd"/>
      <w:r w:rsidRPr="002F70FE">
        <w:rPr>
          <w:rFonts w:ascii="Courier New" w:hAnsi="Courier New" w:cs="Courier New"/>
          <w:lang w:val="en-US"/>
        </w:rPr>
        <w:t>:</w:t>
      </w:r>
    </w:p>
    <w:p w14:paraId="2F0389D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5CC735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*  It</w:t>
      </w:r>
      <w:proofErr w:type="gramEnd"/>
      <w:r w:rsidRPr="002F70FE">
        <w:rPr>
          <w:rFonts w:ascii="Courier New" w:hAnsi="Courier New" w:cs="Courier New"/>
          <w:lang w:val="en-US"/>
        </w:rPr>
        <w:t xml:space="preserve"> is desirable for SCTP internal end-hosts on multiple platforms</w:t>
      </w:r>
    </w:p>
    <w:p w14:paraId="7F70E5A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</w:t>
      </w:r>
      <w:proofErr w:type="gramStart"/>
      <w:r w:rsidRPr="002F70FE">
        <w:rPr>
          <w:rFonts w:ascii="Courier New" w:hAnsi="Courier New" w:cs="Courier New"/>
          <w:lang w:val="en-US"/>
        </w:rPr>
        <w:t>to</w:t>
      </w:r>
      <w:proofErr w:type="gramEnd"/>
      <w:r w:rsidRPr="002F70FE">
        <w:rPr>
          <w:rFonts w:ascii="Courier New" w:hAnsi="Courier New" w:cs="Courier New"/>
          <w:lang w:val="en-US"/>
        </w:rPr>
        <w:t xml:space="preserve"> be able to share a NAT function's external IP address in the</w:t>
      </w:r>
    </w:p>
    <w:p w14:paraId="29283CB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</w:t>
      </w:r>
      <w:proofErr w:type="gramStart"/>
      <w:r w:rsidRPr="002F70FE">
        <w:rPr>
          <w:rFonts w:ascii="Courier New" w:hAnsi="Courier New" w:cs="Courier New"/>
          <w:lang w:val="en-US"/>
        </w:rPr>
        <w:t>same</w:t>
      </w:r>
      <w:proofErr w:type="gramEnd"/>
      <w:r w:rsidRPr="002F70FE">
        <w:rPr>
          <w:rFonts w:ascii="Courier New" w:hAnsi="Courier New" w:cs="Courier New"/>
          <w:lang w:val="en-US"/>
        </w:rPr>
        <w:t xml:space="preserve"> way that a TCP session can use a NAT function.</w:t>
      </w:r>
    </w:p>
    <w:p w14:paraId="07AD558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FB5EB5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*  If</w:t>
      </w:r>
      <w:proofErr w:type="gramEnd"/>
      <w:r w:rsidRPr="002F70FE">
        <w:rPr>
          <w:rFonts w:ascii="Courier New" w:hAnsi="Courier New" w:cs="Courier New"/>
          <w:lang w:val="en-US"/>
        </w:rPr>
        <w:t xml:space="preserve"> a NAT function does not need to change any data within an SCTP</w:t>
      </w:r>
    </w:p>
    <w:p w14:paraId="21131CC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</w:t>
      </w:r>
      <w:r w:rsidR="0032040A" w:rsidRPr="002F70FE">
        <w:rPr>
          <w:rFonts w:ascii="Courier New" w:hAnsi="Courier New" w:cs="Courier New"/>
          <w:lang w:val="en-US"/>
        </w:rPr>
        <w:t>P</w:t>
      </w:r>
      <w:r w:rsidRPr="002F70FE">
        <w:rPr>
          <w:rFonts w:ascii="Courier New" w:hAnsi="Courier New" w:cs="Courier New"/>
          <w:lang w:val="en-US"/>
        </w:rPr>
        <w:t>acket</w:t>
      </w:r>
      <w:ins w:id="10" w:author="BOUCADAIR Mohamed TGI/OLN" w:date="2020-07-29T08:37:00Z">
        <w:r w:rsidR="0032040A">
          <w:rPr>
            <w:rFonts w:ascii="Courier New" w:hAnsi="Courier New" w:cs="Courier New"/>
            <w:lang w:val="en-US"/>
          </w:rPr>
          <w:t>,</w:t>
        </w:r>
      </w:ins>
      <w:r w:rsidRPr="002F70FE">
        <w:rPr>
          <w:rFonts w:ascii="Courier New" w:hAnsi="Courier New" w:cs="Courier New"/>
          <w:lang w:val="en-US"/>
        </w:rPr>
        <w:t xml:space="preserve"> it will reduce the processing burden of </w:t>
      </w:r>
      <w:proofErr w:type="spellStart"/>
      <w:r w:rsidRPr="002F70FE">
        <w:rPr>
          <w:rFonts w:ascii="Courier New" w:hAnsi="Courier New" w:cs="Courier New"/>
          <w:lang w:val="en-US"/>
        </w:rPr>
        <w:t>NAT'ing</w:t>
      </w:r>
      <w:proofErr w:type="spellEnd"/>
      <w:r w:rsidRPr="002F70FE">
        <w:rPr>
          <w:rFonts w:ascii="Courier New" w:hAnsi="Courier New" w:cs="Courier New"/>
          <w:lang w:val="en-US"/>
        </w:rPr>
        <w:t xml:space="preserve"> SCTP by not</w:t>
      </w:r>
    </w:p>
    <w:p w14:paraId="7544283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</w:t>
      </w:r>
      <w:proofErr w:type="gramStart"/>
      <w:r w:rsidRPr="002F70FE">
        <w:rPr>
          <w:rFonts w:ascii="Courier New" w:hAnsi="Courier New" w:cs="Courier New"/>
          <w:lang w:val="en-US"/>
        </w:rPr>
        <w:t>needing</w:t>
      </w:r>
      <w:proofErr w:type="gramEnd"/>
      <w:r w:rsidRPr="002F70FE">
        <w:rPr>
          <w:rFonts w:ascii="Courier New" w:hAnsi="Courier New" w:cs="Courier New"/>
          <w:lang w:val="en-US"/>
        </w:rPr>
        <w:t xml:space="preserve"> to execute the CRC32c checksum required by SCTP.</w:t>
      </w:r>
    </w:p>
    <w:p w14:paraId="52C837C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61086C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*  Not</w:t>
      </w:r>
      <w:proofErr w:type="gramEnd"/>
      <w:r w:rsidRPr="002F70FE">
        <w:rPr>
          <w:rFonts w:ascii="Courier New" w:hAnsi="Courier New" w:cs="Courier New"/>
          <w:lang w:val="en-US"/>
        </w:rPr>
        <w:t xml:space="preserve"> having to touch the IP payload makes the processing of ICMP</w:t>
      </w:r>
    </w:p>
    <w:p w14:paraId="230ECCE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</w:t>
      </w:r>
      <w:proofErr w:type="gramStart"/>
      <w:r w:rsidRPr="002F70FE">
        <w:rPr>
          <w:rFonts w:ascii="Courier New" w:hAnsi="Courier New" w:cs="Courier New"/>
          <w:lang w:val="en-US"/>
        </w:rPr>
        <w:t>messages</w:t>
      </w:r>
      <w:proofErr w:type="gramEnd"/>
      <w:r w:rsidRPr="002F70FE">
        <w:rPr>
          <w:rFonts w:ascii="Courier New" w:hAnsi="Courier New" w:cs="Courier New"/>
          <w:lang w:val="en-US"/>
        </w:rPr>
        <w:t xml:space="preserve"> </w:t>
      </w:r>
      <w:del w:id="11" w:author="BOUCADAIR Mohamed TGI/OLN" w:date="2020-07-29T08:37:00Z">
        <w:r w:rsidRPr="002F70FE" w:rsidDel="0032040A">
          <w:rPr>
            <w:rFonts w:ascii="Courier New" w:hAnsi="Courier New" w:cs="Courier New"/>
            <w:lang w:val="en-US"/>
          </w:rPr>
          <w:delText xml:space="preserve">in </w:delText>
        </w:r>
      </w:del>
      <w:ins w:id="12" w:author="BOUCADAIR Mohamed TGI/OLN" w:date="2020-07-29T08:37:00Z">
        <w:r w:rsidR="0032040A">
          <w:rPr>
            <w:rFonts w:ascii="Courier New" w:hAnsi="Courier New" w:cs="Courier New"/>
            <w:lang w:val="en-US"/>
          </w:rPr>
          <w:t>by</w:t>
        </w:r>
        <w:r w:rsidR="0032040A" w:rsidRPr="002F70FE">
          <w:rPr>
            <w:rFonts w:ascii="Courier New" w:hAnsi="Courier New" w:cs="Courier New"/>
            <w:lang w:val="en-US"/>
          </w:rPr>
          <w:t xml:space="preserve"> </w:t>
        </w:r>
      </w:ins>
      <w:r w:rsidRPr="002F70FE">
        <w:rPr>
          <w:rFonts w:ascii="Courier New" w:hAnsi="Courier New" w:cs="Courier New"/>
          <w:lang w:val="en-US"/>
        </w:rPr>
        <w:t>NAT functions easier.</w:t>
      </w:r>
    </w:p>
    <w:p w14:paraId="09D72FC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F51B7A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An SCTP-aware NAT function will need to follow these procedures for</w:t>
      </w:r>
    </w:p>
    <w:p w14:paraId="1D00000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generating</w:t>
      </w:r>
      <w:proofErr w:type="gramEnd"/>
      <w:r w:rsidRPr="002F70FE">
        <w:rPr>
          <w:rFonts w:ascii="Courier New" w:hAnsi="Courier New" w:cs="Courier New"/>
          <w:lang w:val="en-US"/>
        </w:rPr>
        <w:t xml:space="preserve"> appropriate SCTP packet formats.</w:t>
      </w:r>
    </w:p>
    <w:p w14:paraId="240EBFE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4E4B7D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When considering </w:t>
      </w:r>
      <w:commentRangeStart w:id="13"/>
      <w:r w:rsidRPr="002F70FE">
        <w:rPr>
          <w:rFonts w:ascii="Courier New" w:hAnsi="Courier New" w:cs="Courier New"/>
          <w:lang w:val="en-US"/>
        </w:rPr>
        <w:t xml:space="preserve">this feature </w:t>
      </w:r>
      <w:commentRangeEnd w:id="13"/>
      <w:r w:rsidR="0032040A">
        <w:rPr>
          <w:rStyle w:val="Marquedecommentaire"/>
          <w:rFonts w:asciiTheme="minorHAnsi" w:hAnsiTheme="minorHAnsi"/>
        </w:rPr>
        <w:commentReference w:id="13"/>
      </w:r>
      <w:r w:rsidRPr="002F70FE">
        <w:rPr>
          <w:rFonts w:ascii="Courier New" w:hAnsi="Courier New" w:cs="Courier New"/>
          <w:lang w:val="en-US"/>
        </w:rPr>
        <w:t>it is possible to have multiple levels</w:t>
      </w:r>
    </w:p>
    <w:p w14:paraId="356D926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of</w:t>
      </w:r>
      <w:proofErr w:type="gramEnd"/>
      <w:r w:rsidRPr="002F70FE">
        <w:rPr>
          <w:rFonts w:ascii="Courier New" w:hAnsi="Courier New" w:cs="Courier New"/>
          <w:lang w:val="en-US"/>
        </w:rPr>
        <w:t xml:space="preserve"> support.  At each level, the Internal Host, Remote Host</w:t>
      </w:r>
      <w:ins w:id="14" w:author="BOUCADAIR Mohamed TGI/OLN" w:date="2020-07-29T08:38:00Z">
        <w:r w:rsidR="0032040A">
          <w:rPr>
            <w:rFonts w:ascii="Courier New" w:hAnsi="Courier New" w:cs="Courier New"/>
            <w:lang w:val="en-US"/>
          </w:rPr>
          <w:t>,</w:t>
        </w:r>
      </w:ins>
      <w:r w:rsidRPr="002F70FE">
        <w:rPr>
          <w:rFonts w:ascii="Courier New" w:hAnsi="Courier New" w:cs="Courier New"/>
          <w:lang w:val="en-US"/>
        </w:rPr>
        <w:t xml:space="preserve"> and NAT</w:t>
      </w:r>
    </w:p>
    <w:p w14:paraId="4796C82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function</w:t>
      </w:r>
      <w:proofErr w:type="gramEnd"/>
      <w:r w:rsidRPr="002F70FE">
        <w:rPr>
          <w:rFonts w:ascii="Courier New" w:hAnsi="Courier New" w:cs="Courier New"/>
          <w:lang w:val="en-US"/>
        </w:rPr>
        <w:t xml:space="preserve"> may or may not support the features described in this</w:t>
      </w:r>
    </w:p>
    <w:p w14:paraId="7E8912E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document</w:t>
      </w:r>
      <w:proofErr w:type="gramEnd"/>
      <w:r w:rsidRPr="002F70FE">
        <w:rPr>
          <w:rFonts w:ascii="Courier New" w:hAnsi="Courier New" w:cs="Courier New"/>
          <w:lang w:val="en-US"/>
        </w:rPr>
        <w:t>.  The following table illustrates the results of the various</w:t>
      </w:r>
    </w:p>
    <w:p w14:paraId="6BA6EB2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combinations</w:t>
      </w:r>
      <w:proofErr w:type="gramEnd"/>
      <w:r w:rsidRPr="002F70FE">
        <w:rPr>
          <w:rFonts w:ascii="Courier New" w:hAnsi="Courier New" w:cs="Courier New"/>
          <w:lang w:val="en-US"/>
        </w:rPr>
        <w:t xml:space="preserve"> of support and if communications can occur between two</w:t>
      </w:r>
    </w:p>
    <w:p w14:paraId="7D97284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endpoints</w:t>
      </w:r>
      <w:proofErr w:type="gramEnd"/>
      <w:r w:rsidRPr="002F70FE">
        <w:rPr>
          <w:rFonts w:ascii="Courier New" w:hAnsi="Courier New" w:cs="Courier New"/>
          <w:lang w:val="en-US"/>
        </w:rPr>
        <w:t>.</w:t>
      </w:r>
    </w:p>
    <w:p w14:paraId="2AF11D2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EF880F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E79549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FAFB15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232900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8CC0BF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6F4287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FC192B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026013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D08B40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1EF5AB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678071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5B479F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7B88BB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DD4DD2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A34C35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5368D7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8DEC6A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578EBF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B01F62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Stewart, et al.          Expires 29 January 2021                [Page 4]</w:t>
      </w:r>
    </w:p>
    <w:p w14:paraId="554D9E5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br w:type="page"/>
      </w:r>
    </w:p>
    <w:p w14:paraId="1DC178A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223F80B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9395CE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8AD9F6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+===============+==============+=============+===============+</w:t>
      </w:r>
    </w:p>
    <w:p w14:paraId="27C9D12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| Internal Host | NAT Function | Remote Host | Communication |</w:t>
      </w:r>
    </w:p>
    <w:p w14:paraId="046A3DC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+===============+==============+=============+===============+</w:t>
      </w:r>
    </w:p>
    <w:p w14:paraId="7AD0EF5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|    Support    |   Support    |   Support   |      Yes      |</w:t>
      </w:r>
    </w:p>
    <w:p w14:paraId="3C7B5DC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+---------------+--------------+-------------+---------------+</w:t>
      </w:r>
    </w:p>
    <w:p w14:paraId="63C8C44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|    Support    |   Support    </w:t>
      </w:r>
      <w:proofErr w:type="gramStart"/>
      <w:r w:rsidRPr="002F70FE">
        <w:rPr>
          <w:rFonts w:ascii="Courier New" w:hAnsi="Courier New" w:cs="Courier New"/>
          <w:lang w:val="en-US"/>
        </w:rPr>
        <w:t>|  No</w:t>
      </w:r>
      <w:proofErr w:type="gramEnd"/>
      <w:r w:rsidRPr="002F70FE">
        <w:rPr>
          <w:rFonts w:ascii="Courier New" w:hAnsi="Courier New" w:cs="Courier New"/>
          <w:lang w:val="en-US"/>
        </w:rPr>
        <w:t xml:space="preserve"> Support |    Limited    |</w:t>
      </w:r>
    </w:p>
    <w:p w14:paraId="281F9C3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+---------------+--------------+-------------+---------------+</w:t>
      </w:r>
    </w:p>
    <w:p w14:paraId="5FB9709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|    Support    </w:t>
      </w:r>
      <w:proofErr w:type="gramStart"/>
      <w:r w:rsidRPr="002F70FE">
        <w:rPr>
          <w:rFonts w:ascii="Courier New" w:hAnsi="Courier New" w:cs="Courier New"/>
          <w:lang w:val="en-US"/>
        </w:rPr>
        <w:t>|  No</w:t>
      </w:r>
      <w:proofErr w:type="gramEnd"/>
      <w:r w:rsidRPr="002F70FE">
        <w:rPr>
          <w:rFonts w:ascii="Courier New" w:hAnsi="Courier New" w:cs="Courier New"/>
          <w:lang w:val="en-US"/>
        </w:rPr>
        <w:t xml:space="preserve"> Support  |   Support   |      None     |</w:t>
      </w:r>
    </w:p>
    <w:p w14:paraId="6821B6B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+---------------+--------------+-------------+---------------+</w:t>
      </w:r>
    </w:p>
    <w:p w14:paraId="706C2EA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|    Support    </w:t>
      </w:r>
      <w:proofErr w:type="gramStart"/>
      <w:r w:rsidRPr="002F70FE">
        <w:rPr>
          <w:rFonts w:ascii="Courier New" w:hAnsi="Courier New" w:cs="Courier New"/>
          <w:lang w:val="en-US"/>
        </w:rPr>
        <w:t>|  No</w:t>
      </w:r>
      <w:proofErr w:type="gramEnd"/>
      <w:r w:rsidRPr="002F70FE">
        <w:rPr>
          <w:rFonts w:ascii="Courier New" w:hAnsi="Courier New" w:cs="Courier New"/>
          <w:lang w:val="en-US"/>
        </w:rPr>
        <w:t xml:space="preserve"> Support  |  No Support |      None     |</w:t>
      </w:r>
    </w:p>
    <w:p w14:paraId="0145924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+---------------+--------------+-------------+---------------+</w:t>
      </w:r>
    </w:p>
    <w:p w14:paraId="6509AC3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|   No </w:t>
      </w:r>
      <w:proofErr w:type="gramStart"/>
      <w:r w:rsidRPr="002F70FE">
        <w:rPr>
          <w:rFonts w:ascii="Courier New" w:hAnsi="Courier New" w:cs="Courier New"/>
          <w:lang w:val="en-US"/>
        </w:rPr>
        <w:t>Support  |</w:t>
      </w:r>
      <w:proofErr w:type="gramEnd"/>
      <w:r w:rsidRPr="002F70FE">
        <w:rPr>
          <w:rFonts w:ascii="Courier New" w:hAnsi="Courier New" w:cs="Courier New"/>
          <w:lang w:val="en-US"/>
        </w:rPr>
        <w:t xml:space="preserve">   Support    |   Support   |    Limited    |</w:t>
      </w:r>
    </w:p>
    <w:p w14:paraId="3F1FE46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+---------------+--------------+-------------+---------------+</w:t>
      </w:r>
    </w:p>
    <w:p w14:paraId="458A8B2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|   No </w:t>
      </w:r>
      <w:proofErr w:type="gramStart"/>
      <w:r w:rsidRPr="002F70FE">
        <w:rPr>
          <w:rFonts w:ascii="Courier New" w:hAnsi="Courier New" w:cs="Courier New"/>
          <w:lang w:val="en-US"/>
        </w:rPr>
        <w:t>Support  |</w:t>
      </w:r>
      <w:proofErr w:type="gramEnd"/>
      <w:r w:rsidRPr="002F70FE">
        <w:rPr>
          <w:rFonts w:ascii="Courier New" w:hAnsi="Courier New" w:cs="Courier New"/>
          <w:lang w:val="en-US"/>
        </w:rPr>
        <w:t xml:space="preserve">   Support    |  No Support |    Limited    |</w:t>
      </w:r>
    </w:p>
    <w:p w14:paraId="6F0A20E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+---------------+--------------+-------------+---------------+</w:t>
      </w:r>
    </w:p>
    <w:p w14:paraId="729E0D4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|   No </w:t>
      </w:r>
      <w:proofErr w:type="gramStart"/>
      <w:r w:rsidRPr="002F70FE">
        <w:rPr>
          <w:rFonts w:ascii="Courier New" w:hAnsi="Courier New" w:cs="Courier New"/>
          <w:lang w:val="en-US"/>
        </w:rPr>
        <w:t>Support  |</w:t>
      </w:r>
      <w:proofErr w:type="gramEnd"/>
      <w:r w:rsidRPr="002F70FE">
        <w:rPr>
          <w:rFonts w:ascii="Courier New" w:hAnsi="Courier New" w:cs="Courier New"/>
          <w:lang w:val="en-US"/>
        </w:rPr>
        <w:t xml:space="preserve">  No Support  |   Support   |      None     |</w:t>
      </w:r>
    </w:p>
    <w:p w14:paraId="3470F75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+---------------+--------------+-------------+---------------+</w:t>
      </w:r>
    </w:p>
    <w:p w14:paraId="6CCDE9F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|   No </w:t>
      </w:r>
      <w:proofErr w:type="gramStart"/>
      <w:r w:rsidRPr="002F70FE">
        <w:rPr>
          <w:rFonts w:ascii="Courier New" w:hAnsi="Courier New" w:cs="Courier New"/>
          <w:lang w:val="en-US"/>
        </w:rPr>
        <w:t>Support  |</w:t>
      </w:r>
      <w:proofErr w:type="gramEnd"/>
      <w:r w:rsidRPr="002F70FE">
        <w:rPr>
          <w:rFonts w:ascii="Courier New" w:hAnsi="Courier New" w:cs="Courier New"/>
          <w:lang w:val="en-US"/>
        </w:rPr>
        <w:t xml:space="preserve">  No Support  |  No Support |      None     |</w:t>
      </w:r>
    </w:p>
    <w:p w14:paraId="3295CAB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+---------------+--------------+-------------+---------------+</w:t>
      </w:r>
    </w:p>
    <w:p w14:paraId="378F105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671EFF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Table 1: Communication possibilities</w:t>
      </w:r>
    </w:p>
    <w:p w14:paraId="5C0F5F7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4CF6EA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From the table it can be seen that when a NAT function does not</w:t>
      </w:r>
    </w:p>
    <w:p w14:paraId="34D46BC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support</w:t>
      </w:r>
      <w:proofErr w:type="gramEnd"/>
      <w:r w:rsidRPr="002F70FE">
        <w:rPr>
          <w:rFonts w:ascii="Courier New" w:hAnsi="Courier New" w:cs="Courier New"/>
          <w:lang w:val="en-US"/>
        </w:rPr>
        <w:t xml:space="preserve"> </w:t>
      </w:r>
      <w:commentRangeStart w:id="15"/>
      <w:r w:rsidRPr="002F70FE">
        <w:rPr>
          <w:rFonts w:ascii="Courier New" w:hAnsi="Courier New" w:cs="Courier New"/>
          <w:lang w:val="en-US"/>
        </w:rPr>
        <w:t xml:space="preserve">the extension </w:t>
      </w:r>
      <w:commentRangeEnd w:id="15"/>
      <w:r w:rsidR="0032040A">
        <w:rPr>
          <w:rStyle w:val="Marquedecommentaire"/>
          <w:rFonts w:asciiTheme="minorHAnsi" w:hAnsiTheme="minorHAnsi"/>
        </w:rPr>
        <w:commentReference w:id="15"/>
      </w:r>
      <w:r w:rsidRPr="002F70FE">
        <w:rPr>
          <w:rFonts w:ascii="Courier New" w:hAnsi="Courier New" w:cs="Courier New"/>
          <w:lang w:val="en-US"/>
        </w:rPr>
        <w:t>no communication can occur.  This assumes that</w:t>
      </w:r>
    </w:p>
    <w:p w14:paraId="5438C30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the</w:t>
      </w:r>
      <w:proofErr w:type="gramEnd"/>
      <w:r w:rsidRPr="002F70FE">
        <w:rPr>
          <w:rFonts w:ascii="Courier New" w:hAnsi="Courier New" w:cs="Courier New"/>
          <w:lang w:val="en-US"/>
        </w:rPr>
        <w:t xml:space="preserve"> NAT function does not handle SCTP packets at all and all SCTP</w:t>
      </w:r>
    </w:p>
    <w:p w14:paraId="209FEEA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packets</w:t>
      </w:r>
      <w:proofErr w:type="gramEnd"/>
      <w:r w:rsidRPr="002F70FE">
        <w:rPr>
          <w:rFonts w:ascii="Courier New" w:hAnsi="Courier New" w:cs="Courier New"/>
          <w:lang w:val="en-US"/>
        </w:rPr>
        <w:t xml:space="preserve"> </w:t>
      </w:r>
      <w:r w:rsidRPr="0032040A">
        <w:rPr>
          <w:rFonts w:ascii="Courier New" w:hAnsi="Courier New" w:cs="Courier New"/>
          <w:highlight w:val="yellow"/>
          <w:lang w:val="en-US"/>
        </w:rPr>
        <w:t>sent externally from behind</w:t>
      </w:r>
      <w:r w:rsidRPr="002F70FE">
        <w:rPr>
          <w:rFonts w:ascii="Courier New" w:hAnsi="Courier New" w:cs="Courier New"/>
          <w:lang w:val="en-US"/>
        </w:rPr>
        <w:t xml:space="preserve"> a NAT function</w:t>
      </w:r>
      <w:r w:rsidRPr="002F70FE">
        <w:rPr>
          <w:rFonts w:ascii="Courier New" w:hAnsi="Courier New" w:cs="Courier New"/>
          <w:lang w:val="en-US"/>
        </w:rPr>
        <w:t xml:space="preserve"> are discarded by</w:t>
      </w:r>
    </w:p>
    <w:p w14:paraId="3292DB6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the</w:t>
      </w:r>
      <w:proofErr w:type="gramEnd"/>
      <w:r w:rsidRPr="002F70FE">
        <w:rPr>
          <w:rFonts w:ascii="Courier New" w:hAnsi="Courier New" w:cs="Courier New"/>
          <w:lang w:val="en-US"/>
        </w:rPr>
        <w:t xml:space="preserve"> NAT function.  In some cases, where the NAT function supports the</w:t>
      </w:r>
    </w:p>
    <w:p w14:paraId="46F7BF6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32040A">
        <w:rPr>
          <w:rFonts w:ascii="Courier New" w:hAnsi="Courier New" w:cs="Courier New"/>
          <w:highlight w:val="yellow"/>
          <w:lang w:val="en-US"/>
          <w:rPrChange w:id="16" w:author="BOUCADAIR Mohamed TGI/OLN" w:date="2020-07-29T08:42:00Z">
            <w:rPr>
              <w:rFonts w:ascii="Courier New" w:hAnsi="Courier New" w:cs="Courier New"/>
              <w:lang w:val="en-US"/>
            </w:rPr>
          </w:rPrChange>
        </w:rPr>
        <w:t>feature</w:t>
      </w:r>
      <w:proofErr w:type="gramEnd"/>
      <w:r w:rsidRPr="002F70FE">
        <w:rPr>
          <w:rFonts w:ascii="Courier New" w:hAnsi="Courier New" w:cs="Courier New"/>
          <w:lang w:val="en-US"/>
        </w:rPr>
        <w:t xml:space="preserve"> but one of the two hosts does not support the feature,</w:t>
      </w:r>
    </w:p>
    <w:p w14:paraId="2975D89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communication</w:t>
      </w:r>
      <w:proofErr w:type="gramEnd"/>
      <w:r w:rsidRPr="002F70FE">
        <w:rPr>
          <w:rFonts w:ascii="Courier New" w:hAnsi="Courier New" w:cs="Courier New"/>
          <w:lang w:val="en-US"/>
        </w:rPr>
        <w:t xml:space="preserve"> may occur but in a limited way.  For example only one</w:t>
      </w:r>
    </w:p>
    <w:p w14:paraId="2902BEF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host</w:t>
      </w:r>
      <w:proofErr w:type="gramEnd"/>
      <w:r w:rsidRPr="002F70FE">
        <w:rPr>
          <w:rFonts w:ascii="Courier New" w:hAnsi="Courier New" w:cs="Courier New"/>
          <w:lang w:val="en-US"/>
        </w:rPr>
        <w:t xml:space="preserve"> may be able to have a connection when a collision case occurs.</w:t>
      </w:r>
    </w:p>
    <w:p w14:paraId="6966019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9571C1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2.  Conventions</w:t>
      </w:r>
    </w:p>
    <w:p w14:paraId="6DDCDD2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D1D936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The key words "MUST", "MUST NOT", "REQUIRED", "SHALL", "SHALL NOT",</w:t>
      </w:r>
    </w:p>
    <w:p w14:paraId="02AD066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"SHOULD", "SHOULD NOT", "RECOMMENDED", "NOT RECOMMENDED", "MAY", and</w:t>
      </w:r>
    </w:p>
    <w:p w14:paraId="42DC50E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"OPTIONAL" in this document are to be interpreted as described in BCP</w:t>
      </w:r>
    </w:p>
    <w:p w14:paraId="191958F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14 [RFC2119] [RFC8174] when, and only when, they appear in all</w:t>
      </w:r>
    </w:p>
    <w:p w14:paraId="7C769D1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capitals</w:t>
      </w:r>
      <w:proofErr w:type="gramEnd"/>
      <w:r w:rsidRPr="002F70FE">
        <w:rPr>
          <w:rFonts w:ascii="Courier New" w:hAnsi="Courier New" w:cs="Courier New"/>
          <w:lang w:val="en-US"/>
        </w:rPr>
        <w:t>, as shown here.</w:t>
      </w:r>
    </w:p>
    <w:p w14:paraId="6D74B53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15924F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3.  Terminology</w:t>
      </w:r>
    </w:p>
    <w:p w14:paraId="43EB3EA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2CEF48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This document uses the following terms, which are depicted in</w:t>
      </w:r>
    </w:p>
    <w:p w14:paraId="48883F9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Figure 1.  Familiarity with the terminology used in [RFC4960] and</w:t>
      </w:r>
    </w:p>
    <w:p w14:paraId="2DFCDF3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[RFC5061] is assumed.</w:t>
      </w:r>
    </w:p>
    <w:p w14:paraId="590D47B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D85B49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Internal-Address (</w:t>
      </w:r>
      <w:proofErr w:type="spellStart"/>
      <w:r w:rsidRPr="002F70FE">
        <w:rPr>
          <w:rFonts w:ascii="Courier New" w:hAnsi="Courier New" w:cs="Courier New"/>
          <w:lang w:val="en-US"/>
        </w:rPr>
        <w:t>Int-Addr</w:t>
      </w:r>
      <w:proofErr w:type="spellEnd"/>
      <w:r w:rsidRPr="002F70FE">
        <w:rPr>
          <w:rFonts w:ascii="Courier New" w:hAnsi="Courier New" w:cs="Courier New"/>
          <w:lang w:val="en-US"/>
        </w:rPr>
        <w:t>)</w:t>
      </w:r>
    </w:p>
    <w:p w14:paraId="3D6DCEA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</w:t>
      </w:r>
      <w:commentRangeStart w:id="17"/>
      <w:del w:id="18" w:author="BOUCADAIR Mohamed TGI/OLN" w:date="2020-07-29T08:43:00Z">
        <w:r w:rsidRPr="002F70FE" w:rsidDel="0032040A">
          <w:rPr>
            <w:rFonts w:ascii="Courier New" w:hAnsi="Courier New" w:cs="Courier New"/>
            <w:lang w:val="en-US"/>
          </w:rPr>
          <w:delText xml:space="preserve">The </w:delText>
        </w:r>
      </w:del>
      <w:commentRangeEnd w:id="17"/>
      <w:r w:rsidR="0032040A">
        <w:rPr>
          <w:rStyle w:val="Marquedecommentaire"/>
          <w:rFonts w:asciiTheme="minorHAnsi" w:hAnsiTheme="minorHAnsi"/>
        </w:rPr>
        <w:commentReference w:id="17"/>
      </w:r>
      <w:ins w:id="19" w:author="BOUCADAIR Mohamed TGI/OLN" w:date="2020-07-29T08:43:00Z">
        <w:r w:rsidR="0032040A">
          <w:rPr>
            <w:rFonts w:ascii="Courier New" w:hAnsi="Courier New" w:cs="Courier New"/>
            <w:lang w:val="en-US"/>
          </w:rPr>
          <w:t>An</w:t>
        </w:r>
        <w:r w:rsidR="0032040A" w:rsidRPr="002F70FE">
          <w:rPr>
            <w:rFonts w:ascii="Courier New" w:hAnsi="Courier New" w:cs="Courier New"/>
            <w:lang w:val="en-US"/>
          </w:rPr>
          <w:t xml:space="preserve"> </w:t>
        </w:r>
      </w:ins>
      <w:r w:rsidRPr="002F70FE">
        <w:rPr>
          <w:rFonts w:ascii="Courier New" w:hAnsi="Courier New" w:cs="Courier New"/>
          <w:lang w:val="en-US"/>
        </w:rPr>
        <w:t>internal address that is known to the internal host.</w:t>
      </w:r>
    </w:p>
    <w:p w14:paraId="389E001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0762BE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07F039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3B9034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BBEC15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Stewart, et al.          Expires 29 January 2021                [Page 5]</w:t>
      </w:r>
    </w:p>
    <w:p w14:paraId="600BC93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br w:type="page"/>
      </w:r>
    </w:p>
    <w:p w14:paraId="3F33668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31F1F6B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A923C2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71B233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Internal-Port (</w:t>
      </w:r>
      <w:proofErr w:type="spellStart"/>
      <w:r w:rsidRPr="002F70FE">
        <w:rPr>
          <w:rFonts w:ascii="Courier New" w:hAnsi="Courier New" w:cs="Courier New"/>
          <w:lang w:val="en-US"/>
        </w:rPr>
        <w:t>Int</w:t>
      </w:r>
      <w:proofErr w:type="spellEnd"/>
      <w:r w:rsidRPr="002F70FE">
        <w:rPr>
          <w:rFonts w:ascii="Courier New" w:hAnsi="Courier New" w:cs="Courier New"/>
          <w:lang w:val="en-US"/>
        </w:rPr>
        <w:t>-Port)</w:t>
      </w:r>
    </w:p>
    <w:p w14:paraId="7723273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The port number that is in use by the host holding the Internal-</w:t>
      </w:r>
    </w:p>
    <w:p w14:paraId="1AA5075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Address.</w:t>
      </w:r>
    </w:p>
    <w:p w14:paraId="481810E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E4CC4B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Internal-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 xml:space="preserve"> (</w:t>
      </w:r>
      <w:proofErr w:type="spellStart"/>
      <w:r w:rsidRPr="002F70FE">
        <w:rPr>
          <w:rFonts w:ascii="Courier New" w:hAnsi="Courier New" w:cs="Courier New"/>
          <w:lang w:val="en-US"/>
        </w:rPr>
        <w:t>Int-VTag</w:t>
      </w:r>
      <w:proofErr w:type="spellEnd"/>
      <w:r w:rsidRPr="002F70FE">
        <w:rPr>
          <w:rFonts w:ascii="Courier New" w:hAnsi="Courier New" w:cs="Courier New"/>
          <w:lang w:val="en-US"/>
        </w:rPr>
        <w:t>)</w:t>
      </w:r>
    </w:p>
    <w:p w14:paraId="4223315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The SCTP Verification Tag (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>) (see Section 3.1 of [RFC4960])</w:t>
      </w:r>
    </w:p>
    <w:p w14:paraId="5B28AB6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</w:t>
      </w:r>
      <w:proofErr w:type="gramStart"/>
      <w:r w:rsidRPr="002F70FE">
        <w:rPr>
          <w:rFonts w:ascii="Courier New" w:hAnsi="Courier New" w:cs="Courier New"/>
          <w:lang w:val="en-US"/>
        </w:rPr>
        <w:t>that</w:t>
      </w:r>
      <w:proofErr w:type="gramEnd"/>
      <w:r w:rsidRPr="002F70FE">
        <w:rPr>
          <w:rFonts w:ascii="Courier New" w:hAnsi="Courier New" w:cs="Courier New"/>
          <w:lang w:val="en-US"/>
        </w:rPr>
        <w:t xml:space="preserve"> the internal host has chosen for its communication.  The 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</w:p>
    <w:p w14:paraId="42453FC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</w:t>
      </w:r>
      <w:proofErr w:type="gramStart"/>
      <w:r w:rsidRPr="002F70FE">
        <w:rPr>
          <w:rFonts w:ascii="Courier New" w:hAnsi="Courier New" w:cs="Courier New"/>
          <w:lang w:val="en-US"/>
        </w:rPr>
        <w:t>is</w:t>
      </w:r>
      <w:proofErr w:type="gramEnd"/>
      <w:r w:rsidRPr="002F70FE">
        <w:rPr>
          <w:rFonts w:ascii="Courier New" w:hAnsi="Courier New" w:cs="Courier New"/>
          <w:lang w:val="en-US"/>
        </w:rPr>
        <w:t xml:space="preserve"> a unique 32-bit tag that must accompany any incoming SCTP</w:t>
      </w:r>
    </w:p>
    <w:p w14:paraId="75AB89B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</w:t>
      </w:r>
      <w:proofErr w:type="gramStart"/>
      <w:r w:rsidRPr="002F70FE">
        <w:rPr>
          <w:rFonts w:ascii="Courier New" w:hAnsi="Courier New" w:cs="Courier New"/>
          <w:lang w:val="en-US"/>
        </w:rPr>
        <w:t>packet</w:t>
      </w:r>
      <w:proofErr w:type="gramEnd"/>
      <w:r w:rsidRPr="002F70FE">
        <w:rPr>
          <w:rFonts w:ascii="Courier New" w:hAnsi="Courier New" w:cs="Courier New"/>
          <w:lang w:val="en-US"/>
        </w:rPr>
        <w:t xml:space="preserve"> for this association to the Internal-Address.</w:t>
      </w:r>
    </w:p>
    <w:p w14:paraId="50CEC03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6B1DC1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Remote-Address (Rem-</w:t>
      </w:r>
      <w:proofErr w:type="spellStart"/>
      <w:r w:rsidRPr="002F70FE">
        <w:rPr>
          <w:rFonts w:ascii="Courier New" w:hAnsi="Courier New" w:cs="Courier New"/>
          <w:lang w:val="en-US"/>
        </w:rPr>
        <w:t>Addr</w:t>
      </w:r>
      <w:proofErr w:type="spellEnd"/>
      <w:r w:rsidRPr="002F70FE">
        <w:rPr>
          <w:rFonts w:ascii="Courier New" w:hAnsi="Courier New" w:cs="Courier New"/>
          <w:lang w:val="en-US"/>
        </w:rPr>
        <w:t>)</w:t>
      </w:r>
    </w:p>
    <w:p w14:paraId="105663B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The address that an internal host is attempting to contact.</w:t>
      </w:r>
    </w:p>
    <w:p w14:paraId="5D3B02E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BEBE31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Remote-Port (Rem-Port)</w:t>
      </w:r>
    </w:p>
    <w:p w14:paraId="63749F0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The port number of the peer process at the Remote-Address.</w:t>
      </w:r>
    </w:p>
    <w:p w14:paraId="0C05EB6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A24545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Remote-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 xml:space="preserve"> (Rem-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>)</w:t>
      </w:r>
    </w:p>
    <w:p w14:paraId="3EC44E7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The Verification Tag (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>) (see Section 3.1 of [RFC4960]) that</w:t>
      </w:r>
    </w:p>
    <w:p w14:paraId="0C041D2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</w:t>
      </w:r>
      <w:proofErr w:type="gramStart"/>
      <w:r w:rsidRPr="002F70FE">
        <w:rPr>
          <w:rFonts w:ascii="Courier New" w:hAnsi="Courier New" w:cs="Courier New"/>
          <w:lang w:val="en-US"/>
        </w:rPr>
        <w:t>the</w:t>
      </w:r>
      <w:proofErr w:type="gramEnd"/>
      <w:r w:rsidRPr="002F70FE">
        <w:rPr>
          <w:rFonts w:ascii="Courier New" w:hAnsi="Courier New" w:cs="Courier New"/>
          <w:lang w:val="en-US"/>
        </w:rPr>
        <w:t xml:space="preserve"> host holding the Remote-Address has chosen for its</w:t>
      </w:r>
    </w:p>
    <w:p w14:paraId="14DF31C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</w:t>
      </w:r>
      <w:proofErr w:type="gramStart"/>
      <w:r w:rsidRPr="002F70FE">
        <w:rPr>
          <w:rFonts w:ascii="Courier New" w:hAnsi="Courier New" w:cs="Courier New"/>
          <w:lang w:val="en-US"/>
        </w:rPr>
        <w:t>communication</w:t>
      </w:r>
      <w:proofErr w:type="gramEnd"/>
      <w:r w:rsidRPr="002F70FE">
        <w:rPr>
          <w:rFonts w:ascii="Courier New" w:hAnsi="Courier New" w:cs="Courier New"/>
          <w:lang w:val="en-US"/>
        </w:rPr>
        <w:t xml:space="preserve">.  The 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 xml:space="preserve"> is a unique 32-bit tag that must</w:t>
      </w:r>
    </w:p>
    <w:p w14:paraId="5185FD4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</w:t>
      </w:r>
      <w:proofErr w:type="gramStart"/>
      <w:r w:rsidRPr="002F70FE">
        <w:rPr>
          <w:rFonts w:ascii="Courier New" w:hAnsi="Courier New" w:cs="Courier New"/>
          <w:lang w:val="en-US"/>
        </w:rPr>
        <w:t>accompany</w:t>
      </w:r>
      <w:proofErr w:type="gramEnd"/>
      <w:r w:rsidRPr="002F70FE">
        <w:rPr>
          <w:rFonts w:ascii="Courier New" w:hAnsi="Courier New" w:cs="Courier New"/>
          <w:lang w:val="en-US"/>
        </w:rPr>
        <w:t xml:space="preserve"> any incoming SCTP packet for this association to the</w:t>
      </w:r>
    </w:p>
    <w:p w14:paraId="1C537AE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Remote-Address.</w:t>
      </w:r>
    </w:p>
    <w:p w14:paraId="499E69B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D49CEF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External-Address (Ext-</w:t>
      </w:r>
      <w:proofErr w:type="spellStart"/>
      <w:r w:rsidRPr="002F70FE">
        <w:rPr>
          <w:rFonts w:ascii="Courier New" w:hAnsi="Courier New" w:cs="Courier New"/>
          <w:lang w:val="en-US"/>
        </w:rPr>
        <w:t>Addr</w:t>
      </w:r>
      <w:proofErr w:type="spellEnd"/>
      <w:r w:rsidRPr="002F70FE">
        <w:rPr>
          <w:rFonts w:ascii="Courier New" w:hAnsi="Courier New" w:cs="Courier New"/>
          <w:lang w:val="en-US"/>
        </w:rPr>
        <w:t>)</w:t>
      </w:r>
    </w:p>
    <w:p w14:paraId="7394E85C" w14:textId="7F38E52D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</w:t>
      </w:r>
      <w:commentRangeStart w:id="20"/>
      <w:del w:id="21" w:author="BOUCADAIR Mohamed TGI/OLN" w:date="2020-07-29T09:26:00Z">
        <w:r w:rsidRPr="002F70FE" w:rsidDel="005F5CFA">
          <w:rPr>
            <w:rFonts w:ascii="Courier New" w:hAnsi="Courier New" w:cs="Courier New"/>
            <w:lang w:val="en-US"/>
          </w:rPr>
          <w:delText xml:space="preserve">The </w:delText>
        </w:r>
      </w:del>
      <w:commentRangeEnd w:id="20"/>
      <w:r w:rsidR="005F5CFA">
        <w:rPr>
          <w:rStyle w:val="Marquedecommentaire"/>
          <w:rFonts w:asciiTheme="minorHAnsi" w:hAnsiTheme="minorHAnsi"/>
        </w:rPr>
        <w:commentReference w:id="20"/>
      </w:r>
      <w:ins w:id="22" w:author="BOUCADAIR Mohamed TGI/OLN" w:date="2020-07-29T09:26:00Z">
        <w:r w:rsidR="005F5CFA">
          <w:rPr>
            <w:rFonts w:ascii="Courier New" w:hAnsi="Courier New" w:cs="Courier New"/>
            <w:lang w:val="en-US"/>
          </w:rPr>
          <w:t>An</w:t>
        </w:r>
        <w:r w:rsidR="005F5CFA" w:rsidRPr="002F70FE">
          <w:rPr>
            <w:rFonts w:ascii="Courier New" w:hAnsi="Courier New" w:cs="Courier New"/>
            <w:lang w:val="en-US"/>
          </w:rPr>
          <w:t xml:space="preserve"> </w:t>
        </w:r>
      </w:ins>
      <w:r w:rsidRPr="002F70FE">
        <w:rPr>
          <w:rFonts w:ascii="Courier New" w:hAnsi="Courier New" w:cs="Courier New"/>
          <w:lang w:val="en-US"/>
        </w:rPr>
        <w:t xml:space="preserve">external address assigned to the NAT </w:t>
      </w:r>
      <w:proofErr w:type="gramStart"/>
      <w:r w:rsidRPr="002F70FE">
        <w:rPr>
          <w:rFonts w:ascii="Courier New" w:hAnsi="Courier New" w:cs="Courier New"/>
          <w:lang w:val="en-US"/>
        </w:rPr>
        <w:t>function, that</w:t>
      </w:r>
      <w:proofErr w:type="gramEnd"/>
      <w:r w:rsidRPr="002F70FE">
        <w:rPr>
          <w:rFonts w:ascii="Courier New" w:hAnsi="Courier New" w:cs="Courier New"/>
          <w:lang w:val="en-US"/>
        </w:rPr>
        <w:t xml:space="preserve"> it uses as</w:t>
      </w:r>
    </w:p>
    <w:p w14:paraId="32A31872" w14:textId="49EB3226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</w:t>
      </w:r>
      <w:proofErr w:type="gramStart"/>
      <w:r w:rsidRPr="002F70FE">
        <w:rPr>
          <w:rFonts w:ascii="Courier New" w:hAnsi="Courier New" w:cs="Courier New"/>
          <w:lang w:val="en-US"/>
        </w:rPr>
        <w:t>a</w:t>
      </w:r>
      <w:proofErr w:type="gramEnd"/>
      <w:r w:rsidRPr="002F70FE">
        <w:rPr>
          <w:rFonts w:ascii="Courier New" w:hAnsi="Courier New" w:cs="Courier New"/>
          <w:lang w:val="en-US"/>
        </w:rPr>
        <w:t xml:space="preserve"> source address when sending packets towards </w:t>
      </w:r>
      <w:del w:id="23" w:author="BOUCADAIR Mohamed TGI/OLN" w:date="2020-07-29T09:27:00Z">
        <w:r w:rsidRPr="002F70FE" w:rsidDel="005F5CFA">
          <w:rPr>
            <w:rFonts w:ascii="Courier New" w:hAnsi="Courier New" w:cs="Courier New"/>
            <w:lang w:val="en-US"/>
          </w:rPr>
          <w:delText xml:space="preserve">the </w:delText>
        </w:r>
      </w:del>
      <w:ins w:id="24" w:author="BOUCADAIR Mohamed TGI/OLN" w:date="2020-07-29T09:27:00Z">
        <w:r w:rsidR="005F5CFA">
          <w:rPr>
            <w:rFonts w:ascii="Courier New" w:hAnsi="Courier New" w:cs="Courier New"/>
            <w:lang w:val="en-US"/>
          </w:rPr>
          <w:t>a</w:t>
        </w:r>
        <w:r w:rsidR="005F5CFA" w:rsidRPr="002F70FE">
          <w:rPr>
            <w:rFonts w:ascii="Courier New" w:hAnsi="Courier New" w:cs="Courier New"/>
            <w:lang w:val="en-US"/>
          </w:rPr>
          <w:t xml:space="preserve"> </w:t>
        </w:r>
      </w:ins>
      <w:r w:rsidRPr="002F70FE">
        <w:rPr>
          <w:rFonts w:ascii="Courier New" w:hAnsi="Courier New" w:cs="Courier New"/>
          <w:lang w:val="en-US"/>
        </w:rPr>
        <w:t>Remote-Address.</w:t>
      </w:r>
    </w:p>
    <w:p w14:paraId="35ED8D2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54DE74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Internal Network    |         External Network</w:t>
      </w:r>
    </w:p>
    <w:p w14:paraId="48AEE9F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|</w:t>
      </w:r>
    </w:p>
    <w:p w14:paraId="7952416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Internal   |   External              Remote</w:t>
      </w:r>
    </w:p>
    <w:p w14:paraId="63A31D3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+--------+ Address    |   </w:t>
      </w:r>
      <w:proofErr w:type="gramStart"/>
      <w:r w:rsidRPr="002F70FE">
        <w:rPr>
          <w:rFonts w:ascii="Courier New" w:hAnsi="Courier New" w:cs="Courier New"/>
          <w:lang w:val="en-US"/>
        </w:rPr>
        <w:t>Address  /</w:t>
      </w:r>
      <w:proofErr w:type="gramEnd"/>
      <w:r w:rsidRPr="002F70FE">
        <w:rPr>
          <w:rFonts w:ascii="Courier New" w:hAnsi="Courier New" w:cs="Courier New"/>
          <w:lang w:val="en-US"/>
        </w:rPr>
        <w:t>--\/--\    Address +--------+</w:t>
      </w:r>
    </w:p>
    <w:p w14:paraId="03A4FEA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</w:t>
      </w:r>
      <w:proofErr w:type="gramStart"/>
      <w:r w:rsidRPr="002F70FE">
        <w:rPr>
          <w:rFonts w:ascii="Courier New" w:hAnsi="Courier New" w:cs="Courier New"/>
          <w:lang w:val="en-US"/>
        </w:rPr>
        <w:t>|  SCTP</w:t>
      </w:r>
      <w:proofErr w:type="gramEnd"/>
      <w:r w:rsidRPr="002F70FE">
        <w:rPr>
          <w:rFonts w:ascii="Courier New" w:hAnsi="Courier New" w:cs="Courier New"/>
          <w:lang w:val="en-US"/>
        </w:rPr>
        <w:t xml:space="preserve">  |         +-----+        /        \           |  SCTP  |</w:t>
      </w:r>
    </w:p>
    <w:p w14:paraId="6BC9480B" w14:textId="642D14BE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|endpoint|=========| NAT |=======| </w:t>
      </w:r>
      <w:del w:id="25" w:author="BOUCADAIR Mohamed TGI/OLN" w:date="2020-07-29T09:46:00Z">
        <w:r w:rsidRPr="002F70FE" w:rsidDel="0020314C">
          <w:rPr>
            <w:rFonts w:ascii="Courier New" w:hAnsi="Courier New" w:cs="Courier New"/>
            <w:lang w:val="en-US"/>
          </w:rPr>
          <w:delText xml:space="preserve">Internet </w:delText>
        </w:r>
      </w:del>
      <w:ins w:id="26" w:author="BOUCADAIR Mohamed TGI/OLN" w:date="2020-07-29T09:46:00Z">
        <w:r w:rsidR="0020314C">
          <w:rPr>
            <w:rFonts w:ascii="Courier New" w:hAnsi="Courier New" w:cs="Courier New"/>
            <w:lang w:val="en-US"/>
          </w:rPr>
          <w:t>Network</w:t>
        </w:r>
        <w:r w:rsidR="0020314C" w:rsidRPr="002F70FE">
          <w:rPr>
            <w:rFonts w:ascii="Courier New" w:hAnsi="Courier New" w:cs="Courier New"/>
            <w:lang w:val="en-US"/>
          </w:rPr>
          <w:t xml:space="preserve"> </w:t>
        </w:r>
      </w:ins>
      <w:r w:rsidRPr="002F70FE">
        <w:rPr>
          <w:rFonts w:ascii="Courier New" w:hAnsi="Courier New" w:cs="Courier New"/>
          <w:lang w:val="en-US"/>
        </w:rPr>
        <w:t>|==========|endpoint|</w:t>
      </w:r>
    </w:p>
    <w:p w14:paraId="23DDBAD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|    A   |         +-----+        \        /           |    B   |</w:t>
      </w:r>
    </w:p>
    <w:p w14:paraId="0C56ADA5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2F70FE">
        <w:rPr>
          <w:rFonts w:ascii="Courier New" w:hAnsi="Courier New" w:cs="Courier New"/>
          <w:lang w:val="en-US"/>
        </w:rPr>
        <w:t xml:space="preserve">     </w:t>
      </w:r>
      <w:r w:rsidRPr="000453CF">
        <w:rPr>
          <w:rFonts w:ascii="Courier New" w:hAnsi="Courier New" w:cs="Courier New"/>
        </w:rPr>
        <w:t xml:space="preserve">+--------+ </w:t>
      </w:r>
      <w:proofErr w:type="spellStart"/>
      <w:r w:rsidRPr="000453CF">
        <w:rPr>
          <w:rFonts w:ascii="Courier New" w:hAnsi="Courier New" w:cs="Courier New"/>
        </w:rPr>
        <w:t>Internal</w:t>
      </w:r>
      <w:proofErr w:type="spellEnd"/>
      <w:r w:rsidRPr="000453CF">
        <w:rPr>
          <w:rFonts w:ascii="Courier New" w:hAnsi="Courier New" w:cs="Courier New"/>
        </w:rPr>
        <w:t xml:space="preserve">   |            \--/\--/     </w:t>
      </w:r>
      <w:proofErr w:type="spellStart"/>
      <w:r w:rsidRPr="000453CF">
        <w:rPr>
          <w:rFonts w:ascii="Courier New" w:hAnsi="Courier New" w:cs="Courier New"/>
        </w:rPr>
        <w:t>Remote</w:t>
      </w:r>
      <w:proofErr w:type="spellEnd"/>
      <w:r w:rsidRPr="000453CF">
        <w:rPr>
          <w:rFonts w:ascii="Courier New" w:hAnsi="Courier New" w:cs="Courier New"/>
        </w:rPr>
        <w:t xml:space="preserve"> +--------+</w:t>
      </w:r>
    </w:p>
    <w:p w14:paraId="745041FE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   </w:t>
      </w:r>
      <w:proofErr w:type="spellStart"/>
      <w:r w:rsidRPr="000453CF">
        <w:rPr>
          <w:rFonts w:ascii="Courier New" w:hAnsi="Courier New" w:cs="Courier New"/>
        </w:rPr>
        <w:t>Internal</w:t>
      </w:r>
      <w:proofErr w:type="spellEnd"/>
      <w:r w:rsidRPr="000453CF">
        <w:rPr>
          <w:rFonts w:ascii="Courier New" w:hAnsi="Courier New" w:cs="Courier New"/>
        </w:rPr>
        <w:t xml:space="preserve">    Port     |                           Port   </w:t>
      </w:r>
      <w:proofErr w:type="spellStart"/>
      <w:r w:rsidRPr="000453CF">
        <w:rPr>
          <w:rFonts w:ascii="Courier New" w:hAnsi="Courier New" w:cs="Courier New"/>
        </w:rPr>
        <w:t>Remote</w:t>
      </w:r>
      <w:proofErr w:type="spellEnd"/>
    </w:p>
    <w:p w14:paraId="4600B02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0453CF">
        <w:rPr>
          <w:rFonts w:ascii="Courier New" w:hAnsi="Courier New" w:cs="Courier New"/>
        </w:rPr>
        <w:t xml:space="preserve">        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 xml:space="preserve">               |                                   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</w:p>
    <w:p w14:paraId="23736E6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E5F979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Figure 1: Basic </w:t>
      </w:r>
      <w:del w:id="27" w:author="BOUCADAIR Mohamed TGI/OLN" w:date="2020-07-29T08:44:00Z">
        <w:r w:rsidRPr="002F70FE" w:rsidDel="0032040A">
          <w:rPr>
            <w:rFonts w:ascii="Courier New" w:hAnsi="Courier New" w:cs="Courier New"/>
            <w:lang w:val="en-US"/>
          </w:rPr>
          <w:delText xml:space="preserve">network </w:delText>
        </w:r>
      </w:del>
      <w:ins w:id="28" w:author="BOUCADAIR Mohamed TGI/OLN" w:date="2020-07-29T08:44:00Z">
        <w:r w:rsidR="0032040A">
          <w:rPr>
            <w:rFonts w:ascii="Courier New" w:hAnsi="Courier New" w:cs="Courier New"/>
            <w:lang w:val="en-US"/>
          </w:rPr>
          <w:t>N</w:t>
        </w:r>
        <w:r w:rsidR="0032040A" w:rsidRPr="002F70FE">
          <w:rPr>
            <w:rFonts w:ascii="Courier New" w:hAnsi="Courier New" w:cs="Courier New"/>
            <w:lang w:val="en-US"/>
          </w:rPr>
          <w:t xml:space="preserve">etwork </w:t>
        </w:r>
      </w:ins>
      <w:del w:id="29" w:author="BOUCADAIR Mohamed TGI/OLN" w:date="2020-07-29T08:44:00Z">
        <w:r w:rsidRPr="002F70FE" w:rsidDel="0032040A">
          <w:rPr>
            <w:rFonts w:ascii="Courier New" w:hAnsi="Courier New" w:cs="Courier New"/>
            <w:lang w:val="en-US"/>
          </w:rPr>
          <w:delText>setup</w:delText>
        </w:r>
      </w:del>
      <w:ins w:id="30" w:author="BOUCADAIR Mohamed TGI/OLN" w:date="2020-07-29T08:44:00Z">
        <w:r w:rsidR="0032040A">
          <w:rPr>
            <w:rFonts w:ascii="Courier New" w:hAnsi="Courier New" w:cs="Courier New"/>
            <w:lang w:val="en-US"/>
          </w:rPr>
          <w:t>S</w:t>
        </w:r>
        <w:r w:rsidR="0032040A" w:rsidRPr="002F70FE">
          <w:rPr>
            <w:rFonts w:ascii="Courier New" w:hAnsi="Courier New" w:cs="Courier New"/>
            <w:lang w:val="en-US"/>
          </w:rPr>
          <w:t>etup</w:t>
        </w:r>
      </w:ins>
    </w:p>
    <w:p w14:paraId="5447A02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AD89EC9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>4.  Motivation</w:t>
      </w:r>
    </w:p>
    <w:p w14:paraId="435066F3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7E8A619F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4.1.  SCTP NAT </w:t>
      </w:r>
      <w:proofErr w:type="spellStart"/>
      <w:r w:rsidRPr="000453CF">
        <w:rPr>
          <w:rFonts w:ascii="Courier New" w:hAnsi="Courier New" w:cs="Courier New"/>
        </w:rPr>
        <w:t>Traversal</w:t>
      </w:r>
      <w:proofErr w:type="spellEnd"/>
      <w:r w:rsidRPr="000453CF">
        <w:rPr>
          <w:rFonts w:ascii="Courier New" w:hAnsi="Courier New" w:cs="Courier New"/>
        </w:rPr>
        <w:t xml:space="preserve"> Scenarios</w:t>
      </w:r>
    </w:p>
    <w:p w14:paraId="1DD01FCD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5460CBD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4E2AC6">
        <w:rPr>
          <w:rFonts w:ascii="Courier New" w:hAnsi="Courier New" w:cs="Courier New"/>
          <w:lang w:val="en-US"/>
        </w:rPr>
        <w:t xml:space="preserve">   </w:t>
      </w:r>
      <w:r w:rsidRPr="002F70FE">
        <w:rPr>
          <w:rFonts w:ascii="Courier New" w:hAnsi="Courier New" w:cs="Courier New"/>
          <w:lang w:val="en-US"/>
        </w:rPr>
        <w:t xml:space="preserve">This section defines the notion of single and </w:t>
      </w:r>
      <w:ins w:id="31" w:author="BOUCADAIR Mohamed TGI/OLN" w:date="2020-07-29T08:45:00Z">
        <w:r w:rsidR="0032040A">
          <w:rPr>
            <w:rFonts w:ascii="Courier New" w:hAnsi="Courier New" w:cs="Courier New"/>
            <w:lang w:val="en-US"/>
          </w:rPr>
          <w:t>multi</w:t>
        </w:r>
        <w:r w:rsidR="0032040A" w:rsidRPr="002F70FE">
          <w:rPr>
            <w:rFonts w:ascii="Courier New" w:hAnsi="Courier New" w:cs="Courier New"/>
            <w:lang w:val="en-US"/>
          </w:rPr>
          <w:t xml:space="preserve">point </w:t>
        </w:r>
      </w:ins>
      <w:del w:id="32" w:author="BOUCADAIR Mohamed TGI/OLN" w:date="2020-07-29T08:45:00Z">
        <w:r w:rsidRPr="002F70FE" w:rsidDel="0032040A">
          <w:rPr>
            <w:rFonts w:ascii="Courier New" w:hAnsi="Courier New" w:cs="Courier New"/>
            <w:lang w:val="en-US"/>
          </w:rPr>
          <w:delText xml:space="preserve">multi point </w:delText>
        </w:r>
      </w:del>
      <w:r w:rsidRPr="002F70FE">
        <w:rPr>
          <w:rFonts w:ascii="Courier New" w:hAnsi="Courier New" w:cs="Courier New"/>
          <w:lang w:val="en-US"/>
        </w:rPr>
        <w:t>NAT</w:t>
      </w:r>
    </w:p>
    <w:p w14:paraId="207A000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traversal</w:t>
      </w:r>
      <w:proofErr w:type="gramEnd"/>
      <w:r w:rsidRPr="002F70FE">
        <w:rPr>
          <w:rFonts w:ascii="Courier New" w:hAnsi="Courier New" w:cs="Courier New"/>
          <w:lang w:val="en-US"/>
        </w:rPr>
        <w:t>.</w:t>
      </w:r>
    </w:p>
    <w:p w14:paraId="035FFA7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4186C9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80BA48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1B341D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4F2499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DFE40A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lastRenderedPageBreak/>
        <w:t>Stewart, et al.          Expires 29 January 2021                [Page 6]</w:t>
      </w:r>
    </w:p>
    <w:p w14:paraId="0E03513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br w:type="page"/>
      </w:r>
    </w:p>
    <w:p w14:paraId="304F58D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6F0FE9D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08C11F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898FCD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4.1.1</w:t>
      </w:r>
      <w:proofErr w:type="gramStart"/>
      <w:r w:rsidRPr="002F70FE">
        <w:rPr>
          <w:rFonts w:ascii="Courier New" w:hAnsi="Courier New" w:cs="Courier New"/>
          <w:lang w:val="en-US"/>
        </w:rPr>
        <w:t>.  Single</w:t>
      </w:r>
      <w:proofErr w:type="gramEnd"/>
      <w:r w:rsidRPr="002F70FE">
        <w:rPr>
          <w:rFonts w:ascii="Courier New" w:hAnsi="Courier New" w:cs="Courier New"/>
          <w:lang w:val="en-US"/>
        </w:rPr>
        <w:t xml:space="preserve"> Point Traversal</w:t>
      </w:r>
    </w:p>
    <w:p w14:paraId="1028264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F518D1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In this case, all packets in the SCTP association go through a single</w:t>
      </w:r>
    </w:p>
    <w:p w14:paraId="269FA67F" w14:textId="77777777" w:rsidR="004E2AC6" w:rsidRDefault="000453CF" w:rsidP="000453CF">
      <w:pPr>
        <w:pStyle w:val="Textebrut"/>
        <w:rPr>
          <w:ins w:id="33" w:author="BOUCADAIR Mohamed TGI/OLN" w:date="2020-07-29T08:49:00Z"/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NAT function, as shown </w:t>
      </w:r>
      <w:del w:id="34" w:author="BOUCADAIR Mohamed TGI/OLN" w:date="2020-07-29T08:49:00Z">
        <w:r w:rsidRPr="002F70FE" w:rsidDel="004E2AC6">
          <w:rPr>
            <w:rFonts w:ascii="Courier New" w:hAnsi="Courier New" w:cs="Courier New"/>
            <w:lang w:val="en-US"/>
          </w:rPr>
          <w:delText>below:</w:delText>
        </w:r>
      </w:del>
      <w:ins w:id="35" w:author="BOUCADAIR Mohamed TGI/OLN" w:date="2020-07-29T08:49:00Z">
        <w:r w:rsidR="004E2AC6">
          <w:rPr>
            <w:rFonts w:ascii="Courier New" w:hAnsi="Courier New" w:cs="Courier New"/>
            <w:lang w:val="en-US"/>
          </w:rPr>
          <w:t>in Figure 2.</w:t>
        </w:r>
      </w:ins>
    </w:p>
    <w:p w14:paraId="55C30D8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6EA16F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D80847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Internal Network    |       External Network</w:t>
      </w:r>
    </w:p>
    <w:p w14:paraId="56665E3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|</w:t>
      </w:r>
    </w:p>
    <w:p w14:paraId="3039121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+--------+            |               /--\/--\           +--------+</w:t>
      </w:r>
    </w:p>
    <w:p w14:paraId="1876BE7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</w:t>
      </w:r>
      <w:proofErr w:type="gramStart"/>
      <w:r w:rsidRPr="002F70FE">
        <w:rPr>
          <w:rFonts w:ascii="Courier New" w:hAnsi="Courier New" w:cs="Courier New"/>
          <w:lang w:val="en-US"/>
        </w:rPr>
        <w:t>|  SCTP</w:t>
      </w:r>
      <w:proofErr w:type="gramEnd"/>
      <w:r w:rsidRPr="002F70FE">
        <w:rPr>
          <w:rFonts w:ascii="Courier New" w:hAnsi="Courier New" w:cs="Courier New"/>
          <w:lang w:val="en-US"/>
        </w:rPr>
        <w:t xml:space="preserve">  |         +-----+           /        \          |  SCTP  |</w:t>
      </w:r>
    </w:p>
    <w:p w14:paraId="1E76909D" w14:textId="11CAB49D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|endpoint|=========| NAT |========= | </w:t>
      </w:r>
      <w:del w:id="36" w:author="BOUCADAIR Mohamed TGI/OLN" w:date="2020-07-29T09:46:00Z">
        <w:r w:rsidRPr="002F70FE" w:rsidDel="0020314C">
          <w:rPr>
            <w:rFonts w:ascii="Courier New" w:hAnsi="Courier New" w:cs="Courier New"/>
            <w:lang w:val="en-US"/>
          </w:rPr>
          <w:delText xml:space="preserve">Internet </w:delText>
        </w:r>
      </w:del>
      <w:ins w:id="37" w:author="BOUCADAIR Mohamed TGI/OLN" w:date="2020-07-29T09:46:00Z">
        <w:r w:rsidR="0020314C">
          <w:rPr>
            <w:rFonts w:ascii="Courier New" w:hAnsi="Courier New" w:cs="Courier New"/>
            <w:lang w:val="en-US"/>
          </w:rPr>
          <w:t>Network</w:t>
        </w:r>
        <w:r w:rsidR="0020314C" w:rsidRPr="002F70FE">
          <w:rPr>
            <w:rFonts w:ascii="Courier New" w:hAnsi="Courier New" w:cs="Courier New"/>
            <w:lang w:val="en-US"/>
          </w:rPr>
          <w:t xml:space="preserve"> </w:t>
        </w:r>
      </w:ins>
      <w:r w:rsidRPr="002F70FE">
        <w:rPr>
          <w:rFonts w:ascii="Courier New" w:hAnsi="Courier New" w:cs="Courier New"/>
          <w:lang w:val="en-US"/>
        </w:rPr>
        <w:t>| ========|endpoint|</w:t>
      </w:r>
    </w:p>
    <w:p w14:paraId="45968A4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|    A   |         +-----+           \        /          |    B   |</w:t>
      </w:r>
    </w:p>
    <w:p w14:paraId="3B43F5A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+--------+            |               \--/\--/           +--------+</w:t>
      </w:r>
    </w:p>
    <w:p w14:paraId="3933C70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|</w:t>
      </w:r>
    </w:p>
    <w:p w14:paraId="1268578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7F3928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Figure 2: Single NAT </w:t>
      </w:r>
      <w:del w:id="38" w:author="BOUCADAIR Mohamed TGI/OLN" w:date="2020-07-29T08:50:00Z">
        <w:r w:rsidRPr="002F70FE" w:rsidDel="004E2AC6">
          <w:rPr>
            <w:rFonts w:ascii="Courier New" w:hAnsi="Courier New" w:cs="Courier New"/>
            <w:lang w:val="en-US"/>
          </w:rPr>
          <w:delText>scenario</w:delText>
        </w:r>
      </w:del>
      <w:ins w:id="39" w:author="BOUCADAIR Mohamed TGI/OLN" w:date="2020-07-29T08:50:00Z">
        <w:r w:rsidR="004E2AC6">
          <w:rPr>
            <w:rFonts w:ascii="Courier New" w:hAnsi="Courier New" w:cs="Courier New"/>
            <w:lang w:val="en-US"/>
          </w:rPr>
          <w:t>S</w:t>
        </w:r>
        <w:r w:rsidR="004E2AC6" w:rsidRPr="002F70FE">
          <w:rPr>
            <w:rFonts w:ascii="Courier New" w:hAnsi="Courier New" w:cs="Courier New"/>
            <w:lang w:val="en-US"/>
          </w:rPr>
          <w:t>cenario</w:t>
        </w:r>
      </w:ins>
    </w:p>
    <w:p w14:paraId="66499B9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0E1BE9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A variation of this case is shown </w:t>
      </w:r>
      <w:del w:id="40" w:author="BOUCADAIR Mohamed TGI/OLN" w:date="2020-07-29T08:50:00Z">
        <w:r w:rsidRPr="002F70FE" w:rsidDel="004E2AC6">
          <w:rPr>
            <w:rFonts w:ascii="Courier New" w:hAnsi="Courier New" w:cs="Courier New"/>
            <w:lang w:val="en-US"/>
          </w:rPr>
          <w:delText>below</w:delText>
        </w:r>
      </w:del>
      <w:ins w:id="41" w:author="BOUCADAIR Mohamed TGI/OLN" w:date="2020-07-29T08:50:00Z">
        <w:r w:rsidR="004E2AC6">
          <w:rPr>
            <w:rFonts w:ascii="Courier New" w:hAnsi="Courier New" w:cs="Courier New"/>
            <w:lang w:val="en-US"/>
          </w:rPr>
          <w:t>in Figure 3</w:t>
        </w:r>
      </w:ins>
      <w:r w:rsidRPr="002F70FE">
        <w:rPr>
          <w:rFonts w:ascii="Courier New" w:hAnsi="Courier New" w:cs="Courier New"/>
          <w:lang w:val="en-US"/>
        </w:rPr>
        <w:t>, i.e., multiple NAT functions</w:t>
      </w:r>
    </w:p>
    <w:p w14:paraId="5F58F062" w14:textId="77777777" w:rsidR="004E2AC6" w:rsidRDefault="000453CF" w:rsidP="000453CF">
      <w:pPr>
        <w:pStyle w:val="Textebrut"/>
        <w:rPr>
          <w:ins w:id="42" w:author="BOUCADAIR Mohamed TGI/OLN" w:date="2020-07-29T08:50:00Z"/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in</w:t>
      </w:r>
      <w:proofErr w:type="gramEnd"/>
      <w:r w:rsidRPr="002F70FE">
        <w:rPr>
          <w:rFonts w:ascii="Courier New" w:hAnsi="Courier New" w:cs="Courier New"/>
          <w:lang w:val="en-US"/>
        </w:rPr>
        <w:t xml:space="preserve"> </w:t>
      </w:r>
      <w:del w:id="43" w:author="BOUCADAIR Mohamed TGI/OLN" w:date="2020-07-29T08:50:00Z">
        <w:r w:rsidRPr="002F70FE" w:rsidDel="004E2AC6">
          <w:rPr>
            <w:rFonts w:ascii="Courier New" w:hAnsi="Courier New" w:cs="Courier New"/>
            <w:lang w:val="en-US"/>
          </w:rPr>
          <w:delText>a single</w:delText>
        </w:r>
      </w:del>
      <w:ins w:id="44" w:author="BOUCADAIR Mohamed TGI/OLN" w:date="2020-07-29T08:50:00Z">
        <w:r w:rsidR="004E2AC6">
          <w:rPr>
            <w:rFonts w:ascii="Courier New" w:hAnsi="Courier New" w:cs="Courier New"/>
            <w:lang w:val="en-US"/>
          </w:rPr>
          <w:t>the forwarding</w:t>
        </w:r>
      </w:ins>
      <w:r w:rsidRPr="002F70FE">
        <w:rPr>
          <w:rFonts w:ascii="Courier New" w:hAnsi="Courier New" w:cs="Courier New"/>
          <w:lang w:val="en-US"/>
        </w:rPr>
        <w:t xml:space="preserve"> path</w:t>
      </w:r>
      <w:ins w:id="45" w:author="BOUCADAIR Mohamed TGI/OLN" w:date="2020-07-29T08:50:00Z">
        <w:r w:rsidR="004E2AC6">
          <w:rPr>
            <w:rFonts w:ascii="Courier New" w:hAnsi="Courier New" w:cs="Courier New"/>
            <w:lang w:val="en-US"/>
          </w:rPr>
          <w:t xml:space="preserve"> between two endpoints</w:t>
        </w:r>
      </w:ins>
      <w:del w:id="46" w:author="BOUCADAIR Mohamed TGI/OLN" w:date="2020-07-29T08:50:00Z">
        <w:r w:rsidRPr="002F70FE" w:rsidDel="004E2AC6">
          <w:rPr>
            <w:rFonts w:ascii="Courier New" w:hAnsi="Courier New" w:cs="Courier New"/>
            <w:lang w:val="en-US"/>
          </w:rPr>
          <w:delText>:</w:delText>
        </w:r>
      </w:del>
      <w:ins w:id="47" w:author="BOUCADAIR Mohamed TGI/OLN" w:date="2020-07-29T08:50:00Z">
        <w:r w:rsidR="004E2AC6">
          <w:rPr>
            <w:rFonts w:ascii="Courier New" w:hAnsi="Courier New" w:cs="Courier New"/>
            <w:lang w:val="en-US"/>
          </w:rPr>
          <w:t>.</w:t>
        </w:r>
      </w:ins>
    </w:p>
    <w:p w14:paraId="720AB76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02B593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A0A68A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Internal | </w:t>
      </w:r>
      <w:proofErr w:type="gramStart"/>
      <w:r w:rsidRPr="002F70FE">
        <w:rPr>
          <w:rFonts w:ascii="Courier New" w:hAnsi="Courier New" w:cs="Courier New"/>
          <w:lang w:val="en-US"/>
        </w:rPr>
        <w:t>External :</w:t>
      </w:r>
      <w:proofErr w:type="gramEnd"/>
      <w:r w:rsidRPr="002F70FE">
        <w:rPr>
          <w:rFonts w:ascii="Courier New" w:hAnsi="Courier New" w:cs="Courier New"/>
          <w:lang w:val="en-US"/>
        </w:rPr>
        <w:t xml:space="preserve"> Internal | External</w:t>
      </w:r>
    </w:p>
    <w:p w14:paraId="3C5C8D3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|          :          |</w:t>
      </w:r>
    </w:p>
    <w:p w14:paraId="45A1DDE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+--------+     |          :          |       /--\/--\    +--------+</w:t>
      </w:r>
    </w:p>
    <w:p w14:paraId="6DC9E05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</w:t>
      </w:r>
      <w:proofErr w:type="gramStart"/>
      <w:r w:rsidRPr="002F70FE">
        <w:rPr>
          <w:rFonts w:ascii="Courier New" w:hAnsi="Courier New" w:cs="Courier New"/>
          <w:lang w:val="en-US"/>
        </w:rPr>
        <w:t>|  SCTP</w:t>
      </w:r>
      <w:proofErr w:type="gramEnd"/>
      <w:r w:rsidRPr="002F70FE">
        <w:rPr>
          <w:rFonts w:ascii="Courier New" w:hAnsi="Courier New" w:cs="Courier New"/>
          <w:lang w:val="en-US"/>
        </w:rPr>
        <w:t xml:space="preserve">  |  +-----+       :       +-----+   /        \   |  SCTP  |</w:t>
      </w:r>
    </w:p>
    <w:p w14:paraId="74B0877A" w14:textId="5C02D3B0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|endpoint|==| NAT |=======:=======| NAT |==| </w:t>
      </w:r>
      <w:del w:id="48" w:author="BOUCADAIR Mohamed TGI/OLN" w:date="2020-07-29T09:46:00Z">
        <w:r w:rsidRPr="002F70FE" w:rsidDel="0020314C">
          <w:rPr>
            <w:rFonts w:ascii="Courier New" w:hAnsi="Courier New" w:cs="Courier New"/>
            <w:lang w:val="en-US"/>
          </w:rPr>
          <w:delText xml:space="preserve">Internet </w:delText>
        </w:r>
      </w:del>
      <w:ins w:id="49" w:author="BOUCADAIR Mohamed TGI/OLN" w:date="2020-07-29T09:46:00Z">
        <w:r w:rsidR="0020314C">
          <w:rPr>
            <w:rFonts w:ascii="Courier New" w:hAnsi="Courier New" w:cs="Courier New"/>
            <w:lang w:val="en-US"/>
          </w:rPr>
          <w:t>Network</w:t>
        </w:r>
        <w:r w:rsidR="0020314C" w:rsidRPr="002F70FE">
          <w:rPr>
            <w:rFonts w:ascii="Courier New" w:hAnsi="Courier New" w:cs="Courier New"/>
            <w:lang w:val="en-US"/>
          </w:rPr>
          <w:t xml:space="preserve"> </w:t>
        </w:r>
      </w:ins>
      <w:r w:rsidRPr="002F70FE">
        <w:rPr>
          <w:rFonts w:ascii="Courier New" w:hAnsi="Courier New" w:cs="Courier New"/>
          <w:lang w:val="en-US"/>
        </w:rPr>
        <w:t>|==|endpoint|</w:t>
      </w:r>
    </w:p>
    <w:p w14:paraId="334A48B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|    A   </w:t>
      </w:r>
      <w:proofErr w:type="gramStart"/>
      <w:r w:rsidRPr="002F70FE">
        <w:rPr>
          <w:rFonts w:ascii="Courier New" w:hAnsi="Courier New" w:cs="Courier New"/>
          <w:lang w:val="en-US"/>
        </w:rPr>
        <w:t>|  +</w:t>
      </w:r>
      <w:proofErr w:type="gramEnd"/>
      <w:r w:rsidRPr="002F70FE">
        <w:rPr>
          <w:rFonts w:ascii="Courier New" w:hAnsi="Courier New" w:cs="Courier New"/>
          <w:lang w:val="en-US"/>
        </w:rPr>
        <w:t>-----+       :       +-----+   \        /   |    B   |</w:t>
      </w:r>
    </w:p>
    <w:p w14:paraId="43D5200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+--------+     |          :          |       \--/\--/    +--------+</w:t>
      </w:r>
    </w:p>
    <w:p w14:paraId="623B5EB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|          :          |</w:t>
      </w:r>
    </w:p>
    <w:p w14:paraId="1AACD9E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430942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Figure 3: Serial NAT Functions scenario</w:t>
      </w:r>
    </w:p>
    <w:p w14:paraId="06B0E4E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B4A3D1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Although one of the main benefits of SCTP multi-homing is redundant</w:t>
      </w:r>
    </w:p>
    <w:p w14:paraId="7A15BC7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paths</w:t>
      </w:r>
      <w:proofErr w:type="gramEnd"/>
      <w:r w:rsidRPr="002F70FE">
        <w:rPr>
          <w:rFonts w:ascii="Courier New" w:hAnsi="Courier New" w:cs="Courier New"/>
          <w:lang w:val="en-US"/>
        </w:rPr>
        <w:t>, in the single point traversal scenario the NAT function</w:t>
      </w:r>
    </w:p>
    <w:p w14:paraId="2EED2FA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represents</w:t>
      </w:r>
      <w:proofErr w:type="gramEnd"/>
      <w:r w:rsidRPr="002F70FE">
        <w:rPr>
          <w:rFonts w:ascii="Courier New" w:hAnsi="Courier New" w:cs="Courier New"/>
          <w:lang w:val="en-US"/>
        </w:rPr>
        <w:t xml:space="preserve"> a single point of failure in the path of the SCTP multi-</w:t>
      </w:r>
    </w:p>
    <w:p w14:paraId="5C48DEB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homed</w:t>
      </w:r>
      <w:proofErr w:type="gramEnd"/>
      <w:r w:rsidRPr="002F70FE">
        <w:rPr>
          <w:rFonts w:ascii="Courier New" w:hAnsi="Courier New" w:cs="Courier New"/>
          <w:lang w:val="en-US"/>
        </w:rPr>
        <w:t xml:space="preserve"> association.  However, the rest of the path may still benefit</w:t>
      </w:r>
    </w:p>
    <w:p w14:paraId="729531A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from</w:t>
      </w:r>
      <w:proofErr w:type="gramEnd"/>
      <w:r w:rsidRPr="002F70FE">
        <w:rPr>
          <w:rFonts w:ascii="Courier New" w:hAnsi="Courier New" w:cs="Courier New"/>
          <w:lang w:val="en-US"/>
        </w:rPr>
        <w:t xml:space="preserve"> path diversity provided by SCTP multi-homing.</w:t>
      </w:r>
    </w:p>
    <w:p w14:paraId="609DBFD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ED5403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The two SCTP endpoints in this case can be either single-homed or</w:t>
      </w:r>
    </w:p>
    <w:p w14:paraId="760C94A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multi-</w:t>
      </w:r>
      <w:proofErr w:type="spellStart"/>
      <w:r w:rsidRPr="002F70FE">
        <w:rPr>
          <w:rFonts w:ascii="Courier New" w:hAnsi="Courier New" w:cs="Courier New"/>
          <w:lang w:val="en-US"/>
        </w:rPr>
        <w:t>homed</w:t>
      </w:r>
      <w:proofErr w:type="spellEnd"/>
      <w:proofErr w:type="gramEnd"/>
      <w:r w:rsidRPr="002F70FE">
        <w:rPr>
          <w:rFonts w:ascii="Courier New" w:hAnsi="Courier New" w:cs="Courier New"/>
          <w:lang w:val="en-US"/>
        </w:rPr>
        <w:t>.  However, the important thing is that the NAT function</w:t>
      </w:r>
    </w:p>
    <w:p w14:paraId="5BAED5D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in</w:t>
      </w:r>
      <w:proofErr w:type="gramEnd"/>
      <w:r w:rsidRPr="002F70FE">
        <w:rPr>
          <w:rFonts w:ascii="Courier New" w:hAnsi="Courier New" w:cs="Courier New"/>
          <w:lang w:val="en-US"/>
        </w:rPr>
        <w:t xml:space="preserve"> this case sees all the packets of the SCTP association.</w:t>
      </w:r>
    </w:p>
    <w:p w14:paraId="5D4F05A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B98C25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4.1.2</w:t>
      </w:r>
      <w:proofErr w:type="gramStart"/>
      <w:r w:rsidRPr="002F70FE">
        <w:rPr>
          <w:rFonts w:ascii="Courier New" w:hAnsi="Courier New" w:cs="Courier New"/>
          <w:lang w:val="en-US"/>
        </w:rPr>
        <w:t xml:space="preserve">.  </w:t>
      </w:r>
      <w:proofErr w:type="gramEnd"/>
      <w:del w:id="50" w:author="BOUCADAIR Mohamed TGI/OLN" w:date="2020-07-29T08:51:00Z">
        <w:r w:rsidRPr="002F70FE" w:rsidDel="004E2AC6">
          <w:rPr>
            <w:rFonts w:ascii="Courier New" w:hAnsi="Courier New" w:cs="Courier New"/>
            <w:lang w:val="en-US"/>
          </w:rPr>
          <w:delText>Multi</w:delText>
        </w:r>
      </w:del>
      <w:del w:id="51" w:author="BOUCADAIR Mohamed TGI/OLN" w:date="2020-07-29T08:48:00Z">
        <w:r w:rsidRPr="002F70FE" w:rsidDel="0032040A">
          <w:rPr>
            <w:rFonts w:ascii="Courier New" w:hAnsi="Courier New" w:cs="Courier New"/>
            <w:lang w:val="en-US"/>
          </w:rPr>
          <w:delText xml:space="preserve"> </w:delText>
        </w:r>
      </w:del>
      <w:del w:id="52" w:author="BOUCADAIR Mohamed TGI/OLN" w:date="2020-07-29T08:51:00Z">
        <w:r w:rsidRPr="002F70FE" w:rsidDel="004E2AC6">
          <w:rPr>
            <w:rFonts w:ascii="Courier New" w:hAnsi="Courier New" w:cs="Courier New"/>
            <w:lang w:val="en-US"/>
          </w:rPr>
          <w:delText>Point</w:delText>
        </w:r>
      </w:del>
      <w:ins w:id="53" w:author="BOUCADAIR Mohamed TGI/OLN" w:date="2020-07-29T08:51:00Z">
        <w:r w:rsidR="004E2AC6">
          <w:rPr>
            <w:rFonts w:ascii="Courier New" w:hAnsi="Courier New" w:cs="Courier New"/>
            <w:lang w:val="en-US"/>
          </w:rPr>
          <w:t>Multipoint</w:t>
        </w:r>
      </w:ins>
      <w:r w:rsidRPr="002F70FE">
        <w:rPr>
          <w:rFonts w:ascii="Courier New" w:hAnsi="Courier New" w:cs="Courier New"/>
          <w:lang w:val="en-US"/>
        </w:rPr>
        <w:t xml:space="preserve"> Traversal</w:t>
      </w:r>
    </w:p>
    <w:p w14:paraId="6E655CC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1A5F75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This case involves multiple NAT functions and each NAT function only</w:t>
      </w:r>
    </w:p>
    <w:p w14:paraId="170EC0E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sees</w:t>
      </w:r>
      <w:proofErr w:type="gramEnd"/>
      <w:r w:rsidRPr="002F70FE">
        <w:rPr>
          <w:rFonts w:ascii="Courier New" w:hAnsi="Courier New" w:cs="Courier New"/>
          <w:lang w:val="en-US"/>
        </w:rPr>
        <w:t xml:space="preserve"> some of the packets in the SCTP association.  An example is</w:t>
      </w:r>
    </w:p>
    <w:p w14:paraId="2C0B919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shown</w:t>
      </w:r>
      <w:proofErr w:type="gramEnd"/>
      <w:r w:rsidRPr="002F70FE">
        <w:rPr>
          <w:rFonts w:ascii="Courier New" w:hAnsi="Courier New" w:cs="Courier New"/>
          <w:lang w:val="en-US"/>
        </w:rPr>
        <w:t xml:space="preserve"> </w:t>
      </w:r>
      <w:del w:id="54" w:author="BOUCADAIR Mohamed TGI/OLN" w:date="2020-07-29T08:52:00Z">
        <w:r w:rsidRPr="002F70FE" w:rsidDel="004E2AC6">
          <w:rPr>
            <w:rFonts w:ascii="Courier New" w:hAnsi="Courier New" w:cs="Courier New"/>
            <w:lang w:val="en-US"/>
          </w:rPr>
          <w:delText>below</w:delText>
        </w:r>
      </w:del>
      <w:ins w:id="55" w:author="BOUCADAIR Mohamed TGI/OLN" w:date="2020-07-29T08:52:00Z">
        <w:r w:rsidR="004E2AC6">
          <w:rPr>
            <w:rFonts w:ascii="Courier New" w:hAnsi="Courier New" w:cs="Courier New"/>
            <w:lang w:val="en-US"/>
          </w:rPr>
          <w:t>in Figure 4.</w:t>
        </w:r>
      </w:ins>
      <w:del w:id="56" w:author="BOUCADAIR Mohamed TGI/OLN" w:date="2020-07-29T08:52:00Z">
        <w:r w:rsidRPr="002F70FE" w:rsidDel="004E2AC6">
          <w:rPr>
            <w:rFonts w:ascii="Courier New" w:hAnsi="Courier New" w:cs="Courier New"/>
            <w:lang w:val="en-US"/>
          </w:rPr>
          <w:delText>:</w:delText>
        </w:r>
      </w:del>
    </w:p>
    <w:p w14:paraId="52DD641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255811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546858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D7C958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F80689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C38D32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B0858E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Stewart, et al.          Expires 29 January 2021                [Page 7]</w:t>
      </w:r>
    </w:p>
    <w:p w14:paraId="1A476D7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br w:type="page"/>
      </w:r>
    </w:p>
    <w:p w14:paraId="413E1B2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06A4B39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78A441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E6385A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Internal      |      External</w:t>
      </w:r>
    </w:p>
    <w:p w14:paraId="1B0AC98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+------+             /---\/---\</w:t>
      </w:r>
    </w:p>
    <w:p w14:paraId="07E14D6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+--------</w:t>
      </w:r>
      <w:proofErr w:type="gramStart"/>
      <w:r w:rsidRPr="002F70FE">
        <w:rPr>
          <w:rFonts w:ascii="Courier New" w:hAnsi="Courier New" w:cs="Courier New"/>
          <w:lang w:val="en-US"/>
        </w:rPr>
        <w:t>+  /</w:t>
      </w:r>
      <w:proofErr w:type="gramEnd"/>
      <w:r w:rsidRPr="002F70FE">
        <w:rPr>
          <w:rFonts w:ascii="Courier New" w:hAnsi="Courier New" w:cs="Courier New"/>
          <w:lang w:val="en-US"/>
        </w:rPr>
        <w:t>=======|NAT A |=========\  /          \     +--------+</w:t>
      </w:r>
    </w:p>
    <w:p w14:paraId="696345B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</w:t>
      </w:r>
      <w:proofErr w:type="gramStart"/>
      <w:r w:rsidRPr="002F70FE">
        <w:rPr>
          <w:rFonts w:ascii="Courier New" w:hAnsi="Courier New" w:cs="Courier New"/>
          <w:lang w:val="en-US"/>
        </w:rPr>
        <w:t>|  SCTP</w:t>
      </w:r>
      <w:proofErr w:type="gramEnd"/>
      <w:r w:rsidRPr="002F70FE">
        <w:rPr>
          <w:rFonts w:ascii="Courier New" w:hAnsi="Courier New" w:cs="Courier New"/>
          <w:lang w:val="en-US"/>
        </w:rPr>
        <w:t xml:space="preserve">  | /        +------+          \/            \    |  SCTP  |</w:t>
      </w:r>
    </w:p>
    <w:p w14:paraId="2075E9B4" w14:textId="12F1F6AD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|endpoint|/       ...                 |   </w:t>
      </w:r>
      <w:del w:id="57" w:author="BOUCADAIR Mohamed TGI/OLN" w:date="2020-07-29T09:46:00Z">
        <w:r w:rsidRPr="002F70FE" w:rsidDel="0020314C">
          <w:rPr>
            <w:rFonts w:ascii="Courier New" w:hAnsi="Courier New" w:cs="Courier New"/>
            <w:lang w:val="en-US"/>
          </w:rPr>
          <w:delText xml:space="preserve">Internet   </w:delText>
        </w:r>
      </w:del>
      <w:ins w:id="58" w:author="BOUCADAIR Mohamed TGI/OLN" w:date="2020-07-29T09:46:00Z">
        <w:r w:rsidR="0020314C">
          <w:rPr>
            <w:rFonts w:ascii="Courier New" w:hAnsi="Courier New" w:cs="Courier New"/>
            <w:lang w:val="en-US"/>
          </w:rPr>
          <w:t>Network</w:t>
        </w:r>
        <w:r w:rsidR="0020314C" w:rsidRPr="002F70FE">
          <w:rPr>
            <w:rFonts w:ascii="Courier New" w:hAnsi="Courier New" w:cs="Courier New"/>
            <w:lang w:val="en-US"/>
          </w:rPr>
          <w:t xml:space="preserve">   </w:t>
        </w:r>
      </w:ins>
      <w:r w:rsidRPr="002F70FE">
        <w:rPr>
          <w:rFonts w:ascii="Courier New" w:hAnsi="Courier New" w:cs="Courier New"/>
          <w:lang w:val="en-US"/>
        </w:rPr>
        <w:t>|===|endpoint|</w:t>
      </w:r>
    </w:p>
    <w:p w14:paraId="669353A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|    A   |\                            \            /    |    B   |</w:t>
      </w:r>
    </w:p>
    <w:p w14:paraId="3CFD803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+--------+ \        +------+          / \          /     +--------+</w:t>
      </w:r>
    </w:p>
    <w:p w14:paraId="642CA78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\=======|NAT B |=========/   \---\/---/</w:t>
      </w:r>
    </w:p>
    <w:p w14:paraId="2024C9C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+------+</w:t>
      </w:r>
    </w:p>
    <w:p w14:paraId="3E5EA7C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|</w:t>
      </w:r>
    </w:p>
    <w:p w14:paraId="50580D4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D026AA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Figure 4: Parallel NAT </w:t>
      </w:r>
      <w:del w:id="59" w:author="BOUCADAIR Mohamed TGI/OLN" w:date="2020-07-29T08:52:00Z">
        <w:r w:rsidRPr="002F70FE" w:rsidDel="004E2AC6">
          <w:rPr>
            <w:rFonts w:ascii="Courier New" w:hAnsi="Courier New" w:cs="Courier New"/>
            <w:lang w:val="en-US"/>
          </w:rPr>
          <w:delText xml:space="preserve">functions </w:delText>
        </w:r>
      </w:del>
      <w:ins w:id="60" w:author="BOUCADAIR Mohamed TGI/OLN" w:date="2020-07-29T08:52:00Z">
        <w:r w:rsidR="004E2AC6">
          <w:rPr>
            <w:rFonts w:ascii="Courier New" w:hAnsi="Courier New" w:cs="Courier New"/>
            <w:lang w:val="en-US"/>
          </w:rPr>
          <w:t>F</w:t>
        </w:r>
        <w:r w:rsidR="004E2AC6" w:rsidRPr="002F70FE">
          <w:rPr>
            <w:rFonts w:ascii="Courier New" w:hAnsi="Courier New" w:cs="Courier New"/>
            <w:lang w:val="en-US"/>
          </w:rPr>
          <w:t xml:space="preserve">unctions </w:t>
        </w:r>
      </w:ins>
      <w:del w:id="61" w:author="BOUCADAIR Mohamed TGI/OLN" w:date="2020-07-29T08:52:00Z">
        <w:r w:rsidRPr="002F70FE" w:rsidDel="004E2AC6">
          <w:rPr>
            <w:rFonts w:ascii="Courier New" w:hAnsi="Courier New" w:cs="Courier New"/>
            <w:lang w:val="en-US"/>
          </w:rPr>
          <w:delText>scenario</w:delText>
        </w:r>
      </w:del>
      <w:ins w:id="62" w:author="BOUCADAIR Mohamed TGI/OLN" w:date="2020-07-29T08:52:00Z">
        <w:r w:rsidR="004E2AC6">
          <w:rPr>
            <w:rFonts w:ascii="Courier New" w:hAnsi="Courier New" w:cs="Courier New"/>
            <w:lang w:val="en-US"/>
          </w:rPr>
          <w:t>S</w:t>
        </w:r>
        <w:r w:rsidR="004E2AC6" w:rsidRPr="002F70FE">
          <w:rPr>
            <w:rFonts w:ascii="Courier New" w:hAnsi="Courier New" w:cs="Courier New"/>
            <w:lang w:val="en-US"/>
          </w:rPr>
          <w:t>cenario</w:t>
        </w:r>
      </w:ins>
    </w:p>
    <w:p w14:paraId="40C19CC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EA81C3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This case does not apply to a single-homed SCTP association (i.e</w:t>
      </w:r>
      <w:proofErr w:type="gramStart"/>
      <w:r w:rsidRPr="002F70FE">
        <w:rPr>
          <w:rFonts w:ascii="Courier New" w:hAnsi="Courier New" w:cs="Courier New"/>
          <w:lang w:val="en-US"/>
        </w:rPr>
        <w:t>.,</w:t>
      </w:r>
      <w:proofErr w:type="gramEnd"/>
    </w:p>
    <w:p w14:paraId="724E497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both</w:t>
      </w:r>
      <w:proofErr w:type="gramEnd"/>
      <w:r w:rsidRPr="002F70FE">
        <w:rPr>
          <w:rFonts w:ascii="Courier New" w:hAnsi="Courier New" w:cs="Courier New"/>
          <w:lang w:val="en-US"/>
        </w:rPr>
        <w:t xml:space="preserve"> endpoints in the association use only one IP address).  The</w:t>
      </w:r>
    </w:p>
    <w:p w14:paraId="4065F10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advantage</w:t>
      </w:r>
      <w:proofErr w:type="gramEnd"/>
      <w:r w:rsidRPr="002F70FE">
        <w:rPr>
          <w:rFonts w:ascii="Courier New" w:hAnsi="Courier New" w:cs="Courier New"/>
          <w:lang w:val="en-US"/>
        </w:rPr>
        <w:t xml:space="preserve"> here is that the existence of multiple NAT traversal points</w:t>
      </w:r>
    </w:p>
    <w:p w14:paraId="21DCE22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can</w:t>
      </w:r>
      <w:proofErr w:type="gramEnd"/>
      <w:r w:rsidRPr="002F70FE">
        <w:rPr>
          <w:rFonts w:ascii="Courier New" w:hAnsi="Courier New" w:cs="Courier New"/>
          <w:lang w:val="en-US"/>
        </w:rPr>
        <w:t xml:space="preserve"> preserve the path diversity of a multi-homed association for the</w:t>
      </w:r>
    </w:p>
    <w:p w14:paraId="31DBC92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entire</w:t>
      </w:r>
      <w:proofErr w:type="gramEnd"/>
      <w:r w:rsidRPr="002F70FE">
        <w:rPr>
          <w:rFonts w:ascii="Courier New" w:hAnsi="Courier New" w:cs="Courier New"/>
          <w:lang w:val="en-US"/>
        </w:rPr>
        <w:t xml:space="preserve"> path.  </w:t>
      </w:r>
      <w:commentRangeStart w:id="63"/>
      <w:r w:rsidRPr="002F70FE">
        <w:rPr>
          <w:rFonts w:ascii="Courier New" w:hAnsi="Courier New" w:cs="Courier New"/>
          <w:lang w:val="en-US"/>
        </w:rPr>
        <w:t>This in turn can improve the robustness of the</w:t>
      </w:r>
    </w:p>
    <w:p w14:paraId="57BFD93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communication</w:t>
      </w:r>
      <w:commentRangeEnd w:id="63"/>
      <w:proofErr w:type="gramEnd"/>
      <w:r w:rsidR="005F5CFA">
        <w:rPr>
          <w:rStyle w:val="Marquedecommentaire"/>
          <w:rFonts w:asciiTheme="minorHAnsi" w:hAnsiTheme="minorHAnsi"/>
        </w:rPr>
        <w:commentReference w:id="63"/>
      </w:r>
      <w:r w:rsidRPr="002F70FE">
        <w:rPr>
          <w:rFonts w:ascii="Courier New" w:hAnsi="Courier New" w:cs="Courier New"/>
          <w:lang w:val="en-US"/>
        </w:rPr>
        <w:t>.</w:t>
      </w:r>
    </w:p>
    <w:p w14:paraId="75FD183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9965B1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4.2</w:t>
      </w:r>
      <w:proofErr w:type="gramStart"/>
      <w:r w:rsidRPr="002F70FE">
        <w:rPr>
          <w:rFonts w:ascii="Courier New" w:hAnsi="Courier New" w:cs="Courier New"/>
          <w:lang w:val="en-US"/>
        </w:rPr>
        <w:t>.  Limitations</w:t>
      </w:r>
      <w:proofErr w:type="gramEnd"/>
      <w:r w:rsidRPr="002F70FE">
        <w:rPr>
          <w:rFonts w:ascii="Courier New" w:hAnsi="Courier New" w:cs="Courier New"/>
          <w:lang w:val="en-US"/>
        </w:rPr>
        <w:t xml:space="preserve"> of Classical NAPT for SCTP</w:t>
      </w:r>
    </w:p>
    <w:p w14:paraId="6831068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BD430F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Using classical NAPT may result in changing one of the SCTP port</w:t>
      </w:r>
    </w:p>
    <w:p w14:paraId="5667A8A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numbers</w:t>
      </w:r>
      <w:proofErr w:type="gramEnd"/>
      <w:r w:rsidRPr="002F70FE">
        <w:rPr>
          <w:rFonts w:ascii="Courier New" w:hAnsi="Courier New" w:cs="Courier New"/>
          <w:lang w:val="en-US"/>
        </w:rPr>
        <w:t xml:space="preserve"> during the processing which requires the </w:t>
      </w:r>
      <w:proofErr w:type="spellStart"/>
      <w:r w:rsidRPr="002F70FE">
        <w:rPr>
          <w:rFonts w:ascii="Courier New" w:hAnsi="Courier New" w:cs="Courier New"/>
          <w:lang w:val="en-US"/>
        </w:rPr>
        <w:t>recomputation</w:t>
      </w:r>
      <w:proofErr w:type="spellEnd"/>
      <w:r w:rsidRPr="002F70FE">
        <w:rPr>
          <w:rFonts w:ascii="Courier New" w:hAnsi="Courier New" w:cs="Courier New"/>
          <w:lang w:val="en-US"/>
        </w:rPr>
        <w:t xml:space="preserve"> of the</w:t>
      </w:r>
    </w:p>
    <w:p w14:paraId="61BF0E73" w14:textId="4939E658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transport</w:t>
      </w:r>
      <w:proofErr w:type="gramEnd"/>
      <w:r w:rsidRPr="002F70FE">
        <w:rPr>
          <w:rFonts w:ascii="Courier New" w:hAnsi="Courier New" w:cs="Courier New"/>
          <w:lang w:val="en-US"/>
        </w:rPr>
        <w:t xml:space="preserve"> layer checksum by the NAPT </w:t>
      </w:r>
      <w:del w:id="64" w:author="BOUCADAIR Mohamed TGI/OLN" w:date="2020-07-29T09:34:00Z">
        <w:r w:rsidRPr="002F70FE" w:rsidDel="005F5CFA">
          <w:rPr>
            <w:rFonts w:ascii="Courier New" w:hAnsi="Courier New" w:cs="Courier New"/>
            <w:lang w:val="en-US"/>
          </w:rPr>
          <w:delText>device</w:delText>
        </w:r>
      </w:del>
      <w:proofErr w:type="spellStart"/>
      <w:ins w:id="65" w:author="BOUCADAIR Mohamed TGI/OLN" w:date="2020-07-29T09:34:00Z">
        <w:r w:rsidR="005F5CFA">
          <w:rPr>
            <w:rFonts w:ascii="Courier New" w:hAnsi="Courier New" w:cs="Courier New"/>
            <w:lang w:val="en-US"/>
          </w:rPr>
          <w:t>fucntion</w:t>
        </w:r>
      </w:ins>
      <w:proofErr w:type="spellEnd"/>
      <w:r w:rsidRPr="002F70FE">
        <w:rPr>
          <w:rFonts w:ascii="Courier New" w:hAnsi="Courier New" w:cs="Courier New"/>
          <w:lang w:val="en-US"/>
        </w:rPr>
        <w:t>.  Whereas for UDP and TCP</w:t>
      </w:r>
    </w:p>
    <w:p w14:paraId="799A398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this</w:t>
      </w:r>
      <w:proofErr w:type="gramEnd"/>
      <w:r w:rsidRPr="002F70FE">
        <w:rPr>
          <w:rFonts w:ascii="Courier New" w:hAnsi="Courier New" w:cs="Courier New"/>
          <w:lang w:val="en-US"/>
        </w:rPr>
        <w:t xml:space="preserve"> can be done very efficiently, for SCTP the checksum (CRC32c)</w:t>
      </w:r>
    </w:p>
    <w:p w14:paraId="2C9EC60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over</w:t>
      </w:r>
      <w:proofErr w:type="gramEnd"/>
      <w:r w:rsidRPr="002F70FE">
        <w:rPr>
          <w:rFonts w:ascii="Courier New" w:hAnsi="Courier New" w:cs="Courier New"/>
          <w:lang w:val="en-US"/>
        </w:rPr>
        <w:t xml:space="preserve"> the entire packet needs to be recomputed (see Appendix B of</w:t>
      </w:r>
    </w:p>
    <w:p w14:paraId="621F619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[RFC4960] for details of the CRC32c computation).  This would</w:t>
      </w:r>
    </w:p>
    <w:p w14:paraId="68EFCB6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considerably</w:t>
      </w:r>
      <w:proofErr w:type="gramEnd"/>
      <w:r w:rsidRPr="002F70FE">
        <w:rPr>
          <w:rFonts w:ascii="Courier New" w:hAnsi="Courier New" w:cs="Courier New"/>
          <w:lang w:val="en-US"/>
        </w:rPr>
        <w:t xml:space="preserve"> add to the NAT computational burden, however hardware</w:t>
      </w:r>
    </w:p>
    <w:p w14:paraId="525AF75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support</w:t>
      </w:r>
      <w:proofErr w:type="gramEnd"/>
      <w:r w:rsidRPr="002F70FE">
        <w:rPr>
          <w:rFonts w:ascii="Courier New" w:hAnsi="Courier New" w:cs="Courier New"/>
          <w:lang w:val="en-US"/>
        </w:rPr>
        <w:t xml:space="preserve"> may mitigate this in some implementations.</w:t>
      </w:r>
    </w:p>
    <w:p w14:paraId="06CEFAE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D7B476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An SCTP endpoint may have multiple addresses but only </w:t>
      </w:r>
      <w:commentRangeStart w:id="66"/>
      <w:r w:rsidRPr="002F70FE">
        <w:rPr>
          <w:rFonts w:ascii="Courier New" w:hAnsi="Courier New" w:cs="Courier New"/>
          <w:lang w:val="en-US"/>
        </w:rPr>
        <w:t>has a single</w:t>
      </w:r>
    </w:p>
    <w:p w14:paraId="0D6F2711" w14:textId="4D468BAB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port</w:t>
      </w:r>
      <w:proofErr w:type="gramEnd"/>
      <w:r w:rsidRPr="002F70FE">
        <w:rPr>
          <w:rFonts w:ascii="Courier New" w:hAnsi="Courier New" w:cs="Courier New"/>
          <w:lang w:val="en-US"/>
        </w:rPr>
        <w:t xml:space="preserve"> number</w:t>
      </w:r>
      <w:commentRangeEnd w:id="66"/>
      <w:r w:rsidR="005F5CFA">
        <w:rPr>
          <w:rStyle w:val="Marquedecommentaire"/>
          <w:rFonts w:asciiTheme="minorHAnsi" w:hAnsiTheme="minorHAnsi"/>
        </w:rPr>
        <w:commentReference w:id="66"/>
      </w:r>
      <w:ins w:id="67" w:author="BOUCADAIR Mohamed TGI/OLN" w:date="2020-07-29T09:35:00Z">
        <w:r w:rsidR="005F5CFA">
          <w:rPr>
            <w:rFonts w:ascii="Courier New" w:hAnsi="Courier New" w:cs="Courier New"/>
            <w:lang w:val="en-US"/>
          </w:rPr>
          <w:t xml:space="preserve"> to use</w:t>
        </w:r>
      </w:ins>
      <w:r w:rsidRPr="002F70FE">
        <w:rPr>
          <w:rFonts w:ascii="Courier New" w:hAnsi="Courier New" w:cs="Courier New"/>
          <w:lang w:val="en-US"/>
        </w:rPr>
        <w:t>.  To make multipoint traversal work, all the NAT</w:t>
      </w:r>
    </w:p>
    <w:p w14:paraId="7C3A792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functions</w:t>
      </w:r>
      <w:proofErr w:type="gramEnd"/>
      <w:r w:rsidRPr="002F70FE">
        <w:rPr>
          <w:rFonts w:ascii="Courier New" w:hAnsi="Courier New" w:cs="Courier New"/>
          <w:lang w:val="en-US"/>
        </w:rPr>
        <w:t xml:space="preserve"> involved must recognize the packets they see as belonging</w:t>
      </w:r>
    </w:p>
    <w:p w14:paraId="6A48014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to</w:t>
      </w:r>
      <w:proofErr w:type="gramEnd"/>
      <w:r w:rsidRPr="002F70FE">
        <w:rPr>
          <w:rFonts w:ascii="Courier New" w:hAnsi="Courier New" w:cs="Courier New"/>
          <w:lang w:val="en-US"/>
        </w:rPr>
        <w:t xml:space="preserve"> the same SCTP association and perform port number translation in a</w:t>
      </w:r>
    </w:p>
    <w:p w14:paraId="6764D3C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consistent</w:t>
      </w:r>
      <w:proofErr w:type="gramEnd"/>
      <w:r w:rsidRPr="002F70FE">
        <w:rPr>
          <w:rFonts w:ascii="Courier New" w:hAnsi="Courier New" w:cs="Courier New"/>
          <w:lang w:val="en-US"/>
        </w:rPr>
        <w:t xml:space="preserve"> way.  One possible way of doing this is to use a pre-</w:t>
      </w:r>
    </w:p>
    <w:p w14:paraId="221D9033" w14:textId="02797271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defined</w:t>
      </w:r>
      <w:proofErr w:type="gramEnd"/>
      <w:r w:rsidRPr="002F70FE">
        <w:rPr>
          <w:rFonts w:ascii="Courier New" w:hAnsi="Courier New" w:cs="Courier New"/>
          <w:lang w:val="en-US"/>
        </w:rPr>
        <w:t xml:space="preserve"> table of port</w:t>
      </w:r>
      <w:ins w:id="68" w:author="BOUCADAIR Mohamed TGI/OLN" w:date="2020-07-29T09:35:00Z">
        <w:r w:rsidR="005F5CFA">
          <w:rPr>
            <w:rFonts w:ascii="Courier New" w:hAnsi="Courier New" w:cs="Courier New"/>
            <w:lang w:val="en-US"/>
          </w:rPr>
          <w:t xml:space="preserve"> number</w:t>
        </w:r>
      </w:ins>
      <w:r w:rsidRPr="002F70FE">
        <w:rPr>
          <w:rFonts w:ascii="Courier New" w:hAnsi="Courier New" w:cs="Courier New"/>
          <w:lang w:val="en-US"/>
        </w:rPr>
        <w:t>s and addresses configured within each NAT</w:t>
      </w:r>
    </w:p>
    <w:p w14:paraId="6331C79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function</w:t>
      </w:r>
      <w:proofErr w:type="gramEnd"/>
      <w:r w:rsidRPr="002F70FE">
        <w:rPr>
          <w:rFonts w:ascii="Courier New" w:hAnsi="Courier New" w:cs="Courier New"/>
          <w:lang w:val="en-US"/>
        </w:rPr>
        <w:t>.  Other mechanisms could make use of NAT to NAT</w:t>
      </w:r>
    </w:p>
    <w:p w14:paraId="07C4097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communication</w:t>
      </w:r>
      <w:proofErr w:type="gramEnd"/>
      <w:r w:rsidRPr="002F70FE">
        <w:rPr>
          <w:rFonts w:ascii="Courier New" w:hAnsi="Courier New" w:cs="Courier New"/>
          <w:lang w:val="en-US"/>
        </w:rPr>
        <w:t>.  Such mechanisms have not been deployed on a wide</w:t>
      </w:r>
    </w:p>
    <w:p w14:paraId="06ABC08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scale</w:t>
      </w:r>
      <w:proofErr w:type="gramEnd"/>
      <w:r w:rsidRPr="002F70FE">
        <w:rPr>
          <w:rFonts w:ascii="Courier New" w:hAnsi="Courier New" w:cs="Courier New"/>
          <w:lang w:val="en-US"/>
        </w:rPr>
        <w:t xml:space="preserve"> base and thus are not a recommended solution.  Therefore an</w:t>
      </w:r>
    </w:p>
    <w:p w14:paraId="06058131" w14:textId="15E33B40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SCTP variant of NAT function has been </w:t>
      </w:r>
      <w:commentRangeStart w:id="69"/>
      <w:r w:rsidRPr="002F70FE">
        <w:rPr>
          <w:rFonts w:ascii="Courier New" w:hAnsi="Courier New" w:cs="Courier New"/>
          <w:lang w:val="en-US"/>
        </w:rPr>
        <w:t>developed</w:t>
      </w:r>
      <w:ins w:id="70" w:author="BOUCADAIR Mohamed TGI/OLN" w:date="2020-07-29T09:36:00Z">
        <w:r w:rsidR="008C72D5">
          <w:rPr>
            <w:rFonts w:ascii="Courier New" w:hAnsi="Courier New" w:cs="Courier New"/>
            <w:lang w:val="en-US"/>
          </w:rPr>
          <w:t xml:space="preserve"> </w:t>
        </w:r>
        <w:commentRangeEnd w:id="69"/>
        <w:r w:rsidR="008C72D5">
          <w:rPr>
            <w:rStyle w:val="Marquedecommentaire"/>
            <w:rFonts w:asciiTheme="minorHAnsi" w:hAnsiTheme="minorHAnsi"/>
          </w:rPr>
          <w:commentReference w:id="69"/>
        </w:r>
        <w:r w:rsidR="008C72D5">
          <w:rPr>
            <w:rFonts w:ascii="Courier New" w:hAnsi="Courier New" w:cs="Courier New"/>
            <w:lang w:val="en-US"/>
          </w:rPr>
          <w:t>(Section 4.3)</w:t>
        </w:r>
      </w:ins>
      <w:r w:rsidRPr="002F70FE">
        <w:rPr>
          <w:rFonts w:ascii="Courier New" w:hAnsi="Courier New" w:cs="Courier New"/>
          <w:lang w:val="en-US"/>
        </w:rPr>
        <w:t>.</w:t>
      </w:r>
    </w:p>
    <w:p w14:paraId="1C39E43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3F5847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4.3</w:t>
      </w:r>
      <w:proofErr w:type="gramStart"/>
      <w:r w:rsidRPr="002F70FE">
        <w:rPr>
          <w:rFonts w:ascii="Courier New" w:hAnsi="Courier New" w:cs="Courier New"/>
          <w:lang w:val="en-US"/>
        </w:rPr>
        <w:t>.  The</w:t>
      </w:r>
      <w:proofErr w:type="gramEnd"/>
      <w:r w:rsidRPr="002F70FE">
        <w:rPr>
          <w:rFonts w:ascii="Courier New" w:hAnsi="Courier New" w:cs="Courier New"/>
          <w:lang w:val="en-US"/>
        </w:rPr>
        <w:t xml:space="preserve"> SCTP-Specific Variant of NAT</w:t>
      </w:r>
    </w:p>
    <w:p w14:paraId="2CE7018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532521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In this section it is allowed that there are multiple SCTP capable</w:t>
      </w:r>
    </w:p>
    <w:p w14:paraId="6684F39B" w14:textId="2898F5AD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hosts</w:t>
      </w:r>
      <w:proofErr w:type="gramEnd"/>
      <w:r w:rsidRPr="002F70FE">
        <w:rPr>
          <w:rFonts w:ascii="Courier New" w:hAnsi="Courier New" w:cs="Courier New"/>
          <w:lang w:val="en-US"/>
        </w:rPr>
        <w:t xml:space="preserve"> behind a NAT function that </w:t>
      </w:r>
      <w:del w:id="71" w:author="BOUCADAIR Mohamed TGI/OLN" w:date="2020-07-29T09:38:00Z">
        <w:r w:rsidRPr="002F70FE" w:rsidDel="008C72D5">
          <w:rPr>
            <w:rFonts w:ascii="Courier New" w:hAnsi="Courier New" w:cs="Courier New"/>
            <w:lang w:val="en-US"/>
          </w:rPr>
          <w:delText xml:space="preserve">has </w:delText>
        </w:r>
      </w:del>
      <w:ins w:id="72" w:author="BOUCADAIR Mohamed TGI/OLN" w:date="2020-07-29T09:38:00Z">
        <w:r w:rsidR="008C72D5">
          <w:rPr>
            <w:rFonts w:ascii="Courier New" w:hAnsi="Courier New" w:cs="Courier New"/>
            <w:lang w:val="en-US"/>
          </w:rPr>
          <w:t>share</w:t>
        </w:r>
        <w:r w:rsidR="008C72D5" w:rsidRPr="002F70FE">
          <w:rPr>
            <w:rFonts w:ascii="Courier New" w:hAnsi="Courier New" w:cs="Courier New"/>
            <w:lang w:val="en-US"/>
          </w:rPr>
          <w:t xml:space="preserve"> </w:t>
        </w:r>
      </w:ins>
      <w:r w:rsidRPr="002F70FE">
        <w:rPr>
          <w:rFonts w:ascii="Courier New" w:hAnsi="Courier New" w:cs="Courier New"/>
          <w:lang w:val="en-US"/>
        </w:rPr>
        <w:t xml:space="preserve">one </w:t>
      </w:r>
      <w:proofErr w:type="spellStart"/>
      <w:r w:rsidRPr="002F70FE">
        <w:rPr>
          <w:rFonts w:ascii="Courier New" w:hAnsi="Courier New" w:cs="Courier New"/>
          <w:lang w:val="en-US"/>
        </w:rPr>
        <w:t>Exernal</w:t>
      </w:r>
      <w:proofErr w:type="spellEnd"/>
      <w:r w:rsidRPr="002F70FE">
        <w:rPr>
          <w:rFonts w:ascii="Courier New" w:hAnsi="Courier New" w:cs="Courier New"/>
          <w:lang w:val="en-US"/>
        </w:rPr>
        <w:t>-Address.</w:t>
      </w:r>
    </w:p>
    <w:p w14:paraId="15826FAE" w14:textId="67E68339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Furthermore</w:t>
      </w:r>
      <w:ins w:id="73" w:author="BOUCADAIR Mohamed TGI/OLN" w:date="2020-07-29T09:37:00Z">
        <w:r w:rsidR="008C72D5">
          <w:rPr>
            <w:rFonts w:ascii="Courier New" w:hAnsi="Courier New" w:cs="Courier New"/>
            <w:lang w:val="en-US"/>
          </w:rPr>
          <w:t>,</w:t>
        </w:r>
      </w:ins>
      <w:r w:rsidRPr="002F70FE">
        <w:rPr>
          <w:rFonts w:ascii="Courier New" w:hAnsi="Courier New" w:cs="Courier New"/>
          <w:lang w:val="en-US"/>
        </w:rPr>
        <w:t xml:space="preserve"> this section focuses on the single point traversal</w:t>
      </w:r>
    </w:p>
    <w:p w14:paraId="48032F0B" w14:textId="6B2F3915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commentRangeStart w:id="74"/>
      <w:r w:rsidR="008C72D5" w:rsidRPr="002F70FE">
        <w:rPr>
          <w:rFonts w:ascii="Courier New" w:hAnsi="Courier New" w:cs="Courier New"/>
          <w:lang w:val="en-US"/>
        </w:rPr>
        <w:t>S</w:t>
      </w:r>
      <w:r w:rsidRPr="002F70FE">
        <w:rPr>
          <w:rFonts w:ascii="Courier New" w:hAnsi="Courier New" w:cs="Courier New"/>
          <w:lang w:val="en-US"/>
        </w:rPr>
        <w:t>cenario</w:t>
      </w:r>
      <w:ins w:id="75" w:author="BOUCADAIR Mohamed TGI/OLN" w:date="2020-07-29T09:38:00Z">
        <w:r w:rsidR="008C72D5">
          <w:rPr>
            <w:rFonts w:ascii="Courier New" w:hAnsi="Courier New" w:cs="Courier New"/>
            <w:lang w:val="en-US"/>
          </w:rPr>
          <w:t xml:space="preserve"> </w:t>
        </w:r>
        <w:commentRangeEnd w:id="74"/>
        <w:r w:rsidR="008C72D5">
          <w:rPr>
            <w:rStyle w:val="Marquedecommentaire"/>
            <w:rFonts w:asciiTheme="minorHAnsi" w:hAnsiTheme="minorHAnsi"/>
          </w:rPr>
          <w:commentReference w:id="74"/>
        </w:r>
        <w:r w:rsidR="008C72D5">
          <w:rPr>
            <w:rFonts w:ascii="Courier New" w:hAnsi="Courier New" w:cs="Courier New"/>
            <w:lang w:val="en-US"/>
          </w:rPr>
          <w:t>(Section 4.1.1)</w:t>
        </w:r>
      </w:ins>
      <w:r w:rsidRPr="002F70FE">
        <w:rPr>
          <w:rFonts w:ascii="Courier New" w:hAnsi="Courier New" w:cs="Courier New"/>
          <w:lang w:val="en-US"/>
        </w:rPr>
        <w:t>.</w:t>
      </w:r>
    </w:p>
    <w:p w14:paraId="3D3081C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8EE8AE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25385D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941DB8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lastRenderedPageBreak/>
        <w:t>Stewart, et al.          Expires 29 January 2021                [Page 8]</w:t>
      </w:r>
    </w:p>
    <w:p w14:paraId="0E90794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br w:type="page"/>
      </w:r>
    </w:p>
    <w:p w14:paraId="5789767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4F921BE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346407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925031B" w14:textId="485C5C8F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The modification of </w:t>
      </w:r>
      <w:ins w:id="76" w:author="BOUCADAIR Mohamed TGI/OLN" w:date="2020-07-29T09:39:00Z">
        <w:r w:rsidR="008C72D5">
          <w:rPr>
            <w:rFonts w:ascii="Courier New" w:hAnsi="Courier New" w:cs="Courier New"/>
            <w:lang w:val="en-US"/>
          </w:rPr>
          <w:t xml:space="preserve">outgoing </w:t>
        </w:r>
      </w:ins>
      <w:r w:rsidRPr="002F70FE">
        <w:rPr>
          <w:rFonts w:ascii="Courier New" w:hAnsi="Courier New" w:cs="Courier New"/>
          <w:lang w:val="en-US"/>
        </w:rPr>
        <w:t xml:space="preserve">SCTP packets </w:t>
      </w:r>
      <w:commentRangeStart w:id="77"/>
      <w:del w:id="78" w:author="BOUCADAIR Mohamed TGI/OLN" w:date="2020-07-29T09:39:00Z">
        <w:r w:rsidRPr="002F70FE" w:rsidDel="008C72D5">
          <w:rPr>
            <w:rFonts w:ascii="Courier New" w:hAnsi="Courier New" w:cs="Courier New"/>
            <w:lang w:val="en-US"/>
          </w:rPr>
          <w:delText>sent to the Internet</w:delText>
        </w:r>
      </w:del>
      <w:commentRangeEnd w:id="77"/>
      <w:r w:rsidR="008C72D5">
        <w:rPr>
          <w:rStyle w:val="Marquedecommentaire"/>
          <w:rFonts w:asciiTheme="minorHAnsi" w:hAnsiTheme="minorHAnsi"/>
        </w:rPr>
        <w:commentReference w:id="77"/>
      </w:r>
      <w:ins w:id="79" w:author="BOUCADAIR Mohamed TGI/OLN" w:date="2020-07-29T09:39:00Z">
        <w:r w:rsidR="008C72D5">
          <w:rPr>
            <w:rFonts w:ascii="Courier New" w:hAnsi="Courier New" w:cs="Courier New"/>
            <w:lang w:val="en-US"/>
          </w:rPr>
          <w:t>from an internal host</w:t>
        </w:r>
      </w:ins>
      <w:r w:rsidRPr="002F70FE">
        <w:rPr>
          <w:rFonts w:ascii="Courier New" w:hAnsi="Courier New" w:cs="Courier New"/>
          <w:lang w:val="en-US"/>
        </w:rPr>
        <w:t xml:space="preserve"> is simple: the</w:t>
      </w:r>
    </w:p>
    <w:p w14:paraId="0BF4FAC7" w14:textId="438EBB25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source</w:t>
      </w:r>
      <w:proofErr w:type="gramEnd"/>
      <w:r w:rsidRPr="002F70FE">
        <w:rPr>
          <w:rFonts w:ascii="Courier New" w:hAnsi="Courier New" w:cs="Courier New"/>
          <w:lang w:val="en-US"/>
        </w:rPr>
        <w:t xml:space="preserve"> address of the </w:t>
      </w:r>
      <w:del w:id="80" w:author="BOUCADAIR Mohamed TGI/OLN" w:date="2020-07-29T09:39:00Z">
        <w:r w:rsidRPr="002F70FE" w:rsidDel="008C72D5">
          <w:rPr>
            <w:rFonts w:ascii="Courier New" w:hAnsi="Courier New" w:cs="Courier New"/>
            <w:lang w:val="en-US"/>
          </w:rPr>
          <w:delText xml:space="preserve">packet </w:delText>
        </w:r>
      </w:del>
      <w:ins w:id="81" w:author="BOUCADAIR Mohamed TGI/OLN" w:date="2020-07-29T09:39:00Z">
        <w:r w:rsidR="008C72D5">
          <w:rPr>
            <w:rFonts w:ascii="Courier New" w:hAnsi="Courier New" w:cs="Courier New"/>
            <w:lang w:val="en-US"/>
          </w:rPr>
          <w:t>packets</w:t>
        </w:r>
        <w:r w:rsidR="008C72D5" w:rsidRPr="002F70FE">
          <w:rPr>
            <w:rFonts w:ascii="Courier New" w:hAnsi="Courier New" w:cs="Courier New"/>
            <w:lang w:val="en-US"/>
          </w:rPr>
          <w:t xml:space="preserve"> </w:t>
        </w:r>
      </w:ins>
      <w:r w:rsidRPr="002F70FE">
        <w:rPr>
          <w:rFonts w:ascii="Courier New" w:hAnsi="Courier New" w:cs="Courier New"/>
          <w:lang w:val="en-US"/>
        </w:rPr>
        <w:t>has to be replaced with the External-</w:t>
      </w:r>
    </w:p>
    <w:p w14:paraId="55AE545B" w14:textId="77777777" w:rsidR="008C72D5" w:rsidRDefault="000453CF" w:rsidP="000453CF">
      <w:pPr>
        <w:pStyle w:val="Textebrut"/>
        <w:rPr>
          <w:ins w:id="82" w:author="BOUCADAIR Mohamed TGI/OLN" w:date="2020-07-29T09:40:00Z"/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Address.  </w:t>
      </w:r>
    </w:p>
    <w:p w14:paraId="07EC4B4D" w14:textId="77777777" w:rsidR="008C72D5" w:rsidRDefault="008C72D5" w:rsidP="000453CF">
      <w:pPr>
        <w:pStyle w:val="Textebrut"/>
        <w:rPr>
          <w:ins w:id="83" w:author="BOUCADAIR Mohamed TGI/OLN" w:date="2020-07-29T09:40:00Z"/>
          <w:rFonts w:ascii="Courier New" w:hAnsi="Courier New" w:cs="Courier New"/>
          <w:lang w:val="en-US"/>
        </w:rPr>
      </w:pPr>
    </w:p>
    <w:p w14:paraId="50456136" w14:textId="1BE6FFB4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It may also be necessary to establish some state in the NAT</w:t>
      </w:r>
    </w:p>
    <w:p w14:paraId="10AF21F2" w14:textId="244EFC3D" w:rsidR="000453CF" w:rsidRPr="002F70FE" w:rsidDel="008C72D5" w:rsidRDefault="000453CF" w:rsidP="000453CF">
      <w:pPr>
        <w:pStyle w:val="Textebrut"/>
        <w:rPr>
          <w:del w:id="84" w:author="BOUCADAIR Mohamed TGI/OLN" w:date="2020-07-29T09:40:00Z"/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function</w:t>
      </w:r>
      <w:proofErr w:type="gramEnd"/>
      <w:r w:rsidRPr="002F70FE">
        <w:rPr>
          <w:rFonts w:ascii="Courier New" w:hAnsi="Courier New" w:cs="Courier New"/>
          <w:lang w:val="en-US"/>
        </w:rPr>
        <w:t xml:space="preserve"> to later handle incoming packets.</w:t>
      </w:r>
    </w:p>
    <w:p w14:paraId="29B605C6" w14:textId="052F6B82" w:rsidR="000453CF" w:rsidRPr="002F70FE" w:rsidDel="008C72D5" w:rsidRDefault="000453CF" w:rsidP="000453CF">
      <w:pPr>
        <w:pStyle w:val="Textebrut"/>
        <w:rPr>
          <w:del w:id="85" w:author="BOUCADAIR Mohamed TGI/OLN" w:date="2020-07-29T09:40:00Z"/>
          <w:rFonts w:ascii="Courier New" w:hAnsi="Courier New" w:cs="Courier New"/>
          <w:lang w:val="en-US"/>
        </w:rPr>
      </w:pPr>
    </w:p>
    <w:p w14:paraId="470853FF" w14:textId="52D0836E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del w:id="86" w:author="BOUCADAIR Mohamed TGI/OLN" w:date="2020-07-29T09:40:00Z">
        <w:r w:rsidRPr="002F70FE" w:rsidDel="008C72D5">
          <w:rPr>
            <w:rFonts w:ascii="Courier New" w:hAnsi="Courier New" w:cs="Courier New"/>
            <w:lang w:val="en-US"/>
          </w:rPr>
          <w:delText>For the SCTP NAT processing</w:delText>
        </w:r>
      </w:del>
      <w:ins w:id="87" w:author="BOUCADAIR Mohamed TGI/OLN" w:date="2020-07-29T09:40:00Z">
        <w:r w:rsidR="008C72D5">
          <w:rPr>
            <w:rFonts w:ascii="Courier New" w:hAnsi="Courier New" w:cs="Courier New"/>
            <w:lang w:val="en-US"/>
          </w:rPr>
          <w:t xml:space="preserve">Typically, </w:t>
        </w:r>
      </w:ins>
      <w:del w:id="88" w:author="BOUCADAIR Mohamed TGI/OLN" w:date="2020-07-29T09:40:00Z">
        <w:r w:rsidRPr="002F70FE" w:rsidDel="008C72D5">
          <w:rPr>
            <w:rFonts w:ascii="Courier New" w:hAnsi="Courier New" w:cs="Courier New"/>
            <w:lang w:val="en-US"/>
          </w:rPr>
          <w:delText xml:space="preserve"> </w:delText>
        </w:r>
      </w:del>
      <w:r w:rsidRPr="002F70FE">
        <w:rPr>
          <w:rFonts w:ascii="Courier New" w:hAnsi="Courier New" w:cs="Courier New"/>
          <w:lang w:val="en-US"/>
        </w:rPr>
        <w:t>the NAT function has to maintain a NAT</w:t>
      </w:r>
    </w:p>
    <w:p w14:paraId="258B3A06" w14:textId="026969EB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binding</w:t>
      </w:r>
      <w:proofErr w:type="gramEnd"/>
      <w:r w:rsidRPr="002F70FE">
        <w:rPr>
          <w:rFonts w:ascii="Courier New" w:hAnsi="Courier New" w:cs="Courier New"/>
          <w:lang w:val="en-US"/>
        </w:rPr>
        <w:t xml:space="preserve"> table of Internal-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ins w:id="89" w:author="BOUCADAIR Mohamed TGI/OLN" w:date="2020-07-29T09:49:00Z">
        <w:r w:rsidR="0020314C">
          <w:rPr>
            <w:rFonts w:ascii="Courier New" w:hAnsi="Courier New" w:cs="Courier New"/>
            <w:lang w:val="en-US"/>
          </w:rPr>
          <w:t xml:space="preserve"> </w:t>
        </w:r>
      </w:ins>
      <w:r w:rsidRPr="002F70FE">
        <w:rPr>
          <w:rFonts w:ascii="Courier New" w:hAnsi="Courier New" w:cs="Courier New"/>
          <w:lang w:val="en-US"/>
        </w:rPr>
        <w:t>, Internal-Port, Remote-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>, Remote-</w:t>
      </w:r>
    </w:p>
    <w:p w14:paraId="693DD098" w14:textId="35747FC8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Port, Internal-Address, and whether the restart procedure is disabled</w:t>
      </w:r>
    </w:p>
    <w:p w14:paraId="03783DF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or</w:t>
      </w:r>
      <w:proofErr w:type="gramEnd"/>
      <w:r w:rsidRPr="002F70FE">
        <w:rPr>
          <w:rFonts w:ascii="Courier New" w:hAnsi="Courier New" w:cs="Courier New"/>
          <w:lang w:val="en-US"/>
        </w:rPr>
        <w:t xml:space="preserve"> not.  An entry in that NAT binding table is called a NAT-State</w:t>
      </w:r>
    </w:p>
    <w:p w14:paraId="36ED47E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control</w:t>
      </w:r>
      <w:proofErr w:type="gramEnd"/>
      <w:r w:rsidRPr="002F70FE">
        <w:rPr>
          <w:rFonts w:ascii="Courier New" w:hAnsi="Courier New" w:cs="Courier New"/>
          <w:lang w:val="en-US"/>
        </w:rPr>
        <w:t xml:space="preserve"> block.  The function </w:t>
      </w:r>
      <w:proofErr w:type="gramStart"/>
      <w:r w:rsidRPr="002F70FE">
        <w:rPr>
          <w:rFonts w:ascii="Courier New" w:hAnsi="Courier New" w:cs="Courier New"/>
          <w:lang w:val="en-US"/>
        </w:rPr>
        <w:t>Create(</w:t>
      </w:r>
      <w:proofErr w:type="gramEnd"/>
      <w:r w:rsidRPr="002F70FE">
        <w:rPr>
          <w:rFonts w:ascii="Courier New" w:hAnsi="Courier New" w:cs="Courier New"/>
          <w:lang w:val="en-US"/>
        </w:rPr>
        <w:t>) obtains the just mentioned</w:t>
      </w:r>
    </w:p>
    <w:p w14:paraId="47EB49D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parameters</w:t>
      </w:r>
      <w:proofErr w:type="gramEnd"/>
      <w:r w:rsidRPr="002F70FE">
        <w:rPr>
          <w:rFonts w:ascii="Courier New" w:hAnsi="Courier New" w:cs="Courier New"/>
          <w:lang w:val="en-US"/>
        </w:rPr>
        <w:t xml:space="preserve"> and returns a NAT-State control block.  A NAT function MAY</w:t>
      </w:r>
    </w:p>
    <w:p w14:paraId="287CCBC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allow</w:t>
      </w:r>
      <w:proofErr w:type="gramEnd"/>
      <w:r w:rsidRPr="002F70FE">
        <w:rPr>
          <w:rFonts w:ascii="Courier New" w:hAnsi="Courier New" w:cs="Courier New"/>
          <w:lang w:val="en-US"/>
        </w:rPr>
        <w:t xml:space="preserve"> creating NAT-State control blocks via a management interface.</w:t>
      </w:r>
    </w:p>
    <w:p w14:paraId="56A2186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38F57CD" w14:textId="420B5A18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For SCTP packets coming from the </w:t>
      </w:r>
      <w:del w:id="90" w:author="BOUCADAIR Mohamed TGI/OLN" w:date="2020-07-29T09:42:00Z">
        <w:r w:rsidRPr="002F70FE" w:rsidDel="008C72D5">
          <w:rPr>
            <w:rFonts w:ascii="Courier New" w:hAnsi="Courier New" w:cs="Courier New"/>
            <w:lang w:val="en-US"/>
          </w:rPr>
          <w:delText>public Internet</w:delText>
        </w:r>
      </w:del>
      <w:ins w:id="91" w:author="BOUCADAIR Mohamed TGI/OLN" w:date="2020-07-29T09:42:00Z">
        <w:r w:rsidR="008C72D5">
          <w:rPr>
            <w:rFonts w:ascii="Courier New" w:hAnsi="Courier New" w:cs="Courier New"/>
            <w:lang w:val="en-US"/>
          </w:rPr>
          <w:t xml:space="preserve">external realm of the NAT </w:t>
        </w:r>
      </w:ins>
      <w:ins w:id="92" w:author="BOUCADAIR Mohamed TGI/OLN" w:date="2020-07-29T09:43:00Z">
        <w:r w:rsidR="008C72D5">
          <w:rPr>
            <w:rFonts w:ascii="Courier New" w:hAnsi="Courier New" w:cs="Courier New"/>
            <w:lang w:val="en-US"/>
          </w:rPr>
          <w:t>function</w:t>
        </w:r>
      </w:ins>
      <w:ins w:id="93" w:author="BOUCADAIR Mohamed TGI/OLN" w:date="2020-07-29T09:42:00Z">
        <w:r w:rsidR="008C72D5">
          <w:rPr>
            <w:rFonts w:ascii="Courier New" w:hAnsi="Courier New" w:cs="Courier New"/>
            <w:lang w:val="en-US"/>
          </w:rPr>
          <w:t>,</w:t>
        </w:r>
      </w:ins>
      <w:r w:rsidRPr="002F70FE">
        <w:rPr>
          <w:rFonts w:ascii="Courier New" w:hAnsi="Courier New" w:cs="Courier New"/>
          <w:lang w:val="en-US"/>
        </w:rPr>
        <w:t xml:space="preserve"> the destination</w:t>
      </w:r>
    </w:p>
    <w:p w14:paraId="4D281D4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address</w:t>
      </w:r>
      <w:proofErr w:type="gramEnd"/>
      <w:r w:rsidRPr="002F70FE">
        <w:rPr>
          <w:rFonts w:ascii="Courier New" w:hAnsi="Courier New" w:cs="Courier New"/>
          <w:lang w:val="en-US"/>
        </w:rPr>
        <w:t xml:space="preserve"> of the packets has to be replaced with the Internal-Address</w:t>
      </w:r>
    </w:p>
    <w:p w14:paraId="16F8036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of</w:t>
      </w:r>
      <w:proofErr w:type="gramEnd"/>
      <w:r w:rsidRPr="002F70FE">
        <w:rPr>
          <w:rFonts w:ascii="Courier New" w:hAnsi="Courier New" w:cs="Courier New"/>
          <w:lang w:val="en-US"/>
        </w:rPr>
        <w:t xml:space="preserve"> </w:t>
      </w:r>
      <w:commentRangeStart w:id="94"/>
      <w:r w:rsidRPr="002F70FE">
        <w:rPr>
          <w:rFonts w:ascii="Courier New" w:hAnsi="Courier New" w:cs="Courier New"/>
          <w:lang w:val="en-US"/>
        </w:rPr>
        <w:t>the host to which the packet has to be delivered</w:t>
      </w:r>
      <w:commentRangeEnd w:id="94"/>
      <w:r w:rsidR="008C72D5">
        <w:rPr>
          <w:rStyle w:val="Marquedecommentaire"/>
          <w:rFonts w:asciiTheme="minorHAnsi" w:hAnsiTheme="minorHAnsi"/>
        </w:rPr>
        <w:commentReference w:id="94"/>
      </w:r>
      <w:r w:rsidRPr="002F70FE">
        <w:rPr>
          <w:rFonts w:ascii="Courier New" w:hAnsi="Courier New" w:cs="Courier New"/>
          <w:lang w:val="en-US"/>
        </w:rPr>
        <w:t>.  The lookup of</w:t>
      </w:r>
    </w:p>
    <w:p w14:paraId="43A7AC1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the</w:t>
      </w:r>
      <w:proofErr w:type="gramEnd"/>
      <w:r w:rsidRPr="002F70FE">
        <w:rPr>
          <w:rFonts w:ascii="Courier New" w:hAnsi="Courier New" w:cs="Courier New"/>
          <w:lang w:val="en-US"/>
        </w:rPr>
        <w:t xml:space="preserve"> Internal-Address is based on the Remote-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>, Remote-Port,</w:t>
      </w:r>
    </w:p>
    <w:p w14:paraId="128192C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Internal-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 xml:space="preserve"> and the Internal-Port.</w:t>
      </w:r>
    </w:p>
    <w:p w14:paraId="0FE8740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3B8BA1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The entries in the NAT binding table need to fulfill some uniqueness</w:t>
      </w:r>
    </w:p>
    <w:p w14:paraId="40C7D40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conditions</w:t>
      </w:r>
      <w:proofErr w:type="gramEnd"/>
      <w:r w:rsidRPr="002F70FE">
        <w:rPr>
          <w:rFonts w:ascii="Courier New" w:hAnsi="Courier New" w:cs="Courier New"/>
          <w:lang w:val="en-US"/>
        </w:rPr>
        <w:t>.  There must not be more than one entry NAT binding table</w:t>
      </w:r>
    </w:p>
    <w:p w14:paraId="4D1D076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with</w:t>
      </w:r>
      <w:proofErr w:type="gramEnd"/>
      <w:r w:rsidRPr="002F70FE">
        <w:rPr>
          <w:rFonts w:ascii="Courier New" w:hAnsi="Courier New" w:cs="Courier New"/>
          <w:lang w:val="en-US"/>
        </w:rPr>
        <w:t xml:space="preserve"> the same pair of Internal-Port and Remote-Port.  This rule can</w:t>
      </w:r>
    </w:p>
    <w:p w14:paraId="6DB2AB0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be</w:t>
      </w:r>
      <w:proofErr w:type="gramEnd"/>
      <w:r w:rsidRPr="002F70FE">
        <w:rPr>
          <w:rFonts w:ascii="Courier New" w:hAnsi="Courier New" w:cs="Courier New"/>
          <w:lang w:val="en-US"/>
        </w:rPr>
        <w:t xml:space="preserve"> relaxed, if all NAT binding table entries with the same Internal-</w:t>
      </w:r>
    </w:p>
    <w:p w14:paraId="7A5706F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Port and Remote-Port have the support for </w:t>
      </w:r>
      <w:commentRangeStart w:id="95"/>
      <w:r w:rsidRPr="002F70FE">
        <w:rPr>
          <w:rFonts w:ascii="Courier New" w:hAnsi="Courier New" w:cs="Courier New"/>
          <w:lang w:val="en-US"/>
        </w:rPr>
        <w:t>the restart procedure</w:t>
      </w:r>
    </w:p>
    <w:p w14:paraId="77B4695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enabled</w:t>
      </w:r>
      <w:commentRangeEnd w:id="95"/>
      <w:proofErr w:type="gramEnd"/>
      <w:r w:rsidR="008C72D5">
        <w:rPr>
          <w:rStyle w:val="Marquedecommentaire"/>
          <w:rFonts w:asciiTheme="minorHAnsi" w:hAnsiTheme="minorHAnsi"/>
        </w:rPr>
        <w:commentReference w:id="95"/>
      </w:r>
      <w:r w:rsidRPr="002F70FE">
        <w:rPr>
          <w:rFonts w:ascii="Courier New" w:hAnsi="Courier New" w:cs="Courier New"/>
          <w:lang w:val="en-US"/>
        </w:rPr>
        <w:t>.  In this case there must be no more than one entry with the</w:t>
      </w:r>
    </w:p>
    <w:p w14:paraId="5F39D617" w14:textId="53E0B658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same</w:t>
      </w:r>
      <w:proofErr w:type="gramEnd"/>
      <w:r w:rsidRPr="002F70FE">
        <w:rPr>
          <w:rFonts w:ascii="Courier New" w:hAnsi="Courier New" w:cs="Courier New"/>
          <w:lang w:val="en-US"/>
        </w:rPr>
        <w:t xml:space="preserve"> Internal-Port, Remote-Port</w:t>
      </w:r>
      <w:ins w:id="96" w:author="BOUCADAIR Mohamed TGI/OLN" w:date="2020-07-29T09:44:00Z">
        <w:r w:rsidR="008C72D5">
          <w:rPr>
            <w:rFonts w:ascii="Courier New" w:hAnsi="Courier New" w:cs="Courier New"/>
            <w:lang w:val="en-US"/>
          </w:rPr>
          <w:t>,</w:t>
        </w:r>
      </w:ins>
      <w:r w:rsidRPr="002F70FE">
        <w:rPr>
          <w:rFonts w:ascii="Courier New" w:hAnsi="Courier New" w:cs="Courier New"/>
          <w:lang w:val="en-US"/>
        </w:rPr>
        <w:t xml:space="preserve"> and Remote-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 xml:space="preserve"> and no more than one</w:t>
      </w:r>
    </w:p>
    <w:p w14:paraId="48D72611" w14:textId="6EC0385D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NAT binding table entry with the same Internal-Port, Remote-Port</w:t>
      </w:r>
      <w:ins w:id="97" w:author="BOUCADAIR Mohamed TGI/OLN" w:date="2020-07-29T09:44:00Z">
        <w:r w:rsidR="008C72D5">
          <w:rPr>
            <w:rFonts w:ascii="Courier New" w:hAnsi="Courier New" w:cs="Courier New"/>
            <w:lang w:val="en-US"/>
          </w:rPr>
          <w:t>,</w:t>
        </w:r>
      </w:ins>
      <w:r w:rsidRPr="002F70FE">
        <w:rPr>
          <w:rFonts w:ascii="Courier New" w:hAnsi="Courier New" w:cs="Courier New"/>
          <w:lang w:val="en-US"/>
        </w:rPr>
        <w:t xml:space="preserve"> and</w:t>
      </w:r>
    </w:p>
    <w:p w14:paraId="00DC41B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spellStart"/>
      <w:r w:rsidRPr="002F70FE">
        <w:rPr>
          <w:rFonts w:ascii="Courier New" w:hAnsi="Courier New" w:cs="Courier New"/>
          <w:lang w:val="en-US"/>
        </w:rPr>
        <w:t>Int-VTag</w:t>
      </w:r>
      <w:proofErr w:type="spellEnd"/>
      <w:r w:rsidRPr="002F70FE">
        <w:rPr>
          <w:rFonts w:ascii="Courier New" w:hAnsi="Courier New" w:cs="Courier New"/>
          <w:lang w:val="en-US"/>
        </w:rPr>
        <w:t>.</w:t>
      </w:r>
    </w:p>
    <w:p w14:paraId="1CD2577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C720A0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The processing of outgoing SCTP packets containing an INIT chunk is</w:t>
      </w:r>
    </w:p>
    <w:p w14:paraId="4DF6C049" w14:textId="7B88D752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described</w:t>
      </w:r>
      <w:proofErr w:type="gramEnd"/>
      <w:r w:rsidRPr="002F70FE">
        <w:rPr>
          <w:rFonts w:ascii="Courier New" w:hAnsi="Courier New" w:cs="Courier New"/>
          <w:lang w:val="en-US"/>
        </w:rPr>
        <w:t xml:space="preserve"> in </w:t>
      </w:r>
      <w:del w:id="98" w:author="BOUCADAIR Mohamed TGI/OLN" w:date="2020-07-29T09:45:00Z">
        <w:r w:rsidRPr="002F70FE" w:rsidDel="008C72D5">
          <w:rPr>
            <w:rFonts w:ascii="Courier New" w:hAnsi="Courier New" w:cs="Courier New"/>
            <w:lang w:val="en-US"/>
          </w:rPr>
          <w:delText>the following figure</w:delText>
        </w:r>
      </w:del>
      <w:ins w:id="99" w:author="BOUCADAIR Mohamed TGI/OLN" w:date="2020-07-29T09:45:00Z">
        <w:r w:rsidR="008C72D5">
          <w:rPr>
            <w:rFonts w:ascii="Courier New" w:hAnsi="Courier New" w:cs="Courier New"/>
            <w:lang w:val="en-US"/>
          </w:rPr>
          <w:t>Figure 5</w:t>
        </w:r>
      </w:ins>
      <w:r w:rsidRPr="002F70FE">
        <w:rPr>
          <w:rFonts w:ascii="Courier New" w:hAnsi="Courier New" w:cs="Courier New"/>
          <w:lang w:val="en-US"/>
        </w:rPr>
        <w:t>.  The scenario shown is valid for</w:t>
      </w:r>
    </w:p>
    <w:p w14:paraId="0E3B92A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all</w:t>
      </w:r>
      <w:proofErr w:type="gramEnd"/>
      <w:r w:rsidRPr="002F70FE">
        <w:rPr>
          <w:rFonts w:ascii="Courier New" w:hAnsi="Courier New" w:cs="Courier New"/>
          <w:lang w:val="en-US"/>
        </w:rPr>
        <w:t xml:space="preserve"> message flows in this section.</w:t>
      </w:r>
    </w:p>
    <w:p w14:paraId="1E76CEB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EE604F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95995E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CD8A9C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EF59EC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FD99C5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A50E56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C7E0BE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A9C0C3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F8E604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410F8C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A25F5B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D4F4EA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68873B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BCB3B2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EA8DF3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F884CF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AFCC57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E2F5E9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A4D695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Stewart, et al.          Expires 29 January 2021                [Page 9]</w:t>
      </w:r>
    </w:p>
    <w:p w14:paraId="76CF841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br w:type="page"/>
      </w:r>
    </w:p>
    <w:p w14:paraId="120AB9B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4082D7F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6A4646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BAC309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           /--\/--\</w:t>
      </w:r>
    </w:p>
    <w:p w14:paraId="37D1BA3F" w14:textId="2C79C50D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+--------+          +-----+           /</w:t>
      </w:r>
      <w:proofErr w:type="spellStart"/>
      <w:ins w:id="100" w:author="BOUCADAIR Mohamed TGI/OLN" w:date="2020-07-29T09:47:00Z">
        <w:r w:rsidR="0020314C">
          <w:rPr>
            <w:rFonts w:ascii="Courier New" w:hAnsi="Courier New" w:cs="Courier New"/>
            <w:lang w:val="en-US"/>
          </w:rPr>
          <w:t>EXternal</w:t>
        </w:r>
      </w:ins>
      <w:proofErr w:type="spellEnd"/>
      <w:del w:id="101" w:author="BOUCADAIR Mohamed TGI/OLN" w:date="2020-07-29T09:47:00Z">
        <w:r w:rsidRPr="002F70FE" w:rsidDel="0020314C">
          <w:rPr>
            <w:rFonts w:ascii="Courier New" w:hAnsi="Courier New" w:cs="Courier New"/>
            <w:lang w:val="en-US"/>
          </w:rPr>
          <w:delText xml:space="preserve">        </w:delText>
        </w:r>
      </w:del>
      <w:r w:rsidRPr="002F70FE">
        <w:rPr>
          <w:rFonts w:ascii="Courier New" w:hAnsi="Courier New" w:cs="Courier New"/>
          <w:lang w:val="en-US"/>
        </w:rPr>
        <w:t>\           +--------+</w:t>
      </w:r>
    </w:p>
    <w:p w14:paraId="03E2DA1B" w14:textId="4FC79889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| </w:t>
      </w:r>
      <w:commentRangeStart w:id="102"/>
      <w:r w:rsidRPr="002F70FE">
        <w:rPr>
          <w:rFonts w:ascii="Courier New" w:hAnsi="Courier New" w:cs="Courier New"/>
          <w:lang w:val="en-US"/>
        </w:rPr>
        <w:t>Host</w:t>
      </w:r>
      <w:commentRangeEnd w:id="102"/>
      <w:r w:rsidR="0020314C">
        <w:rPr>
          <w:rStyle w:val="Marquedecommentaire"/>
          <w:rFonts w:asciiTheme="minorHAnsi" w:hAnsiTheme="minorHAnsi"/>
        </w:rPr>
        <w:commentReference w:id="102"/>
      </w:r>
      <w:r w:rsidRPr="002F70FE">
        <w:rPr>
          <w:rFonts w:ascii="Courier New" w:hAnsi="Courier New" w:cs="Courier New"/>
          <w:lang w:val="en-US"/>
        </w:rPr>
        <w:t xml:space="preserve"> A | &lt;------&gt; | NAT | &lt;------&gt; | </w:t>
      </w:r>
      <w:del w:id="103" w:author="BOUCADAIR Mohamed TGI/OLN" w:date="2020-07-29T09:47:00Z">
        <w:r w:rsidRPr="002F70FE" w:rsidDel="0020314C">
          <w:rPr>
            <w:rFonts w:ascii="Courier New" w:hAnsi="Courier New" w:cs="Courier New"/>
            <w:lang w:val="en-US"/>
          </w:rPr>
          <w:delText xml:space="preserve">Internet </w:delText>
        </w:r>
      </w:del>
      <w:proofErr w:type="gramStart"/>
      <w:ins w:id="104" w:author="BOUCADAIR Mohamed TGI/OLN" w:date="2020-07-29T09:47:00Z">
        <w:r w:rsidR="0020314C">
          <w:rPr>
            <w:rFonts w:ascii="Courier New" w:hAnsi="Courier New" w:cs="Courier New"/>
            <w:lang w:val="en-US"/>
          </w:rPr>
          <w:t xml:space="preserve">Network </w:t>
        </w:r>
        <w:r w:rsidR="0020314C" w:rsidRPr="002F70FE">
          <w:rPr>
            <w:rFonts w:ascii="Courier New" w:hAnsi="Courier New" w:cs="Courier New"/>
            <w:lang w:val="en-US"/>
          </w:rPr>
          <w:t xml:space="preserve"> </w:t>
        </w:r>
      </w:ins>
      <w:r w:rsidRPr="002F70FE">
        <w:rPr>
          <w:rFonts w:ascii="Courier New" w:hAnsi="Courier New" w:cs="Courier New"/>
          <w:lang w:val="en-US"/>
        </w:rPr>
        <w:t>|</w:t>
      </w:r>
      <w:proofErr w:type="gramEnd"/>
      <w:r w:rsidRPr="002F70FE">
        <w:rPr>
          <w:rFonts w:ascii="Courier New" w:hAnsi="Courier New" w:cs="Courier New"/>
          <w:lang w:val="en-US"/>
        </w:rPr>
        <w:t xml:space="preserve"> &lt;------&gt; | Host B |</w:t>
      </w:r>
    </w:p>
    <w:p w14:paraId="30D601C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+--------+          +-----+           \         /          +--------+</w:t>
      </w:r>
    </w:p>
    <w:p w14:paraId="1D0EB2B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           \--/\---/</w:t>
      </w:r>
    </w:p>
    <w:p w14:paraId="57EBE42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F9BE6A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AEBBF7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2F70FE">
        <w:rPr>
          <w:rFonts w:ascii="Courier New" w:hAnsi="Courier New" w:cs="Courier New"/>
          <w:lang w:val="en-US"/>
        </w:rPr>
        <w:t>INIT[</w:t>
      </w:r>
      <w:proofErr w:type="gramEnd"/>
      <w:r w:rsidRPr="002F70FE">
        <w:rPr>
          <w:rFonts w:ascii="Courier New" w:hAnsi="Courier New" w:cs="Courier New"/>
          <w:lang w:val="en-US"/>
        </w:rPr>
        <w:t>Initiate-Tag]</w:t>
      </w:r>
    </w:p>
    <w:p w14:paraId="711D7100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2F70FE">
        <w:rPr>
          <w:rFonts w:ascii="Courier New" w:hAnsi="Courier New" w:cs="Courier New"/>
          <w:lang w:val="en-US"/>
        </w:rPr>
        <w:t xml:space="preserve">    </w:t>
      </w:r>
      <w:proofErr w:type="spellStart"/>
      <w:r w:rsidRPr="000453CF">
        <w:rPr>
          <w:rFonts w:ascii="Courier New" w:hAnsi="Courier New" w:cs="Courier New"/>
        </w:rPr>
        <w:t>Int-Addr:Int-Port</w:t>
      </w:r>
      <w:proofErr w:type="spellEnd"/>
      <w:r w:rsidRPr="000453CF">
        <w:rPr>
          <w:rFonts w:ascii="Courier New" w:hAnsi="Courier New" w:cs="Courier New"/>
        </w:rPr>
        <w:t xml:space="preserve"> ------&gt; </w:t>
      </w:r>
      <w:proofErr w:type="spellStart"/>
      <w:r w:rsidRPr="000453CF">
        <w:rPr>
          <w:rFonts w:ascii="Courier New" w:hAnsi="Courier New" w:cs="Courier New"/>
        </w:rPr>
        <w:t>Rem-Addr:Rem-Port</w:t>
      </w:r>
      <w:proofErr w:type="spellEnd"/>
    </w:p>
    <w:p w14:paraId="11850A8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0453CF">
        <w:rPr>
          <w:rFonts w:ascii="Courier New" w:hAnsi="Courier New" w:cs="Courier New"/>
        </w:rPr>
        <w:t xml:space="preserve">                     </w:t>
      </w:r>
      <w:r w:rsidRPr="002F70FE">
        <w:rPr>
          <w:rFonts w:ascii="Courier New" w:hAnsi="Courier New" w:cs="Courier New"/>
          <w:lang w:val="en-US"/>
        </w:rPr>
        <w:t>Rem-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>=0</w:t>
      </w:r>
    </w:p>
    <w:p w14:paraId="37F0DA4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DF34A8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2F70FE">
        <w:rPr>
          <w:rFonts w:ascii="Courier New" w:hAnsi="Courier New" w:cs="Courier New"/>
          <w:lang w:val="en-US"/>
        </w:rPr>
        <w:t>Create(</w:t>
      </w:r>
      <w:proofErr w:type="gramEnd"/>
      <w:r w:rsidRPr="002F70FE">
        <w:rPr>
          <w:rFonts w:ascii="Courier New" w:hAnsi="Courier New" w:cs="Courier New"/>
          <w:lang w:val="en-US"/>
        </w:rPr>
        <w:t xml:space="preserve">Initiate-Tag, </w:t>
      </w:r>
      <w:proofErr w:type="spellStart"/>
      <w:r w:rsidRPr="002F70FE">
        <w:rPr>
          <w:rFonts w:ascii="Courier New" w:hAnsi="Courier New" w:cs="Courier New"/>
          <w:lang w:val="en-US"/>
        </w:rPr>
        <w:t>Int</w:t>
      </w:r>
      <w:proofErr w:type="spellEnd"/>
      <w:r w:rsidRPr="002F70FE">
        <w:rPr>
          <w:rFonts w:ascii="Courier New" w:hAnsi="Courier New" w:cs="Courier New"/>
          <w:lang w:val="en-US"/>
        </w:rPr>
        <w:t xml:space="preserve">-Port, 0, Rem-Port, </w:t>
      </w:r>
      <w:proofErr w:type="spellStart"/>
      <w:r w:rsidRPr="002F70FE">
        <w:rPr>
          <w:rFonts w:ascii="Courier New" w:hAnsi="Courier New" w:cs="Courier New"/>
          <w:lang w:val="en-US"/>
        </w:rPr>
        <w:t>Int-Addr</w:t>
      </w:r>
      <w:proofErr w:type="spellEnd"/>
      <w:r w:rsidRPr="002F70FE">
        <w:rPr>
          <w:rFonts w:ascii="Courier New" w:hAnsi="Courier New" w:cs="Courier New"/>
          <w:lang w:val="en-US"/>
        </w:rPr>
        <w:t>,</w:t>
      </w:r>
    </w:p>
    <w:p w14:paraId="697E403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</w:t>
      </w:r>
      <w:proofErr w:type="spellStart"/>
      <w:r w:rsidRPr="002F70FE">
        <w:rPr>
          <w:rFonts w:ascii="Courier New" w:hAnsi="Courier New" w:cs="Courier New"/>
          <w:lang w:val="en-US"/>
        </w:rPr>
        <w:t>RestartSupported</w:t>
      </w:r>
      <w:proofErr w:type="spellEnd"/>
      <w:r w:rsidRPr="002F70FE">
        <w:rPr>
          <w:rFonts w:ascii="Courier New" w:hAnsi="Courier New" w:cs="Courier New"/>
          <w:lang w:val="en-US"/>
        </w:rPr>
        <w:t>)</w:t>
      </w:r>
    </w:p>
    <w:p w14:paraId="2B72091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2F70FE">
        <w:rPr>
          <w:rFonts w:ascii="Courier New" w:hAnsi="Courier New" w:cs="Courier New"/>
          <w:lang w:val="en-US"/>
        </w:rPr>
        <w:t>Returns(</w:t>
      </w:r>
      <w:proofErr w:type="gramEnd"/>
      <w:r w:rsidRPr="002F70FE">
        <w:rPr>
          <w:rFonts w:ascii="Courier New" w:hAnsi="Courier New" w:cs="Courier New"/>
          <w:lang w:val="en-US"/>
        </w:rPr>
        <w:t>NAT-State control block)</w:t>
      </w:r>
    </w:p>
    <w:p w14:paraId="50D2CCE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20ACFA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Translate To:</w:t>
      </w:r>
    </w:p>
    <w:p w14:paraId="33CDBD9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6EF4E5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</w:t>
      </w:r>
      <w:proofErr w:type="gramStart"/>
      <w:r w:rsidRPr="002F70FE">
        <w:rPr>
          <w:rFonts w:ascii="Courier New" w:hAnsi="Courier New" w:cs="Courier New"/>
          <w:lang w:val="en-US"/>
        </w:rPr>
        <w:t>INIT[</w:t>
      </w:r>
      <w:proofErr w:type="gramEnd"/>
      <w:r w:rsidRPr="002F70FE">
        <w:rPr>
          <w:rFonts w:ascii="Courier New" w:hAnsi="Courier New" w:cs="Courier New"/>
          <w:lang w:val="en-US"/>
        </w:rPr>
        <w:t>Initiate-Tag]</w:t>
      </w:r>
    </w:p>
    <w:p w14:paraId="559CCBC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2F70FE">
        <w:rPr>
          <w:rFonts w:ascii="Courier New" w:hAnsi="Courier New" w:cs="Courier New"/>
          <w:lang w:val="en-US"/>
        </w:rPr>
        <w:t>Ext-Addr</w:t>
      </w:r>
      <w:proofErr w:type="gramStart"/>
      <w:r w:rsidRPr="002F70FE">
        <w:rPr>
          <w:rFonts w:ascii="Courier New" w:hAnsi="Courier New" w:cs="Courier New"/>
          <w:lang w:val="en-US"/>
        </w:rPr>
        <w:t>:Int</w:t>
      </w:r>
      <w:proofErr w:type="gramEnd"/>
      <w:r w:rsidRPr="002F70FE">
        <w:rPr>
          <w:rFonts w:ascii="Courier New" w:hAnsi="Courier New" w:cs="Courier New"/>
          <w:lang w:val="en-US"/>
        </w:rPr>
        <w:t>-Port</w:t>
      </w:r>
      <w:proofErr w:type="spellEnd"/>
      <w:r w:rsidRPr="002F70FE">
        <w:rPr>
          <w:rFonts w:ascii="Courier New" w:hAnsi="Courier New" w:cs="Courier New"/>
          <w:lang w:val="en-US"/>
        </w:rPr>
        <w:t xml:space="preserve"> ------&gt; </w:t>
      </w:r>
      <w:proofErr w:type="spellStart"/>
      <w:r w:rsidRPr="002F70FE">
        <w:rPr>
          <w:rFonts w:ascii="Courier New" w:hAnsi="Courier New" w:cs="Courier New"/>
          <w:lang w:val="en-US"/>
        </w:rPr>
        <w:t>Rem-Addr:Rem-Port</w:t>
      </w:r>
      <w:proofErr w:type="spellEnd"/>
    </w:p>
    <w:p w14:paraId="7B41597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Rem-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>=0</w:t>
      </w:r>
    </w:p>
    <w:p w14:paraId="4BB96E22" w14:textId="77777777" w:rsidR="008C72D5" w:rsidRDefault="008C72D5" w:rsidP="000453CF">
      <w:pPr>
        <w:pStyle w:val="Textebrut"/>
        <w:rPr>
          <w:ins w:id="105" w:author="BOUCADAIR Mohamed TGI/OLN" w:date="2020-07-29T09:45:00Z"/>
          <w:rFonts w:ascii="Courier New" w:hAnsi="Courier New" w:cs="Courier New"/>
          <w:lang w:val="en-US"/>
        </w:rPr>
      </w:pPr>
    </w:p>
    <w:p w14:paraId="15132153" w14:textId="23C2E63F" w:rsidR="000453CF" w:rsidRPr="002F70FE" w:rsidRDefault="008C72D5" w:rsidP="000453CF">
      <w:pPr>
        <w:pStyle w:val="Textebrut"/>
        <w:rPr>
          <w:rFonts w:ascii="Courier New" w:hAnsi="Courier New" w:cs="Courier New"/>
          <w:lang w:val="en-US"/>
        </w:rPr>
      </w:pPr>
      <w:ins w:id="106" w:author="BOUCADAIR Mohamed TGI/OLN" w:date="2020-07-29T09:45:00Z">
        <w:r>
          <w:rPr>
            <w:rFonts w:ascii="Courier New" w:hAnsi="Courier New" w:cs="Courier New"/>
            <w:lang w:val="en-US"/>
          </w:rPr>
          <w:t xml:space="preserve">                     </w:t>
        </w:r>
        <w:commentRangeStart w:id="107"/>
        <w:r>
          <w:rPr>
            <w:rFonts w:ascii="Courier New" w:hAnsi="Courier New" w:cs="Courier New"/>
            <w:lang w:val="en-US"/>
          </w:rPr>
          <w:t>Figure 5: XXXXX</w:t>
        </w:r>
        <w:commentRangeEnd w:id="107"/>
        <w:r>
          <w:rPr>
            <w:rStyle w:val="Marquedecommentaire"/>
            <w:rFonts w:asciiTheme="minorHAnsi" w:hAnsiTheme="minorHAnsi"/>
          </w:rPr>
          <w:commentReference w:id="107"/>
        </w:r>
      </w:ins>
    </w:p>
    <w:p w14:paraId="4829B61C" w14:textId="77777777" w:rsidR="008C72D5" w:rsidRDefault="000453CF" w:rsidP="000453CF">
      <w:pPr>
        <w:pStyle w:val="Textebrut"/>
        <w:rPr>
          <w:ins w:id="108" w:author="BOUCADAIR Mohamed TGI/OLN" w:date="2020-07-29T09:45:00Z"/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</w:p>
    <w:p w14:paraId="19F22C05" w14:textId="033C1ACE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Normally a NAT binding table entry will be created.</w:t>
      </w:r>
    </w:p>
    <w:p w14:paraId="7A8F7E8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DF4E7A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However, it is possible that there is already a NAT binding table</w:t>
      </w:r>
    </w:p>
    <w:p w14:paraId="676845A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entry</w:t>
      </w:r>
      <w:proofErr w:type="gramEnd"/>
      <w:r w:rsidRPr="002F70FE">
        <w:rPr>
          <w:rFonts w:ascii="Courier New" w:hAnsi="Courier New" w:cs="Courier New"/>
          <w:lang w:val="en-US"/>
        </w:rPr>
        <w:t xml:space="preserve"> with the same Remote-Port, Internal-Port, and Internal-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 xml:space="preserve"> but</w:t>
      </w:r>
    </w:p>
    <w:p w14:paraId="2644792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different</w:t>
      </w:r>
      <w:proofErr w:type="gramEnd"/>
      <w:r w:rsidRPr="002F70FE">
        <w:rPr>
          <w:rFonts w:ascii="Courier New" w:hAnsi="Courier New" w:cs="Courier New"/>
          <w:lang w:val="en-US"/>
        </w:rPr>
        <w:t xml:space="preserve"> Internal-Address.  In this case the packet containing the</w:t>
      </w:r>
    </w:p>
    <w:p w14:paraId="2BE9699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INIT chunk MUST be dropped by the NAT and a packet containing an</w:t>
      </w:r>
    </w:p>
    <w:p w14:paraId="3484D98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ABORT chunk SHOULD be sent to the SCTP host that originated the</w:t>
      </w:r>
    </w:p>
    <w:p w14:paraId="679A5D7F" w14:textId="1833A465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packet</w:t>
      </w:r>
      <w:proofErr w:type="gramEnd"/>
      <w:r w:rsidRPr="002F70FE">
        <w:rPr>
          <w:rFonts w:ascii="Courier New" w:hAnsi="Courier New" w:cs="Courier New"/>
          <w:lang w:val="en-US"/>
        </w:rPr>
        <w:t xml:space="preserve"> with the </w:t>
      </w:r>
      <w:del w:id="109" w:author="BOUCADAIR Mohamed TGI/OLN" w:date="2020-07-29T10:04:00Z">
        <w:r w:rsidRPr="002F70FE" w:rsidDel="00891536">
          <w:rPr>
            <w:rFonts w:ascii="Courier New" w:hAnsi="Courier New" w:cs="Courier New"/>
            <w:lang w:val="en-US"/>
          </w:rPr>
          <w:delText>M-Bit</w:delText>
        </w:r>
      </w:del>
      <w:commentRangeStart w:id="110"/>
      <w:ins w:id="111" w:author="BOUCADAIR Mohamed TGI/OLN" w:date="2020-07-29T10:04:00Z">
        <w:r w:rsidR="00891536">
          <w:rPr>
            <w:rFonts w:ascii="Courier New" w:hAnsi="Courier New" w:cs="Courier New"/>
            <w:lang w:val="en-US"/>
          </w:rPr>
          <w:t>M bit</w:t>
        </w:r>
        <w:commentRangeEnd w:id="110"/>
        <w:r w:rsidR="00891536">
          <w:rPr>
            <w:rStyle w:val="Marquedecommentaire"/>
            <w:rFonts w:asciiTheme="minorHAnsi" w:hAnsiTheme="minorHAnsi"/>
          </w:rPr>
          <w:commentReference w:id="110"/>
        </w:r>
      </w:ins>
      <w:r w:rsidRPr="002F70FE">
        <w:rPr>
          <w:rFonts w:ascii="Courier New" w:hAnsi="Courier New" w:cs="Courier New"/>
          <w:lang w:val="en-US"/>
        </w:rPr>
        <w:t xml:space="preserve"> set and an </w:t>
      </w:r>
      <w:commentRangeStart w:id="112"/>
      <w:r w:rsidRPr="002F70FE">
        <w:rPr>
          <w:rFonts w:ascii="Courier New" w:hAnsi="Courier New" w:cs="Courier New"/>
          <w:lang w:val="en-US"/>
        </w:rPr>
        <w:t xml:space="preserve">appropriate error </w:t>
      </w:r>
      <w:commentRangeEnd w:id="112"/>
      <w:r w:rsidR="0020314C">
        <w:rPr>
          <w:rStyle w:val="Marquedecommentaire"/>
          <w:rFonts w:asciiTheme="minorHAnsi" w:hAnsiTheme="minorHAnsi"/>
        </w:rPr>
        <w:commentReference w:id="112"/>
      </w:r>
      <w:r w:rsidRPr="002F70FE">
        <w:rPr>
          <w:rFonts w:ascii="Courier New" w:hAnsi="Courier New" w:cs="Courier New"/>
          <w:lang w:val="en-US"/>
        </w:rPr>
        <w:t>cause (see</w:t>
      </w:r>
    </w:p>
    <w:p w14:paraId="2801AD3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Section 5.1.1 for the format).  The source address of the packet</w:t>
      </w:r>
    </w:p>
    <w:p w14:paraId="635F469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containing</w:t>
      </w:r>
      <w:proofErr w:type="gramEnd"/>
      <w:r w:rsidRPr="002F70FE">
        <w:rPr>
          <w:rFonts w:ascii="Courier New" w:hAnsi="Courier New" w:cs="Courier New"/>
          <w:lang w:val="en-US"/>
        </w:rPr>
        <w:t xml:space="preserve"> the ABORT chunk MUST be the destination address of the</w:t>
      </w:r>
    </w:p>
    <w:p w14:paraId="5924C5E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packet</w:t>
      </w:r>
      <w:proofErr w:type="gramEnd"/>
      <w:r w:rsidRPr="002F70FE">
        <w:rPr>
          <w:rFonts w:ascii="Courier New" w:hAnsi="Courier New" w:cs="Courier New"/>
          <w:lang w:val="en-US"/>
        </w:rPr>
        <w:t xml:space="preserve"> containing the INIT chunk.</w:t>
      </w:r>
    </w:p>
    <w:p w14:paraId="72C8489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894B7D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If an outgoing SCTP packet contains an INIT or ASCONF chunk and a</w:t>
      </w:r>
    </w:p>
    <w:p w14:paraId="4C5EADB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matching</w:t>
      </w:r>
      <w:proofErr w:type="gramEnd"/>
      <w:r w:rsidRPr="002F70FE">
        <w:rPr>
          <w:rFonts w:ascii="Courier New" w:hAnsi="Courier New" w:cs="Courier New"/>
          <w:lang w:val="en-US"/>
        </w:rPr>
        <w:t xml:space="preserve"> NAT binding table entry is found, the packet is processed as</w:t>
      </w:r>
    </w:p>
    <w:p w14:paraId="673B3F2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a</w:t>
      </w:r>
      <w:proofErr w:type="gramEnd"/>
      <w:r w:rsidRPr="002F70FE">
        <w:rPr>
          <w:rFonts w:ascii="Courier New" w:hAnsi="Courier New" w:cs="Courier New"/>
          <w:lang w:val="en-US"/>
        </w:rPr>
        <w:t xml:space="preserve"> normal outgoing packet.</w:t>
      </w:r>
    </w:p>
    <w:p w14:paraId="66F3077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47379C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It is also possible that a connection to Remote-Address and Remote-</w:t>
      </w:r>
    </w:p>
    <w:p w14:paraId="2D140E6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Port exists without an Internal-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 xml:space="preserve"> conflict but there exists a NAT</w:t>
      </w:r>
    </w:p>
    <w:p w14:paraId="75786A7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binding</w:t>
      </w:r>
      <w:proofErr w:type="gramEnd"/>
      <w:r w:rsidRPr="002F70FE">
        <w:rPr>
          <w:rFonts w:ascii="Courier New" w:hAnsi="Courier New" w:cs="Courier New"/>
          <w:lang w:val="en-US"/>
        </w:rPr>
        <w:t xml:space="preserve"> table entry with the same port numbers but a different</w:t>
      </w:r>
    </w:p>
    <w:p w14:paraId="27993F2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Internal-Address.  In such a case the packet containing the INIT</w:t>
      </w:r>
    </w:p>
    <w:p w14:paraId="3D18B8F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chunk</w:t>
      </w:r>
      <w:proofErr w:type="gramEnd"/>
      <w:r w:rsidRPr="002F70FE">
        <w:rPr>
          <w:rFonts w:ascii="Courier New" w:hAnsi="Courier New" w:cs="Courier New"/>
          <w:lang w:val="en-US"/>
        </w:rPr>
        <w:t xml:space="preserve"> MUST be dropped by the NAT function and a packet containing an</w:t>
      </w:r>
    </w:p>
    <w:p w14:paraId="787D015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ABORT chunk SHOULD be sent to the SCTP host that originated the</w:t>
      </w:r>
    </w:p>
    <w:p w14:paraId="6EA890F6" w14:textId="3A595A80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packet</w:t>
      </w:r>
      <w:proofErr w:type="gramEnd"/>
      <w:r w:rsidRPr="002F70FE">
        <w:rPr>
          <w:rFonts w:ascii="Courier New" w:hAnsi="Courier New" w:cs="Courier New"/>
          <w:lang w:val="en-US"/>
        </w:rPr>
        <w:t xml:space="preserve"> with the </w:t>
      </w:r>
      <w:del w:id="113" w:author="BOUCADAIR Mohamed TGI/OLN" w:date="2020-07-29T10:04:00Z">
        <w:r w:rsidRPr="002F70FE" w:rsidDel="00891536">
          <w:rPr>
            <w:rFonts w:ascii="Courier New" w:hAnsi="Courier New" w:cs="Courier New"/>
            <w:lang w:val="en-US"/>
          </w:rPr>
          <w:delText>M-Bit</w:delText>
        </w:r>
      </w:del>
      <w:ins w:id="114" w:author="BOUCADAIR Mohamed TGI/OLN" w:date="2020-07-29T10:04:00Z">
        <w:r w:rsidR="00891536">
          <w:rPr>
            <w:rFonts w:ascii="Courier New" w:hAnsi="Courier New" w:cs="Courier New"/>
            <w:lang w:val="en-US"/>
          </w:rPr>
          <w:t>M bit</w:t>
        </w:r>
      </w:ins>
      <w:r w:rsidRPr="002F70FE">
        <w:rPr>
          <w:rFonts w:ascii="Courier New" w:hAnsi="Courier New" w:cs="Courier New"/>
          <w:lang w:val="en-US"/>
        </w:rPr>
        <w:t xml:space="preserve"> set and an </w:t>
      </w:r>
      <w:commentRangeStart w:id="115"/>
      <w:r w:rsidRPr="002F70FE">
        <w:rPr>
          <w:rFonts w:ascii="Courier New" w:hAnsi="Courier New" w:cs="Courier New"/>
          <w:lang w:val="en-US"/>
        </w:rPr>
        <w:t xml:space="preserve">appropriate error cause </w:t>
      </w:r>
      <w:commentRangeEnd w:id="115"/>
      <w:r w:rsidR="00891536">
        <w:rPr>
          <w:rStyle w:val="Marquedecommentaire"/>
          <w:rFonts w:asciiTheme="minorHAnsi" w:hAnsiTheme="minorHAnsi"/>
        </w:rPr>
        <w:commentReference w:id="115"/>
      </w:r>
      <w:r w:rsidRPr="002F70FE">
        <w:rPr>
          <w:rFonts w:ascii="Courier New" w:hAnsi="Courier New" w:cs="Courier New"/>
          <w:lang w:val="en-US"/>
        </w:rPr>
        <w:t>(see</w:t>
      </w:r>
    </w:p>
    <w:p w14:paraId="53CE160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Section 5.1.1 for the format).</w:t>
      </w:r>
    </w:p>
    <w:p w14:paraId="2430746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1EE1CB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The processing of outgoing SCTP packets containing no INIT chunks is</w:t>
      </w:r>
    </w:p>
    <w:p w14:paraId="56D039AC" w14:textId="3E52E630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del w:id="116" w:author="BOUCADAIR Mohamed TGI/OLN" w:date="2020-07-29T09:57:00Z">
        <w:r w:rsidRPr="002F70FE" w:rsidDel="00891536">
          <w:rPr>
            <w:rFonts w:ascii="Courier New" w:hAnsi="Courier New" w:cs="Courier New"/>
            <w:lang w:val="en-US"/>
          </w:rPr>
          <w:delText xml:space="preserve">described </w:delText>
        </w:r>
      </w:del>
      <w:proofErr w:type="gramStart"/>
      <w:ins w:id="117" w:author="BOUCADAIR Mohamed TGI/OLN" w:date="2020-07-29T09:57:00Z">
        <w:r w:rsidR="00891536">
          <w:rPr>
            <w:rFonts w:ascii="Courier New" w:hAnsi="Courier New" w:cs="Courier New"/>
            <w:lang w:val="en-US"/>
          </w:rPr>
          <w:t>depicted</w:t>
        </w:r>
        <w:proofErr w:type="gramEnd"/>
        <w:r w:rsidR="00891536" w:rsidRPr="002F70FE">
          <w:rPr>
            <w:rFonts w:ascii="Courier New" w:hAnsi="Courier New" w:cs="Courier New"/>
            <w:lang w:val="en-US"/>
          </w:rPr>
          <w:t xml:space="preserve"> </w:t>
        </w:r>
      </w:ins>
      <w:r w:rsidRPr="002F70FE">
        <w:rPr>
          <w:rFonts w:ascii="Courier New" w:hAnsi="Courier New" w:cs="Courier New"/>
          <w:lang w:val="en-US"/>
        </w:rPr>
        <w:t xml:space="preserve">in </w:t>
      </w:r>
      <w:del w:id="118" w:author="BOUCADAIR Mohamed TGI/OLN" w:date="2020-07-29T09:57:00Z">
        <w:r w:rsidRPr="002F70FE" w:rsidDel="00891536">
          <w:rPr>
            <w:rFonts w:ascii="Courier New" w:hAnsi="Courier New" w:cs="Courier New"/>
            <w:lang w:val="en-US"/>
          </w:rPr>
          <w:delText>the following figure</w:delText>
        </w:r>
      </w:del>
      <w:ins w:id="119" w:author="BOUCADAIR Mohamed TGI/OLN" w:date="2020-07-29T09:57:00Z">
        <w:r w:rsidR="00891536">
          <w:rPr>
            <w:rFonts w:ascii="Courier New" w:hAnsi="Courier New" w:cs="Courier New"/>
            <w:lang w:val="en-US"/>
          </w:rPr>
          <w:t>Figure 6</w:t>
        </w:r>
      </w:ins>
      <w:r w:rsidRPr="002F70FE">
        <w:rPr>
          <w:rFonts w:ascii="Courier New" w:hAnsi="Courier New" w:cs="Courier New"/>
          <w:lang w:val="en-US"/>
        </w:rPr>
        <w:t>.</w:t>
      </w:r>
    </w:p>
    <w:p w14:paraId="0D41674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12503C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40F17C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210EEE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Stewart, et al.          Expires 29 January 2021               [Page 10]</w:t>
      </w:r>
    </w:p>
    <w:p w14:paraId="0EA9450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br w:type="page"/>
      </w:r>
    </w:p>
    <w:p w14:paraId="0EC9A07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681DD24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B1951A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55E354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           /--\/--\</w:t>
      </w:r>
    </w:p>
    <w:p w14:paraId="3A2FCFA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+--------+          +-----+           /        \           +--------+</w:t>
      </w:r>
    </w:p>
    <w:p w14:paraId="573EC755" w14:textId="04F78982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| </w:t>
      </w:r>
      <w:commentRangeStart w:id="120"/>
      <w:r w:rsidRPr="002F70FE">
        <w:rPr>
          <w:rFonts w:ascii="Courier New" w:hAnsi="Courier New" w:cs="Courier New"/>
          <w:lang w:val="en-US"/>
        </w:rPr>
        <w:t xml:space="preserve">Host </w:t>
      </w:r>
      <w:commentRangeEnd w:id="120"/>
      <w:r w:rsidR="00891536">
        <w:rPr>
          <w:rStyle w:val="Marquedecommentaire"/>
          <w:rFonts w:asciiTheme="minorHAnsi" w:hAnsiTheme="minorHAnsi"/>
        </w:rPr>
        <w:commentReference w:id="120"/>
      </w:r>
      <w:r w:rsidRPr="002F70FE">
        <w:rPr>
          <w:rFonts w:ascii="Courier New" w:hAnsi="Courier New" w:cs="Courier New"/>
          <w:lang w:val="en-US"/>
        </w:rPr>
        <w:t xml:space="preserve">A | &lt;------&gt; | NAT | &lt;------&gt; | </w:t>
      </w:r>
      <w:del w:id="121" w:author="BOUCADAIR Mohamed TGI/OLN" w:date="2020-07-29T09:57:00Z">
        <w:r w:rsidRPr="002F70FE" w:rsidDel="00891536">
          <w:rPr>
            <w:rFonts w:ascii="Courier New" w:hAnsi="Courier New" w:cs="Courier New"/>
            <w:lang w:val="en-US"/>
          </w:rPr>
          <w:delText xml:space="preserve">Internet </w:delText>
        </w:r>
      </w:del>
      <w:ins w:id="122" w:author="BOUCADAIR Mohamed TGI/OLN" w:date="2020-07-29T09:57:00Z">
        <w:r w:rsidR="00891536">
          <w:rPr>
            <w:rFonts w:ascii="Courier New" w:hAnsi="Courier New" w:cs="Courier New"/>
            <w:lang w:val="en-US"/>
          </w:rPr>
          <w:t>Network</w:t>
        </w:r>
        <w:r w:rsidR="00891536" w:rsidRPr="002F70FE">
          <w:rPr>
            <w:rFonts w:ascii="Courier New" w:hAnsi="Courier New" w:cs="Courier New"/>
            <w:lang w:val="en-US"/>
          </w:rPr>
          <w:t xml:space="preserve"> </w:t>
        </w:r>
      </w:ins>
      <w:r w:rsidRPr="002F70FE">
        <w:rPr>
          <w:rFonts w:ascii="Courier New" w:hAnsi="Courier New" w:cs="Courier New"/>
          <w:lang w:val="en-US"/>
        </w:rPr>
        <w:t>| &lt;------&gt; | Host B |</w:t>
      </w:r>
    </w:p>
    <w:p w14:paraId="1E71FD8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+--------+          +-----+           \         /          +--------+</w:t>
      </w:r>
    </w:p>
    <w:p w14:paraId="1617918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           \--/\---/</w:t>
      </w:r>
    </w:p>
    <w:p w14:paraId="213713C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8FE9F6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spellStart"/>
      <w:r w:rsidRPr="002F70FE">
        <w:rPr>
          <w:rFonts w:ascii="Courier New" w:hAnsi="Courier New" w:cs="Courier New"/>
          <w:lang w:val="en-US"/>
        </w:rPr>
        <w:t>Int-Addr</w:t>
      </w:r>
      <w:proofErr w:type="gramStart"/>
      <w:r w:rsidRPr="002F70FE">
        <w:rPr>
          <w:rFonts w:ascii="Courier New" w:hAnsi="Courier New" w:cs="Courier New"/>
          <w:lang w:val="en-US"/>
        </w:rPr>
        <w:t>:Int</w:t>
      </w:r>
      <w:proofErr w:type="gramEnd"/>
      <w:r w:rsidRPr="002F70FE">
        <w:rPr>
          <w:rFonts w:ascii="Courier New" w:hAnsi="Courier New" w:cs="Courier New"/>
          <w:lang w:val="en-US"/>
        </w:rPr>
        <w:t>-Port</w:t>
      </w:r>
      <w:proofErr w:type="spellEnd"/>
      <w:r w:rsidRPr="002F70FE">
        <w:rPr>
          <w:rFonts w:ascii="Courier New" w:hAnsi="Courier New" w:cs="Courier New"/>
          <w:lang w:val="en-US"/>
        </w:rPr>
        <w:t xml:space="preserve"> ------&gt; </w:t>
      </w:r>
      <w:proofErr w:type="spellStart"/>
      <w:r w:rsidRPr="002F70FE">
        <w:rPr>
          <w:rFonts w:ascii="Courier New" w:hAnsi="Courier New" w:cs="Courier New"/>
          <w:lang w:val="en-US"/>
        </w:rPr>
        <w:t>Rem-Addr:Rem-Port</w:t>
      </w:r>
      <w:proofErr w:type="spellEnd"/>
    </w:p>
    <w:p w14:paraId="3B36BBD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Rem-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</w:p>
    <w:p w14:paraId="3DD002A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0020C8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9A713F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Translate To:</w:t>
      </w:r>
    </w:p>
    <w:p w14:paraId="39B6003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632FFC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</w:t>
      </w:r>
      <w:proofErr w:type="spellStart"/>
      <w:r w:rsidRPr="002F70FE">
        <w:rPr>
          <w:rFonts w:ascii="Courier New" w:hAnsi="Courier New" w:cs="Courier New"/>
          <w:lang w:val="en-US"/>
        </w:rPr>
        <w:t>Ext-Addr</w:t>
      </w:r>
      <w:proofErr w:type="gramStart"/>
      <w:r w:rsidRPr="002F70FE">
        <w:rPr>
          <w:rFonts w:ascii="Courier New" w:hAnsi="Courier New" w:cs="Courier New"/>
          <w:lang w:val="en-US"/>
        </w:rPr>
        <w:t>:Int</w:t>
      </w:r>
      <w:proofErr w:type="gramEnd"/>
      <w:r w:rsidRPr="002F70FE">
        <w:rPr>
          <w:rFonts w:ascii="Courier New" w:hAnsi="Courier New" w:cs="Courier New"/>
          <w:lang w:val="en-US"/>
        </w:rPr>
        <w:t>-Port</w:t>
      </w:r>
      <w:proofErr w:type="spellEnd"/>
      <w:r w:rsidRPr="002F70FE">
        <w:rPr>
          <w:rFonts w:ascii="Courier New" w:hAnsi="Courier New" w:cs="Courier New"/>
          <w:lang w:val="en-US"/>
        </w:rPr>
        <w:t xml:space="preserve"> ------&gt; </w:t>
      </w:r>
      <w:proofErr w:type="spellStart"/>
      <w:r w:rsidRPr="002F70FE">
        <w:rPr>
          <w:rFonts w:ascii="Courier New" w:hAnsi="Courier New" w:cs="Courier New"/>
          <w:lang w:val="en-US"/>
        </w:rPr>
        <w:t>Rem-Addr:Rem-Port</w:t>
      </w:r>
      <w:proofErr w:type="spellEnd"/>
    </w:p>
    <w:p w14:paraId="0D559396" w14:textId="77777777" w:rsidR="00891536" w:rsidRDefault="000453CF" w:rsidP="000453CF">
      <w:pPr>
        <w:pStyle w:val="Textebrut"/>
        <w:rPr>
          <w:ins w:id="123" w:author="BOUCADAIR Mohamed TGI/OLN" w:date="2020-07-29T09:57:00Z"/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               Rem-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</w:p>
    <w:p w14:paraId="270B944C" w14:textId="77777777" w:rsidR="00891536" w:rsidRDefault="00891536" w:rsidP="000453CF">
      <w:pPr>
        <w:pStyle w:val="Textebrut"/>
        <w:rPr>
          <w:ins w:id="124" w:author="BOUCADAIR Mohamed TGI/OLN" w:date="2020-07-29T09:57:00Z"/>
          <w:rFonts w:ascii="Courier New" w:hAnsi="Courier New" w:cs="Courier New"/>
          <w:lang w:val="en-US"/>
        </w:rPr>
      </w:pPr>
    </w:p>
    <w:p w14:paraId="0244E0EF" w14:textId="77777777" w:rsidR="00891536" w:rsidRDefault="00891536" w:rsidP="000453CF">
      <w:pPr>
        <w:pStyle w:val="Textebrut"/>
        <w:rPr>
          <w:ins w:id="125" w:author="BOUCADAIR Mohamed TGI/OLN" w:date="2020-07-29T09:57:00Z"/>
          <w:rFonts w:ascii="Courier New" w:hAnsi="Courier New" w:cs="Courier New"/>
          <w:lang w:val="en-US"/>
        </w:rPr>
      </w:pPr>
      <w:commentRangeStart w:id="126"/>
      <w:ins w:id="127" w:author="BOUCADAIR Mohamed TGI/OLN" w:date="2020-07-29T09:57:00Z">
        <w:r>
          <w:rPr>
            <w:rFonts w:ascii="Courier New" w:hAnsi="Courier New" w:cs="Courier New"/>
            <w:lang w:val="en-US"/>
          </w:rPr>
          <w:t>Figure 6:  XXXX</w:t>
        </w:r>
        <w:commentRangeEnd w:id="126"/>
        <w:r>
          <w:rPr>
            <w:rStyle w:val="Marquedecommentaire"/>
            <w:rFonts w:asciiTheme="minorHAnsi" w:hAnsiTheme="minorHAnsi"/>
          </w:rPr>
          <w:commentReference w:id="126"/>
        </w:r>
      </w:ins>
    </w:p>
    <w:p w14:paraId="3D8AEE7A" w14:textId="2775E294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5EB83D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72E319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The processing of incoming SCTP packets containing an INIT ACK chunk</w:t>
      </w:r>
    </w:p>
    <w:p w14:paraId="123231B3" w14:textId="760793F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is</w:t>
      </w:r>
      <w:proofErr w:type="gramEnd"/>
      <w:r w:rsidRPr="002F70FE">
        <w:rPr>
          <w:rFonts w:ascii="Courier New" w:hAnsi="Courier New" w:cs="Courier New"/>
          <w:lang w:val="en-US"/>
        </w:rPr>
        <w:t xml:space="preserve"> described in </w:t>
      </w:r>
      <w:del w:id="128" w:author="BOUCADAIR Mohamed TGI/OLN" w:date="2020-07-29T09:58:00Z">
        <w:r w:rsidRPr="002F70FE" w:rsidDel="00891536">
          <w:rPr>
            <w:rFonts w:ascii="Courier New" w:hAnsi="Courier New" w:cs="Courier New"/>
            <w:lang w:val="en-US"/>
          </w:rPr>
          <w:delText>the following figure</w:delText>
        </w:r>
      </w:del>
      <w:ins w:id="129" w:author="BOUCADAIR Mohamed TGI/OLN" w:date="2020-07-29T09:58:00Z">
        <w:r w:rsidR="00891536">
          <w:rPr>
            <w:rFonts w:ascii="Courier New" w:hAnsi="Courier New" w:cs="Courier New"/>
            <w:lang w:val="en-US"/>
          </w:rPr>
          <w:t>Figure 7</w:t>
        </w:r>
      </w:ins>
      <w:r w:rsidRPr="002F70FE">
        <w:rPr>
          <w:rFonts w:ascii="Courier New" w:hAnsi="Courier New" w:cs="Courier New"/>
          <w:lang w:val="en-US"/>
        </w:rPr>
        <w:t xml:space="preserve">.  The </w:t>
      </w:r>
      <w:proofErr w:type="gramStart"/>
      <w:r w:rsidRPr="002F70FE">
        <w:rPr>
          <w:rFonts w:ascii="Courier New" w:hAnsi="Courier New" w:cs="Courier New"/>
          <w:lang w:val="en-US"/>
        </w:rPr>
        <w:t>Lookup(</w:t>
      </w:r>
      <w:proofErr w:type="gramEnd"/>
      <w:r w:rsidRPr="002F70FE">
        <w:rPr>
          <w:rFonts w:ascii="Courier New" w:hAnsi="Courier New" w:cs="Courier New"/>
          <w:lang w:val="en-US"/>
        </w:rPr>
        <w:t>) function getting</w:t>
      </w:r>
    </w:p>
    <w:p w14:paraId="2AA9557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as</w:t>
      </w:r>
      <w:proofErr w:type="gramEnd"/>
      <w:r w:rsidRPr="002F70FE">
        <w:rPr>
          <w:rFonts w:ascii="Courier New" w:hAnsi="Courier New" w:cs="Courier New"/>
          <w:lang w:val="en-US"/>
        </w:rPr>
        <w:t xml:space="preserve"> input the Internal-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>, Internal-Port, Remote-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>, and Remote-</w:t>
      </w:r>
    </w:p>
    <w:p w14:paraId="3D400A2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Port, returns the corresponding entry of the NAT binding table and</w:t>
      </w:r>
    </w:p>
    <w:p w14:paraId="5CD31B5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updates</w:t>
      </w:r>
      <w:proofErr w:type="gramEnd"/>
      <w:r w:rsidRPr="002F70FE">
        <w:rPr>
          <w:rFonts w:ascii="Courier New" w:hAnsi="Courier New" w:cs="Courier New"/>
          <w:lang w:val="en-US"/>
        </w:rPr>
        <w:t xml:space="preserve"> the Remote-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 xml:space="preserve"> by substituting it with the value of the</w:t>
      </w:r>
    </w:p>
    <w:p w14:paraId="29CBCA6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Initiate-Tag of the INIT ACK chunk.  The wildcard character signifies</w:t>
      </w:r>
    </w:p>
    <w:p w14:paraId="0A20419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that</w:t>
      </w:r>
      <w:proofErr w:type="gramEnd"/>
      <w:r w:rsidRPr="002F70FE">
        <w:rPr>
          <w:rFonts w:ascii="Courier New" w:hAnsi="Courier New" w:cs="Courier New"/>
          <w:lang w:val="en-US"/>
        </w:rPr>
        <w:t xml:space="preserve"> the parameter's value is not considered in the Lookup() function</w:t>
      </w:r>
    </w:p>
    <w:p w14:paraId="1281CB0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or</w:t>
      </w:r>
      <w:proofErr w:type="gramEnd"/>
      <w:r w:rsidRPr="002F70FE">
        <w:rPr>
          <w:rFonts w:ascii="Courier New" w:hAnsi="Courier New" w:cs="Courier New"/>
          <w:lang w:val="en-US"/>
        </w:rPr>
        <w:t xml:space="preserve"> changed in the Update() function, respectively.</w:t>
      </w:r>
    </w:p>
    <w:p w14:paraId="185583D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3B065F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           /--\/--\</w:t>
      </w:r>
    </w:p>
    <w:p w14:paraId="4145774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+--------+          +-----+           /        \           +--------+</w:t>
      </w:r>
    </w:p>
    <w:p w14:paraId="20FE770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r w:rsidRPr="00891536">
        <w:rPr>
          <w:rFonts w:ascii="Courier New" w:hAnsi="Courier New" w:cs="Courier New"/>
          <w:highlight w:val="yellow"/>
          <w:lang w:val="en-US"/>
          <w:rPrChange w:id="130" w:author="BOUCADAIR Mohamed TGI/OLN" w:date="2020-07-29T09:59:00Z">
            <w:rPr>
              <w:rFonts w:ascii="Courier New" w:hAnsi="Courier New" w:cs="Courier New"/>
              <w:lang w:val="en-US"/>
            </w:rPr>
          </w:rPrChange>
        </w:rPr>
        <w:t>| Host A | &lt;------&gt; | NAT | &lt;------&gt; | Internet | &lt;------&gt; | Host B |</w:t>
      </w:r>
    </w:p>
    <w:p w14:paraId="5D2907E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+--------+          +-----+           \         /          +--------+</w:t>
      </w:r>
    </w:p>
    <w:p w14:paraId="0A212A3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           \--/\---/</w:t>
      </w:r>
    </w:p>
    <w:p w14:paraId="355E79F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47AED9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             INIT </w:t>
      </w:r>
      <w:proofErr w:type="gramStart"/>
      <w:r w:rsidRPr="002F70FE">
        <w:rPr>
          <w:rFonts w:ascii="Courier New" w:hAnsi="Courier New" w:cs="Courier New"/>
          <w:lang w:val="en-US"/>
        </w:rPr>
        <w:t>ACK[</w:t>
      </w:r>
      <w:proofErr w:type="gramEnd"/>
      <w:r w:rsidRPr="002F70FE">
        <w:rPr>
          <w:rFonts w:ascii="Courier New" w:hAnsi="Courier New" w:cs="Courier New"/>
          <w:lang w:val="en-US"/>
        </w:rPr>
        <w:t>Initiate-Tag]</w:t>
      </w:r>
    </w:p>
    <w:p w14:paraId="7AF8F43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</w:t>
      </w:r>
      <w:proofErr w:type="spellStart"/>
      <w:r w:rsidRPr="002F70FE">
        <w:rPr>
          <w:rFonts w:ascii="Courier New" w:hAnsi="Courier New" w:cs="Courier New"/>
          <w:lang w:val="en-US"/>
        </w:rPr>
        <w:t>Ext-Addr</w:t>
      </w:r>
      <w:proofErr w:type="gramStart"/>
      <w:r w:rsidRPr="002F70FE">
        <w:rPr>
          <w:rFonts w:ascii="Courier New" w:hAnsi="Courier New" w:cs="Courier New"/>
          <w:lang w:val="en-US"/>
        </w:rPr>
        <w:t>:Int</w:t>
      </w:r>
      <w:proofErr w:type="gramEnd"/>
      <w:r w:rsidRPr="002F70FE">
        <w:rPr>
          <w:rFonts w:ascii="Courier New" w:hAnsi="Courier New" w:cs="Courier New"/>
          <w:lang w:val="en-US"/>
        </w:rPr>
        <w:t>-Port</w:t>
      </w:r>
      <w:proofErr w:type="spellEnd"/>
      <w:r w:rsidRPr="002F70FE">
        <w:rPr>
          <w:rFonts w:ascii="Courier New" w:hAnsi="Courier New" w:cs="Courier New"/>
          <w:lang w:val="en-US"/>
        </w:rPr>
        <w:t xml:space="preserve"> &lt;---- </w:t>
      </w:r>
      <w:proofErr w:type="spellStart"/>
      <w:r w:rsidRPr="002F70FE">
        <w:rPr>
          <w:rFonts w:ascii="Courier New" w:hAnsi="Courier New" w:cs="Courier New"/>
          <w:lang w:val="en-US"/>
        </w:rPr>
        <w:t>Rem-Addr:Rem-Port</w:t>
      </w:r>
      <w:proofErr w:type="spellEnd"/>
    </w:p>
    <w:p w14:paraId="3BBEF88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                 </w:t>
      </w:r>
      <w:proofErr w:type="spellStart"/>
      <w:r w:rsidRPr="002F70FE">
        <w:rPr>
          <w:rFonts w:ascii="Courier New" w:hAnsi="Courier New" w:cs="Courier New"/>
          <w:lang w:val="en-US"/>
        </w:rPr>
        <w:t>Int-VTag</w:t>
      </w:r>
      <w:proofErr w:type="spellEnd"/>
    </w:p>
    <w:p w14:paraId="2851B67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1D13E5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F70FE">
        <w:rPr>
          <w:rFonts w:ascii="Courier New" w:hAnsi="Courier New" w:cs="Courier New"/>
          <w:lang w:val="en-US"/>
        </w:rPr>
        <w:t>Lookup(</w:t>
      </w:r>
      <w:proofErr w:type="spellStart"/>
      <w:proofErr w:type="gramEnd"/>
      <w:r w:rsidRPr="002F70FE">
        <w:rPr>
          <w:rFonts w:ascii="Courier New" w:hAnsi="Courier New" w:cs="Courier New"/>
          <w:lang w:val="en-US"/>
        </w:rPr>
        <w:t>Int-VTag</w:t>
      </w:r>
      <w:proofErr w:type="spellEnd"/>
      <w:r w:rsidRPr="002F70FE">
        <w:rPr>
          <w:rFonts w:ascii="Courier New" w:hAnsi="Courier New" w:cs="Courier New"/>
          <w:lang w:val="en-US"/>
        </w:rPr>
        <w:t xml:space="preserve">, </w:t>
      </w:r>
      <w:proofErr w:type="spellStart"/>
      <w:r w:rsidRPr="002F70FE">
        <w:rPr>
          <w:rFonts w:ascii="Courier New" w:hAnsi="Courier New" w:cs="Courier New"/>
          <w:lang w:val="en-US"/>
        </w:rPr>
        <w:t>Int</w:t>
      </w:r>
      <w:proofErr w:type="spellEnd"/>
      <w:r w:rsidRPr="002F70FE">
        <w:rPr>
          <w:rFonts w:ascii="Courier New" w:hAnsi="Courier New" w:cs="Courier New"/>
          <w:lang w:val="en-US"/>
        </w:rPr>
        <w:t>-Port, *, Rem-Port)</w:t>
      </w:r>
    </w:p>
    <w:p w14:paraId="3351139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F70FE">
        <w:rPr>
          <w:rFonts w:ascii="Courier New" w:hAnsi="Courier New" w:cs="Courier New"/>
          <w:lang w:val="en-US"/>
        </w:rPr>
        <w:t>Update(</w:t>
      </w:r>
      <w:proofErr w:type="gramEnd"/>
      <w:r w:rsidRPr="002F70FE">
        <w:rPr>
          <w:rFonts w:ascii="Courier New" w:hAnsi="Courier New" w:cs="Courier New"/>
          <w:lang w:val="en-US"/>
        </w:rPr>
        <w:t>*, *, Initiate-Tag, *)</w:t>
      </w:r>
    </w:p>
    <w:p w14:paraId="4868E04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A717AA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F70FE">
        <w:rPr>
          <w:rFonts w:ascii="Courier New" w:hAnsi="Courier New" w:cs="Courier New"/>
          <w:lang w:val="en-US"/>
        </w:rPr>
        <w:t>Returns(</w:t>
      </w:r>
      <w:proofErr w:type="gramEnd"/>
      <w:r w:rsidRPr="002F70FE">
        <w:rPr>
          <w:rFonts w:ascii="Courier New" w:hAnsi="Courier New" w:cs="Courier New"/>
          <w:lang w:val="en-US"/>
        </w:rPr>
        <w:t xml:space="preserve">NAT-State control block containing </w:t>
      </w:r>
      <w:proofErr w:type="spellStart"/>
      <w:r w:rsidRPr="002F70FE">
        <w:rPr>
          <w:rFonts w:ascii="Courier New" w:hAnsi="Courier New" w:cs="Courier New"/>
          <w:lang w:val="en-US"/>
        </w:rPr>
        <w:t>Int-Addr</w:t>
      </w:r>
      <w:proofErr w:type="spellEnd"/>
      <w:r w:rsidRPr="002F70FE">
        <w:rPr>
          <w:rFonts w:ascii="Courier New" w:hAnsi="Courier New" w:cs="Courier New"/>
          <w:lang w:val="en-US"/>
        </w:rPr>
        <w:t>)</w:t>
      </w:r>
    </w:p>
    <w:p w14:paraId="6E7C527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274260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INIT </w:t>
      </w:r>
      <w:proofErr w:type="gramStart"/>
      <w:r w:rsidRPr="002F70FE">
        <w:rPr>
          <w:rFonts w:ascii="Courier New" w:hAnsi="Courier New" w:cs="Courier New"/>
          <w:lang w:val="en-US"/>
        </w:rPr>
        <w:t>ACK[</w:t>
      </w:r>
      <w:proofErr w:type="gramEnd"/>
      <w:r w:rsidRPr="002F70FE">
        <w:rPr>
          <w:rFonts w:ascii="Courier New" w:hAnsi="Courier New" w:cs="Courier New"/>
          <w:lang w:val="en-US"/>
        </w:rPr>
        <w:t>Initiate-Tag]</w:t>
      </w:r>
    </w:p>
    <w:p w14:paraId="2CE4889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</w:t>
      </w:r>
      <w:proofErr w:type="spellStart"/>
      <w:r w:rsidRPr="002F70FE">
        <w:rPr>
          <w:rFonts w:ascii="Courier New" w:hAnsi="Courier New" w:cs="Courier New"/>
          <w:lang w:val="en-US"/>
        </w:rPr>
        <w:t>Int-Addr</w:t>
      </w:r>
      <w:proofErr w:type="gramStart"/>
      <w:r w:rsidRPr="002F70FE">
        <w:rPr>
          <w:rFonts w:ascii="Courier New" w:hAnsi="Courier New" w:cs="Courier New"/>
          <w:lang w:val="en-US"/>
        </w:rPr>
        <w:t>:Int</w:t>
      </w:r>
      <w:proofErr w:type="gramEnd"/>
      <w:r w:rsidRPr="002F70FE">
        <w:rPr>
          <w:rFonts w:ascii="Courier New" w:hAnsi="Courier New" w:cs="Courier New"/>
          <w:lang w:val="en-US"/>
        </w:rPr>
        <w:t>-Port</w:t>
      </w:r>
      <w:proofErr w:type="spellEnd"/>
      <w:r w:rsidRPr="002F70FE">
        <w:rPr>
          <w:rFonts w:ascii="Courier New" w:hAnsi="Courier New" w:cs="Courier New"/>
          <w:lang w:val="en-US"/>
        </w:rPr>
        <w:t xml:space="preserve"> &lt;------ </w:t>
      </w:r>
      <w:proofErr w:type="spellStart"/>
      <w:r w:rsidRPr="002F70FE">
        <w:rPr>
          <w:rFonts w:ascii="Courier New" w:hAnsi="Courier New" w:cs="Courier New"/>
          <w:lang w:val="en-US"/>
        </w:rPr>
        <w:t>Rem-Addr:Rem-Port</w:t>
      </w:r>
      <w:proofErr w:type="spellEnd"/>
    </w:p>
    <w:p w14:paraId="5658770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</w:t>
      </w:r>
      <w:proofErr w:type="spellStart"/>
      <w:r w:rsidRPr="002F70FE">
        <w:rPr>
          <w:rFonts w:ascii="Courier New" w:hAnsi="Courier New" w:cs="Courier New"/>
          <w:lang w:val="en-US"/>
        </w:rPr>
        <w:t>Int-VTag</w:t>
      </w:r>
      <w:proofErr w:type="spellEnd"/>
    </w:p>
    <w:p w14:paraId="46E52FE3" w14:textId="77777777" w:rsidR="00891536" w:rsidRDefault="00891536" w:rsidP="000453CF">
      <w:pPr>
        <w:pStyle w:val="Textebrut"/>
        <w:rPr>
          <w:ins w:id="131" w:author="BOUCADAIR Mohamed TGI/OLN" w:date="2020-07-29T09:58:00Z"/>
          <w:rFonts w:ascii="Courier New" w:hAnsi="Courier New" w:cs="Courier New"/>
          <w:lang w:val="en-US"/>
        </w:rPr>
      </w:pPr>
    </w:p>
    <w:p w14:paraId="616AE085" w14:textId="77777777" w:rsidR="00891536" w:rsidRDefault="00891536" w:rsidP="000453CF">
      <w:pPr>
        <w:pStyle w:val="Textebrut"/>
        <w:rPr>
          <w:ins w:id="132" w:author="BOUCADAIR Mohamed TGI/OLN" w:date="2020-07-29T09:58:00Z"/>
          <w:rFonts w:ascii="Courier New" w:hAnsi="Courier New" w:cs="Courier New"/>
          <w:lang w:val="en-US"/>
        </w:rPr>
      </w:pPr>
      <w:commentRangeStart w:id="133"/>
      <w:ins w:id="134" w:author="BOUCADAIR Mohamed TGI/OLN" w:date="2020-07-29T09:58:00Z">
        <w:r>
          <w:rPr>
            <w:rFonts w:ascii="Courier New" w:hAnsi="Courier New" w:cs="Courier New"/>
            <w:lang w:val="en-US"/>
          </w:rPr>
          <w:t>Figure 7: XXXX</w:t>
        </w:r>
        <w:commentRangeEnd w:id="133"/>
        <w:r>
          <w:rPr>
            <w:rStyle w:val="Marquedecommentaire"/>
            <w:rFonts w:asciiTheme="minorHAnsi" w:hAnsiTheme="minorHAnsi"/>
          </w:rPr>
          <w:commentReference w:id="133"/>
        </w:r>
      </w:ins>
    </w:p>
    <w:p w14:paraId="1ADAF22E" w14:textId="5C342BFA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C898FB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In the case Lookup fails, the SCTP packet is dropped.  If it</w:t>
      </w:r>
    </w:p>
    <w:p w14:paraId="245C85B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succeeds</w:t>
      </w:r>
      <w:proofErr w:type="gramEnd"/>
      <w:r w:rsidRPr="002F70FE">
        <w:rPr>
          <w:rFonts w:ascii="Courier New" w:hAnsi="Courier New" w:cs="Courier New"/>
          <w:lang w:val="en-US"/>
        </w:rPr>
        <w:t>, the Update routine inserts the Remote-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 xml:space="preserve"> (the Initiate-</w:t>
      </w:r>
    </w:p>
    <w:p w14:paraId="0C8212C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Tag of the INIT ACK chunk) in the NAT-State control block.</w:t>
      </w:r>
    </w:p>
    <w:p w14:paraId="7516FB3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DB12DA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132098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7A39AE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A79EE6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2BC9E0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>Stewart, et al.          Expires 29 January 2021               [Page 11]</w:t>
      </w:r>
    </w:p>
    <w:p w14:paraId="4906F82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br w:type="page"/>
      </w:r>
    </w:p>
    <w:p w14:paraId="2B6B2EB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49EBD296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6FA8F7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55FCE2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The processing of incoming SCTP packets containing an ABORT or</w:t>
      </w:r>
    </w:p>
    <w:p w14:paraId="4774B843" w14:textId="21F470E1" w:rsidR="000453CF" w:rsidRPr="002F70FE" w:rsidDel="00891536" w:rsidRDefault="000453CF" w:rsidP="000453CF">
      <w:pPr>
        <w:pStyle w:val="Textebrut"/>
        <w:rPr>
          <w:del w:id="135" w:author="BOUCADAIR Mohamed TGI/OLN" w:date="2020-07-29T10:00:00Z"/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SHUTDOWN COMPLETE chunk with the T-Bit set is </w:t>
      </w:r>
      <w:del w:id="136" w:author="BOUCADAIR Mohamed TGI/OLN" w:date="2020-07-29T10:00:00Z">
        <w:r w:rsidRPr="002F70FE" w:rsidDel="00891536">
          <w:rPr>
            <w:rFonts w:ascii="Courier New" w:hAnsi="Courier New" w:cs="Courier New"/>
            <w:lang w:val="en-US"/>
          </w:rPr>
          <w:delText xml:space="preserve">described </w:delText>
        </w:r>
      </w:del>
      <w:ins w:id="137" w:author="BOUCADAIR Mohamed TGI/OLN" w:date="2020-07-29T10:00:00Z">
        <w:r w:rsidR="00891536">
          <w:rPr>
            <w:rFonts w:ascii="Courier New" w:hAnsi="Courier New" w:cs="Courier New"/>
            <w:lang w:val="en-US"/>
          </w:rPr>
          <w:t>illustrated</w:t>
        </w:r>
        <w:r w:rsidR="00891536" w:rsidRPr="002F70FE">
          <w:rPr>
            <w:rFonts w:ascii="Courier New" w:hAnsi="Courier New" w:cs="Courier New"/>
            <w:lang w:val="en-US"/>
          </w:rPr>
          <w:t xml:space="preserve"> </w:t>
        </w:r>
      </w:ins>
      <w:r w:rsidRPr="002F70FE">
        <w:rPr>
          <w:rFonts w:ascii="Courier New" w:hAnsi="Courier New" w:cs="Courier New"/>
          <w:lang w:val="en-US"/>
        </w:rPr>
        <w:t xml:space="preserve">in </w:t>
      </w:r>
      <w:del w:id="138" w:author="BOUCADAIR Mohamed TGI/OLN" w:date="2020-07-29T10:00:00Z">
        <w:r w:rsidRPr="002F70FE" w:rsidDel="00891536">
          <w:rPr>
            <w:rFonts w:ascii="Courier New" w:hAnsi="Courier New" w:cs="Courier New"/>
            <w:lang w:val="en-US"/>
          </w:rPr>
          <w:delText>the</w:delText>
        </w:r>
      </w:del>
    </w:p>
    <w:p w14:paraId="63CDB31C" w14:textId="28CF3524" w:rsidR="000453CF" w:rsidRPr="002F70FE" w:rsidRDefault="000453CF" w:rsidP="00891536">
      <w:pPr>
        <w:pStyle w:val="Textebrut"/>
        <w:rPr>
          <w:rFonts w:ascii="Courier New" w:hAnsi="Courier New" w:cs="Courier New"/>
          <w:lang w:val="en-US"/>
        </w:rPr>
      </w:pPr>
      <w:del w:id="139" w:author="BOUCADAIR Mohamed TGI/OLN" w:date="2020-07-29T10:00:00Z">
        <w:r w:rsidRPr="002F70FE" w:rsidDel="00891536">
          <w:rPr>
            <w:rFonts w:ascii="Courier New" w:hAnsi="Courier New" w:cs="Courier New"/>
            <w:lang w:val="en-US"/>
          </w:rPr>
          <w:delText xml:space="preserve">   following figure</w:delText>
        </w:r>
      </w:del>
      <w:ins w:id="140" w:author="BOUCADAIR Mohamed TGI/OLN" w:date="2020-07-29T10:00:00Z">
        <w:r w:rsidR="00891536">
          <w:rPr>
            <w:rFonts w:ascii="Courier New" w:hAnsi="Courier New" w:cs="Courier New"/>
            <w:lang w:val="en-US"/>
          </w:rPr>
          <w:t>Figure 8</w:t>
        </w:r>
      </w:ins>
      <w:r w:rsidRPr="002F70FE">
        <w:rPr>
          <w:rFonts w:ascii="Courier New" w:hAnsi="Courier New" w:cs="Courier New"/>
          <w:lang w:val="en-US"/>
        </w:rPr>
        <w:t>.</w:t>
      </w:r>
    </w:p>
    <w:p w14:paraId="655D320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355363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           /--\/--\</w:t>
      </w:r>
    </w:p>
    <w:p w14:paraId="370DEFF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+--------+          +-----+           /        \           +--------+</w:t>
      </w:r>
    </w:p>
    <w:p w14:paraId="2CBBA69B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r w:rsidRPr="00891536">
        <w:rPr>
          <w:rFonts w:ascii="Courier New" w:hAnsi="Courier New" w:cs="Courier New"/>
          <w:highlight w:val="yellow"/>
          <w:lang w:val="en-US"/>
          <w:rPrChange w:id="141" w:author="BOUCADAIR Mohamed TGI/OLN" w:date="2020-07-29T10:00:00Z">
            <w:rPr>
              <w:rFonts w:ascii="Courier New" w:hAnsi="Courier New" w:cs="Courier New"/>
              <w:lang w:val="en-US"/>
            </w:rPr>
          </w:rPrChange>
        </w:rPr>
        <w:t>| Host A | &lt;------&gt; | NAT | &lt;------&gt; | Internet | &lt;------&gt; | Host B |</w:t>
      </w:r>
    </w:p>
    <w:p w14:paraId="35F353E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+--------+          +-----+           \         /          +--------+</w:t>
      </w:r>
    </w:p>
    <w:p w14:paraId="52E6F60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           \--/\---/</w:t>
      </w:r>
    </w:p>
    <w:p w14:paraId="017A137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34A4FD1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</w:t>
      </w:r>
      <w:proofErr w:type="spellStart"/>
      <w:r w:rsidRPr="002F70FE">
        <w:rPr>
          <w:rFonts w:ascii="Courier New" w:hAnsi="Courier New" w:cs="Courier New"/>
          <w:lang w:val="en-US"/>
        </w:rPr>
        <w:t>Ext-Addr</w:t>
      </w:r>
      <w:proofErr w:type="gramStart"/>
      <w:r w:rsidRPr="002F70FE">
        <w:rPr>
          <w:rFonts w:ascii="Courier New" w:hAnsi="Courier New" w:cs="Courier New"/>
          <w:lang w:val="en-US"/>
        </w:rPr>
        <w:t>:Int</w:t>
      </w:r>
      <w:proofErr w:type="gramEnd"/>
      <w:r w:rsidRPr="002F70FE">
        <w:rPr>
          <w:rFonts w:ascii="Courier New" w:hAnsi="Courier New" w:cs="Courier New"/>
          <w:lang w:val="en-US"/>
        </w:rPr>
        <w:t>-Port</w:t>
      </w:r>
      <w:proofErr w:type="spellEnd"/>
      <w:r w:rsidRPr="002F70FE">
        <w:rPr>
          <w:rFonts w:ascii="Courier New" w:hAnsi="Courier New" w:cs="Courier New"/>
          <w:lang w:val="en-US"/>
        </w:rPr>
        <w:t xml:space="preserve"> &lt;------ </w:t>
      </w:r>
      <w:proofErr w:type="spellStart"/>
      <w:r w:rsidRPr="002F70FE">
        <w:rPr>
          <w:rFonts w:ascii="Courier New" w:hAnsi="Courier New" w:cs="Courier New"/>
          <w:lang w:val="en-US"/>
        </w:rPr>
        <w:t>Rem-Addr:Rem-Port</w:t>
      </w:r>
      <w:proofErr w:type="spellEnd"/>
    </w:p>
    <w:p w14:paraId="14E4E19E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                Rem-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</w:p>
    <w:p w14:paraId="2BB01D6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E65ACD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F70FE">
        <w:rPr>
          <w:rFonts w:ascii="Courier New" w:hAnsi="Courier New" w:cs="Courier New"/>
          <w:lang w:val="en-US"/>
        </w:rPr>
        <w:t>Lookup(</w:t>
      </w:r>
      <w:proofErr w:type="gramEnd"/>
      <w:r w:rsidRPr="002F70FE">
        <w:rPr>
          <w:rFonts w:ascii="Courier New" w:hAnsi="Courier New" w:cs="Courier New"/>
          <w:lang w:val="en-US"/>
        </w:rPr>
        <w:t xml:space="preserve">*, </w:t>
      </w:r>
      <w:proofErr w:type="spellStart"/>
      <w:r w:rsidRPr="002F70FE">
        <w:rPr>
          <w:rFonts w:ascii="Courier New" w:hAnsi="Courier New" w:cs="Courier New"/>
          <w:lang w:val="en-US"/>
        </w:rPr>
        <w:t>Int</w:t>
      </w:r>
      <w:proofErr w:type="spellEnd"/>
      <w:r w:rsidRPr="002F70FE">
        <w:rPr>
          <w:rFonts w:ascii="Courier New" w:hAnsi="Courier New" w:cs="Courier New"/>
          <w:lang w:val="en-US"/>
        </w:rPr>
        <w:t>-Port, Rem-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>, Rem-Port)</w:t>
      </w:r>
    </w:p>
    <w:p w14:paraId="3DA3E668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3CAEFC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F70FE">
        <w:rPr>
          <w:rFonts w:ascii="Courier New" w:hAnsi="Courier New" w:cs="Courier New"/>
          <w:lang w:val="en-US"/>
        </w:rPr>
        <w:t>Returns(</w:t>
      </w:r>
      <w:proofErr w:type="gramEnd"/>
      <w:r w:rsidRPr="002F70FE">
        <w:rPr>
          <w:rFonts w:ascii="Courier New" w:hAnsi="Courier New" w:cs="Courier New"/>
          <w:lang w:val="en-US"/>
        </w:rPr>
        <w:t xml:space="preserve">NAT-State control block containing </w:t>
      </w:r>
      <w:proofErr w:type="spellStart"/>
      <w:r w:rsidRPr="002F70FE">
        <w:rPr>
          <w:rFonts w:ascii="Courier New" w:hAnsi="Courier New" w:cs="Courier New"/>
          <w:lang w:val="en-US"/>
        </w:rPr>
        <w:t>Int-Addr</w:t>
      </w:r>
      <w:proofErr w:type="spellEnd"/>
      <w:r w:rsidRPr="002F70FE">
        <w:rPr>
          <w:rFonts w:ascii="Courier New" w:hAnsi="Courier New" w:cs="Courier New"/>
          <w:lang w:val="en-US"/>
        </w:rPr>
        <w:t>)</w:t>
      </w:r>
    </w:p>
    <w:p w14:paraId="2B5CC65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1328BF1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2F70FE">
        <w:rPr>
          <w:rFonts w:ascii="Courier New" w:hAnsi="Courier New" w:cs="Courier New"/>
          <w:lang w:val="en-US"/>
        </w:rPr>
        <w:t xml:space="preserve">    </w:t>
      </w:r>
      <w:proofErr w:type="spellStart"/>
      <w:r w:rsidRPr="000453CF">
        <w:rPr>
          <w:rFonts w:ascii="Courier New" w:hAnsi="Courier New" w:cs="Courier New"/>
        </w:rPr>
        <w:t>Int-Addr:Int-Port</w:t>
      </w:r>
      <w:proofErr w:type="spellEnd"/>
      <w:r w:rsidRPr="000453CF">
        <w:rPr>
          <w:rFonts w:ascii="Courier New" w:hAnsi="Courier New" w:cs="Courier New"/>
        </w:rPr>
        <w:t xml:space="preserve"> &lt;------ </w:t>
      </w:r>
      <w:proofErr w:type="spellStart"/>
      <w:r w:rsidRPr="000453CF">
        <w:rPr>
          <w:rFonts w:ascii="Courier New" w:hAnsi="Courier New" w:cs="Courier New"/>
        </w:rPr>
        <w:t>Rem-Addr:Rem-Port</w:t>
      </w:r>
      <w:proofErr w:type="spellEnd"/>
    </w:p>
    <w:p w14:paraId="2B2F723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0453CF">
        <w:rPr>
          <w:rFonts w:ascii="Courier New" w:hAnsi="Courier New" w:cs="Courier New"/>
        </w:rPr>
        <w:t xml:space="preserve">                      </w:t>
      </w:r>
      <w:r w:rsidRPr="002F70FE">
        <w:rPr>
          <w:rFonts w:ascii="Courier New" w:hAnsi="Courier New" w:cs="Courier New"/>
          <w:lang w:val="en-US"/>
        </w:rPr>
        <w:t>Rem-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</w:p>
    <w:p w14:paraId="6A381694" w14:textId="77777777" w:rsidR="00891536" w:rsidRDefault="00891536" w:rsidP="000453CF">
      <w:pPr>
        <w:pStyle w:val="Textebrut"/>
        <w:rPr>
          <w:ins w:id="142" w:author="BOUCADAIR Mohamed TGI/OLN" w:date="2020-07-29T10:00:00Z"/>
          <w:rFonts w:ascii="Courier New" w:hAnsi="Courier New" w:cs="Courier New"/>
          <w:lang w:val="en-US"/>
        </w:rPr>
      </w:pPr>
    </w:p>
    <w:p w14:paraId="097CB262" w14:textId="77777777" w:rsidR="00891536" w:rsidRDefault="00891536" w:rsidP="000453CF">
      <w:pPr>
        <w:pStyle w:val="Textebrut"/>
        <w:rPr>
          <w:ins w:id="143" w:author="BOUCADAIR Mohamed TGI/OLN" w:date="2020-07-29T10:00:00Z"/>
          <w:rFonts w:ascii="Courier New" w:hAnsi="Courier New" w:cs="Courier New"/>
          <w:lang w:val="en-US"/>
        </w:rPr>
      </w:pPr>
      <w:ins w:id="144" w:author="BOUCADAIR Mohamed TGI/OLN" w:date="2020-07-29T10:00:00Z">
        <w:r w:rsidRPr="00891536">
          <w:rPr>
            <w:rFonts w:ascii="Courier New" w:hAnsi="Courier New" w:cs="Courier New"/>
            <w:highlight w:val="yellow"/>
            <w:lang w:val="en-US"/>
            <w:rPrChange w:id="145" w:author="BOUCADAIR Mohamed TGI/OLN" w:date="2020-07-29T10:00:00Z">
              <w:rPr>
                <w:rFonts w:ascii="Courier New" w:hAnsi="Courier New" w:cs="Courier New"/>
                <w:lang w:val="en-US"/>
              </w:rPr>
            </w:rPrChange>
          </w:rPr>
          <w:t>Figure 8: XXX</w:t>
        </w:r>
      </w:ins>
    </w:p>
    <w:p w14:paraId="563CB33E" w14:textId="0FD41506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1B52B8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For an incoming packet containing an INIT chunk a table lookup is</w:t>
      </w:r>
    </w:p>
    <w:p w14:paraId="4E53203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made</w:t>
      </w:r>
      <w:proofErr w:type="gramEnd"/>
      <w:r w:rsidRPr="002F70FE">
        <w:rPr>
          <w:rFonts w:ascii="Courier New" w:hAnsi="Courier New" w:cs="Courier New"/>
          <w:lang w:val="en-US"/>
        </w:rPr>
        <w:t xml:space="preserve"> only based on the addresses and port numbers.  If </w:t>
      </w:r>
      <w:proofErr w:type="gramStart"/>
      <w:r w:rsidRPr="002F70FE">
        <w:rPr>
          <w:rFonts w:ascii="Courier New" w:hAnsi="Courier New" w:cs="Courier New"/>
          <w:lang w:val="en-US"/>
        </w:rPr>
        <w:t>an</w:t>
      </w:r>
      <w:proofErr w:type="gramEnd"/>
      <w:r w:rsidRPr="002F70FE">
        <w:rPr>
          <w:rFonts w:ascii="Courier New" w:hAnsi="Courier New" w:cs="Courier New"/>
          <w:lang w:val="en-US"/>
        </w:rPr>
        <w:t xml:space="preserve"> entry with</w:t>
      </w:r>
    </w:p>
    <w:p w14:paraId="660715AC" w14:textId="0D593EAD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del w:id="146" w:author="BOUCADAIR Mohamed TGI/OLN" w:date="2020-07-29T10:00:00Z">
        <w:r w:rsidRPr="002F70FE" w:rsidDel="00891536">
          <w:rPr>
            <w:rFonts w:ascii="Courier New" w:hAnsi="Courier New" w:cs="Courier New"/>
            <w:lang w:val="en-US"/>
          </w:rPr>
          <w:delText xml:space="preserve">an </w:delText>
        </w:r>
      </w:del>
      <w:proofErr w:type="gramStart"/>
      <w:ins w:id="147" w:author="BOUCADAIR Mohamed TGI/OLN" w:date="2020-07-29T10:00:00Z">
        <w:r w:rsidR="00891536">
          <w:rPr>
            <w:rFonts w:ascii="Courier New" w:hAnsi="Courier New" w:cs="Courier New"/>
            <w:lang w:val="en-US"/>
          </w:rPr>
          <w:t>a</w:t>
        </w:r>
        <w:proofErr w:type="gramEnd"/>
        <w:r w:rsidR="00891536" w:rsidRPr="002F70FE">
          <w:rPr>
            <w:rFonts w:ascii="Courier New" w:hAnsi="Courier New" w:cs="Courier New"/>
            <w:lang w:val="en-US"/>
          </w:rPr>
          <w:t xml:space="preserve"> </w:t>
        </w:r>
      </w:ins>
      <w:r w:rsidRPr="002F70FE">
        <w:rPr>
          <w:rFonts w:ascii="Courier New" w:hAnsi="Courier New" w:cs="Courier New"/>
          <w:lang w:val="en-US"/>
        </w:rPr>
        <w:t>Remote-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 xml:space="preserve"> of zero is found, it is considered a match and the</w:t>
      </w:r>
    </w:p>
    <w:p w14:paraId="38D75CD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Remote-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 xml:space="preserve"> is updated.  If </w:t>
      </w:r>
      <w:proofErr w:type="gramStart"/>
      <w:r w:rsidRPr="002F70FE">
        <w:rPr>
          <w:rFonts w:ascii="Courier New" w:hAnsi="Courier New" w:cs="Courier New"/>
          <w:lang w:val="en-US"/>
        </w:rPr>
        <w:t>an</w:t>
      </w:r>
      <w:proofErr w:type="gramEnd"/>
      <w:r w:rsidRPr="002F70FE">
        <w:rPr>
          <w:rFonts w:ascii="Courier New" w:hAnsi="Courier New" w:cs="Courier New"/>
          <w:lang w:val="en-US"/>
        </w:rPr>
        <w:t xml:space="preserve"> entry with a non-matching Remote-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</w:p>
    <w:p w14:paraId="3910CF5D" w14:textId="33C634A3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is</w:t>
      </w:r>
      <w:proofErr w:type="gramEnd"/>
      <w:r w:rsidRPr="002F70FE">
        <w:rPr>
          <w:rFonts w:ascii="Courier New" w:hAnsi="Courier New" w:cs="Courier New"/>
          <w:lang w:val="en-US"/>
        </w:rPr>
        <w:t xml:space="preserve"> found or no entry is found, the incoming packet is </w:t>
      </w:r>
      <w:ins w:id="148" w:author="BOUCADAIR Mohamed TGI/OLN" w:date="2020-07-29T10:01:00Z">
        <w:r w:rsidR="00891536">
          <w:rPr>
            <w:rFonts w:ascii="Courier New" w:hAnsi="Courier New" w:cs="Courier New"/>
            <w:lang w:val="en-US"/>
          </w:rPr>
          <w:t xml:space="preserve">silently </w:t>
        </w:r>
      </w:ins>
      <w:r w:rsidRPr="002F70FE">
        <w:rPr>
          <w:rFonts w:ascii="Courier New" w:hAnsi="Courier New" w:cs="Courier New"/>
          <w:lang w:val="en-US"/>
        </w:rPr>
        <w:t>dropped.  If an</w:t>
      </w:r>
    </w:p>
    <w:p w14:paraId="54EFEBEA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entry</w:t>
      </w:r>
      <w:proofErr w:type="gramEnd"/>
      <w:r w:rsidRPr="002F70FE">
        <w:rPr>
          <w:rFonts w:ascii="Courier New" w:hAnsi="Courier New" w:cs="Courier New"/>
          <w:lang w:val="en-US"/>
        </w:rPr>
        <w:t xml:space="preserve"> with a matching Remote-</w:t>
      </w:r>
      <w:proofErr w:type="spellStart"/>
      <w:r w:rsidRPr="002F70FE">
        <w:rPr>
          <w:rFonts w:ascii="Courier New" w:hAnsi="Courier New" w:cs="Courier New"/>
          <w:lang w:val="en-US"/>
        </w:rPr>
        <w:t>VTag</w:t>
      </w:r>
      <w:proofErr w:type="spellEnd"/>
      <w:r w:rsidRPr="002F70FE">
        <w:rPr>
          <w:rFonts w:ascii="Courier New" w:hAnsi="Courier New" w:cs="Courier New"/>
          <w:lang w:val="en-US"/>
        </w:rPr>
        <w:t xml:space="preserve"> is found, the incoming packet is</w:t>
      </w:r>
    </w:p>
    <w:p w14:paraId="133A54A4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forwarded</w:t>
      </w:r>
      <w:proofErr w:type="gramEnd"/>
      <w:r w:rsidRPr="002F70FE">
        <w:rPr>
          <w:rFonts w:ascii="Courier New" w:hAnsi="Courier New" w:cs="Courier New"/>
          <w:lang w:val="en-US"/>
        </w:rPr>
        <w:t>.  This allows the handling of INIT collision through NAT</w:t>
      </w:r>
    </w:p>
    <w:p w14:paraId="3FCDC8E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proofErr w:type="gramStart"/>
      <w:r w:rsidRPr="002F70FE">
        <w:rPr>
          <w:rFonts w:ascii="Courier New" w:hAnsi="Courier New" w:cs="Courier New"/>
          <w:lang w:val="en-US"/>
        </w:rPr>
        <w:t>functions</w:t>
      </w:r>
      <w:proofErr w:type="gramEnd"/>
      <w:r w:rsidRPr="002F70FE">
        <w:rPr>
          <w:rFonts w:ascii="Courier New" w:hAnsi="Courier New" w:cs="Courier New"/>
          <w:lang w:val="en-US"/>
        </w:rPr>
        <w:t>.</w:t>
      </w:r>
    </w:p>
    <w:p w14:paraId="54A04D82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4CA520A" w14:textId="55DE171F" w:rsidR="000453CF" w:rsidRPr="002F70FE" w:rsidDel="00891536" w:rsidRDefault="000453CF" w:rsidP="000453CF">
      <w:pPr>
        <w:pStyle w:val="Textebrut"/>
        <w:rPr>
          <w:del w:id="149" w:author="BOUCADAIR Mohamed TGI/OLN" w:date="2020-07-29T10:01:00Z"/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The processing of other incoming SCTP packets is described in </w:t>
      </w:r>
      <w:del w:id="150" w:author="BOUCADAIR Mohamed TGI/OLN" w:date="2020-07-29T10:01:00Z">
        <w:r w:rsidRPr="002F70FE" w:rsidDel="00891536">
          <w:rPr>
            <w:rFonts w:ascii="Courier New" w:hAnsi="Courier New" w:cs="Courier New"/>
            <w:lang w:val="en-US"/>
          </w:rPr>
          <w:delText>the</w:delText>
        </w:r>
      </w:del>
    </w:p>
    <w:p w14:paraId="00BA0CFF" w14:textId="4C65ACF0" w:rsidR="000453CF" w:rsidRPr="002F70FE" w:rsidRDefault="000453CF" w:rsidP="00891536">
      <w:pPr>
        <w:pStyle w:val="Textebrut"/>
        <w:rPr>
          <w:rFonts w:ascii="Courier New" w:hAnsi="Courier New" w:cs="Courier New"/>
          <w:lang w:val="en-US"/>
        </w:rPr>
      </w:pPr>
      <w:del w:id="151" w:author="BOUCADAIR Mohamed TGI/OLN" w:date="2020-07-29T10:01:00Z">
        <w:r w:rsidRPr="002F70FE" w:rsidDel="00891536">
          <w:rPr>
            <w:rFonts w:ascii="Courier New" w:hAnsi="Courier New" w:cs="Courier New"/>
            <w:lang w:val="en-US"/>
          </w:rPr>
          <w:delText xml:space="preserve">   following figure</w:delText>
        </w:r>
      </w:del>
      <w:ins w:id="152" w:author="BOUCADAIR Mohamed TGI/OLN" w:date="2020-07-29T10:01:00Z">
        <w:r w:rsidR="00891536">
          <w:rPr>
            <w:rFonts w:ascii="Courier New" w:hAnsi="Courier New" w:cs="Courier New"/>
            <w:lang w:val="en-US"/>
          </w:rPr>
          <w:t>Figure 9</w:t>
        </w:r>
      </w:ins>
      <w:r w:rsidRPr="002F70FE">
        <w:rPr>
          <w:rFonts w:ascii="Courier New" w:hAnsi="Courier New" w:cs="Courier New"/>
          <w:lang w:val="en-US"/>
        </w:rPr>
        <w:t>.</w:t>
      </w:r>
    </w:p>
    <w:p w14:paraId="7C91516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DEDA4A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           /--\/--\</w:t>
      </w:r>
    </w:p>
    <w:p w14:paraId="50D383B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+--------+          +-----+           /        \           +--------+</w:t>
      </w:r>
    </w:p>
    <w:p w14:paraId="5D721CD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</w:t>
      </w:r>
      <w:r w:rsidRPr="00891536">
        <w:rPr>
          <w:rFonts w:ascii="Courier New" w:hAnsi="Courier New" w:cs="Courier New"/>
          <w:highlight w:val="yellow"/>
          <w:lang w:val="en-US"/>
          <w:rPrChange w:id="153" w:author="BOUCADAIR Mohamed TGI/OLN" w:date="2020-07-29T10:01:00Z">
            <w:rPr>
              <w:rFonts w:ascii="Courier New" w:hAnsi="Courier New" w:cs="Courier New"/>
              <w:lang w:val="en-US"/>
            </w:rPr>
          </w:rPrChange>
        </w:rPr>
        <w:t>| Host A | &lt;------&gt; | NAT | &lt;------&gt; | Internet | &lt;------&gt; | Host B |</w:t>
      </w:r>
    </w:p>
    <w:p w14:paraId="7DC83D03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+--------+          +-----+           \         /          +--------+</w:t>
      </w:r>
    </w:p>
    <w:p w14:paraId="05D99A0C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           \--/\---/</w:t>
      </w:r>
    </w:p>
    <w:p w14:paraId="07F77EE0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CCB19E9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</w:t>
      </w:r>
      <w:proofErr w:type="spellStart"/>
      <w:r w:rsidRPr="002F70FE">
        <w:rPr>
          <w:rFonts w:ascii="Courier New" w:hAnsi="Courier New" w:cs="Courier New"/>
          <w:lang w:val="en-US"/>
        </w:rPr>
        <w:t>Ext-Addr</w:t>
      </w:r>
      <w:proofErr w:type="gramStart"/>
      <w:r w:rsidRPr="002F70FE">
        <w:rPr>
          <w:rFonts w:ascii="Courier New" w:hAnsi="Courier New" w:cs="Courier New"/>
          <w:lang w:val="en-US"/>
        </w:rPr>
        <w:t>:Int</w:t>
      </w:r>
      <w:proofErr w:type="gramEnd"/>
      <w:r w:rsidRPr="002F70FE">
        <w:rPr>
          <w:rFonts w:ascii="Courier New" w:hAnsi="Courier New" w:cs="Courier New"/>
          <w:lang w:val="en-US"/>
        </w:rPr>
        <w:t>-Port</w:t>
      </w:r>
      <w:proofErr w:type="spellEnd"/>
      <w:r w:rsidRPr="002F70FE">
        <w:rPr>
          <w:rFonts w:ascii="Courier New" w:hAnsi="Courier New" w:cs="Courier New"/>
          <w:lang w:val="en-US"/>
        </w:rPr>
        <w:t xml:space="preserve"> &lt;------ </w:t>
      </w:r>
      <w:proofErr w:type="spellStart"/>
      <w:r w:rsidRPr="002F70FE">
        <w:rPr>
          <w:rFonts w:ascii="Courier New" w:hAnsi="Courier New" w:cs="Courier New"/>
          <w:lang w:val="en-US"/>
        </w:rPr>
        <w:t>Rem-Addr:Rem-Port</w:t>
      </w:r>
      <w:proofErr w:type="spellEnd"/>
    </w:p>
    <w:p w14:paraId="56ADE4D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                                   </w:t>
      </w:r>
      <w:proofErr w:type="spellStart"/>
      <w:r w:rsidRPr="002F70FE">
        <w:rPr>
          <w:rFonts w:ascii="Courier New" w:hAnsi="Courier New" w:cs="Courier New"/>
          <w:lang w:val="en-US"/>
        </w:rPr>
        <w:t>Int-VTag</w:t>
      </w:r>
      <w:proofErr w:type="spellEnd"/>
    </w:p>
    <w:p w14:paraId="6832280F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737BA9D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F70FE">
        <w:rPr>
          <w:rFonts w:ascii="Courier New" w:hAnsi="Courier New" w:cs="Courier New"/>
          <w:lang w:val="en-US"/>
        </w:rPr>
        <w:t>Lookup(</w:t>
      </w:r>
      <w:proofErr w:type="spellStart"/>
      <w:proofErr w:type="gramEnd"/>
      <w:r w:rsidRPr="002F70FE">
        <w:rPr>
          <w:rFonts w:ascii="Courier New" w:hAnsi="Courier New" w:cs="Courier New"/>
          <w:lang w:val="en-US"/>
        </w:rPr>
        <w:t>Int-VTag</w:t>
      </w:r>
      <w:proofErr w:type="spellEnd"/>
      <w:r w:rsidRPr="002F70FE">
        <w:rPr>
          <w:rFonts w:ascii="Courier New" w:hAnsi="Courier New" w:cs="Courier New"/>
          <w:lang w:val="en-US"/>
        </w:rPr>
        <w:t xml:space="preserve">, </w:t>
      </w:r>
      <w:proofErr w:type="spellStart"/>
      <w:r w:rsidRPr="002F70FE">
        <w:rPr>
          <w:rFonts w:ascii="Courier New" w:hAnsi="Courier New" w:cs="Courier New"/>
          <w:lang w:val="en-US"/>
        </w:rPr>
        <w:t>Int</w:t>
      </w:r>
      <w:proofErr w:type="spellEnd"/>
      <w:r w:rsidRPr="002F70FE">
        <w:rPr>
          <w:rFonts w:ascii="Courier New" w:hAnsi="Courier New" w:cs="Courier New"/>
          <w:lang w:val="en-US"/>
        </w:rPr>
        <w:t>-Port, *, Rem-Port)</w:t>
      </w:r>
    </w:p>
    <w:p w14:paraId="5FFEF9D7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3C3A10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0FE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F70FE">
        <w:rPr>
          <w:rFonts w:ascii="Courier New" w:hAnsi="Courier New" w:cs="Courier New"/>
          <w:lang w:val="en-US"/>
        </w:rPr>
        <w:t>Returns(</w:t>
      </w:r>
      <w:proofErr w:type="gramEnd"/>
      <w:r w:rsidRPr="002F70FE">
        <w:rPr>
          <w:rFonts w:ascii="Courier New" w:hAnsi="Courier New" w:cs="Courier New"/>
          <w:lang w:val="en-US"/>
        </w:rPr>
        <w:t>NAT-State control block containing Internal-Address)</w:t>
      </w:r>
    </w:p>
    <w:p w14:paraId="13051695" w14:textId="77777777" w:rsidR="000453CF" w:rsidRPr="002F70FE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5401CD5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2F70FE">
        <w:rPr>
          <w:rFonts w:ascii="Courier New" w:hAnsi="Courier New" w:cs="Courier New"/>
          <w:lang w:val="en-US"/>
        </w:rPr>
        <w:t xml:space="preserve">    </w:t>
      </w:r>
      <w:proofErr w:type="spellStart"/>
      <w:r w:rsidRPr="000453CF">
        <w:rPr>
          <w:rFonts w:ascii="Courier New" w:hAnsi="Courier New" w:cs="Courier New"/>
        </w:rPr>
        <w:t>Int-Addr:Int-Port</w:t>
      </w:r>
      <w:proofErr w:type="spellEnd"/>
      <w:r w:rsidRPr="000453CF">
        <w:rPr>
          <w:rFonts w:ascii="Courier New" w:hAnsi="Courier New" w:cs="Courier New"/>
        </w:rPr>
        <w:t xml:space="preserve"> &lt;------ </w:t>
      </w:r>
      <w:proofErr w:type="spellStart"/>
      <w:r w:rsidRPr="000453CF">
        <w:rPr>
          <w:rFonts w:ascii="Courier New" w:hAnsi="Courier New" w:cs="Courier New"/>
        </w:rPr>
        <w:t>Rem-Addr:Rem-Port</w:t>
      </w:r>
      <w:proofErr w:type="spellEnd"/>
    </w:p>
    <w:p w14:paraId="479EF4E4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                   Int-</w:t>
      </w:r>
      <w:proofErr w:type="spellStart"/>
      <w:r w:rsidRPr="000453CF">
        <w:rPr>
          <w:rFonts w:ascii="Courier New" w:hAnsi="Courier New" w:cs="Courier New"/>
        </w:rPr>
        <w:t>VTag</w:t>
      </w:r>
      <w:proofErr w:type="spellEnd"/>
    </w:p>
    <w:p w14:paraId="38259CAE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15F88E7D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7B7F0BA0" w14:textId="3436F387" w:rsidR="000453CF" w:rsidRPr="000453CF" w:rsidRDefault="00891536" w:rsidP="000453CF">
      <w:pPr>
        <w:pStyle w:val="Textebrut"/>
        <w:rPr>
          <w:rFonts w:ascii="Courier New" w:hAnsi="Courier New" w:cs="Courier New"/>
        </w:rPr>
      </w:pPr>
      <w:ins w:id="154" w:author="BOUCADAIR Mohamed TGI/OLN" w:date="2020-07-29T10:01:00Z">
        <w:r w:rsidRPr="00891536">
          <w:rPr>
            <w:rFonts w:ascii="Courier New" w:hAnsi="Courier New" w:cs="Courier New"/>
            <w:highlight w:val="yellow"/>
            <w:rPrChange w:id="155" w:author="BOUCADAIR Mohamed TGI/OLN" w:date="2020-07-29T10:01:00Z">
              <w:rPr>
                <w:rFonts w:ascii="Courier New" w:hAnsi="Courier New" w:cs="Courier New"/>
              </w:rPr>
            </w:rPrChange>
          </w:rPr>
          <w:t>Figure 9 : XXXX</w:t>
        </w:r>
      </w:ins>
    </w:p>
    <w:p w14:paraId="53EDFE7F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6C493443" w14:textId="77777777" w:rsidR="000453CF" w:rsidRPr="0032040A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0453CF">
        <w:rPr>
          <w:rFonts w:ascii="Courier New" w:hAnsi="Courier New" w:cs="Courier New"/>
        </w:rPr>
        <w:t xml:space="preserve">Stewart, et al.          </w:t>
      </w:r>
      <w:r w:rsidRPr="0032040A">
        <w:rPr>
          <w:rFonts w:ascii="Courier New" w:hAnsi="Courier New" w:cs="Courier New"/>
          <w:lang w:val="en-US"/>
        </w:rPr>
        <w:t>Expires 29 January 2021               [Page 12]</w:t>
      </w:r>
    </w:p>
    <w:p w14:paraId="4F66DE48" w14:textId="77777777" w:rsidR="000453CF" w:rsidRPr="0032040A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32040A">
        <w:rPr>
          <w:rFonts w:ascii="Courier New" w:hAnsi="Courier New" w:cs="Courier New"/>
          <w:lang w:val="en-US"/>
        </w:rPr>
        <w:br w:type="page"/>
      </w:r>
    </w:p>
    <w:p w14:paraId="386A5862" w14:textId="77777777" w:rsidR="000453CF" w:rsidRPr="0032040A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32040A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62CD747A" w14:textId="77777777" w:rsidR="000453CF" w:rsidRPr="0032040A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EFA5418" w14:textId="77777777" w:rsidR="000453CF" w:rsidRPr="0032040A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4790C8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5.  Data Formats</w:t>
      </w:r>
    </w:p>
    <w:p w14:paraId="12E1D7B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D1DE81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This section defines the formats used to support NAT traversal.</w:t>
      </w:r>
    </w:p>
    <w:p w14:paraId="7F5E8FCD" w14:textId="45BF7492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Section</w:t>
      </w:r>
      <w:ins w:id="156" w:author="BOUCADAIR Mohamed TGI/OLN" w:date="2020-07-29T10:02:00Z">
        <w:r w:rsidR="00891536">
          <w:rPr>
            <w:rFonts w:ascii="Courier New" w:hAnsi="Courier New" w:cs="Courier New"/>
            <w:lang w:val="en-US"/>
          </w:rPr>
          <w:t>s</w:t>
        </w:r>
      </w:ins>
      <w:r w:rsidRPr="002F7CC1">
        <w:rPr>
          <w:rFonts w:ascii="Courier New" w:hAnsi="Courier New" w:cs="Courier New"/>
          <w:lang w:val="en-US"/>
        </w:rPr>
        <w:t xml:space="preserve"> 5.1 and </w:t>
      </w:r>
      <w:del w:id="157" w:author="BOUCADAIR Mohamed TGI/OLN" w:date="2020-07-29T10:02:00Z">
        <w:r w:rsidRPr="002F7CC1" w:rsidDel="00891536">
          <w:rPr>
            <w:rFonts w:ascii="Courier New" w:hAnsi="Courier New" w:cs="Courier New"/>
            <w:lang w:val="en-US"/>
          </w:rPr>
          <w:delText xml:space="preserve">Section </w:delText>
        </w:r>
      </w:del>
      <w:r w:rsidRPr="002F7CC1">
        <w:rPr>
          <w:rFonts w:ascii="Courier New" w:hAnsi="Courier New" w:cs="Courier New"/>
          <w:lang w:val="en-US"/>
        </w:rPr>
        <w:t>5.2 describe chunks and error causes sent by</w:t>
      </w:r>
    </w:p>
    <w:p w14:paraId="69BFA1A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NAT functions and received by SCTP endpoints.  Section 5.3 describes</w:t>
      </w:r>
    </w:p>
    <w:p w14:paraId="77A8AEE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parameters</w:t>
      </w:r>
      <w:proofErr w:type="gramEnd"/>
      <w:r w:rsidRPr="002F7CC1">
        <w:rPr>
          <w:rFonts w:ascii="Courier New" w:hAnsi="Courier New" w:cs="Courier New"/>
          <w:lang w:val="en-US"/>
        </w:rPr>
        <w:t xml:space="preserve"> sent by SCTP endpoints and used by NAT functions and SCTP</w:t>
      </w:r>
    </w:p>
    <w:p w14:paraId="1D4B833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endpoints</w:t>
      </w:r>
      <w:proofErr w:type="gramEnd"/>
      <w:r w:rsidRPr="002F7CC1">
        <w:rPr>
          <w:rFonts w:ascii="Courier New" w:hAnsi="Courier New" w:cs="Courier New"/>
          <w:lang w:val="en-US"/>
        </w:rPr>
        <w:t>.</w:t>
      </w:r>
    </w:p>
    <w:p w14:paraId="74F62CB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31DA6B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5.1</w:t>
      </w:r>
      <w:proofErr w:type="gramStart"/>
      <w:r w:rsidRPr="002F7CC1">
        <w:rPr>
          <w:rFonts w:ascii="Courier New" w:hAnsi="Courier New" w:cs="Courier New"/>
          <w:lang w:val="en-US"/>
        </w:rPr>
        <w:t>.  Modified</w:t>
      </w:r>
      <w:proofErr w:type="gramEnd"/>
      <w:r w:rsidRPr="002F7CC1">
        <w:rPr>
          <w:rFonts w:ascii="Courier New" w:hAnsi="Courier New" w:cs="Courier New"/>
          <w:lang w:val="en-US"/>
        </w:rPr>
        <w:t xml:space="preserve"> Chunks</w:t>
      </w:r>
    </w:p>
    <w:p w14:paraId="4390C23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377CA1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This section presents existing chunks defined in [RFC4960] for which</w:t>
      </w:r>
    </w:p>
    <w:p w14:paraId="4590B5D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additional</w:t>
      </w:r>
      <w:proofErr w:type="gramEnd"/>
      <w:r w:rsidRPr="002F7CC1">
        <w:rPr>
          <w:rFonts w:ascii="Courier New" w:hAnsi="Courier New" w:cs="Courier New"/>
          <w:lang w:val="en-US"/>
        </w:rPr>
        <w:t xml:space="preserve"> flags are specified by this document.</w:t>
      </w:r>
    </w:p>
    <w:p w14:paraId="5B9CB8A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6646CF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5.1.1</w:t>
      </w:r>
      <w:proofErr w:type="gramStart"/>
      <w:r w:rsidRPr="002F7CC1">
        <w:rPr>
          <w:rFonts w:ascii="Courier New" w:hAnsi="Courier New" w:cs="Courier New"/>
          <w:lang w:val="en-US"/>
        </w:rPr>
        <w:t>.  Extended</w:t>
      </w:r>
      <w:proofErr w:type="gramEnd"/>
      <w:r w:rsidRPr="002F7CC1">
        <w:rPr>
          <w:rFonts w:ascii="Courier New" w:hAnsi="Courier New" w:cs="Courier New"/>
          <w:lang w:val="en-US"/>
        </w:rPr>
        <w:t xml:space="preserve"> ABORT Chunk</w:t>
      </w:r>
      <w:bookmarkStart w:id="158" w:name="_GoBack"/>
      <w:bookmarkEnd w:id="158"/>
    </w:p>
    <w:p w14:paraId="75B5A74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4DE732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0                   1                   2                   3</w:t>
      </w:r>
    </w:p>
    <w:p w14:paraId="74F499D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0 1 2 3 4 5 6 7 8 9 0 1 2 3 4 5 6 7 8 9 0 1 2 3 4 5 6 7 8 9 0 1</w:t>
      </w:r>
    </w:p>
    <w:p w14:paraId="66BE1AC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14:paraId="2615358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|   Type = 6    | </w:t>
      </w:r>
      <w:proofErr w:type="gramStart"/>
      <w:r w:rsidRPr="002F7CC1">
        <w:rPr>
          <w:rFonts w:ascii="Courier New" w:hAnsi="Courier New" w:cs="Courier New"/>
          <w:lang w:val="en-US"/>
        </w:rPr>
        <w:t>Reserved  |</w:t>
      </w:r>
      <w:proofErr w:type="gramEnd"/>
      <w:r w:rsidRPr="002F7CC1">
        <w:rPr>
          <w:rFonts w:ascii="Courier New" w:hAnsi="Courier New" w:cs="Courier New"/>
          <w:lang w:val="en-US"/>
        </w:rPr>
        <w:t>M|T|           Length              |</w:t>
      </w:r>
    </w:p>
    <w:p w14:paraId="16B4617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14:paraId="210B62F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\                                                               \</w:t>
      </w:r>
    </w:p>
    <w:p w14:paraId="4CDFECE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/                   </w:t>
      </w:r>
      <w:proofErr w:type="gramStart"/>
      <w:r w:rsidRPr="002F7CC1">
        <w:rPr>
          <w:rFonts w:ascii="Courier New" w:hAnsi="Courier New" w:cs="Courier New"/>
          <w:lang w:val="en-US"/>
        </w:rPr>
        <w:t>zero</w:t>
      </w:r>
      <w:proofErr w:type="gramEnd"/>
      <w:r w:rsidRPr="002F7CC1">
        <w:rPr>
          <w:rFonts w:ascii="Courier New" w:hAnsi="Courier New" w:cs="Courier New"/>
          <w:lang w:val="en-US"/>
        </w:rPr>
        <w:t xml:space="preserve"> or more Error Causes                   /</w:t>
      </w:r>
    </w:p>
    <w:p w14:paraId="458F3D1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\                                                               \</w:t>
      </w:r>
    </w:p>
    <w:p w14:paraId="232794E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14:paraId="4087BA2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1FC72E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The ABORT chunk is extended to add the new 'M bit'.  The M bit</w:t>
      </w:r>
    </w:p>
    <w:p w14:paraId="3CD01B5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indicates</w:t>
      </w:r>
      <w:proofErr w:type="gramEnd"/>
      <w:r w:rsidRPr="002F7CC1">
        <w:rPr>
          <w:rFonts w:ascii="Courier New" w:hAnsi="Courier New" w:cs="Courier New"/>
          <w:lang w:val="en-US"/>
        </w:rPr>
        <w:t xml:space="preserve"> to the receiver of the ABORT chunk that the chunk was not</w:t>
      </w:r>
    </w:p>
    <w:p w14:paraId="16B5F79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generated</w:t>
      </w:r>
      <w:proofErr w:type="gramEnd"/>
      <w:r w:rsidRPr="002F7CC1">
        <w:rPr>
          <w:rFonts w:ascii="Courier New" w:hAnsi="Courier New" w:cs="Courier New"/>
          <w:lang w:val="en-US"/>
        </w:rPr>
        <w:t xml:space="preserve"> by the peer SCTP endpoint, but instead by a middle box.</w:t>
      </w:r>
    </w:p>
    <w:p w14:paraId="5DE8B9B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4299B7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[NOTE to RFC-Editor: Assignment of M bit to be confirmed by IANA.]</w:t>
      </w:r>
    </w:p>
    <w:p w14:paraId="0B3DF2F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29F5D5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5.1.2</w:t>
      </w:r>
      <w:proofErr w:type="gramStart"/>
      <w:r w:rsidRPr="002F7CC1">
        <w:rPr>
          <w:rFonts w:ascii="Courier New" w:hAnsi="Courier New" w:cs="Courier New"/>
          <w:lang w:val="en-US"/>
        </w:rPr>
        <w:t>.  Extended</w:t>
      </w:r>
      <w:proofErr w:type="gramEnd"/>
      <w:r w:rsidRPr="002F7CC1">
        <w:rPr>
          <w:rFonts w:ascii="Courier New" w:hAnsi="Courier New" w:cs="Courier New"/>
          <w:lang w:val="en-US"/>
        </w:rPr>
        <w:t xml:space="preserve"> ERROR Chunk</w:t>
      </w:r>
    </w:p>
    <w:p w14:paraId="16CD1B3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598E3F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0                   1                   2                   3</w:t>
      </w:r>
    </w:p>
    <w:p w14:paraId="656D76C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0 1 2 3 4 5 6 7 8 9 0 1 2 3 4 5 6 7 8 9 0 1 2 3 4 5 6 7 8 9 0 1</w:t>
      </w:r>
    </w:p>
    <w:p w14:paraId="3372B58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14:paraId="52AA612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|   Type = 9    | </w:t>
      </w:r>
      <w:proofErr w:type="gramStart"/>
      <w:r w:rsidRPr="002F7CC1">
        <w:rPr>
          <w:rFonts w:ascii="Courier New" w:hAnsi="Courier New" w:cs="Courier New"/>
          <w:lang w:val="en-US"/>
        </w:rPr>
        <w:t>Reserved  |</w:t>
      </w:r>
      <w:proofErr w:type="gramEnd"/>
      <w:r w:rsidRPr="002F7CC1">
        <w:rPr>
          <w:rFonts w:ascii="Courier New" w:hAnsi="Courier New" w:cs="Courier New"/>
          <w:lang w:val="en-US"/>
        </w:rPr>
        <w:t>M|T|           Length              |</w:t>
      </w:r>
    </w:p>
    <w:p w14:paraId="6D5D9A4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14:paraId="3AF3E3A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\                                                               \</w:t>
      </w:r>
    </w:p>
    <w:p w14:paraId="3971DD2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/                   </w:t>
      </w:r>
      <w:proofErr w:type="gramStart"/>
      <w:r w:rsidRPr="002F7CC1">
        <w:rPr>
          <w:rFonts w:ascii="Courier New" w:hAnsi="Courier New" w:cs="Courier New"/>
          <w:lang w:val="en-US"/>
        </w:rPr>
        <w:t>zero</w:t>
      </w:r>
      <w:proofErr w:type="gramEnd"/>
      <w:r w:rsidRPr="002F7CC1">
        <w:rPr>
          <w:rFonts w:ascii="Courier New" w:hAnsi="Courier New" w:cs="Courier New"/>
          <w:lang w:val="en-US"/>
        </w:rPr>
        <w:t xml:space="preserve"> or more Error Causes                   /</w:t>
      </w:r>
    </w:p>
    <w:p w14:paraId="603F012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\                                                               \</w:t>
      </w:r>
    </w:p>
    <w:p w14:paraId="6C1D28E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14:paraId="35B66AE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22EE81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The ERROR chunk defined in [RFC4960] is extended to add the new 'M</w:t>
      </w:r>
    </w:p>
    <w:p w14:paraId="4C8BB17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bit</w:t>
      </w:r>
      <w:proofErr w:type="gramEnd"/>
      <w:r w:rsidRPr="002F7CC1">
        <w:rPr>
          <w:rFonts w:ascii="Courier New" w:hAnsi="Courier New" w:cs="Courier New"/>
          <w:lang w:val="en-US"/>
        </w:rPr>
        <w:t>'.  The M bit indicates to the receiver of the ERROR chunk that</w:t>
      </w:r>
    </w:p>
    <w:p w14:paraId="2623477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the</w:t>
      </w:r>
      <w:proofErr w:type="gramEnd"/>
      <w:r w:rsidRPr="002F7CC1">
        <w:rPr>
          <w:rFonts w:ascii="Courier New" w:hAnsi="Courier New" w:cs="Courier New"/>
          <w:lang w:val="en-US"/>
        </w:rPr>
        <w:t xml:space="preserve"> chunk was not generated by the peer SCTP endpoint, but instead by</w:t>
      </w:r>
    </w:p>
    <w:p w14:paraId="327A87E3" w14:textId="24417062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a</w:t>
      </w:r>
      <w:proofErr w:type="gramEnd"/>
      <w:r w:rsidRPr="002F7CC1">
        <w:rPr>
          <w:rFonts w:ascii="Courier New" w:hAnsi="Courier New" w:cs="Courier New"/>
          <w:lang w:val="en-US"/>
        </w:rPr>
        <w:t xml:space="preserve"> middle box</w:t>
      </w:r>
      <w:ins w:id="159" w:author="BOUCADAIR Mohamed TGI/OLN" w:date="2020-07-29T10:05:00Z">
        <w:r w:rsidR="00891536">
          <w:rPr>
            <w:rFonts w:ascii="Courier New" w:hAnsi="Courier New" w:cs="Courier New"/>
            <w:lang w:val="en-US"/>
          </w:rPr>
          <w:t xml:space="preserve"> (e.g., NAT)</w:t>
        </w:r>
      </w:ins>
      <w:r w:rsidRPr="002F7CC1">
        <w:rPr>
          <w:rFonts w:ascii="Courier New" w:hAnsi="Courier New" w:cs="Courier New"/>
          <w:lang w:val="en-US"/>
        </w:rPr>
        <w:t>.</w:t>
      </w:r>
    </w:p>
    <w:p w14:paraId="21BBE48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03A2F4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334D81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D53AD2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E2651C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Stewart, et al.          Expires 29 January 2021               [Page 13]</w:t>
      </w:r>
    </w:p>
    <w:p w14:paraId="5F1B804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br w:type="page"/>
      </w:r>
    </w:p>
    <w:p w14:paraId="3D1506D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6AB4919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C432B9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7ED48B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[NOTE to RFC-Editor: Assignment of M bit to be confirmed by IANA.]</w:t>
      </w:r>
    </w:p>
    <w:p w14:paraId="550B085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34BE17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5.2</w:t>
      </w:r>
      <w:proofErr w:type="gramStart"/>
      <w:r w:rsidRPr="002F7CC1">
        <w:rPr>
          <w:rFonts w:ascii="Courier New" w:hAnsi="Courier New" w:cs="Courier New"/>
          <w:lang w:val="en-US"/>
        </w:rPr>
        <w:t>.  New</w:t>
      </w:r>
      <w:proofErr w:type="gramEnd"/>
      <w:r w:rsidRPr="002F7CC1">
        <w:rPr>
          <w:rFonts w:ascii="Courier New" w:hAnsi="Courier New" w:cs="Courier New"/>
          <w:lang w:val="en-US"/>
        </w:rPr>
        <w:t xml:space="preserve"> Error Causes</w:t>
      </w:r>
    </w:p>
    <w:p w14:paraId="3115C01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A760F3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This section defines the new error causes added by this document.</w:t>
      </w:r>
    </w:p>
    <w:p w14:paraId="0E33607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4079B4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5.2.1</w:t>
      </w:r>
      <w:proofErr w:type="gramStart"/>
      <w:r w:rsidRPr="002F7CC1">
        <w:rPr>
          <w:rFonts w:ascii="Courier New" w:hAnsi="Courier New" w:cs="Courier New"/>
          <w:lang w:val="en-US"/>
        </w:rPr>
        <w:t xml:space="preserve">.  </w:t>
      </w:r>
      <w:proofErr w:type="spellStart"/>
      <w:r w:rsidRPr="002F7CC1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2F7CC1">
        <w:rPr>
          <w:rFonts w:ascii="Courier New" w:hAnsi="Courier New" w:cs="Courier New"/>
          <w:lang w:val="en-US"/>
        </w:rPr>
        <w:t xml:space="preserve"> and Port Number Collision Error Cause</w:t>
      </w:r>
    </w:p>
    <w:p w14:paraId="12DBDC0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79533C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0                   1                   2                   3</w:t>
      </w:r>
    </w:p>
    <w:p w14:paraId="51F0A32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0 1 2 3 4 5 6 7 8 9 0 1 2 3 4 5 6 7 8 9 0 1 2 3 4 5 6 7 8 9 0 1</w:t>
      </w:r>
    </w:p>
    <w:p w14:paraId="17AFCFA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14:paraId="4EBF2F1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|    Cause Code = 0x00B0        |     Cause Length = Variable   |</w:t>
      </w:r>
    </w:p>
    <w:p w14:paraId="177F2A6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14:paraId="048A741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\                             Chunk                            /</w:t>
      </w:r>
    </w:p>
    <w:p w14:paraId="4E94FC9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/                                                              \</w:t>
      </w:r>
    </w:p>
    <w:p w14:paraId="44ABCD7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14:paraId="0DF6B53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C93988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Cause Code: 2 bytes (unsigned integer)</w:t>
      </w:r>
    </w:p>
    <w:p w14:paraId="5550970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This field holds the IANA defined cause code for the '</w:t>
      </w:r>
      <w:proofErr w:type="spellStart"/>
      <w:r w:rsidRPr="002F7CC1">
        <w:rPr>
          <w:rFonts w:ascii="Courier New" w:hAnsi="Courier New" w:cs="Courier New"/>
          <w:lang w:val="en-US"/>
        </w:rPr>
        <w:t>VTag</w:t>
      </w:r>
      <w:proofErr w:type="spellEnd"/>
      <w:r w:rsidRPr="002F7CC1">
        <w:rPr>
          <w:rFonts w:ascii="Courier New" w:hAnsi="Courier New" w:cs="Courier New"/>
          <w:lang w:val="en-US"/>
        </w:rPr>
        <w:t xml:space="preserve"> and</w:t>
      </w:r>
    </w:p>
    <w:p w14:paraId="0FBE51F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Port Number Collision' Error Cause.  </w:t>
      </w:r>
      <w:commentRangeStart w:id="160"/>
      <w:r w:rsidRPr="002F7CC1">
        <w:rPr>
          <w:rFonts w:ascii="Courier New" w:hAnsi="Courier New" w:cs="Courier New"/>
          <w:lang w:val="en-US"/>
        </w:rPr>
        <w:t>IANA is requested to assign</w:t>
      </w:r>
    </w:p>
    <w:p w14:paraId="135B3E9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</w:t>
      </w:r>
      <w:proofErr w:type="gramStart"/>
      <w:r w:rsidRPr="002F7CC1">
        <w:rPr>
          <w:rFonts w:ascii="Courier New" w:hAnsi="Courier New" w:cs="Courier New"/>
          <w:lang w:val="en-US"/>
        </w:rPr>
        <w:t>the</w:t>
      </w:r>
      <w:proofErr w:type="gramEnd"/>
      <w:r w:rsidRPr="002F7CC1">
        <w:rPr>
          <w:rFonts w:ascii="Courier New" w:hAnsi="Courier New" w:cs="Courier New"/>
          <w:lang w:val="en-US"/>
        </w:rPr>
        <w:t xml:space="preserve"> value 0x00B0 for this cause code.</w:t>
      </w:r>
      <w:commentRangeEnd w:id="160"/>
      <w:r w:rsidR="00891536">
        <w:rPr>
          <w:rStyle w:val="Marquedecommentaire"/>
          <w:rFonts w:asciiTheme="minorHAnsi" w:hAnsiTheme="minorHAnsi"/>
        </w:rPr>
        <w:commentReference w:id="160"/>
      </w:r>
    </w:p>
    <w:p w14:paraId="2E7CA96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F7BB4F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Cause Length: 2 bytes (unsigned integer)</w:t>
      </w:r>
    </w:p>
    <w:p w14:paraId="47DBA00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This field holds the length in bytes of the error cause.  The</w:t>
      </w:r>
    </w:p>
    <w:p w14:paraId="4F9652D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value</w:t>
      </w:r>
      <w:proofErr w:type="gramEnd"/>
      <w:r w:rsidRPr="00EB1BF4">
        <w:rPr>
          <w:rFonts w:ascii="Courier New" w:hAnsi="Courier New" w:cs="Courier New"/>
          <w:lang w:val="en-US"/>
        </w:rPr>
        <w:t xml:space="preserve"> MUST be the length of the Cause-Specific Information plus 4.</w:t>
      </w:r>
    </w:p>
    <w:p w14:paraId="54F5652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535D7C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Chunk: variable length</w:t>
      </w:r>
    </w:p>
    <w:p w14:paraId="5DA445A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The Cause-Specific Information is filled with the chunk that</w:t>
      </w:r>
    </w:p>
    <w:p w14:paraId="02123A9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caused</w:t>
      </w:r>
      <w:proofErr w:type="gramEnd"/>
      <w:r w:rsidRPr="00EB1BF4">
        <w:rPr>
          <w:rFonts w:ascii="Courier New" w:hAnsi="Courier New" w:cs="Courier New"/>
          <w:lang w:val="en-US"/>
        </w:rPr>
        <w:t xml:space="preserve"> this error.  This can be an INIT, INIT ACK, or ASCONF</w:t>
      </w:r>
    </w:p>
    <w:p w14:paraId="105EA1E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chunk</w:t>
      </w:r>
      <w:proofErr w:type="gramEnd"/>
      <w:r w:rsidRPr="00EB1BF4">
        <w:rPr>
          <w:rFonts w:ascii="Courier New" w:hAnsi="Courier New" w:cs="Courier New"/>
          <w:lang w:val="en-US"/>
        </w:rPr>
        <w:t>.  Note that if the entire chunk will not fit in the ERROR</w:t>
      </w:r>
    </w:p>
    <w:p w14:paraId="1975D5B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chunk</w:t>
      </w:r>
      <w:proofErr w:type="gramEnd"/>
      <w:r w:rsidRPr="00EB1BF4">
        <w:rPr>
          <w:rFonts w:ascii="Courier New" w:hAnsi="Courier New" w:cs="Courier New"/>
          <w:lang w:val="en-US"/>
        </w:rPr>
        <w:t xml:space="preserve"> or ABORT chunk being sent then the bytes that do not fit are</w:t>
      </w:r>
    </w:p>
    <w:p w14:paraId="589594B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truncated</w:t>
      </w:r>
      <w:proofErr w:type="gramEnd"/>
      <w:r w:rsidRPr="00EB1BF4">
        <w:rPr>
          <w:rFonts w:ascii="Courier New" w:hAnsi="Courier New" w:cs="Courier New"/>
          <w:lang w:val="en-US"/>
        </w:rPr>
        <w:t>.</w:t>
      </w:r>
    </w:p>
    <w:p w14:paraId="7D762CC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99FDBE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[NOTE to RFC-Editor: Assignment of cause code to be confirmed by</w:t>
      </w:r>
    </w:p>
    <w:p w14:paraId="44C312A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IANA.]</w:t>
      </w:r>
    </w:p>
    <w:p w14:paraId="0AAEF77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559756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5.2.2</w:t>
      </w:r>
      <w:proofErr w:type="gramStart"/>
      <w:r w:rsidRPr="00EB1BF4">
        <w:rPr>
          <w:rFonts w:ascii="Courier New" w:hAnsi="Courier New" w:cs="Courier New"/>
          <w:lang w:val="en-US"/>
        </w:rPr>
        <w:t>.  Missing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State Error Cause</w:t>
      </w:r>
    </w:p>
    <w:p w14:paraId="03FA38C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160F90B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EB1BF4">
        <w:rPr>
          <w:rFonts w:ascii="Courier New" w:hAnsi="Courier New" w:cs="Courier New"/>
          <w:lang w:val="en-US"/>
        </w:rPr>
        <w:t xml:space="preserve">    </w:t>
      </w:r>
      <w:r w:rsidRPr="000453CF">
        <w:rPr>
          <w:rFonts w:ascii="Courier New" w:hAnsi="Courier New" w:cs="Courier New"/>
        </w:rPr>
        <w:t>0                   1                   2                   3</w:t>
      </w:r>
    </w:p>
    <w:p w14:paraId="703EF129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 0 1 2 3 4 5 6 7 8 9 0 1 2 3 4 5 6 7 8 9 0 1 2 3 4 5 6 7 8 9 0 1</w:t>
      </w:r>
    </w:p>
    <w:p w14:paraId="39B6ADC0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+-+-+-+-+-+-+-+-+-+-+-+-+-+-+-+-+-+-+-+-+-+-+-+-+-+-+-+-+-+-+-+-+</w:t>
      </w:r>
    </w:p>
    <w:p w14:paraId="30348255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|    Cause Code = 0x00B1        |     Cause </w:t>
      </w:r>
      <w:proofErr w:type="spellStart"/>
      <w:r w:rsidRPr="000453CF">
        <w:rPr>
          <w:rFonts w:ascii="Courier New" w:hAnsi="Courier New" w:cs="Courier New"/>
        </w:rPr>
        <w:t>Length</w:t>
      </w:r>
      <w:proofErr w:type="spellEnd"/>
      <w:r w:rsidRPr="000453CF">
        <w:rPr>
          <w:rFonts w:ascii="Courier New" w:hAnsi="Courier New" w:cs="Courier New"/>
        </w:rPr>
        <w:t xml:space="preserve"> = Variable   |</w:t>
      </w:r>
    </w:p>
    <w:p w14:paraId="6978B9B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0453CF">
        <w:rPr>
          <w:rFonts w:ascii="Courier New" w:hAnsi="Courier New" w:cs="Courier New"/>
        </w:rPr>
        <w:t xml:space="preserve">   </w:t>
      </w:r>
      <w:r w:rsidRPr="00EB1BF4">
        <w:rPr>
          <w:rFonts w:ascii="Courier New" w:hAnsi="Courier New" w:cs="Courier New"/>
          <w:lang w:val="en-US"/>
        </w:rPr>
        <w:t>+-+-+-+-+-+-+-+-+-+-+-+-+-+-+-+-+-+-+-+-+-+-+-+-+-+-+-+-+-+-+-+-+</w:t>
      </w:r>
    </w:p>
    <w:p w14:paraId="57797C3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\                       Incoming Packet                        /</w:t>
      </w:r>
    </w:p>
    <w:p w14:paraId="6A9F48E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/                                                              \</w:t>
      </w:r>
    </w:p>
    <w:p w14:paraId="7BBCE0F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14:paraId="180E76A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DEA131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Cause Code: 2 bytes (unsigned integer)</w:t>
      </w:r>
    </w:p>
    <w:p w14:paraId="17EA7AC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975B54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3B773F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FE81C5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14]</w:t>
      </w:r>
    </w:p>
    <w:p w14:paraId="469471D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47DF904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66AEF1D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07FF30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79C644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This field holds the IANA defined cause code for the 'Missing</w:t>
      </w:r>
    </w:p>
    <w:p w14:paraId="35BF21B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State' Error Cause.  </w:t>
      </w:r>
      <w:commentRangeStart w:id="161"/>
      <w:r w:rsidRPr="00EB1BF4">
        <w:rPr>
          <w:rFonts w:ascii="Courier New" w:hAnsi="Courier New" w:cs="Courier New"/>
          <w:lang w:val="en-US"/>
        </w:rPr>
        <w:t>IANA is requested to assign the value 0x00B1</w:t>
      </w:r>
    </w:p>
    <w:p w14:paraId="007CB52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for</w:t>
      </w:r>
      <w:proofErr w:type="gramEnd"/>
      <w:r w:rsidRPr="00EB1BF4">
        <w:rPr>
          <w:rFonts w:ascii="Courier New" w:hAnsi="Courier New" w:cs="Courier New"/>
          <w:lang w:val="en-US"/>
        </w:rPr>
        <w:t xml:space="preserve"> this cause code.</w:t>
      </w:r>
      <w:commentRangeEnd w:id="161"/>
      <w:r w:rsidR="00EB1BF4">
        <w:rPr>
          <w:rStyle w:val="Marquedecommentaire"/>
          <w:rFonts w:asciiTheme="minorHAnsi" w:hAnsiTheme="minorHAnsi"/>
        </w:rPr>
        <w:commentReference w:id="161"/>
      </w:r>
    </w:p>
    <w:p w14:paraId="4B3F87C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F4947A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Cause Length: 2 bytes (unsigned integer)</w:t>
      </w:r>
    </w:p>
    <w:p w14:paraId="194F570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This field holds the length in bytes of the error cause.  The</w:t>
      </w:r>
    </w:p>
    <w:p w14:paraId="13CA23E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value</w:t>
      </w:r>
      <w:proofErr w:type="gramEnd"/>
      <w:r w:rsidRPr="00EB1BF4">
        <w:rPr>
          <w:rFonts w:ascii="Courier New" w:hAnsi="Courier New" w:cs="Courier New"/>
          <w:lang w:val="en-US"/>
        </w:rPr>
        <w:t xml:space="preserve"> MUST be the length of the Cause-Specific Information plus 4.</w:t>
      </w:r>
    </w:p>
    <w:p w14:paraId="4CCEFFA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C33454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Incoming Packet: variable length</w:t>
      </w:r>
    </w:p>
    <w:p w14:paraId="15F5557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The Cause-Specific Information is filled with the IPv4 or IPv6</w:t>
      </w:r>
    </w:p>
    <w:p w14:paraId="7FDC713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packet</w:t>
      </w:r>
      <w:proofErr w:type="gramEnd"/>
      <w:r w:rsidRPr="00EB1BF4">
        <w:rPr>
          <w:rFonts w:ascii="Courier New" w:hAnsi="Courier New" w:cs="Courier New"/>
          <w:lang w:val="en-US"/>
        </w:rPr>
        <w:t xml:space="preserve"> that caused this error.  The IPv4 or IPv6 header MUST be</w:t>
      </w:r>
    </w:p>
    <w:p w14:paraId="46EF897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included</w:t>
      </w:r>
      <w:proofErr w:type="gramEnd"/>
      <w:r w:rsidRPr="00EB1BF4">
        <w:rPr>
          <w:rFonts w:ascii="Courier New" w:hAnsi="Courier New" w:cs="Courier New"/>
          <w:lang w:val="en-US"/>
        </w:rPr>
        <w:t>.  Note that if the packet will not fit in the ERROR chunk</w:t>
      </w:r>
    </w:p>
    <w:p w14:paraId="6E7A8A3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or</w:t>
      </w:r>
      <w:proofErr w:type="gramEnd"/>
      <w:r w:rsidRPr="00EB1BF4">
        <w:rPr>
          <w:rFonts w:ascii="Courier New" w:hAnsi="Courier New" w:cs="Courier New"/>
          <w:lang w:val="en-US"/>
        </w:rPr>
        <w:t xml:space="preserve"> ABORT chunk being sent then the bytes that do not fit are</w:t>
      </w:r>
    </w:p>
    <w:p w14:paraId="6E14C82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truncated</w:t>
      </w:r>
      <w:proofErr w:type="gramEnd"/>
      <w:r w:rsidRPr="00EB1BF4">
        <w:rPr>
          <w:rFonts w:ascii="Courier New" w:hAnsi="Courier New" w:cs="Courier New"/>
          <w:lang w:val="en-US"/>
        </w:rPr>
        <w:t>.</w:t>
      </w:r>
    </w:p>
    <w:p w14:paraId="2E4F634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6A1407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[NOTE to RFC-Editor: Assignment of cause code to be confirmed by</w:t>
      </w:r>
    </w:p>
    <w:p w14:paraId="6331DCC1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r w:rsidRPr="000453CF">
        <w:rPr>
          <w:rFonts w:ascii="Courier New" w:hAnsi="Courier New" w:cs="Courier New"/>
        </w:rPr>
        <w:t>IANA.]</w:t>
      </w:r>
    </w:p>
    <w:p w14:paraId="0AEED0AD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06C83A4B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5.2.3.  Port </w:t>
      </w:r>
      <w:proofErr w:type="spellStart"/>
      <w:r w:rsidRPr="000453CF">
        <w:rPr>
          <w:rFonts w:ascii="Courier New" w:hAnsi="Courier New" w:cs="Courier New"/>
        </w:rPr>
        <w:t>Number</w:t>
      </w:r>
      <w:proofErr w:type="spellEnd"/>
      <w:r w:rsidRPr="000453CF">
        <w:rPr>
          <w:rFonts w:ascii="Courier New" w:hAnsi="Courier New" w:cs="Courier New"/>
        </w:rPr>
        <w:t xml:space="preserve"> Collision </w:t>
      </w:r>
      <w:proofErr w:type="spellStart"/>
      <w:r w:rsidRPr="000453CF">
        <w:rPr>
          <w:rFonts w:ascii="Courier New" w:hAnsi="Courier New" w:cs="Courier New"/>
        </w:rPr>
        <w:t>Error</w:t>
      </w:r>
      <w:proofErr w:type="spellEnd"/>
      <w:r w:rsidRPr="000453CF">
        <w:rPr>
          <w:rFonts w:ascii="Courier New" w:hAnsi="Courier New" w:cs="Courier New"/>
        </w:rPr>
        <w:t xml:space="preserve"> Cause</w:t>
      </w:r>
    </w:p>
    <w:p w14:paraId="4A7100A0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6C31C87F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 0                   1                   2                   3</w:t>
      </w:r>
    </w:p>
    <w:p w14:paraId="4CE5B030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 0 1 2 3 4 5 6 7 8 9 0 1 2 3 4 5 6 7 8 9 0 1 2 3 4 5 6 7 8 9 0 1</w:t>
      </w:r>
    </w:p>
    <w:p w14:paraId="22A50B9D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+-+-+-+-+-+-+-+-+-+-+-+-+-+-+-+-+-+-+-+-+-+-+-+-+-+-+-+-+-+-+-+-+</w:t>
      </w:r>
    </w:p>
    <w:p w14:paraId="30BB4846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|    Cause Code = 0x00B2        |     Cause </w:t>
      </w:r>
      <w:proofErr w:type="spellStart"/>
      <w:r w:rsidRPr="000453CF">
        <w:rPr>
          <w:rFonts w:ascii="Courier New" w:hAnsi="Courier New" w:cs="Courier New"/>
        </w:rPr>
        <w:t>Length</w:t>
      </w:r>
      <w:proofErr w:type="spellEnd"/>
      <w:r w:rsidRPr="000453CF">
        <w:rPr>
          <w:rFonts w:ascii="Courier New" w:hAnsi="Courier New" w:cs="Courier New"/>
        </w:rPr>
        <w:t xml:space="preserve"> = Variable   |</w:t>
      </w:r>
    </w:p>
    <w:p w14:paraId="1BD06EC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0453CF">
        <w:rPr>
          <w:rFonts w:ascii="Courier New" w:hAnsi="Courier New" w:cs="Courier New"/>
        </w:rPr>
        <w:t xml:space="preserve">   </w:t>
      </w:r>
      <w:r w:rsidRPr="00EB1BF4">
        <w:rPr>
          <w:rFonts w:ascii="Courier New" w:hAnsi="Courier New" w:cs="Courier New"/>
          <w:lang w:val="en-US"/>
        </w:rPr>
        <w:t>+-+-+-+-+-+-+-+-+-+-+-+-+-+-+-+-+-+-+-+-+-+-+-+-+-+-+-+-+-+-+-+-+</w:t>
      </w:r>
    </w:p>
    <w:p w14:paraId="2636E83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\                             Chunk                            /</w:t>
      </w:r>
    </w:p>
    <w:p w14:paraId="23766B1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/                                                              \</w:t>
      </w:r>
    </w:p>
    <w:p w14:paraId="10F7B35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14:paraId="09A7E3D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8DCF47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Cause Code: 2 bytes (unsigned integer)</w:t>
      </w:r>
    </w:p>
    <w:p w14:paraId="1F9B640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This field holds the IANA defined cause code for the 'Port Number</w:t>
      </w:r>
    </w:p>
    <w:p w14:paraId="27584DF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Collision' Error Cause.  </w:t>
      </w:r>
      <w:commentRangeStart w:id="162"/>
      <w:r w:rsidRPr="00EB1BF4">
        <w:rPr>
          <w:rFonts w:ascii="Courier New" w:hAnsi="Courier New" w:cs="Courier New"/>
          <w:lang w:val="en-US"/>
        </w:rPr>
        <w:t>IANA is requested to assign the value</w:t>
      </w:r>
    </w:p>
    <w:p w14:paraId="01B48B4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0x00B2 for this cause code.</w:t>
      </w:r>
      <w:commentRangeEnd w:id="162"/>
      <w:r w:rsidR="00EB1BF4">
        <w:rPr>
          <w:rStyle w:val="Marquedecommentaire"/>
          <w:rFonts w:asciiTheme="minorHAnsi" w:hAnsiTheme="minorHAnsi"/>
        </w:rPr>
        <w:commentReference w:id="162"/>
      </w:r>
    </w:p>
    <w:p w14:paraId="0650B8C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1CD7FC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Cause Length: 2 bytes (unsigned integer)</w:t>
      </w:r>
    </w:p>
    <w:p w14:paraId="23AC3C8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This field holds the length in bytes of the error cause.  The</w:t>
      </w:r>
    </w:p>
    <w:p w14:paraId="219A843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value</w:t>
      </w:r>
      <w:proofErr w:type="gramEnd"/>
      <w:r w:rsidRPr="00EB1BF4">
        <w:rPr>
          <w:rFonts w:ascii="Courier New" w:hAnsi="Courier New" w:cs="Courier New"/>
          <w:lang w:val="en-US"/>
        </w:rPr>
        <w:t xml:space="preserve"> MUST be the length of the Cause-Specific Information plus 4.</w:t>
      </w:r>
    </w:p>
    <w:p w14:paraId="3FCE4FC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8D64D9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Chunk: variable length</w:t>
      </w:r>
    </w:p>
    <w:p w14:paraId="006AA53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The Cause-Specific Information is filled with the chunk that</w:t>
      </w:r>
    </w:p>
    <w:p w14:paraId="165029C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caused</w:t>
      </w:r>
      <w:proofErr w:type="gramEnd"/>
      <w:r w:rsidRPr="00EB1BF4">
        <w:rPr>
          <w:rFonts w:ascii="Courier New" w:hAnsi="Courier New" w:cs="Courier New"/>
          <w:lang w:val="en-US"/>
        </w:rPr>
        <w:t xml:space="preserve"> this error.  This can be an INIT, INIT ACK, or ASCONF</w:t>
      </w:r>
    </w:p>
    <w:p w14:paraId="1C5ED2F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chunk</w:t>
      </w:r>
      <w:proofErr w:type="gramEnd"/>
      <w:r w:rsidRPr="00EB1BF4">
        <w:rPr>
          <w:rFonts w:ascii="Courier New" w:hAnsi="Courier New" w:cs="Courier New"/>
          <w:lang w:val="en-US"/>
        </w:rPr>
        <w:t>.  Note that if the entire chunk will not fit in the ERROR</w:t>
      </w:r>
    </w:p>
    <w:p w14:paraId="7CD02AC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chunk</w:t>
      </w:r>
      <w:proofErr w:type="gramEnd"/>
      <w:r w:rsidRPr="00EB1BF4">
        <w:rPr>
          <w:rFonts w:ascii="Courier New" w:hAnsi="Courier New" w:cs="Courier New"/>
          <w:lang w:val="en-US"/>
        </w:rPr>
        <w:t xml:space="preserve"> or ABORT chunk being sent then the bytes that do not fit are</w:t>
      </w:r>
    </w:p>
    <w:p w14:paraId="5905083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truncated</w:t>
      </w:r>
      <w:proofErr w:type="gramEnd"/>
      <w:r w:rsidRPr="00EB1BF4">
        <w:rPr>
          <w:rFonts w:ascii="Courier New" w:hAnsi="Courier New" w:cs="Courier New"/>
          <w:lang w:val="en-US"/>
        </w:rPr>
        <w:t>.</w:t>
      </w:r>
    </w:p>
    <w:p w14:paraId="3118FCF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6ADB1E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[NOTE to RFC-Editor: Assignment of cause code to be confirmed by</w:t>
      </w:r>
    </w:p>
    <w:p w14:paraId="708DBAE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IANA.]</w:t>
      </w:r>
    </w:p>
    <w:p w14:paraId="0848630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C0AAF4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0F2D3B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EB0F1A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533ECF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15]</w:t>
      </w:r>
    </w:p>
    <w:p w14:paraId="341669E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5AEA19F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61F2D80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C570A7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23A5E3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5.3</w:t>
      </w:r>
      <w:proofErr w:type="gramStart"/>
      <w:r w:rsidRPr="00EB1BF4">
        <w:rPr>
          <w:rFonts w:ascii="Courier New" w:hAnsi="Courier New" w:cs="Courier New"/>
          <w:lang w:val="en-US"/>
        </w:rPr>
        <w:t>.  New</w:t>
      </w:r>
      <w:proofErr w:type="gramEnd"/>
      <w:r w:rsidRPr="00EB1BF4">
        <w:rPr>
          <w:rFonts w:ascii="Courier New" w:hAnsi="Courier New" w:cs="Courier New"/>
          <w:lang w:val="en-US"/>
        </w:rPr>
        <w:t xml:space="preserve"> Parameters</w:t>
      </w:r>
    </w:p>
    <w:p w14:paraId="443D20A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81B456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This section defines new parameters and their valid appearance</w:t>
      </w:r>
    </w:p>
    <w:p w14:paraId="4942F90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defined</w:t>
      </w:r>
      <w:proofErr w:type="gramEnd"/>
      <w:r w:rsidRPr="00EB1BF4">
        <w:rPr>
          <w:rFonts w:ascii="Courier New" w:hAnsi="Courier New" w:cs="Courier New"/>
          <w:lang w:val="en-US"/>
        </w:rPr>
        <w:t xml:space="preserve"> by this document.</w:t>
      </w:r>
    </w:p>
    <w:p w14:paraId="295875C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1AA62C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5.3.1</w:t>
      </w:r>
      <w:proofErr w:type="gramStart"/>
      <w:r w:rsidRPr="00EB1BF4">
        <w:rPr>
          <w:rFonts w:ascii="Courier New" w:hAnsi="Courier New" w:cs="Courier New"/>
          <w:lang w:val="en-US"/>
        </w:rPr>
        <w:t>.  Disable</w:t>
      </w:r>
      <w:proofErr w:type="gramEnd"/>
      <w:r w:rsidRPr="00EB1BF4">
        <w:rPr>
          <w:rFonts w:ascii="Courier New" w:hAnsi="Courier New" w:cs="Courier New"/>
          <w:lang w:val="en-US"/>
        </w:rPr>
        <w:t xml:space="preserve"> Restart Parameter</w:t>
      </w:r>
    </w:p>
    <w:p w14:paraId="409B405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EFFDBE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This parameter is used to indicate that the restart procedure is</w:t>
      </w:r>
    </w:p>
    <w:p w14:paraId="58A3799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requested</w:t>
      </w:r>
      <w:proofErr w:type="gramEnd"/>
      <w:r w:rsidRPr="00EB1BF4">
        <w:rPr>
          <w:rFonts w:ascii="Courier New" w:hAnsi="Courier New" w:cs="Courier New"/>
          <w:lang w:val="en-US"/>
        </w:rPr>
        <w:t xml:space="preserve"> to be disabled.  Both endpoints of an association MUST</w:t>
      </w:r>
    </w:p>
    <w:p w14:paraId="127C85C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include</w:t>
      </w:r>
      <w:proofErr w:type="gramEnd"/>
      <w:r w:rsidRPr="00EB1BF4">
        <w:rPr>
          <w:rFonts w:ascii="Courier New" w:hAnsi="Courier New" w:cs="Courier New"/>
          <w:lang w:val="en-US"/>
        </w:rPr>
        <w:t xml:space="preserve"> this parameter in the INIT chunk and INIT ACK chunk when</w:t>
      </w:r>
    </w:p>
    <w:p w14:paraId="4E25CB2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establishing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an association and MUST include it in the ASCONF chunk</w:t>
      </w:r>
    </w:p>
    <w:p w14:paraId="1AF0AF6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when</w:t>
      </w:r>
      <w:proofErr w:type="gramEnd"/>
      <w:r w:rsidRPr="00EB1BF4">
        <w:rPr>
          <w:rFonts w:ascii="Courier New" w:hAnsi="Courier New" w:cs="Courier New"/>
          <w:lang w:val="en-US"/>
        </w:rPr>
        <w:t xml:space="preserve"> adding an address to successfully disable the restart procedure.</w:t>
      </w:r>
    </w:p>
    <w:p w14:paraId="1E84E5E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B744AD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0                   1                   2                   3</w:t>
      </w:r>
    </w:p>
    <w:p w14:paraId="67692E3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0 1 2 3 4 5 6 7 8 9 0 1 2 3 4 5 6 7 8 9 0 1 2 3 4 5 6 7 8 9 0 1</w:t>
      </w:r>
    </w:p>
    <w:p w14:paraId="491DFE4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14:paraId="1EB0693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        Type = 0xC007         |         Length = 4            |</w:t>
      </w:r>
    </w:p>
    <w:p w14:paraId="70C06B9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14:paraId="20ED7F0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22F792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Parameter Type: 2 bytes (unsigned integer)</w:t>
      </w:r>
    </w:p>
    <w:p w14:paraId="0248855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This field holds the IANA defined parameter type for the Disable</w:t>
      </w:r>
    </w:p>
    <w:p w14:paraId="332F69B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Restart Parameter.  IANA is requested to assign the value 0xC007</w:t>
      </w:r>
    </w:p>
    <w:p w14:paraId="3CF6690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for</w:t>
      </w:r>
      <w:proofErr w:type="gramEnd"/>
      <w:r w:rsidRPr="00EB1BF4">
        <w:rPr>
          <w:rFonts w:ascii="Courier New" w:hAnsi="Courier New" w:cs="Courier New"/>
          <w:lang w:val="en-US"/>
        </w:rPr>
        <w:t xml:space="preserve"> this parameter type.</w:t>
      </w:r>
    </w:p>
    <w:p w14:paraId="5428AF4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7D8057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Parameter Length: 2 bytes (unsigned integer)</w:t>
      </w:r>
    </w:p>
    <w:p w14:paraId="755575B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This field holds the length in bytes of the parameter.  The value</w:t>
      </w:r>
    </w:p>
    <w:p w14:paraId="6A912FF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MUST be 4.</w:t>
      </w:r>
    </w:p>
    <w:p w14:paraId="5EE9EBC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F06EAF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[NOTE to RFC-Editor: Assignment of parameter type to be confirmed by</w:t>
      </w:r>
    </w:p>
    <w:p w14:paraId="5771C08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IANA.]</w:t>
      </w:r>
    </w:p>
    <w:p w14:paraId="41F2F17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0269C4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This parameter MAY appear in INIT, INIT ACK and ASCONF chunks and</w:t>
      </w:r>
    </w:p>
    <w:p w14:paraId="04462A2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MUST NOT appear in any other chunk.</w:t>
      </w:r>
    </w:p>
    <w:p w14:paraId="12CC1C9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B72BC4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5.3.2</w:t>
      </w:r>
      <w:proofErr w:type="gramStart"/>
      <w:r w:rsidRPr="00EB1BF4">
        <w:rPr>
          <w:rFonts w:ascii="Courier New" w:hAnsi="Courier New" w:cs="Courier New"/>
          <w:lang w:val="en-US"/>
        </w:rPr>
        <w:t xml:space="preserve">.  </w:t>
      </w:r>
      <w:proofErr w:type="spellStart"/>
      <w:r w:rsidRPr="00EB1BF4">
        <w:rPr>
          <w:rFonts w:ascii="Courier New" w:hAnsi="Courier New" w:cs="Courier New"/>
          <w:lang w:val="en-US"/>
        </w:rPr>
        <w:t>VTags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Parameter</w:t>
      </w:r>
    </w:p>
    <w:p w14:paraId="3BAECD2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C025D8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This parameter is used to help a NAT function to recover from state</w:t>
      </w:r>
    </w:p>
    <w:p w14:paraId="41CB4C5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loss</w:t>
      </w:r>
      <w:proofErr w:type="gramEnd"/>
      <w:r w:rsidRPr="00EB1BF4">
        <w:rPr>
          <w:rFonts w:ascii="Courier New" w:hAnsi="Courier New" w:cs="Courier New"/>
          <w:lang w:val="en-US"/>
        </w:rPr>
        <w:t>.</w:t>
      </w:r>
    </w:p>
    <w:p w14:paraId="2F3BFA2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AF8502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327EBE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D91701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F86935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8CEB6F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D4EC79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24C21B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DB5F08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7D9215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FE1E12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7874C0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C7C0DC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E2A048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16]</w:t>
      </w:r>
    </w:p>
    <w:p w14:paraId="1CFBA7F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7D66DC0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6E13248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F6DF76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8B8536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0                   1                   2                   3</w:t>
      </w:r>
    </w:p>
    <w:p w14:paraId="02655AF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0 1 2 3 4 5 6 7 8 9 0 1 2 3 4 5 6 7 8 9 0 1 2 3 4 5 6 7 8 9 0 1</w:t>
      </w:r>
    </w:p>
    <w:p w14:paraId="055E509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14:paraId="0E46EC4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    Parameter Type = 0xC008   |     Parameter Length = 16     |</w:t>
      </w:r>
    </w:p>
    <w:p w14:paraId="51E24EF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14:paraId="71FB869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                ASCONF-Request Correlation ID                 |</w:t>
      </w:r>
    </w:p>
    <w:p w14:paraId="5967744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14:paraId="70E563D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                  Internal Verification Tag                   |</w:t>
      </w:r>
    </w:p>
    <w:p w14:paraId="2B34465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14:paraId="0F7A33D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                   Remote Verification Tag                    |</w:t>
      </w:r>
    </w:p>
    <w:p w14:paraId="5E22C11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+-+-+-+-+-+-+-+-+-+-+-+-+-+-+-+-+-+-+-+-+-+-+-+-+-+-+-+-+-+-+-+-+</w:t>
      </w:r>
    </w:p>
    <w:p w14:paraId="7655E22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7D29DE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Parameter Type: 2 bytes (unsigned integer)</w:t>
      </w:r>
    </w:p>
    <w:p w14:paraId="45FFB02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This field holds the IANA defined parameter type for the </w:t>
      </w:r>
      <w:proofErr w:type="spellStart"/>
      <w:r w:rsidRPr="00EB1BF4">
        <w:rPr>
          <w:rFonts w:ascii="Courier New" w:hAnsi="Courier New" w:cs="Courier New"/>
          <w:lang w:val="en-US"/>
        </w:rPr>
        <w:t>VTags</w:t>
      </w:r>
      <w:proofErr w:type="spellEnd"/>
    </w:p>
    <w:p w14:paraId="7D15CC3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Parameter.  </w:t>
      </w:r>
      <w:commentRangeStart w:id="163"/>
      <w:r w:rsidRPr="00EB1BF4">
        <w:rPr>
          <w:rFonts w:ascii="Courier New" w:hAnsi="Courier New" w:cs="Courier New"/>
          <w:lang w:val="en-US"/>
        </w:rPr>
        <w:t>IANA is requested to assign the value 0xC008 for this</w:t>
      </w:r>
    </w:p>
    <w:p w14:paraId="48474F9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parameter</w:t>
      </w:r>
      <w:proofErr w:type="gramEnd"/>
      <w:r w:rsidRPr="00EB1BF4">
        <w:rPr>
          <w:rFonts w:ascii="Courier New" w:hAnsi="Courier New" w:cs="Courier New"/>
          <w:lang w:val="en-US"/>
        </w:rPr>
        <w:t xml:space="preserve"> type.</w:t>
      </w:r>
      <w:commentRangeEnd w:id="163"/>
      <w:r w:rsidR="00EB1BF4">
        <w:rPr>
          <w:rStyle w:val="Marquedecommentaire"/>
          <w:rFonts w:asciiTheme="minorHAnsi" w:hAnsiTheme="minorHAnsi"/>
        </w:rPr>
        <w:commentReference w:id="163"/>
      </w:r>
    </w:p>
    <w:p w14:paraId="72C51AF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EA837A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Parameter Length: 2 bytes (unsigned integer)</w:t>
      </w:r>
    </w:p>
    <w:p w14:paraId="666C6EF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This field holds the length in bytes of the parameter.  The value</w:t>
      </w:r>
    </w:p>
    <w:p w14:paraId="68E9DD6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MUST be 16.</w:t>
      </w:r>
    </w:p>
    <w:p w14:paraId="6EDEE8C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894A42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ASCONF-Request Correlation ID: 4 bytes (unsigned integer)</w:t>
      </w:r>
    </w:p>
    <w:p w14:paraId="796B780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This is an opaque integer assigned by the sender to identify each</w:t>
      </w:r>
    </w:p>
    <w:p w14:paraId="2AE7FC4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request</w:t>
      </w:r>
      <w:proofErr w:type="gramEnd"/>
      <w:r w:rsidRPr="00EB1BF4">
        <w:rPr>
          <w:rFonts w:ascii="Courier New" w:hAnsi="Courier New" w:cs="Courier New"/>
          <w:lang w:val="en-US"/>
        </w:rPr>
        <w:t xml:space="preserve"> parameter.  The receiver of the ASCONF Chunk will copy</w:t>
      </w:r>
    </w:p>
    <w:p w14:paraId="20C727D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this</w:t>
      </w:r>
      <w:proofErr w:type="gramEnd"/>
      <w:r w:rsidRPr="00EB1BF4">
        <w:rPr>
          <w:rFonts w:ascii="Courier New" w:hAnsi="Courier New" w:cs="Courier New"/>
          <w:lang w:val="en-US"/>
        </w:rPr>
        <w:t xml:space="preserve"> 32-bit value into the ASCONF Response Correlation ID field of</w:t>
      </w:r>
    </w:p>
    <w:p w14:paraId="1350EF8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ASCONF ACK response parameter.  The sender of the packet</w:t>
      </w:r>
    </w:p>
    <w:p w14:paraId="2300CD6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containing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ASCONF chunk can use this same value in the ASCONF</w:t>
      </w:r>
    </w:p>
    <w:p w14:paraId="70D4C25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ACK chunk to find which request the response is for.  Note that</w:t>
      </w:r>
    </w:p>
    <w:p w14:paraId="2D300F8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receiver MUST NOT change this 32-bit value.</w:t>
      </w:r>
    </w:p>
    <w:p w14:paraId="27D036A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9CDC6F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Internal Verification Tag: 4 bytes (unsigned integer)</w:t>
      </w:r>
    </w:p>
    <w:p w14:paraId="6656B5D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The Verification Tag that the internal host has chosen for its</w:t>
      </w:r>
    </w:p>
    <w:p w14:paraId="278AD74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communication</w:t>
      </w:r>
      <w:proofErr w:type="gramEnd"/>
      <w:r w:rsidRPr="00EB1BF4">
        <w:rPr>
          <w:rFonts w:ascii="Courier New" w:hAnsi="Courier New" w:cs="Courier New"/>
          <w:lang w:val="en-US"/>
        </w:rPr>
        <w:t>.  The Verification Tag is a unique 32-bit tag that</w:t>
      </w:r>
    </w:p>
    <w:p w14:paraId="1472181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must</w:t>
      </w:r>
      <w:proofErr w:type="gramEnd"/>
      <w:r w:rsidRPr="00EB1BF4">
        <w:rPr>
          <w:rFonts w:ascii="Courier New" w:hAnsi="Courier New" w:cs="Courier New"/>
          <w:lang w:val="en-US"/>
        </w:rPr>
        <w:t xml:space="preserve"> accompany any incoming SCTP packet for this association to</w:t>
      </w:r>
    </w:p>
    <w:p w14:paraId="7812D48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Internal-Address.</w:t>
      </w:r>
    </w:p>
    <w:p w14:paraId="0570961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B3AAFD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Remote Verification Tag: 4 bytes (unsigned integer)</w:t>
      </w:r>
    </w:p>
    <w:p w14:paraId="2577DF5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The Verification Tag that the host holding the Remote-Address has</w:t>
      </w:r>
    </w:p>
    <w:p w14:paraId="02C09E9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chosen</w:t>
      </w:r>
      <w:proofErr w:type="gramEnd"/>
      <w:r w:rsidRPr="00EB1BF4">
        <w:rPr>
          <w:rFonts w:ascii="Courier New" w:hAnsi="Courier New" w:cs="Courier New"/>
          <w:lang w:val="en-US"/>
        </w:rPr>
        <w:t xml:space="preserve"> for its communication.  The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is a unique 32-bit tag</w:t>
      </w:r>
    </w:p>
    <w:p w14:paraId="3291F73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that</w:t>
      </w:r>
      <w:proofErr w:type="gramEnd"/>
      <w:r w:rsidRPr="00EB1BF4">
        <w:rPr>
          <w:rFonts w:ascii="Courier New" w:hAnsi="Courier New" w:cs="Courier New"/>
          <w:lang w:val="en-US"/>
        </w:rPr>
        <w:t xml:space="preserve"> must accompany any incoming SCTP packet for this association</w:t>
      </w:r>
    </w:p>
    <w:p w14:paraId="24C55DA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to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Remote-Address.</w:t>
      </w:r>
    </w:p>
    <w:p w14:paraId="42A5F53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3BDA90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[NOTE to RFC-Editor: Assignment of parameter type to be confirmed by</w:t>
      </w:r>
    </w:p>
    <w:p w14:paraId="4E0B690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IANA.]</w:t>
      </w:r>
    </w:p>
    <w:p w14:paraId="26C8535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E32BDE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This parameter MAY appear in ASCONF chunks and MUST NOT appear in any</w:t>
      </w:r>
    </w:p>
    <w:p w14:paraId="2BABF35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other</w:t>
      </w:r>
      <w:proofErr w:type="gramEnd"/>
      <w:r w:rsidRPr="00EB1BF4">
        <w:rPr>
          <w:rFonts w:ascii="Courier New" w:hAnsi="Courier New" w:cs="Courier New"/>
          <w:lang w:val="en-US"/>
        </w:rPr>
        <w:t xml:space="preserve"> chunk.</w:t>
      </w:r>
    </w:p>
    <w:p w14:paraId="7EA3929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43BB55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1A7FE6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4D799A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E2F36A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17]</w:t>
      </w:r>
    </w:p>
    <w:p w14:paraId="5451407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4C24241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2188C1E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682611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2D3FB2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6.  Procedures for SCTP Endpoints and NAT Functions</w:t>
      </w:r>
    </w:p>
    <w:p w14:paraId="3957302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0DE52D4" w14:textId="5DE135A1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When an SCTP endpoint is behind an SCTP-aware NAT</w:t>
      </w:r>
      <w:ins w:id="164" w:author="BOUCADAIR Mohamed TGI/OLN" w:date="2020-07-29T10:09:00Z">
        <w:r w:rsidR="00EB1BF4">
          <w:rPr>
            <w:rFonts w:ascii="Courier New" w:hAnsi="Courier New" w:cs="Courier New"/>
            <w:lang w:val="en-US"/>
          </w:rPr>
          <w:t>,</w:t>
        </w:r>
      </w:ins>
      <w:r w:rsidRPr="00EB1BF4">
        <w:rPr>
          <w:rFonts w:ascii="Courier New" w:hAnsi="Courier New" w:cs="Courier New"/>
          <w:lang w:val="en-US"/>
        </w:rPr>
        <w:t xml:space="preserve"> a number of</w:t>
      </w:r>
    </w:p>
    <w:p w14:paraId="4C1C7DFC" w14:textId="23D35AE0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problems</w:t>
      </w:r>
      <w:proofErr w:type="gramEnd"/>
      <w:r w:rsidRPr="00EB1BF4">
        <w:rPr>
          <w:rFonts w:ascii="Courier New" w:hAnsi="Courier New" w:cs="Courier New"/>
          <w:lang w:val="en-US"/>
        </w:rPr>
        <w:t xml:space="preserve"> may arise as it tries to communicate with its peer</w:t>
      </w:r>
      <w:ins w:id="165" w:author="BOUCADAIR Mohamed TGI/OLN" w:date="2020-07-29T10:09:00Z">
        <w:r w:rsidR="00EB1BF4">
          <w:rPr>
            <w:rFonts w:ascii="Courier New" w:hAnsi="Courier New" w:cs="Courier New"/>
            <w:lang w:val="en-US"/>
          </w:rPr>
          <w:t>s</w:t>
        </w:r>
      </w:ins>
      <w:r w:rsidRPr="00EB1BF4">
        <w:rPr>
          <w:rFonts w:ascii="Courier New" w:hAnsi="Courier New" w:cs="Courier New"/>
          <w:lang w:val="en-US"/>
        </w:rPr>
        <w:t>:</w:t>
      </w:r>
    </w:p>
    <w:p w14:paraId="7C1A06C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D8234F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*  IP</w:t>
      </w:r>
      <w:proofErr w:type="gramEnd"/>
      <w:r w:rsidRPr="00EB1BF4">
        <w:rPr>
          <w:rFonts w:ascii="Courier New" w:hAnsi="Courier New" w:cs="Courier New"/>
          <w:lang w:val="en-US"/>
        </w:rPr>
        <w:t xml:space="preserve"> addresses </w:t>
      </w:r>
      <w:proofErr w:type="spellStart"/>
      <w:r w:rsidRPr="00EB1BF4">
        <w:rPr>
          <w:rFonts w:ascii="Courier New" w:hAnsi="Courier New" w:cs="Courier New"/>
          <w:lang w:val="en-US"/>
        </w:rPr>
        <w:t>can not</w:t>
      </w:r>
      <w:proofErr w:type="spellEnd"/>
      <w:r w:rsidRPr="00EB1BF4">
        <w:rPr>
          <w:rFonts w:ascii="Courier New" w:hAnsi="Courier New" w:cs="Courier New"/>
          <w:lang w:val="en-US"/>
        </w:rPr>
        <w:t xml:space="preserve"> be included in the SCTP packet.  This is</w:t>
      </w:r>
    </w:p>
    <w:p w14:paraId="5737B92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discussed</w:t>
      </w:r>
      <w:proofErr w:type="gramEnd"/>
      <w:r w:rsidRPr="00EB1BF4">
        <w:rPr>
          <w:rFonts w:ascii="Courier New" w:hAnsi="Courier New" w:cs="Courier New"/>
          <w:lang w:val="en-US"/>
        </w:rPr>
        <w:t xml:space="preserve"> in Section 6.1.</w:t>
      </w:r>
    </w:p>
    <w:p w14:paraId="0FC6246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F6FF94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*  More</w:t>
      </w:r>
      <w:proofErr w:type="gramEnd"/>
      <w:r w:rsidRPr="00EB1BF4">
        <w:rPr>
          <w:rFonts w:ascii="Courier New" w:hAnsi="Courier New" w:cs="Courier New"/>
          <w:lang w:val="en-US"/>
        </w:rPr>
        <w:t xml:space="preserve"> than one host behind a NAT function could select the same</w:t>
      </w:r>
    </w:p>
    <w:p w14:paraId="45BA3164" w14:textId="1DF1A5F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and source port</w:t>
      </w:r>
      <w:ins w:id="166" w:author="BOUCADAIR Mohamed TGI/OLN" w:date="2020-07-29T10:09:00Z">
        <w:r w:rsidR="00EB1BF4">
          <w:rPr>
            <w:rFonts w:ascii="Courier New" w:hAnsi="Courier New" w:cs="Courier New"/>
            <w:lang w:val="en-US"/>
          </w:rPr>
          <w:t xml:space="preserve"> number</w:t>
        </w:r>
      </w:ins>
      <w:r w:rsidRPr="00EB1BF4">
        <w:rPr>
          <w:rFonts w:ascii="Courier New" w:hAnsi="Courier New" w:cs="Courier New"/>
          <w:lang w:val="en-US"/>
        </w:rPr>
        <w:t xml:space="preserve"> when </w:t>
      </w:r>
      <w:del w:id="167" w:author="BOUCADAIR Mohamed TGI/OLN" w:date="2020-07-29T10:09:00Z">
        <w:r w:rsidRPr="00EB1BF4" w:rsidDel="00EB1BF4">
          <w:rPr>
            <w:rFonts w:ascii="Courier New" w:hAnsi="Courier New" w:cs="Courier New"/>
            <w:lang w:val="en-US"/>
          </w:rPr>
          <w:delText xml:space="preserve">talking </w:delText>
        </w:r>
      </w:del>
      <w:ins w:id="168" w:author="BOUCADAIR Mohamed TGI/OLN" w:date="2020-07-29T10:09:00Z">
        <w:r w:rsidR="00EB1BF4">
          <w:rPr>
            <w:rFonts w:ascii="Courier New" w:hAnsi="Courier New" w:cs="Courier New"/>
            <w:lang w:val="en-US"/>
          </w:rPr>
          <w:t>communicating</w:t>
        </w:r>
        <w:r w:rsidR="00EB1BF4" w:rsidRPr="00EB1BF4">
          <w:rPr>
            <w:rFonts w:ascii="Courier New" w:hAnsi="Courier New" w:cs="Courier New"/>
            <w:lang w:val="en-US"/>
          </w:rPr>
          <w:t xml:space="preserve"> </w:t>
        </w:r>
      </w:ins>
      <w:del w:id="169" w:author="BOUCADAIR Mohamed TGI/OLN" w:date="2020-07-29T10:09:00Z">
        <w:r w:rsidRPr="00EB1BF4" w:rsidDel="00EB1BF4">
          <w:rPr>
            <w:rFonts w:ascii="Courier New" w:hAnsi="Courier New" w:cs="Courier New"/>
            <w:lang w:val="en-US"/>
          </w:rPr>
          <w:delText xml:space="preserve">to </w:delText>
        </w:r>
      </w:del>
      <w:ins w:id="170" w:author="BOUCADAIR Mohamed TGI/OLN" w:date="2020-07-29T10:09:00Z">
        <w:r w:rsidR="00EB1BF4">
          <w:rPr>
            <w:rFonts w:ascii="Courier New" w:hAnsi="Courier New" w:cs="Courier New"/>
            <w:lang w:val="en-US"/>
          </w:rPr>
          <w:t xml:space="preserve">with </w:t>
        </w:r>
      </w:ins>
      <w:r w:rsidRPr="00EB1BF4">
        <w:rPr>
          <w:rFonts w:ascii="Courier New" w:hAnsi="Courier New" w:cs="Courier New"/>
          <w:lang w:val="en-US"/>
        </w:rPr>
        <w:t>the same peer server.  This</w:t>
      </w:r>
    </w:p>
    <w:p w14:paraId="1305B00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creates</w:t>
      </w:r>
      <w:proofErr w:type="gramEnd"/>
      <w:r w:rsidRPr="00EB1BF4">
        <w:rPr>
          <w:rFonts w:ascii="Courier New" w:hAnsi="Courier New" w:cs="Courier New"/>
          <w:lang w:val="en-US"/>
        </w:rPr>
        <w:t xml:space="preserve"> a situation where the NAT function will not be able to</w:t>
      </w:r>
    </w:p>
    <w:p w14:paraId="5C3FE40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tell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two associations apart.  This situation is discussed in</w:t>
      </w:r>
    </w:p>
    <w:p w14:paraId="1A1C8DD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Section 6.2.</w:t>
      </w:r>
    </w:p>
    <w:p w14:paraId="5479E65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385854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*  When</w:t>
      </w:r>
      <w:proofErr w:type="gramEnd"/>
      <w:r w:rsidRPr="00EB1BF4">
        <w:rPr>
          <w:rFonts w:ascii="Courier New" w:hAnsi="Courier New" w:cs="Courier New"/>
          <w:lang w:val="en-US"/>
        </w:rPr>
        <w:t xml:space="preserve"> an SCTP endpoint is a server communicating with multiple</w:t>
      </w:r>
    </w:p>
    <w:p w14:paraId="14568BB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peers</w:t>
      </w:r>
      <w:proofErr w:type="gramEnd"/>
      <w:r w:rsidRPr="00EB1BF4">
        <w:rPr>
          <w:rFonts w:ascii="Courier New" w:hAnsi="Courier New" w:cs="Courier New"/>
          <w:lang w:val="en-US"/>
        </w:rPr>
        <w:t xml:space="preserve"> and the peers are behind the same NAT function, then the two</w:t>
      </w:r>
    </w:p>
    <w:p w14:paraId="573B020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endpoints</w:t>
      </w:r>
      <w:proofErr w:type="gramEnd"/>
      <w:r w:rsidRPr="00EB1BF4">
        <w:rPr>
          <w:rFonts w:ascii="Courier New" w:hAnsi="Courier New" w:cs="Courier New"/>
          <w:lang w:val="en-US"/>
        </w:rPr>
        <w:t xml:space="preserve"> cannot be distinguished by the server.  This case is</w:t>
      </w:r>
    </w:p>
    <w:p w14:paraId="0DC903B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discussed</w:t>
      </w:r>
      <w:proofErr w:type="gramEnd"/>
      <w:r w:rsidRPr="00EB1BF4">
        <w:rPr>
          <w:rFonts w:ascii="Courier New" w:hAnsi="Courier New" w:cs="Courier New"/>
          <w:lang w:val="en-US"/>
        </w:rPr>
        <w:t xml:space="preserve"> in Section 6.3.</w:t>
      </w:r>
    </w:p>
    <w:p w14:paraId="73A00FB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E86EA7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*  A</w:t>
      </w:r>
      <w:proofErr w:type="gramEnd"/>
      <w:r w:rsidRPr="00EB1BF4">
        <w:rPr>
          <w:rFonts w:ascii="Courier New" w:hAnsi="Courier New" w:cs="Courier New"/>
          <w:lang w:val="en-US"/>
        </w:rPr>
        <w:t xml:space="preserve"> restart of a NAT function during a conversation could cause a</w:t>
      </w:r>
    </w:p>
    <w:p w14:paraId="78DCD5A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loss</w:t>
      </w:r>
      <w:proofErr w:type="gramEnd"/>
      <w:r w:rsidRPr="00EB1BF4">
        <w:rPr>
          <w:rFonts w:ascii="Courier New" w:hAnsi="Courier New" w:cs="Courier New"/>
          <w:lang w:val="en-US"/>
        </w:rPr>
        <w:t xml:space="preserve"> of its state.  This problem and its solution is discussed in</w:t>
      </w:r>
    </w:p>
    <w:p w14:paraId="4AFE4BE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Section 6.4.</w:t>
      </w:r>
    </w:p>
    <w:p w14:paraId="18B1BE4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5DE2EF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*  NAT</w:t>
      </w:r>
      <w:proofErr w:type="gramEnd"/>
      <w:r w:rsidRPr="00EB1BF4">
        <w:rPr>
          <w:rFonts w:ascii="Courier New" w:hAnsi="Courier New" w:cs="Courier New"/>
          <w:lang w:val="en-US"/>
        </w:rPr>
        <w:t xml:space="preserve"> functions need to deal with SCTP packets being fragmented at</w:t>
      </w:r>
    </w:p>
    <w:p w14:paraId="67BDA7C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IP layer.  This is discussed in Section 6.5.</w:t>
      </w:r>
    </w:p>
    <w:p w14:paraId="71D97D1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FA0BD5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*  An</w:t>
      </w:r>
      <w:proofErr w:type="gramEnd"/>
      <w:r w:rsidRPr="00EB1BF4">
        <w:rPr>
          <w:rFonts w:ascii="Courier New" w:hAnsi="Courier New" w:cs="Courier New"/>
          <w:lang w:val="en-US"/>
        </w:rPr>
        <w:t xml:space="preserve"> SCTP endpoint can be behind two NAT functions in parallel</w:t>
      </w:r>
    </w:p>
    <w:p w14:paraId="148D62B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providing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redundancy.  The method to set up this scenario is</w:t>
      </w:r>
    </w:p>
    <w:p w14:paraId="0F11D13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discussed</w:t>
      </w:r>
      <w:proofErr w:type="gramEnd"/>
      <w:r w:rsidRPr="00EB1BF4">
        <w:rPr>
          <w:rFonts w:ascii="Courier New" w:hAnsi="Courier New" w:cs="Courier New"/>
          <w:lang w:val="en-US"/>
        </w:rPr>
        <w:t xml:space="preserve"> in Section 6.6.</w:t>
      </w:r>
    </w:p>
    <w:p w14:paraId="3993FBA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D2B0DB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Each of these mechanisms requires additional chunks and parameters,</w:t>
      </w:r>
    </w:p>
    <w:p w14:paraId="77BAE91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defined</w:t>
      </w:r>
      <w:proofErr w:type="gramEnd"/>
      <w:r w:rsidRPr="00EB1BF4">
        <w:rPr>
          <w:rFonts w:ascii="Courier New" w:hAnsi="Courier New" w:cs="Courier New"/>
          <w:lang w:val="en-US"/>
        </w:rPr>
        <w:t xml:space="preserve"> in this document, and modified handling procedures from those</w:t>
      </w:r>
    </w:p>
    <w:p w14:paraId="588D2B0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specified</w:t>
      </w:r>
      <w:proofErr w:type="gramEnd"/>
      <w:r w:rsidRPr="00EB1BF4">
        <w:rPr>
          <w:rFonts w:ascii="Courier New" w:hAnsi="Courier New" w:cs="Courier New"/>
          <w:lang w:val="en-US"/>
        </w:rPr>
        <w:t xml:space="preserve"> in [RFC4960] as described below.</w:t>
      </w:r>
    </w:p>
    <w:p w14:paraId="3AB8F91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5380A9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6.1</w:t>
      </w:r>
      <w:proofErr w:type="gramStart"/>
      <w:r w:rsidRPr="00EB1BF4">
        <w:rPr>
          <w:rFonts w:ascii="Courier New" w:hAnsi="Courier New" w:cs="Courier New"/>
          <w:lang w:val="en-US"/>
        </w:rPr>
        <w:t>.  Association</w:t>
      </w:r>
      <w:proofErr w:type="gramEnd"/>
      <w:r w:rsidRPr="00EB1BF4">
        <w:rPr>
          <w:rFonts w:ascii="Courier New" w:hAnsi="Courier New" w:cs="Courier New"/>
          <w:lang w:val="en-US"/>
        </w:rPr>
        <w:t xml:space="preserve"> Setup Considerations for Endpoints</w:t>
      </w:r>
    </w:p>
    <w:p w14:paraId="31FB480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0061F9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association setup procedure defined in [RFC4960] allows multi-</w:t>
      </w:r>
    </w:p>
    <w:p w14:paraId="55F6936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homed</w:t>
      </w:r>
      <w:proofErr w:type="gramEnd"/>
      <w:r w:rsidRPr="00EB1BF4">
        <w:rPr>
          <w:rFonts w:ascii="Courier New" w:hAnsi="Courier New" w:cs="Courier New"/>
          <w:lang w:val="en-US"/>
        </w:rPr>
        <w:t xml:space="preserve"> SCTP endpoints to exchange its IP-addresses by using IPv4 or</w:t>
      </w:r>
    </w:p>
    <w:p w14:paraId="6F82F04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IPv6 address parameters in the INIT and INIT ACK chunks.  However,</w:t>
      </w:r>
    </w:p>
    <w:p w14:paraId="0D489D4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this</w:t>
      </w:r>
      <w:proofErr w:type="gramEnd"/>
      <w:r w:rsidRPr="00EB1BF4">
        <w:rPr>
          <w:rFonts w:ascii="Courier New" w:hAnsi="Courier New" w:cs="Courier New"/>
          <w:lang w:val="en-US"/>
        </w:rPr>
        <w:t xml:space="preserve"> does not work when NAT functions are present.</w:t>
      </w:r>
    </w:p>
    <w:p w14:paraId="35C74DC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A002EC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Every association setup from a host behind a NAT function MUST NOT</w:t>
      </w:r>
    </w:p>
    <w:p w14:paraId="340F4D7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use</w:t>
      </w:r>
      <w:proofErr w:type="gramEnd"/>
      <w:r w:rsidRPr="00EB1BF4">
        <w:rPr>
          <w:rFonts w:ascii="Courier New" w:hAnsi="Courier New" w:cs="Courier New"/>
          <w:lang w:val="en-US"/>
        </w:rPr>
        <w:t xml:space="preserve"> multiple internal addresses.  The INIT chunk MUST NOT contain an</w:t>
      </w:r>
    </w:p>
    <w:p w14:paraId="4A1B27B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IPv4 Address parameter, IPv6 Address parameter, or Supported Address</w:t>
      </w:r>
    </w:p>
    <w:p w14:paraId="0ECF89C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Types</w:t>
      </w:r>
      <w:proofErr w:type="gramEnd"/>
      <w:r w:rsidRPr="00EB1BF4">
        <w:rPr>
          <w:rFonts w:ascii="Courier New" w:hAnsi="Courier New" w:cs="Courier New"/>
          <w:lang w:val="en-US"/>
        </w:rPr>
        <w:t xml:space="preserve"> parameter.  The INIT ACK chunk MUST NOT contain any IPv4</w:t>
      </w:r>
    </w:p>
    <w:p w14:paraId="4AE43E4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Address parameter or IPv6 Address parameter using non-global</w:t>
      </w:r>
    </w:p>
    <w:p w14:paraId="3136E89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addresses</w:t>
      </w:r>
      <w:proofErr w:type="gramEnd"/>
      <w:r w:rsidRPr="00EB1BF4">
        <w:rPr>
          <w:rFonts w:ascii="Courier New" w:hAnsi="Courier New" w:cs="Courier New"/>
          <w:lang w:val="en-US"/>
        </w:rPr>
        <w:t>.  The INIT chunk and the INIT ACK chunk MUST NOT contain</w:t>
      </w:r>
    </w:p>
    <w:p w14:paraId="2286A44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any</w:t>
      </w:r>
      <w:proofErr w:type="gramEnd"/>
      <w:r w:rsidRPr="00EB1BF4">
        <w:rPr>
          <w:rFonts w:ascii="Courier New" w:hAnsi="Courier New" w:cs="Courier New"/>
          <w:lang w:val="en-US"/>
        </w:rPr>
        <w:t xml:space="preserve"> Host Name parameters.</w:t>
      </w:r>
    </w:p>
    <w:p w14:paraId="225A12F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495496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E2E6B9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5E2FC2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18]</w:t>
      </w:r>
    </w:p>
    <w:p w14:paraId="1FEFBAF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4AE426B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2DAF036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E22E2C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B62F45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If the association should finally be multi-</w:t>
      </w:r>
      <w:proofErr w:type="spellStart"/>
      <w:r w:rsidRPr="00EB1BF4">
        <w:rPr>
          <w:rFonts w:ascii="Courier New" w:hAnsi="Courier New" w:cs="Courier New"/>
          <w:lang w:val="en-US"/>
        </w:rPr>
        <w:t>homed</w:t>
      </w:r>
      <w:proofErr w:type="spellEnd"/>
      <w:r w:rsidRPr="00EB1BF4">
        <w:rPr>
          <w:rFonts w:ascii="Courier New" w:hAnsi="Courier New" w:cs="Courier New"/>
          <w:lang w:val="en-US"/>
        </w:rPr>
        <w:t>, the procedure in</w:t>
      </w:r>
    </w:p>
    <w:p w14:paraId="6E45683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Section 6.6 MUST be used.</w:t>
      </w:r>
    </w:p>
    <w:p w14:paraId="77BC6E1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2D8F78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INIT and INIT ACK chunk SHOULD contain the Disable Restart</w:t>
      </w:r>
    </w:p>
    <w:p w14:paraId="289C90F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parameter</w:t>
      </w:r>
      <w:proofErr w:type="gramEnd"/>
      <w:r w:rsidRPr="00EB1BF4">
        <w:rPr>
          <w:rFonts w:ascii="Courier New" w:hAnsi="Courier New" w:cs="Courier New"/>
          <w:lang w:val="en-US"/>
        </w:rPr>
        <w:t xml:space="preserve"> defined in Section 5.3.1.</w:t>
      </w:r>
    </w:p>
    <w:p w14:paraId="19714F6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B002B2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6.2</w:t>
      </w:r>
      <w:proofErr w:type="gramStart"/>
      <w:r w:rsidRPr="00EB1BF4">
        <w:rPr>
          <w:rFonts w:ascii="Courier New" w:hAnsi="Courier New" w:cs="Courier New"/>
          <w:lang w:val="en-US"/>
        </w:rPr>
        <w:t>.  Handling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of Internal Port Number and Verification Tag Collisions</w:t>
      </w:r>
    </w:p>
    <w:p w14:paraId="4084B0B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D7B464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Consider the case where two hosts in the Internal-Address space want</w:t>
      </w:r>
    </w:p>
    <w:p w14:paraId="3D42D7D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to</w:t>
      </w:r>
      <w:proofErr w:type="gramEnd"/>
      <w:r w:rsidRPr="00EB1BF4">
        <w:rPr>
          <w:rFonts w:ascii="Courier New" w:hAnsi="Courier New" w:cs="Courier New"/>
          <w:lang w:val="en-US"/>
        </w:rPr>
        <w:t xml:space="preserve"> set up an SCTP association with the same service provided by some</w:t>
      </w:r>
    </w:p>
    <w:p w14:paraId="485E7392" w14:textId="651E454A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ins w:id="171" w:author="BOUCADAIR Mohamed TGI/OLN" w:date="2020-07-29T10:11:00Z">
        <w:r w:rsidR="00EB1BF4">
          <w:rPr>
            <w:rFonts w:ascii="Courier New" w:hAnsi="Courier New" w:cs="Courier New"/>
            <w:lang w:val="en-US"/>
          </w:rPr>
          <w:t>remote</w:t>
        </w:r>
        <w:proofErr w:type="gramEnd"/>
        <w:r w:rsidR="00EB1BF4">
          <w:rPr>
            <w:rFonts w:ascii="Courier New" w:hAnsi="Courier New" w:cs="Courier New"/>
            <w:lang w:val="en-US"/>
          </w:rPr>
          <w:t xml:space="preserve"> </w:t>
        </w:r>
      </w:ins>
      <w:r w:rsidRPr="00EB1BF4">
        <w:rPr>
          <w:rFonts w:ascii="Courier New" w:hAnsi="Courier New" w:cs="Courier New"/>
          <w:lang w:val="en-US"/>
        </w:rPr>
        <w:t>hosts</w:t>
      </w:r>
      <w:del w:id="172" w:author="BOUCADAIR Mohamed TGI/OLN" w:date="2020-07-29T10:12:00Z">
        <w:r w:rsidRPr="00EB1BF4" w:rsidDel="00EB1BF4">
          <w:rPr>
            <w:rFonts w:ascii="Courier New" w:hAnsi="Courier New" w:cs="Courier New"/>
            <w:lang w:val="en-US"/>
          </w:rPr>
          <w:delText xml:space="preserve"> in the Internet</w:delText>
        </w:r>
      </w:del>
      <w:r w:rsidRPr="00EB1BF4">
        <w:rPr>
          <w:rFonts w:ascii="Courier New" w:hAnsi="Courier New" w:cs="Courier New"/>
          <w:lang w:val="en-US"/>
        </w:rPr>
        <w:t>.  This means that the Remote-Port is the same.</w:t>
      </w:r>
    </w:p>
    <w:p w14:paraId="6A84918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If they both choose the same Internal-Port and Internal-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>, the NAT</w:t>
      </w:r>
    </w:p>
    <w:p w14:paraId="7AD02B6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function</w:t>
      </w:r>
      <w:proofErr w:type="gramEnd"/>
      <w:r w:rsidRPr="00EB1BF4">
        <w:rPr>
          <w:rFonts w:ascii="Courier New" w:hAnsi="Courier New" w:cs="Courier New"/>
          <w:lang w:val="en-US"/>
        </w:rPr>
        <w:t xml:space="preserve"> cannot distinguish between incoming packets anymore.</w:t>
      </w:r>
    </w:p>
    <w:p w14:paraId="1F1D16A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However, this is unlikely.  The Internal-</w:t>
      </w:r>
      <w:proofErr w:type="spellStart"/>
      <w:r w:rsidRPr="00EB1BF4">
        <w:rPr>
          <w:rFonts w:ascii="Courier New" w:hAnsi="Courier New" w:cs="Courier New"/>
          <w:lang w:val="en-US"/>
        </w:rPr>
        <w:t>VTags</w:t>
      </w:r>
      <w:proofErr w:type="spellEnd"/>
      <w:r w:rsidRPr="00EB1BF4">
        <w:rPr>
          <w:rFonts w:ascii="Courier New" w:hAnsi="Courier New" w:cs="Courier New"/>
          <w:lang w:val="en-US"/>
        </w:rPr>
        <w:t xml:space="preserve"> are chosen at random</w:t>
      </w:r>
    </w:p>
    <w:p w14:paraId="39FC078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and</w:t>
      </w:r>
      <w:proofErr w:type="gramEnd"/>
      <w:r w:rsidRPr="00EB1BF4">
        <w:rPr>
          <w:rFonts w:ascii="Courier New" w:hAnsi="Courier New" w:cs="Courier New"/>
          <w:lang w:val="en-US"/>
        </w:rPr>
        <w:t xml:space="preserve"> if the Internal-Ports are also chosen from the ephemeral port</w:t>
      </w:r>
    </w:p>
    <w:p w14:paraId="14B9724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commentRangeStart w:id="173"/>
      <w:proofErr w:type="gramStart"/>
      <w:r w:rsidRPr="00EB1BF4">
        <w:rPr>
          <w:rFonts w:ascii="Courier New" w:hAnsi="Courier New" w:cs="Courier New"/>
          <w:lang w:val="en-US"/>
        </w:rPr>
        <w:t>range</w:t>
      </w:r>
      <w:proofErr w:type="gramEnd"/>
      <w:r w:rsidRPr="00EB1BF4">
        <w:rPr>
          <w:rFonts w:ascii="Courier New" w:hAnsi="Courier New" w:cs="Courier New"/>
          <w:lang w:val="en-US"/>
        </w:rPr>
        <w:t xml:space="preserve"> at random</w:t>
      </w:r>
      <w:commentRangeEnd w:id="173"/>
      <w:r w:rsidR="00EB1BF4">
        <w:rPr>
          <w:rStyle w:val="Marquedecommentaire"/>
          <w:rFonts w:asciiTheme="minorHAnsi" w:hAnsiTheme="minorHAnsi"/>
        </w:rPr>
        <w:commentReference w:id="173"/>
      </w:r>
      <w:r w:rsidRPr="00EB1BF4">
        <w:rPr>
          <w:rFonts w:ascii="Courier New" w:hAnsi="Courier New" w:cs="Courier New"/>
          <w:lang w:val="en-US"/>
        </w:rPr>
        <w:t xml:space="preserve"> this gives a 46-bit random number that has to match.</w:t>
      </w:r>
    </w:p>
    <w:p w14:paraId="2960E189" w14:textId="77575008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A NAPT </w:t>
      </w:r>
      <w:del w:id="174" w:author="BOUCADAIR Mohamed TGI/OLN" w:date="2020-07-29T10:13:00Z">
        <w:r w:rsidRPr="00EB1BF4" w:rsidDel="00EB1BF4">
          <w:rPr>
            <w:rFonts w:ascii="Courier New" w:hAnsi="Courier New" w:cs="Courier New"/>
            <w:lang w:val="en-US"/>
          </w:rPr>
          <w:delText xml:space="preserve">device </w:delText>
        </w:r>
      </w:del>
      <w:ins w:id="175" w:author="BOUCADAIR Mohamed TGI/OLN" w:date="2020-07-29T10:13:00Z">
        <w:r w:rsidR="00EB1BF4">
          <w:rPr>
            <w:rFonts w:ascii="Courier New" w:hAnsi="Courier New" w:cs="Courier New"/>
            <w:lang w:val="en-US"/>
          </w:rPr>
          <w:t>function</w:t>
        </w:r>
        <w:r w:rsidR="00EB1BF4" w:rsidRPr="00EB1BF4">
          <w:rPr>
            <w:rFonts w:ascii="Courier New" w:hAnsi="Courier New" w:cs="Courier New"/>
            <w:lang w:val="en-US"/>
          </w:rPr>
          <w:t xml:space="preserve"> </w:t>
        </w:r>
      </w:ins>
      <w:r w:rsidRPr="00EB1BF4">
        <w:rPr>
          <w:rFonts w:ascii="Courier New" w:hAnsi="Courier New" w:cs="Courier New"/>
          <w:lang w:val="en-US"/>
        </w:rPr>
        <w:t xml:space="preserve">can control the </w:t>
      </w:r>
      <w:del w:id="176" w:author="BOUCADAIR Mohamed TGI/OLN" w:date="2020-07-29T10:13:00Z">
        <w:r w:rsidRPr="00EB1BF4" w:rsidDel="00EB1BF4">
          <w:rPr>
            <w:rFonts w:ascii="Courier New" w:hAnsi="Courier New" w:cs="Courier New"/>
            <w:lang w:val="en-US"/>
          </w:rPr>
          <w:delText xml:space="preserve">Port </w:delText>
        </w:r>
      </w:del>
      <w:ins w:id="177" w:author="BOUCADAIR Mohamed TGI/OLN" w:date="2020-07-29T10:13:00Z">
        <w:r w:rsidR="00EB1BF4">
          <w:rPr>
            <w:rFonts w:ascii="Courier New" w:hAnsi="Courier New" w:cs="Courier New"/>
            <w:lang w:val="en-US"/>
          </w:rPr>
          <w:t>port</w:t>
        </w:r>
        <w:r w:rsidR="00EB1BF4" w:rsidRPr="00EB1BF4">
          <w:rPr>
            <w:rFonts w:ascii="Courier New" w:hAnsi="Courier New" w:cs="Courier New"/>
            <w:lang w:val="en-US"/>
          </w:rPr>
          <w:t xml:space="preserve"> </w:t>
        </w:r>
      </w:ins>
      <w:r w:rsidRPr="00EB1BF4">
        <w:rPr>
          <w:rFonts w:ascii="Courier New" w:hAnsi="Courier New" w:cs="Courier New"/>
          <w:lang w:val="en-US"/>
        </w:rPr>
        <w:t>number and therefore avoid</w:t>
      </w:r>
    </w:p>
    <w:p w14:paraId="04B907E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collisions</w:t>
      </w:r>
      <w:proofErr w:type="gramEnd"/>
      <w:r w:rsidRPr="00EB1BF4">
        <w:rPr>
          <w:rFonts w:ascii="Courier New" w:hAnsi="Courier New" w:cs="Courier New"/>
          <w:lang w:val="en-US"/>
        </w:rPr>
        <w:t xml:space="preserve"> deterministically.</w:t>
      </w:r>
    </w:p>
    <w:p w14:paraId="49711F8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3D36C7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same can happen with the Remote-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when a packet containing an</w:t>
      </w:r>
    </w:p>
    <w:p w14:paraId="30F5C73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INIT ACK chunk or an ASCONF chunk is processed by the NAT function.</w:t>
      </w:r>
    </w:p>
    <w:p w14:paraId="5FE8274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836AAC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6.2.1</w:t>
      </w:r>
      <w:proofErr w:type="gramStart"/>
      <w:r w:rsidRPr="00EB1BF4">
        <w:rPr>
          <w:rFonts w:ascii="Courier New" w:hAnsi="Courier New" w:cs="Courier New"/>
          <w:lang w:val="en-US"/>
        </w:rPr>
        <w:t>.  NAT</w:t>
      </w:r>
      <w:proofErr w:type="gramEnd"/>
      <w:r w:rsidRPr="00EB1BF4">
        <w:rPr>
          <w:rFonts w:ascii="Courier New" w:hAnsi="Courier New" w:cs="Courier New"/>
          <w:lang w:val="en-US"/>
        </w:rPr>
        <w:t xml:space="preserve"> Function Considerations</w:t>
      </w:r>
    </w:p>
    <w:p w14:paraId="144256A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004288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If the NAT function detects a collision of internal port numbers and</w:t>
      </w:r>
    </w:p>
    <w:p w14:paraId="4A92A7C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verification</w:t>
      </w:r>
      <w:proofErr w:type="gramEnd"/>
      <w:r w:rsidRPr="00EB1BF4">
        <w:rPr>
          <w:rFonts w:ascii="Courier New" w:hAnsi="Courier New" w:cs="Courier New"/>
          <w:lang w:val="en-US"/>
        </w:rPr>
        <w:t xml:space="preserve"> tags, it SHOULD send a packet containing an ABORT chunk</w:t>
      </w:r>
    </w:p>
    <w:p w14:paraId="773BE2C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with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M bit set if the collision is triggered by a packet</w:t>
      </w:r>
    </w:p>
    <w:p w14:paraId="4F7893F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containing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an INIT or INIT ACK chunk.  If such a collision is</w:t>
      </w:r>
    </w:p>
    <w:p w14:paraId="5FD114E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triggered</w:t>
      </w:r>
      <w:proofErr w:type="gramEnd"/>
      <w:r w:rsidRPr="00EB1BF4">
        <w:rPr>
          <w:rFonts w:ascii="Courier New" w:hAnsi="Courier New" w:cs="Courier New"/>
          <w:lang w:val="en-US"/>
        </w:rPr>
        <w:t xml:space="preserve"> by a packet containing an ASCONF chunk, it SHOULD send a</w:t>
      </w:r>
    </w:p>
    <w:p w14:paraId="731C38F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packet</w:t>
      </w:r>
      <w:proofErr w:type="gramEnd"/>
      <w:r w:rsidRPr="00EB1BF4">
        <w:rPr>
          <w:rFonts w:ascii="Courier New" w:hAnsi="Courier New" w:cs="Courier New"/>
          <w:lang w:val="en-US"/>
        </w:rPr>
        <w:t xml:space="preserve"> containing an ERROR chunk with the M bit.  The M bit is a new</w:t>
      </w:r>
    </w:p>
    <w:p w14:paraId="1CC21B0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bit</w:t>
      </w:r>
      <w:proofErr w:type="gramEnd"/>
      <w:r w:rsidRPr="00EB1BF4">
        <w:rPr>
          <w:rFonts w:ascii="Courier New" w:hAnsi="Courier New" w:cs="Courier New"/>
          <w:lang w:val="en-US"/>
        </w:rPr>
        <w:t xml:space="preserve"> defined by this document to express to SCTP that the source of</w:t>
      </w:r>
    </w:p>
    <w:p w14:paraId="5D94619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this</w:t>
      </w:r>
      <w:proofErr w:type="gramEnd"/>
      <w:r w:rsidRPr="00EB1BF4">
        <w:rPr>
          <w:rFonts w:ascii="Courier New" w:hAnsi="Courier New" w:cs="Courier New"/>
          <w:lang w:val="en-US"/>
        </w:rPr>
        <w:t xml:space="preserve"> packet is a "middle" box, not the peer SCTP endpoint (see</w:t>
      </w:r>
    </w:p>
    <w:p w14:paraId="206FD91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Section 5.1.1).  If a packet containing an INIT ACK chunk triggers</w:t>
      </w:r>
    </w:p>
    <w:p w14:paraId="7DE7D98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collision, the corresponding packet containing the ABORT chunk</w:t>
      </w:r>
    </w:p>
    <w:p w14:paraId="4292487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MUST contain the same source and destination address and port numbers</w:t>
      </w:r>
    </w:p>
    <w:p w14:paraId="00F317D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as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packet containing the INIT ACK chunk.  If a packet containing</w:t>
      </w:r>
    </w:p>
    <w:p w14:paraId="08E52F7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an</w:t>
      </w:r>
      <w:proofErr w:type="gramEnd"/>
      <w:r w:rsidRPr="00EB1BF4">
        <w:rPr>
          <w:rFonts w:ascii="Courier New" w:hAnsi="Courier New" w:cs="Courier New"/>
          <w:lang w:val="en-US"/>
        </w:rPr>
        <w:t xml:space="preserve"> INIT chunk or an ASCONF chunk, the source and destination address</w:t>
      </w:r>
    </w:p>
    <w:p w14:paraId="5B5B158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and</w:t>
      </w:r>
      <w:proofErr w:type="gramEnd"/>
      <w:r w:rsidRPr="00EB1BF4">
        <w:rPr>
          <w:rFonts w:ascii="Courier New" w:hAnsi="Courier New" w:cs="Courier New"/>
          <w:lang w:val="en-US"/>
        </w:rPr>
        <w:t xml:space="preserve"> port numbers MUST be swapped.</w:t>
      </w:r>
    </w:p>
    <w:p w14:paraId="505639A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6EE3D5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sender of the packet containing an ERROR or ABORT chunk MUST</w:t>
      </w:r>
    </w:p>
    <w:p w14:paraId="4CB3261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include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error cause with cause code '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and Port Number</w:t>
      </w:r>
    </w:p>
    <w:p w14:paraId="0FCA10A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Collision' (see Section 5.2.1).</w:t>
      </w:r>
    </w:p>
    <w:p w14:paraId="55ECF87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F057A8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03A397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4BBCC3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396647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B985D0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F35B9C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B25A24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DD0199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373C4B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19]</w:t>
      </w:r>
    </w:p>
    <w:p w14:paraId="2B4DDBF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br w:type="page"/>
      </w:r>
    </w:p>
    <w:p w14:paraId="64FD9EB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70BF1E4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EF9B2C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C4B870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6.2.2</w:t>
      </w:r>
      <w:proofErr w:type="gramStart"/>
      <w:r w:rsidRPr="00EB1BF4">
        <w:rPr>
          <w:rFonts w:ascii="Courier New" w:hAnsi="Courier New" w:cs="Courier New"/>
          <w:lang w:val="en-US"/>
        </w:rPr>
        <w:t>.  Endpoint</w:t>
      </w:r>
      <w:proofErr w:type="gramEnd"/>
      <w:r w:rsidRPr="00EB1BF4">
        <w:rPr>
          <w:rFonts w:ascii="Courier New" w:hAnsi="Courier New" w:cs="Courier New"/>
          <w:lang w:val="en-US"/>
        </w:rPr>
        <w:t xml:space="preserve"> Considerations</w:t>
      </w:r>
    </w:p>
    <w:p w14:paraId="78880D8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67CDDB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sender of the packet containing the INIT chunk or the receiver of</w:t>
      </w:r>
    </w:p>
    <w:p w14:paraId="4F52D3A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</w:t>
      </w:r>
      <w:proofErr w:type="gramEnd"/>
      <w:r w:rsidRPr="00EB1BF4">
        <w:rPr>
          <w:rFonts w:ascii="Courier New" w:hAnsi="Courier New" w:cs="Courier New"/>
          <w:lang w:val="en-US"/>
        </w:rPr>
        <w:t xml:space="preserve"> packet containing the INIT ACK chunk, upon reception of a packet</w:t>
      </w:r>
    </w:p>
    <w:p w14:paraId="378E9884" w14:textId="631BE9EB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del w:id="178" w:author="BOUCADAIR Mohamed TGI/OLN" w:date="2020-07-29T10:13:00Z">
        <w:r w:rsidRPr="00EB1BF4" w:rsidDel="00EB1BF4">
          <w:rPr>
            <w:rFonts w:ascii="Courier New" w:hAnsi="Courier New" w:cs="Courier New"/>
            <w:lang w:val="en-US"/>
          </w:rPr>
          <w:delText>containign</w:delText>
        </w:r>
      </w:del>
      <w:proofErr w:type="gramStart"/>
      <w:ins w:id="179" w:author="BOUCADAIR Mohamed TGI/OLN" w:date="2020-07-29T10:13:00Z">
        <w:r w:rsidR="00EB1BF4" w:rsidRPr="00EB1BF4">
          <w:rPr>
            <w:rFonts w:ascii="Courier New" w:hAnsi="Courier New" w:cs="Courier New"/>
            <w:lang w:val="en-US"/>
          </w:rPr>
          <w:t>containing</w:t>
        </w:r>
      </w:ins>
      <w:proofErr w:type="gramEnd"/>
      <w:r w:rsidRPr="00EB1BF4">
        <w:rPr>
          <w:rFonts w:ascii="Courier New" w:hAnsi="Courier New" w:cs="Courier New"/>
          <w:lang w:val="en-US"/>
        </w:rPr>
        <w:t xml:space="preserve"> an ABORT chunk with M bit set and the appropriate error</w:t>
      </w:r>
    </w:p>
    <w:p w14:paraId="747DDA8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cause</w:t>
      </w:r>
      <w:proofErr w:type="gramEnd"/>
      <w:r w:rsidRPr="00EB1BF4">
        <w:rPr>
          <w:rFonts w:ascii="Courier New" w:hAnsi="Courier New" w:cs="Courier New"/>
          <w:lang w:val="en-US"/>
        </w:rPr>
        <w:t xml:space="preserve"> code for colliding NAT binding table state is included, SHOULD</w:t>
      </w:r>
    </w:p>
    <w:p w14:paraId="1B35D12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reinitiate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association setup procedure after choosing a new</w:t>
      </w:r>
    </w:p>
    <w:p w14:paraId="7AA48F2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initiate</w:t>
      </w:r>
      <w:proofErr w:type="gramEnd"/>
      <w:r w:rsidRPr="00EB1BF4">
        <w:rPr>
          <w:rFonts w:ascii="Courier New" w:hAnsi="Courier New" w:cs="Courier New"/>
          <w:lang w:val="en-US"/>
        </w:rPr>
        <w:t xml:space="preserve"> tag, if the association is in COOKIE-WAIT state.  In any</w:t>
      </w:r>
    </w:p>
    <w:p w14:paraId="1615369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other</w:t>
      </w:r>
      <w:proofErr w:type="gramEnd"/>
      <w:r w:rsidRPr="00EB1BF4">
        <w:rPr>
          <w:rFonts w:ascii="Courier New" w:hAnsi="Courier New" w:cs="Courier New"/>
          <w:lang w:val="en-US"/>
        </w:rPr>
        <w:t xml:space="preserve"> state, the SCTP endpoint MUST NOT respond.</w:t>
      </w:r>
    </w:p>
    <w:p w14:paraId="46DC344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8CE06B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sender of packet containing the ASCONF chunk, upon reception of a</w:t>
      </w:r>
    </w:p>
    <w:p w14:paraId="62E5926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packet</w:t>
      </w:r>
      <w:proofErr w:type="gramEnd"/>
      <w:r w:rsidRPr="00EB1BF4">
        <w:rPr>
          <w:rFonts w:ascii="Courier New" w:hAnsi="Courier New" w:cs="Courier New"/>
          <w:lang w:val="en-US"/>
        </w:rPr>
        <w:t xml:space="preserve"> containing an ERROR chunk with M bit set, MUST stop adding the</w:t>
      </w:r>
    </w:p>
    <w:p w14:paraId="1C2E11B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path</w:t>
      </w:r>
      <w:proofErr w:type="gramEnd"/>
      <w:r w:rsidRPr="00EB1BF4">
        <w:rPr>
          <w:rFonts w:ascii="Courier New" w:hAnsi="Courier New" w:cs="Courier New"/>
          <w:lang w:val="en-US"/>
        </w:rPr>
        <w:t xml:space="preserve"> to the association.</w:t>
      </w:r>
    </w:p>
    <w:p w14:paraId="2E69ADC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73DB75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6.3</w:t>
      </w:r>
      <w:proofErr w:type="gramStart"/>
      <w:r w:rsidRPr="00EB1BF4">
        <w:rPr>
          <w:rFonts w:ascii="Courier New" w:hAnsi="Courier New" w:cs="Courier New"/>
          <w:lang w:val="en-US"/>
        </w:rPr>
        <w:t>.  Handling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of Internal Port Number Collisions</w:t>
      </w:r>
    </w:p>
    <w:p w14:paraId="05B04A7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725B5B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When two SCTP hosts are behind an SCTP-aware NAT it is possible that</w:t>
      </w:r>
    </w:p>
    <w:p w14:paraId="5CB8D1F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two</w:t>
      </w:r>
      <w:proofErr w:type="gramEnd"/>
      <w:r w:rsidRPr="00EB1BF4">
        <w:rPr>
          <w:rFonts w:ascii="Courier New" w:hAnsi="Courier New" w:cs="Courier New"/>
          <w:lang w:val="en-US"/>
        </w:rPr>
        <w:t xml:space="preserve"> SCTP hosts in the Internal-Address space will want to set up an</w:t>
      </w:r>
    </w:p>
    <w:p w14:paraId="395C028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SCTP association with the same server running on the same host in the</w:t>
      </w:r>
    </w:p>
    <w:p w14:paraId="19DA541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Internet.  If the two hosts choose the same internal port, this is</w:t>
      </w:r>
    </w:p>
    <w:p w14:paraId="67D95FD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considered</w:t>
      </w:r>
      <w:proofErr w:type="gramEnd"/>
      <w:r w:rsidRPr="00EB1BF4">
        <w:rPr>
          <w:rFonts w:ascii="Courier New" w:hAnsi="Courier New" w:cs="Courier New"/>
          <w:lang w:val="en-US"/>
        </w:rPr>
        <w:t xml:space="preserve"> an internal port number collision.</w:t>
      </w:r>
    </w:p>
    <w:p w14:paraId="193E47E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559DE8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For the NAT function, appropriate tracking may be performed by</w:t>
      </w:r>
    </w:p>
    <w:p w14:paraId="63BAF14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assuring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that the </w:t>
      </w:r>
      <w:proofErr w:type="spellStart"/>
      <w:r w:rsidRPr="00EB1BF4">
        <w:rPr>
          <w:rFonts w:ascii="Courier New" w:hAnsi="Courier New" w:cs="Courier New"/>
          <w:lang w:val="en-US"/>
        </w:rPr>
        <w:t>VTags</w:t>
      </w:r>
      <w:proofErr w:type="spellEnd"/>
      <w:r w:rsidRPr="00EB1BF4">
        <w:rPr>
          <w:rFonts w:ascii="Courier New" w:hAnsi="Courier New" w:cs="Courier New"/>
          <w:lang w:val="en-US"/>
        </w:rPr>
        <w:t xml:space="preserve"> are unique between the two hosts.</w:t>
      </w:r>
    </w:p>
    <w:p w14:paraId="15C723E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3B86EF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6.3.1</w:t>
      </w:r>
      <w:proofErr w:type="gramStart"/>
      <w:r w:rsidRPr="00EB1BF4">
        <w:rPr>
          <w:rFonts w:ascii="Courier New" w:hAnsi="Courier New" w:cs="Courier New"/>
          <w:lang w:val="en-US"/>
        </w:rPr>
        <w:t>.  NAT</w:t>
      </w:r>
      <w:proofErr w:type="gramEnd"/>
      <w:r w:rsidRPr="00EB1BF4">
        <w:rPr>
          <w:rFonts w:ascii="Courier New" w:hAnsi="Courier New" w:cs="Courier New"/>
          <w:lang w:val="en-US"/>
        </w:rPr>
        <w:t xml:space="preserve"> Function Considerations</w:t>
      </w:r>
    </w:p>
    <w:p w14:paraId="2584E53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65A951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NAT function, when processing the packet containing the INIT ACK</w:t>
      </w:r>
    </w:p>
    <w:p w14:paraId="0C16AE5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chunk</w:t>
      </w:r>
      <w:proofErr w:type="gramEnd"/>
      <w:r w:rsidRPr="00EB1BF4">
        <w:rPr>
          <w:rFonts w:ascii="Courier New" w:hAnsi="Courier New" w:cs="Courier New"/>
          <w:lang w:val="en-US"/>
        </w:rPr>
        <w:t>, should note in its NAT binding table that the association</w:t>
      </w:r>
    </w:p>
    <w:p w14:paraId="5D29D87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supports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disable restart extension.  This note is used when</w:t>
      </w:r>
    </w:p>
    <w:p w14:paraId="2961A61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establishing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future associations (i.e. when processing a packet</w:t>
      </w:r>
    </w:p>
    <w:p w14:paraId="222EADC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containing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an INIT chunk from an internal host) to decide if the</w:t>
      </w:r>
    </w:p>
    <w:p w14:paraId="73CDA62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connection</w:t>
      </w:r>
      <w:proofErr w:type="gramEnd"/>
      <w:r w:rsidRPr="00EB1BF4">
        <w:rPr>
          <w:rFonts w:ascii="Courier New" w:hAnsi="Courier New" w:cs="Courier New"/>
          <w:lang w:val="en-US"/>
        </w:rPr>
        <w:t xml:space="preserve"> should be allowed.  The NAT function does the following</w:t>
      </w:r>
    </w:p>
    <w:p w14:paraId="336CE1F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when</w:t>
      </w:r>
      <w:proofErr w:type="gramEnd"/>
      <w:r w:rsidRPr="00EB1BF4">
        <w:rPr>
          <w:rFonts w:ascii="Courier New" w:hAnsi="Courier New" w:cs="Courier New"/>
          <w:lang w:val="en-US"/>
        </w:rPr>
        <w:t xml:space="preserve"> processing a packet containing an INIT chunk:</w:t>
      </w:r>
    </w:p>
    <w:p w14:paraId="7326986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AB26E8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*  If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packet containing the INIT chunk is originating from an</w:t>
      </w:r>
    </w:p>
    <w:p w14:paraId="1A48193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internal</w:t>
      </w:r>
      <w:proofErr w:type="gramEnd"/>
      <w:r w:rsidRPr="00EB1BF4">
        <w:rPr>
          <w:rFonts w:ascii="Courier New" w:hAnsi="Courier New" w:cs="Courier New"/>
          <w:lang w:val="en-US"/>
        </w:rPr>
        <w:t xml:space="preserve"> port to an remote port for which the NAT function has no</w:t>
      </w:r>
    </w:p>
    <w:p w14:paraId="5AFC7F2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matching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NAT binding table entry, it MUST allow the packet</w:t>
      </w:r>
    </w:p>
    <w:p w14:paraId="23A757D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containing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INIT chunk creating an NAT binding table entry.</w:t>
      </w:r>
    </w:p>
    <w:p w14:paraId="65E15D9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1D07A8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*  If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packet containing the INIT chunk matches an existing NAT</w:t>
      </w:r>
    </w:p>
    <w:p w14:paraId="05F9F6A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binding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table entry, it MUST validate that the disable restart</w:t>
      </w:r>
    </w:p>
    <w:p w14:paraId="6178E59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feature</w:t>
      </w:r>
      <w:proofErr w:type="gramEnd"/>
      <w:r w:rsidRPr="00EB1BF4">
        <w:rPr>
          <w:rFonts w:ascii="Courier New" w:hAnsi="Courier New" w:cs="Courier New"/>
          <w:lang w:val="en-US"/>
        </w:rPr>
        <w:t xml:space="preserve"> is supported and, if it does, allow the packet containing</w:t>
      </w:r>
    </w:p>
    <w:p w14:paraId="760CF28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INIT chunk to be forwarded.</w:t>
      </w:r>
    </w:p>
    <w:p w14:paraId="69C0031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644A86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*  If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disable restart feature is not supported, the NAT function</w:t>
      </w:r>
    </w:p>
    <w:p w14:paraId="12FC959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SHOULD send a packet containing an ABORT chunk with the M bit set.</w:t>
      </w:r>
    </w:p>
    <w:p w14:paraId="7F02869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EF2EB9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84495F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A39C84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5C3F67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20]</w:t>
      </w:r>
    </w:p>
    <w:p w14:paraId="49D354C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4B68217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74D7F35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BA05F0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269549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'Port Number Collision' error cause (see Section 5.2.3) MUST be</w:t>
      </w:r>
    </w:p>
    <w:p w14:paraId="4DDF440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included</w:t>
      </w:r>
      <w:proofErr w:type="gramEnd"/>
      <w:r w:rsidRPr="00EB1BF4">
        <w:rPr>
          <w:rFonts w:ascii="Courier New" w:hAnsi="Courier New" w:cs="Courier New"/>
          <w:lang w:val="en-US"/>
        </w:rPr>
        <w:t xml:space="preserve"> in the ABORT chunk sent in response to the packet containing</w:t>
      </w:r>
    </w:p>
    <w:p w14:paraId="0940ACB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an</w:t>
      </w:r>
      <w:proofErr w:type="gramEnd"/>
      <w:r w:rsidRPr="00EB1BF4">
        <w:rPr>
          <w:rFonts w:ascii="Courier New" w:hAnsi="Courier New" w:cs="Courier New"/>
          <w:lang w:val="en-US"/>
        </w:rPr>
        <w:t xml:space="preserve"> INIT chunk.</w:t>
      </w:r>
    </w:p>
    <w:p w14:paraId="112E8D8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1F710A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If the collision is triggered by a packet containing an ASCONF chunk,</w:t>
      </w:r>
    </w:p>
    <w:p w14:paraId="3E460C5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</w:t>
      </w:r>
      <w:proofErr w:type="gramEnd"/>
      <w:r w:rsidRPr="00EB1BF4">
        <w:rPr>
          <w:rFonts w:ascii="Courier New" w:hAnsi="Courier New" w:cs="Courier New"/>
          <w:lang w:val="en-US"/>
        </w:rPr>
        <w:t xml:space="preserve"> packet containing an ERROR chunk with the 'Port Number Collision'</w:t>
      </w:r>
    </w:p>
    <w:p w14:paraId="2054384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error</w:t>
      </w:r>
      <w:proofErr w:type="gramEnd"/>
      <w:r w:rsidRPr="00EB1BF4">
        <w:rPr>
          <w:rFonts w:ascii="Courier New" w:hAnsi="Courier New" w:cs="Courier New"/>
          <w:lang w:val="en-US"/>
        </w:rPr>
        <w:t xml:space="preserve"> cause SHOULD be sent in response to the packet containing the</w:t>
      </w:r>
    </w:p>
    <w:p w14:paraId="59FED68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ASCONF chunk.</w:t>
      </w:r>
    </w:p>
    <w:p w14:paraId="2077D1E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FBB755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6.3.2</w:t>
      </w:r>
      <w:proofErr w:type="gramStart"/>
      <w:r w:rsidRPr="00EB1BF4">
        <w:rPr>
          <w:rFonts w:ascii="Courier New" w:hAnsi="Courier New" w:cs="Courier New"/>
          <w:lang w:val="en-US"/>
        </w:rPr>
        <w:t>.  Endpoint</w:t>
      </w:r>
      <w:proofErr w:type="gramEnd"/>
      <w:r w:rsidRPr="00EB1BF4">
        <w:rPr>
          <w:rFonts w:ascii="Courier New" w:hAnsi="Courier New" w:cs="Courier New"/>
          <w:lang w:val="en-US"/>
        </w:rPr>
        <w:t xml:space="preserve"> Considerations</w:t>
      </w:r>
    </w:p>
    <w:p w14:paraId="4592355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515528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For the remote SCTP server on the Internet this means that the</w:t>
      </w:r>
    </w:p>
    <w:p w14:paraId="6E0BCB8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Remote-Port and the Remote-Address are the same.  If they both have</w:t>
      </w:r>
    </w:p>
    <w:p w14:paraId="558CB72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chosen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same Internal-Port the server cannot distinguish between</w:t>
      </w:r>
    </w:p>
    <w:p w14:paraId="125AAE8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both</w:t>
      </w:r>
      <w:proofErr w:type="gramEnd"/>
      <w:r w:rsidRPr="00EB1BF4">
        <w:rPr>
          <w:rFonts w:ascii="Courier New" w:hAnsi="Courier New" w:cs="Courier New"/>
          <w:lang w:val="en-US"/>
        </w:rPr>
        <w:t xml:space="preserve"> associations based on the address and port numbers.  For the</w:t>
      </w:r>
    </w:p>
    <w:p w14:paraId="3BE651B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server</w:t>
      </w:r>
      <w:proofErr w:type="gramEnd"/>
      <w:r w:rsidRPr="00EB1BF4">
        <w:rPr>
          <w:rFonts w:ascii="Courier New" w:hAnsi="Courier New" w:cs="Courier New"/>
          <w:lang w:val="en-US"/>
        </w:rPr>
        <w:t xml:space="preserve"> it looks like the association is being restarted.  To overcome</w:t>
      </w:r>
    </w:p>
    <w:p w14:paraId="0DD9260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this</w:t>
      </w:r>
      <w:proofErr w:type="gramEnd"/>
      <w:r w:rsidRPr="00EB1BF4">
        <w:rPr>
          <w:rFonts w:ascii="Courier New" w:hAnsi="Courier New" w:cs="Courier New"/>
          <w:lang w:val="en-US"/>
        </w:rPr>
        <w:t xml:space="preserve"> limitation the client sends a Disable Restart parameter in the</w:t>
      </w:r>
    </w:p>
    <w:p w14:paraId="5E93D65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INIT chunk.</w:t>
      </w:r>
    </w:p>
    <w:p w14:paraId="6893C47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7E4EDC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When the server receives this parameter it does the following:</w:t>
      </w:r>
    </w:p>
    <w:p w14:paraId="748308B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1F2465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*  It</w:t>
      </w:r>
      <w:proofErr w:type="gramEnd"/>
      <w:r w:rsidRPr="00EB1BF4">
        <w:rPr>
          <w:rFonts w:ascii="Courier New" w:hAnsi="Courier New" w:cs="Courier New"/>
          <w:lang w:val="en-US"/>
        </w:rPr>
        <w:t xml:space="preserve"> MUST include a Disable Restart parameter in the INIT ACK to</w:t>
      </w:r>
    </w:p>
    <w:p w14:paraId="268287F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inform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client that it will support the feature.</w:t>
      </w:r>
    </w:p>
    <w:p w14:paraId="78A63C2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C5EC44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*  It</w:t>
      </w:r>
      <w:proofErr w:type="gramEnd"/>
      <w:r w:rsidRPr="00EB1BF4">
        <w:rPr>
          <w:rFonts w:ascii="Courier New" w:hAnsi="Courier New" w:cs="Courier New"/>
          <w:lang w:val="en-US"/>
        </w:rPr>
        <w:t xml:space="preserve"> MUST disable the restart procedures defined in [RFC4960] for</w:t>
      </w:r>
    </w:p>
    <w:p w14:paraId="7A9D2B2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this</w:t>
      </w:r>
      <w:proofErr w:type="gramEnd"/>
      <w:r w:rsidRPr="00EB1BF4">
        <w:rPr>
          <w:rFonts w:ascii="Courier New" w:hAnsi="Courier New" w:cs="Courier New"/>
          <w:lang w:val="en-US"/>
        </w:rPr>
        <w:t xml:space="preserve"> association.</w:t>
      </w:r>
    </w:p>
    <w:p w14:paraId="7A8DD3C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E0189B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Servers that support this feature will need to be capable of</w:t>
      </w:r>
    </w:p>
    <w:p w14:paraId="0C0D6CB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maintaining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multiple connections to what appears to be the same peer</w:t>
      </w:r>
    </w:p>
    <w:p w14:paraId="7A10F25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(</w:t>
      </w:r>
      <w:proofErr w:type="gramStart"/>
      <w:r w:rsidRPr="00EB1BF4">
        <w:rPr>
          <w:rFonts w:ascii="Courier New" w:hAnsi="Courier New" w:cs="Courier New"/>
          <w:lang w:val="en-US"/>
        </w:rPr>
        <w:t>behind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NAT function) differentiated only by the </w:t>
      </w:r>
      <w:proofErr w:type="spellStart"/>
      <w:r w:rsidRPr="00EB1BF4">
        <w:rPr>
          <w:rFonts w:ascii="Courier New" w:hAnsi="Courier New" w:cs="Courier New"/>
          <w:lang w:val="en-US"/>
        </w:rPr>
        <w:t>VTags</w:t>
      </w:r>
      <w:proofErr w:type="spellEnd"/>
      <w:r w:rsidRPr="00EB1BF4">
        <w:rPr>
          <w:rFonts w:ascii="Courier New" w:hAnsi="Courier New" w:cs="Courier New"/>
          <w:lang w:val="en-US"/>
        </w:rPr>
        <w:t>.</w:t>
      </w:r>
    </w:p>
    <w:p w14:paraId="772DB41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F63CBE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6.4</w:t>
      </w:r>
      <w:proofErr w:type="gramStart"/>
      <w:r w:rsidRPr="00EB1BF4">
        <w:rPr>
          <w:rFonts w:ascii="Courier New" w:hAnsi="Courier New" w:cs="Courier New"/>
          <w:lang w:val="en-US"/>
        </w:rPr>
        <w:t>.  Handling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of Missing State</w:t>
      </w:r>
    </w:p>
    <w:p w14:paraId="2291164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310B40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6.4.1</w:t>
      </w:r>
      <w:proofErr w:type="gramStart"/>
      <w:r w:rsidRPr="00EB1BF4">
        <w:rPr>
          <w:rFonts w:ascii="Courier New" w:hAnsi="Courier New" w:cs="Courier New"/>
          <w:lang w:val="en-US"/>
        </w:rPr>
        <w:t>.  NAT</w:t>
      </w:r>
      <w:proofErr w:type="gramEnd"/>
      <w:r w:rsidRPr="00EB1BF4">
        <w:rPr>
          <w:rFonts w:ascii="Courier New" w:hAnsi="Courier New" w:cs="Courier New"/>
          <w:lang w:val="en-US"/>
        </w:rPr>
        <w:t xml:space="preserve"> Function Considerations</w:t>
      </w:r>
    </w:p>
    <w:p w14:paraId="22D8462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E07B0B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If the NAT function receives a packet from the internal network for</w:t>
      </w:r>
    </w:p>
    <w:p w14:paraId="68141E7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which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lookup procedure does not find an entry in the NAT binding</w:t>
      </w:r>
    </w:p>
    <w:p w14:paraId="66E0E8C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table</w:t>
      </w:r>
      <w:proofErr w:type="gramEnd"/>
      <w:r w:rsidRPr="00EB1BF4">
        <w:rPr>
          <w:rFonts w:ascii="Courier New" w:hAnsi="Courier New" w:cs="Courier New"/>
          <w:lang w:val="en-US"/>
        </w:rPr>
        <w:t>, a packet containing an ERROR chunk SHOULD be sent back with</w:t>
      </w:r>
    </w:p>
    <w:p w14:paraId="5D502E8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M bit set.  The source address of the packet containing the ERROR</w:t>
      </w:r>
    </w:p>
    <w:p w14:paraId="6815EF5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chunk</w:t>
      </w:r>
      <w:proofErr w:type="gramEnd"/>
      <w:r w:rsidRPr="00EB1BF4">
        <w:rPr>
          <w:rFonts w:ascii="Courier New" w:hAnsi="Courier New" w:cs="Courier New"/>
          <w:lang w:val="en-US"/>
        </w:rPr>
        <w:t xml:space="preserve"> MUST be the destination address of the incoming SCTP packet.</w:t>
      </w:r>
    </w:p>
    <w:p w14:paraId="2C8CF2C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verification tag is reflected and the T bit is set.  Such a</w:t>
      </w:r>
    </w:p>
    <w:p w14:paraId="364B231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packet</w:t>
      </w:r>
      <w:proofErr w:type="gramEnd"/>
      <w:r w:rsidRPr="00EB1BF4">
        <w:rPr>
          <w:rFonts w:ascii="Courier New" w:hAnsi="Courier New" w:cs="Courier New"/>
          <w:lang w:val="en-US"/>
        </w:rPr>
        <w:t xml:space="preserve"> containing an ERROR chunk SHOULD NOT be sent if the received</w:t>
      </w:r>
    </w:p>
    <w:p w14:paraId="7B8D54C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packet</w:t>
      </w:r>
      <w:proofErr w:type="gramEnd"/>
      <w:r w:rsidRPr="00EB1BF4">
        <w:rPr>
          <w:rFonts w:ascii="Courier New" w:hAnsi="Courier New" w:cs="Courier New"/>
          <w:lang w:val="en-US"/>
        </w:rPr>
        <w:t xml:space="preserve"> contains an ABORT, SHUTDOWN COMPLETE or INIT ACK chunk.  A</w:t>
      </w:r>
    </w:p>
    <w:p w14:paraId="77F993E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packet</w:t>
      </w:r>
      <w:proofErr w:type="gramEnd"/>
      <w:r w:rsidRPr="00EB1BF4">
        <w:rPr>
          <w:rFonts w:ascii="Courier New" w:hAnsi="Courier New" w:cs="Courier New"/>
          <w:lang w:val="en-US"/>
        </w:rPr>
        <w:t xml:space="preserve"> containing an ERROR chunk MUST NOT be sent if the received</w:t>
      </w:r>
    </w:p>
    <w:p w14:paraId="3CAC07D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packet</w:t>
      </w:r>
      <w:proofErr w:type="gramEnd"/>
      <w:r w:rsidRPr="00EB1BF4">
        <w:rPr>
          <w:rFonts w:ascii="Courier New" w:hAnsi="Courier New" w:cs="Courier New"/>
          <w:lang w:val="en-US"/>
        </w:rPr>
        <w:t xml:space="preserve"> contains an ERROR chunk with the M bit set.  In any case, the</w:t>
      </w:r>
    </w:p>
    <w:p w14:paraId="2EB4C35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packet</w:t>
      </w:r>
      <w:proofErr w:type="gramEnd"/>
      <w:r w:rsidRPr="00EB1BF4">
        <w:rPr>
          <w:rFonts w:ascii="Courier New" w:hAnsi="Courier New" w:cs="Courier New"/>
          <w:lang w:val="en-US"/>
        </w:rPr>
        <w:t xml:space="preserve"> SHOULD NOT be forwarded to the remote address.</w:t>
      </w:r>
    </w:p>
    <w:p w14:paraId="67B7392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B183E6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C1E8F7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B73B6B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13500D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96D1B4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21]</w:t>
      </w:r>
    </w:p>
    <w:p w14:paraId="69BC6C5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7C949DF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6C7D098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3E4A47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5864A4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When sending a packet containing an ERROR chunk, the error cause</w:t>
      </w:r>
    </w:p>
    <w:p w14:paraId="4BDBCEC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'Missing State' (see Section 5.2.2) MUST be included and the M bit of</w:t>
      </w:r>
    </w:p>
    <w:p w14:paraId="4A99358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ERROR chunk MUST be set (see Section 5.1.2).</w:t>
      </w:r>
    </w:p>
    <w:p w14:paraId="72A6AE6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F7E11D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If the NAT device receives a packet for which it has no NAT binding</w:t>
      </w:r>
    </w:p>
    <w:p w14:paraId="227E5BC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table</w:t>
      </w:r>
      <w:proofErr w:type="gramEnd"/>
      <w:r w:rsidRPr="00EB1BF4">
        <w:rPr>
          <w:rFonts w:ascii="Courier New" w:hAnsi="Courier New" w:cs="Courier New"/>
          <w:lang w:val="en-US"/>
        </w:rPr>
        <w:t xml:space="preserve"> entry and the packet contains an ASCONF chunk with the </w:t>
      </w:r>
      <w:proofErr w:type="spellStart"/>
      <w:r w:rsidRPr="00EB1BF4">
        <w:rPr>
          <w:rFonts w:ascii="Courier New" w:hAnsi="Courier New" w:cs="Courier New"/>
          <w:lang w:val="en-US"/>
        </w:rPr>
        <w:t>VTags</w:t>
      </w:r>
      <w:proofErr w:type="spellEnd"/>
    </w:p>
    <w:p w14:paraId="649323C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parameter</w:t>
      </w:r>
      <w:proofErr w:type="gramEnd"/>
      <w:r w:rsidRPr="00EB1BF4">
        <w:rPr>
          <w:rFonts w:ascii="Courier New" w:hAnsi="Courier New" w:cs="Courier New"/>
          <w:lang w:val="en-US"/>
        </w:rPr>
        <w:t>, the NAT function MUST update its NAT binding table</w:t>
      </w:r>
    </w:p>
    <w:p w14:paraId="7BD05E4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according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to the verification tags in the </w:t>
      </w:r>
      <w:proofErr w:type="spellStart"/>
      <w:r w:rsidRPr="00EB1BF4">
        <w:rPr>
          <w:rFonts w:ascii="Courier New" w:hAnsi="Courier New" w:cs="Courier New"/>
          <w:lang w:val="en-US"/>
        </w:rPr>
        <w:t>VTags</w:t>
      </w:r>
      <w:proofErr w:type="spellEnd"/>
      <w:r w:rsidRPr="00EB1BF4">
        <w:rPr>
          <w:rFonts w:ascii="Courier New" w:hAnsi="Courier New" w:cs="Courier New"/>
          <w:lang w:val="en-US"/>
        </w:rPr>
        <w:t xml:space="preserve"> parameter and the</w:t>
      </w:r>
    </w:p>
    <w:p w14:paraId="03BD096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optional</w:t>
      </w:r>
      <w:proofErr w:type="gramEnd"/>
      <w:r w:rsidRPr="00EB1BF4">
        <w:rPr>
          <w:rFonts w:ascii="Courier New" w:hAnsi="Courier New" w:cs="Courier New"/>
          <w:lang w:val="en-US"/>
        </w:rPr>
        <w:t xml:space="preserve"> Disable Restart parameter.</w:t>
      </w:r>
    </w:p>
    <w:p w14:paraId="061F99C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55A3DF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6.4.2</w:t>
      </w:r>
      <w:proofErr w:type="gramStart"/>
      <w:r w:rsidRPr="00EB1BF4">
        <w:rPr>
          <w:rFonts w:ascii="Courier New" w:hAnsi="Courier New" w:cs="Courier New"/>
          <w:lang w:val="en-US"/>
        </w:rPr>
        <w:t>.  Endpoint</w:t>
      </w:r>
      <w:proofErr w:type="gramEnd"/>
      <w:r w:rsidRPr="00EB1BF4">
        <w:rPr>
          <w:rFonts w:ascii="Courier New" w:hAnsi="Courier New" w:cs="Courier New"/>
          <w:lang w:val="en-US"/>
        </w:rPr>
        <w:t xml:space="preserve"> Considerations</w:t>
      </w:r>
    </w:p>
    <w:p w14:paraId="7207A65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A8606C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Upon reception of this packet containing the ERROR chunk by an SCTP</w:t>
      </w:r>
    </w:p>
    <w:p w14:paraId="72BE640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endpoint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receiver takes the following actions:</w:t>
      </w:r>
    </w:p>
    <w:p w14:paraId="0D10E7D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C9B080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*  It</w:t>
      </w:r>
      <w:proofErr w:type="gramEnd"/>
      <w:r w:rsidRPr="00EB1BF4">
        <w:rPr>
          <w:rFonts w:ascii="Courier New" w:hAnsi="Courier New" w:cs="Courier New"/>
          <w:lang w:val="en-US"/>
        </w:rPr>
        <w:t xml:space="preserve"> SHOULD validate that the verification tag is reflected by</w:t>
      </w:r>
    </w:p>
    <w:p w14:paraId="42900E7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looking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at the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that would have been included in the outgoing</w:t>
      </w:r>
    </w:p>
    <w:p w14:paraId="2B8708B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packet</w:t>
      </w:r>
      <w:proofErr w:type="gramEnd"/>
      <w:r w:rsidRPr="00EB1BF4">
        <w:rPr>
          <w:rFonts w:ascii="Courier New" w:hAnsi="Courier New" w:cs="Courier New"/>
          <w:lang w:val="en-US"/>
        </w:rPr>
        <w:t>.  If the validation fails, discard the incoming packet</w:t>
      </w:r>
    </w:p>
    <w:p w14:paraId="76659A5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containing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ERROR chunk.</w:t>
      </w:r>
    </w:p>
    <w:p w14:paraId="32DEB0E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434874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*  It</w:t>
      </w:r>
      <w:proofErr w:type="gramEnd"/>
      <w:r w:rsidRPr="00EB1BF4">
        <w:rPr>
          <w:rFonts w:ascii="Courier New" w:hAnsi="Courier New" w:cs="Courier New"/>
          <w:lang w:val="en-US"/>
        </w:rPr>
        <w:t xml:space="preserve"> SHOULD validate that the peer of the SCTP association supports</w:t>
      </w:r>
    </w:p>
    <w:p w14:paraId="0E36529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dynamic address extension.  If the validation fails, discard</w:t>
      </w:r>
    </w:p>
    <w:p w14:paraId="550BFDC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incoming packet containing the ERROR chunk.</w:t>
      </w:r>
    </w:p>
    <w:p w14:paraId="481332E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394949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*  It</w:t>
      </w:r>
      <w:proofErr w:type="gramEnd"/>
      <w:r w:rsidRPr="00EB1BF4">
        <w:rPr>
          <w:rFonts w:ascii="Courier New" w:hAnsi="Courier New" w:cs="Courier New"/>
          <w:lang w:val="en-US"/>
        </w:rPr>
        <w:t xml:space="preserve"> SHOULD generate a packet containing a new ASCONF chunk</w:t>
      </w:r>
    </w:p>
    <w:p w14:paraId="161477E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containing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</w:t>
      </w:r>
      <w:proofErr w:type="spellStart"/>
      <w:r w:rsidRPr="00EB1BF4">
        <w:rPr>
          <w:rFonts w:ascii="Courier New" w:hAnsi="Courier New" w:cs="Courier New"/>
          <w:lang w:val="en-US"/>
        </w:rPr>
        <w:t>VTags</w:t>
      </w:r>
      <w:proofErr w:type="spellEnd"/>
      <w:r w:rsidRPr="00EB1BF4">
        <w:rPr>
          <w:rFonts w:ascii="Courier New" w:hAnsi="Courier New" w:cs="Courier New"/>
          <w:lang w:val="en-US"/>
        </w:rPr>
        <w:t xml:space="preserve"> parameter (see Section 5.3.2) and the Disable</w:t>
      </w:r>
    </w:p>
    <w:p w14:paraId="2A48FB7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Restart parameter (see Section 5.3.1) if the association is using</w:t>
      </w:r>
    </w:p>
    <w:p w14:paraId="4CE2D0B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disable restart feature.  By processing this packet the NAT</w:t>
      </w:r>
    </w:p>
    <w:p w14:paraId="346D5B2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function</w:t>
      </w:r>
      <w:proofErr w:type="gramEnd"/>
      <w:r w:rsidRPr="00EB1BF4">
        <w:rPr>
          <w:rFonts w:ascii="Courier New" w:hAnsi="Courier New" w:cs="Courier New"/>
          <w:lang w:val="en-US"/>
        </w:rPr>
        <w:t xml:space="preserve"> can recover the appropriate state.  The procedures for</w:t>
      </w:r>
    </w:p>
    <w:p w14:paraId="624E2E1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generating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an ASCONF chunk can be found in [RFC5061].</w:t>
      </w:r>
    </w:p>
    <w:p w14:paraId="6C4A590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B456DD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peer SCTP endpoint receiving such a packet containing an ASCONF</w:t>
      </w:r>
    </w:p>
    <w:p w14:paraId="3194330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chunk</w:t>
      </w:r>
      <w:proofErr w:type="gramEnd"/>
      <w:r w:rsidRPr="00EB1BF4">
        <w:rPr>
          <w:rFonts w:ascii="Courier New" w:hAnsi="Courier New" w:cs="Courier New"/>
          <w:lang w:val="en-US"/>
        </w:rPr>
        <w:t xml:space="preserve"> SHOULD either add the address and respond with an</w:t>
      </w:r>
    </w:p>
    <w:p w14:paraId="1D75ECC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acknowledgment</w:t>
      </w:r>
      <w:proofErr w:type="gramEnd"/>
      <w:r w:rsidRPr="00EB1BF4">
        <w:rPr>
          <w:rFonts w:ascii="Courier New" w:hAnsi="Courier New" w:cs="Courier New"/>
          <w:lang w:val="en-US"/>
        </w:rPr>
        <w:t>, if the address is new to the association (following</w:t>
      </w:r>
    </w:p>
    <w:p w14:paraId="500A783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all</w:t>
      </w:r>
      <w:proofErr w:type="gramEnd"/>
      <w:r w:rsidRPr="00EB1BF4">
        <w:rPr>
          <w:rFonts w:ascii="Courier New" w:hAnsi="Courier New" w:cs="Courier New"/>
          <w:lang w:val="en-US"/>
        </w:rPr>
        <w:t xml:space="preserve"> procedures defined in [RFC5061]).  Or, if the address is already</w:t>
      </w:r>
    </w:p>
    <w:p w14:paraId="3CB1FC7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part</w:t>
      </w:r>
      <w:proofErr w:type="gramEnd"/>
      <w:r w:rsidRPr="00EB1BF4">
        <w:rPr>
          <w:rFonts w:ascii="Courier New" w:hAnsi="Courier New" w:cs="Courier New"/>
          <w:lang w:val="en-US"/>
        </w:rPr>
        <w:t xml:space="preserve"> of the association, the SCTP endpoint MUST NOT respond with an</w:t>
      </w:r>
    </w:p>
    <w:p w14:paraId="132E529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error</w:t>
      </w:r>
      <w:proofErr w:type="gramEnd"/>
      <w:r w:rsidRPr="00EB1BF4">
        <w:rPr>
          <w:rFonts w:ascii="Courier New" w:hAnsi="Courier New" w:cs="Courier New"/>
          <w:lang w:val="en-US"/>
        </w:rPr>
        <w:t>, but instead SHOULD respond with packet containing an ASCONF</w:t>
      </w:r>
    </w:p>
    <w:p w14:paraId="7322648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ACK chunk acknowledging the address and take no action (since the</w:t>
      </w:r>
    </w:p>
    <w:p w14:paraId="0976B54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address</w:t>
      </w:r>
      <w:proofErr w:type="gramEnd"/>
      <w:r w:rsidRPr="00EB1BF4">
        <w:rPr>
          <w:rFonts w:ascii="Courier New" w:hAnsi="Courier New" w:cs="Courier New"/>
          <w:lang w:val="en-US"/>
        </w:rPr>
        <w:t xml:space="preserve"> is already in the association).</w:t>
      </w:r>
    </w:p>
    <w:p w14:paraId="2A154DE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E5B042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Note that it is possible that upon receiving a packet containing an</w:t>
      </w:r>
    </w:p>
    <w:p w14:paraId="54BAB5C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ASCONF chunk containing the </w:t>
      </w:r>
      <w:proofErr w:type="spellStart"/>
      <w:r w:rsidRPr="00EB1BF4">
        <w:rPr>
          <w:rFonts w:ascii="Courier New" w:hAnsi="Courier New" w:cs="Courier New"/>
          <w:lang w:val="en-US"/>
        </w:rPr>
        <w:t>VTags</w:t>
      </w:r>
      <w:proofErr w:type="spellEnd"/>
      <w:r w:rsidRPr="00EB1BF4">
        <w:rPr>
          <w:rFonts w:ascii="Courier New" w:hAnsi="Courier New" w:cs="Courier New"/>
          <w:lang w:val="en-US"/>
        </w:rPr>
        <w:t xml:space="preserve"> parameter the NAT function will</w:t>
      </w:r>
    </w:p>
    <w:p w14:paraId="19DBEE2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realize</w:t>
      </w:r>
      <w:proofErr w:type="gramEnd"/>
      <w:r w:rsidRPr="00EB1BF4">
        <w:rPr>
          <w:rFonts w:ascii="Courier New" w:hAnsi="Courier New" w:cs="Courier New"/>
          <w:lang w:val="en-US"/>
        </w:rPr>
        <w:t xml:space="preserve"> that it has an 'Internal Port Number and Verification Tag</w:t>
      </w:r>
    </w:p>
    <w:p w14:paraId="254B3E3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collision</w:t>
      </w:r>
      <w:proofErr w:type="gramEnd"/>
      <w:r w:rsidRPr="00EB1BF4">
        <w:rPr>
          <w:rFonts w:ascii="Courier New" w:hAnsi="Courier New" w:cs="Courier New"/>
          <w:lang w:val="en-US"/>
        </w:rPr>
        <w:t>'.  In such a case the NAT function SHOULD send a packet</w:t>
      </w:r>
    </w:p>
    <w:p w14:paraId="529F39E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containing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an ERROR chunk with the error cause code set to '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and</w:t>
      </w:r>
    </w:p>
    <w:p w14:paraId="417CE59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Port Number Collision' (see Section 5.2.1).</w:t>
      </w:r>
    </w:p>
    <w:p w14:paraId="6F801B0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098F71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74B0AD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4EB8E6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BC2FD6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27F44A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22]</w:t>
      </w:r>
    </w:p>
    <w:p w14:paraId="4779D9B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28A3196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141253E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E2A2D7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32033C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If an SCTP endpoint receives a packet containing an ERROR chunk with</w:t>
      </w:r>
    </w:p>
    <w:p w14:paraId="156F66E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'Internal Port Number and Verification Tag collision' as the error</w:t>
      </w:r>
    </w:p>
    <w:p w14:paraId="6DCBB7A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cause</w:t>
      </w:r>
      <w:proofErr w:type="gramEnd"/>
      <w:r w:rsidRPr="00EB1BF4">
        <w:rPr>
          <w:rFonts w:ascii="Courier New" w:hAnsi="Courier New" w:cs="Courier New"/>
          <w:lang w:val="en-US"/>
        </w:rPr>
        <w:t xml:space="preserve"> and the packet in the Error Chunk contains an ASCONF with the</w:t>
      </w:r>
    </w:p>
    <w:p w14:paraId="3B519F0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spellStart"/>
      <w:r w:rsidRPr="00EB1BF4">
        <w:rPr>
          <w:rFonts w:ascii="Courier New" w:hAnsi="Courier New" w:cs="Courier New"/>
          <w:lang w:val="en-US"/>
        </w:rPr>
        <w:t>VTags</w:t>
      </w:r>
      <w:proofErr w:type="spellEnd"/>
      <w:r w:rsidRPr="00EB1BF4">
        <w:rPr>
          <w:rFonts w:ascii="Courier New" w:hAnsi="Courier New" w:cs="Courier New"/>
          <w:lang w:val="en-US"/>
        </w:rPr>
        <w:t xml:space="preserve"> parameter, careful examination of the association is required.</w:t>
      </w:r>
    </w:p>
    <w:p w14:paraId="454E476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endpoint does the following:</w:t>
      </w:r>
    </w:p>
    <w:p w14:paraId="67150F6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DFDDBD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*  It</w:t>
      </w:r>
      <w:proofErr w:type="gramEnd"/>
      <w:r w:rsidRPr="00EB1BF4">
        <w:rPr>
          <w:rFonts w:ascii="Courier New" w:hAnsi="Courier New" w:cs="Courier New"/>
          <w:lang w:val="en-US"/>
        </w:rPr>
        <w:t xml:space="preserve"> MUST validate that the verification tag is reflected by looking</w:t>
      </w:r>
    </w:p>
    <w:p w14:paraId="7EE7514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at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that would have been included in the outgoing packet.</w:t>
      </w:r>
    </w:p>
    <w:p w14:paraId="0B269F1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If the validation fails, it MUST discard the packet.</w:t>
      </w:r>
    </w:p>
    <w:p w14:paraId="63B0E32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40848A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*  It</w:t>
      </w:r>
      <w:proofErr w:type="gramEnd"/>
      <w:r w:rsidRPr="00EB1BF4">
        <w:rPr>
          <w:rFonts w:ascii="Courier New" w:hAnsi="Courier New" w:cs="Courier New"/>
          <w:lang w:val="en-US"/>
        </w:rPr>
        <w:t xml:space="preserve"> MUST validate that the peer of the SCTP association supports</w:t>
      </w:r>
    </w:p>
    <w:p w14:paraId="1CD832E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dynamic address extension.  If the peer does not support it,</w:t>
      </w:r>
    </w:p>
    <w:p w14:paraId="2D262BB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NAT function MUST discard the incoming packet containing the</w:t>
      </w:r>
    </w:p>
    <w:p w14:paraId="2C67531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ERROR chunk.</w:t>
      </w:r>
    </w:p>
    <w:p w14:paraId="12EA48E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0FBB9A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*  If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association is attempting to add an address (i.e. following</w:t>
      </w:r>
    </w:p>
    <w:p w14:paraId="140F3A6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procedures in Section 6.6) then the endpoint MUST NOT consider</w:t>
      </w:r>
    </w:p>
    <w:p w14:paraId="2740545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address part of the association and SHOULD make no further</w:t>
      </w:r>
    </w:p>
    <w:p w14:paraId="69F1508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attempt</w:t>
      </w:r>
      <w:proofErr w:type="gramEnd"/>
      <w:r w:rsidRPr="00EB1BF4">
        <w:rPr>
          <w:rFonts w:ascii="Courier New" w:hAnsi="Courier New" w:cs="Courier New"/>
          <w:lang w:val="en-US"/>
        </w:rPr>
        <w:t xml:space="preserve"> to add the address (i.e. cancel any ASCONF timers and</w:t>
      </w:r>
    </w:p>
    <w:p w14:paraId="69ABDFC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remove</w:t>
      </w:r>
      <w:proofErr w:type="gramEnd"/>
      <w:r w:rsidRPr="00EB1BF4">
        <w:rPr>
          <w:rFonts w:ascii="Courier New" w:hAnsi="Courier New" w:cs="Courier New"/>
          <w:lang w:val="en-US"/>
        </w:rPr>
        <w:t xml:space="preserve"> any record of the path), since the NAT function has a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</w:p>
    <w:p w14:paraId="01B3C13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collision</w:t>
      </w:r>
      <w:proofErr w:type="gramEnd"/>
      <w:r w:rsidRPr="00EB1BF4">
        <w:rPr>
          <w:rFonts w:ascii="Courier New" w:hAnsi="Courier New" w:cs="Courier New"/>
          <w:lang w:val="en-US"/>
        </w:rPr>
        <w:t xml:space="preserve"> and the association cannot easily create a new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(as</w:t>
      </w:r>
    </w:p>
    <w:p w14:paraId="6808F7A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it</w:t>
      </w:r>
      <w:proofErr w:type="gramEnd"/>
      <w:r w:rsidRPr="00EB1BF4">
        <w:rPr>
          <w:rFonts w:ascii="Courier New" w:hAnsi="Courier New" w:cs="Courier New"/>
          <w:lang w:val="en-US"/>
        </w:rPr>
        <w:t xml:space="preserve"> would if the error occurred when sending a packet containing an</w:t>
      </w:r>
    </w:p>
    <w:p w14:paraId="3B10DDB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INIT chunk).</w:t>
      </w:r>
    </w:p>
    <w:p w14:paraId="11169A7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B315B3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*  If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endpoint has no other path, i.e. the procedure was executed</w:t>
      </w:r>
    </w:p>
    <w:p w14:paraId="1F843FF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due</w:t>
      </w:r>
      <w:proofErr w:type="gramEnd"/>
      <w:r w:rsidRPr="00EB1BF4">
        <w:rPr>
          <w:rFonts w:ascii="Courier New" w:hAnsi="Courier New" w:cs="Courier New"/>
          <w:lang w:val="en-US"/>
        </w:rPr>
        <w:t xml:space="preserve"> to missing a state in the NAT function, then the endpoint MUST</w:t>
      </w:r>
    </w:p>
    <w:p w14:paraId="2F96C66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abort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association.  This would occur only if the local NAT</w:t>
      </w:r>
    </w:p>
    <w:p w14:paraId="4646A8A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function</w:t>
      </w:r>
      <w:proofErr w:type="gramEnd"/>
      <w:r w:rsidRPr="00EB1BF4">
        <w:rPr>
          <w:rFonts w:ascii="Courier New" w:hAnsi="Courier New" w:cs="Courier New"/>
          <w:lang w:val="en-US"/>
        </w:rPr>
        <w:t xml:space="preserve"> restarted and accepted a new association before</w:t>
      </w:r>
    </w:p>
    <w:p w14:paraId="1FBFCCF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attempting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to repair the missing state (Note that this is no</w:t>
      </w:r>
    </w:p>
    <w:p w14:paraId="1C277E4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different</w:t>
      </w:r>
      <w:proofErr w:type="gramEnd"/>
      <w:r w:rsidRPr="00EB1BF4">
        <w:rPr>
          <w:rFonts w:ascii="Courier New" w:hAnsi="Courier New" w:cs="Courier New"/>
          <w:lang w:val="en-US"/>
        </w:rPr>
        <w:t xml:space="preserve"> than what happens to all TCP connections when a NAT</w:t>
      </w:r>
    </w:p>
    <w:p w14:paraId="3223E2A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function</w:t>
      </w:r>
      <w:proofErr w:type="gramEnd"/>
      <w:r w:rsidRPr="00EB1BF4">
        <w:rPr>
          <w:rFonts w:ascii="Courier New" w:hAnsi="Courier New" w:cs="Courier New"/>
          <w:lang w:val="en-US"/>
        </w:rPr>
        <w:t xml:space="preserve"> </w:t>
      </w:r>
      <w:proofErr w:type="spellStart"/>
      <w:r w:rsidRPr="00EB1BF4">
        <w:rPr>
          <w:rFonts w:ascii="Courier New" w:hAnsi="Courier New" w:cs="Courier New"/>
          <w:lang w:val="en-US"/>
        </w:rPr>
        <w:t>looses</w:t>
      </w:r>
      <w:proofErr w:type="spellEnd"/>
      <w:r w:rsidRPr="00EB1BF4">
        <w:rPr>
          <w:rFonts w:ascii="Courier New" w:hAnsi="Courier New" w:cs="Courier New"/>
          <w:lang w:val="en-US"/>
        </w:rPr>
        <w:t xml:space="preserve"> its state).</w:t>
      </w:r>
    </w:p>
    <w:p w14:paraId="25BBD6D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22F028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6.5</w:t>
      </w:r>
      <w:proofErr w:type="gramStart"/>
      <w:r w:rsidRPr="00EB1BF4">
        <w:rPr>
          <w:rFonts w:ascii="Courier New" w:hAnsi="Courier New" w:cs="Courier New"/>
          <w:lang w:val="en-US"/>
        </w:rPr>
        <w:t>.  Handling</w:t>
      </w:r>
      <w:proofErr w:type="gramEnd"/>
      <w:r w:rsidRPr="00EB1BF4">
        <w:rPr>
          <w:rFonts w:ascii="Courier New" w:hAnsi="Courier New" w:cs="Courier New"/>
          <w:lang w:val="en-US"/>
        </w:rPr>
        <w:t xml:space="preserve"> of Fragmented SCTP Packets by NAT Functions</w:t>
      </w:r>
    </w:p>
    <w:p w14:paraId="5081B76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B65147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SCTP minimizes the use of IP-level fragmentation.  However, it can</w:t>
      </w:r>
    </w:p>
    <w:p w14:paraId="0FCF590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happen</w:t>
      </w:r>
      <w:proofErr w:type="gramEnd"/>
      <w:r w:rsidRPr="00EB1BF4">
        <w:rPr>
          <w:rFonts w:ascii="Courier New" w:hAnsi="Courier New" w:cs="Courier New"/>
          <w:lang w:val="en-US"/>
        </w:rPr>
        <w:t xml:space="preserve"> that using IP-level fragmentation is needed to continue an</w:t>
      </w:r>
    </w:p>
    <w:p w14:paraId="2097FB3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SCTP association.  For example, if the path MTU is reduced and there</w:t>
      </w:r>
    </w:p>
    <w:p w14:paraId="018CA53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are</w:t>
      </w:r>
      <w:proofErr w:type="gramEnd"/>
      <w:r w:rsidRPr="00EB1BF4">
        <w:rPr>
          <w:rFonts w:ascii="Courier New" w:hAnsi="Courier New" w:cs="Courier New"/>
          <w:lang w:val="en-US"/>
        </w:rPr>
        <w:t xml:space="preserve"> still some DATA chunk in flight, which require packets larger</w:t>
      </w:r>
    </w:p>
    <w:p w14:paraId="0BAA6EE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than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new path MTU.  If IP-level fragmentation </w:t>
      </w:r>
      <w:proofErr w:type="spellStart"/>
      <w:r w:rsidRPr="00EB1BF4">
        <w:rPr>
          <w:rFonts w:ascii="Courier New" w:hAnsi="Courier New" w:cs="Courier New"/>
          <w:lang w:val="en-US"/>
        </w:rPr>
        <w:t>can not</w:t>
      </w:r>
      <w:proofErr w:type="spellEnd"/>
      <w:r w:rsidRPr="00EB1BF4">
        <w:rPr>
          <w:rFonts w:ascii="Courier New" w:hAnsi="Courier New" w:cs="Courier New"/>
          <w:lang w:val="en-US"/>
        </w:rPr>
        <w:t xml:space="preserve"> be used,</w:t>
      </w:r>
    </w:p>
    <w:p w14:paraId="246DFB9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SCTP association will be terminated in a non-graceful way.</w:t>
      </w:r>
    </w:p>
    <w:p w14:paraId="2A59F3D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7EC335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Therefore, a NAT function MUST be able to handle IP-level fragmented</w:t>
      </w:r>
    </w:p>
    <w:p w14:paraId="1B7B7E7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SCTP packets.  The fragments may arrive in any order.</w:t>
      </w:r>
    </w:p>
    <w:p w14:paraId="6BAE9CC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4C05A9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25F97B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84CFB7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C56BFF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7106EF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C7E68C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885783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36200E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23]</w:t>
      </w:r>
    </w:p>
    <w:p w14:paraId="21C9110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399F307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2B12B61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7E09C6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EDCBB3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When an SCTP packet </w:t>
      </w:r>
      <w:proofErr w:type="spellStart"/>
      <w:r w:rsidRPr="00EB1BF4">
        <w:rPr>
          <w:rFonts w:ascii="Courier New" w:hAnsi="Courier New" w:cs="Courier New"/>
          <w:lang w:val="en-US"/>
        </w:rPr>
        <w:t>can not</w:t>
      </w:r>
      <w:proofErr w:type="spellEnd"/>
      <w:r w:rsidRPr="00EB1BF4">
        <w:rPr>
          <w:rFonts w:ascii="Courier New" w:hAnsi="Courier New" w:cs="Courier New"/>
          <w:lang w:val="en-US"/>
        </w:rPr>
        <w:t xml:space="preserve"> be forwarded by the NAT function due to</w:t>
      </w:r>
    </w:p>
    <w:p w14:paraId="0505FAE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MTU issues and the IP header forbids fragmentation, the NAT MUST send</w:t>
      </w:r>
    </w:p>
    <w:p w14:paraId="5176466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back</w:t>
      </w:r>
      <w:proofErr w:type="gramEnd"/>
      <w:r w:rsidRPr="00EB1BF4">
        <w:rPr>
          <w:rFonts w:ascii="Courier New" w:hAnsi="Courier New" w:cs="Courier New"/>
          <w:lang w:val="en-US"/>
        </w:rPr>
        <w:t xml:space="preserve"> a "Fragmentation needed and DF set" ICMPv4 or PTB ICMPv6 message</w:t>
      </w:r>
    </w:p>
    <w:p w14:paraId="4178C8B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to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internal host.  This allows for a faster recovery from this</w:t>
      </w:r>
    </w:p>
    <w:p w14:paraId="51BA189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packet</w:t>
      </w:r>
      <w:proofErr w:type="gramEnd"/>
      <w:r w:rsidRPr="00EB1BF4">
        <w:rPr>
          <w:rFonts w:ascii="Courier New" w:hAnsi="Courier New" w:cs="Courier New"/>
          <w:lang w:val="en-US"/>
        </w:rPr>
        <w:t xml:space="preserve"> drop.</w:t>
      </w:r>
    </w:p>
    <w:p w14:paraId="6B4EEE9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E24E3F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6.6</w:t>
      </w:r>
      <w:proofErr w:type="gramStart"/>
      <w:r w:rsidRPr="00EB1BF4">
        <w:rPr>
          <w:rFonts w:ascii="Courier New" w:hAnsi="Courier New" w:cs="Courier New"/>
          <w:lang w:val="en-US"/>
        </w:rPr>
        <w:t>.  Multi</w:t>
      </w:r>
      <w:proofErr w:type="gramEnd"/>
      <w:r w:rsidRPr="00EB1BF4">
        <w:rPr>
          <w:rFonts w:ascii="Courier New" w:hAnsi="Courier New" w:cs="Courier New"/>
          <w:lang w:val="en-US"/>
        </w:rPr>
        <w:t xml:space="preserve"> Point Traversal Considerations for Endpoints</w:t>
      </w:r>
    </w:p>
    <w:p w14:paraId="784B2A9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6ACC55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If a multi-homed SCTP endpoint behind a NAT function connects to a</w:t>
      </w:r>
    </w:p>
    <w:p w14:paraId="5D1C156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peer</w:t>
      </w:r>
      <w:proofErr w:type="gramEnd"/>
      <w:r w:rsidRPr="00EB1BF4">
        <w:rPr>
          <w:rFonts w:ascii="Courier New" w:hAnsi="Courier New" w:cs="Courier New"/>
          <w:lang w:val="en-US"/>
        </w:rPr>
        <w:t>, it MUST first set up the association single-homed with only one</w:t>
      </w:r>
    </w:p>
    <w:p w14:paraId="196D755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address</w:t>
      </w:r>
      <w:proofErr w:type="gramEnd"/>
      <w:r w:rsidRPr="00EB1BF4">
        <w:rPr>
          <w:rFonts w:ascii="Courier New" w:hAnsi="Courier New" w:cs="Courier New"/>
          <w:lang w:val="en-US"/>
        </w:rPr>
        <w:t xml:space="preserve"> causing the first NAT function to populate its state.  Then</w:t>
      </w:r>
    </w:p>
    <w:p w14:paraId="173C816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it</w:t>
      </w:r>
      <w:proofErr w:type="gramEnd"/>
      <w:r w:rsidRPr="00EB1BF4">
        <w:rPr>
          <w:rFonts w:ascii="Courier New" w:hAnsi="Courier New" w:cs="Courier New"/>
          <w:lang w:val="en-US"/>
        </w:rPr>
        <w:t xml:space="preserve"> SHOULD add each IP address using packets containing ASCONF chunks</w:t>
      </w:r>
    </w:p>
    <w:p w14:paraId="073CEF4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sent</w:t>
      </w:r>
      <w:proofErr w:type="gramEnd"/>
      <w:r w:rsidRPr="00EB1BF4">
        <w:rPr>
          <w:rFonts w:ascii="Courier New" w:hAnsi="Courier New" w:cs="Courier New"/>
          <w:lang w:val="en-US"/>
        </w:rPr>
        <w:t xml:space="preserve"> via their respective NAT functions.  The address to add is the</w:t>
      </w:r>
    </w:p>
    <w:p w14:paraId="47B3A29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wildcard</w:t>
      </w:r>
      <w:proofErr w:type="gramEnd"/>
      <w:r w:rsidRPr="00EB1BF4">
        <w:rPr>
          <w:rFonts w:ascii="Courier New" w:hAnsi="Courier New" w:cs="Courier New"/>
          <w:lang w:val="en-US"/>
        </w:rPr>
        <w:t xml:space="preserve"> address and the lookup address SHOULD also contain the </w:t>
      </w:r>
      <w:proofErr w:type="spellStart"/>
      <w:r w:rsidRPr="00EB1BF4">
        <w:rPr>
          <w:rFonts w:ascii="Courier New" w:hAnsi="Courier New" w:cs="Courier New"/>
          <w:lang w:val="en-US"/>
        </w:rPr>
        <w:t>VTags</w:t>
      </w:r>
      <w:proofErr w:type="spellEnd"/>
    </w:p>
    <w:p w14:paraId="5170B4F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parameter</w:t>
      </w:r>
      <w:proofErr w:type="gramEnd"/>
      <w:r w:rsidRPr="00EB1BF4">
        <w:rPr>
          <w:rFonts w:ascii="Courier New" w:hAnsi="Courier New" w:cs="Courier New"/>
          <w:lang w:val="en-US"/>
        </w:rPr>
        <w:t xml:space="preserve"> and optionally the Disable Restart parameter.</w:t>
      </w:r>
    </w:p>
    <w:p w14:paraId="6BDA960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BBB97B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7.  Various Examples of NAT Traversals</w:t>
      </w:r>
    </w:p>
    <w:p w14:paraId="26B902D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2AF533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Please note that this section is informational only.</w:t>
      </w:r>
    </w:p>
    <w:p w14:paraId="3B174B2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7AAF48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addresses being used in the following examples are IPv4 addresses</w:t>
      </w:r>
    </w:p>
    <w:p w14:paraId="4473C55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for</w:t>
      </w:r>
      <w:proofErr w:type="gramEnd"/>
      <w:r w:rsidRPr="00EB1BF4">
        <w:rPr>
          <w:rFonts w:ascii="Courier New" w:hAnsi="Courier New" w:cs="Courier New"/>
          <w:lang w:val="en-US"/>
        </w:rPr>
        <w:t xml:space="preserve"> private-use networks and for documentation as specified in</w:t>
      </w:r>
    </w:p>
    <w:p w14:paraId="2865B24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[RFC6890].  However, the method described here is not limited to this</w:t>
      </w:r>
    </w:p>
    <w:p w14:paraId="60763A2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NAT44 case.</w:t>
      </w:r>
    </w:p>
    <w:p w14:paraId="32A269A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BBCD47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NAT binding table entries shown in the following examples do not</w:t>
      </w:r>
    </w:p>
    <w:p w14:paraId="362F78B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include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flag indicating whether the restart procedure is</w:t>
      </w:r>
    </w:p>
    <w:p w14:paraId="56364FF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supported</w:t>
      </w:r>
      <w:proofErr w:type="gramEnd"/>
      <w:r w:rsidRPr="00EB1BF4">
        <w:rPr>
          <w:rFonts w:ascii="Courier New" w:hAnsi="Courier New" w:cs="Courier New"/>
          <w:lang w:val="en-US"/>
        </w:rPr>
        <w:t xml:space="preserve"> or not.  This flag is not relevant for these examples.</w:t>
      </w:r>
    </w:p>
    <w:p w14:paraId="7CA6372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F9FBD0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7.1</w:t>
      </w:r>
      <w:proofErr w:type="gramStart"/>
      <w:r w:rsidRPr="00EB1BF4">
        <w:rPr>
          <w:rFonts w:ascii="Courier New" w:hAnsi="Courier New" w:cs="Courier New"/>
          <w:lang w:val="en-US"/>
        </w:rPr>
        <w:t>.  Single</w:t>
      </w:r>
      <w:proofErr w:type="gramEnd"/>
      <w:r w:rsidRPr="00EB1BF4">
        <w:rPr>
          <w:rFonts w:ascii="Courier New" w:hAnsi="Courier New" w:cs="Courier New"/>
          <w:lang w:val="en-US"/>
        </w:rPr>
        <w:t>-homed Client to Single-homed Server</w:t>
      </w:r>
    </w:p>
    <w:p w14:paraId="7E22620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8173C6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internal client starts the association with the remote server via</w:t>
      </w:r>
    </w:p>
    <w:p w14:paraId="7E75D69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</w:t>
      </w:r>
      <w:proofErr w:type="gramEnd"/>
      <w:r w:rsidRPr="00EB1BF4">
        <w:rPr>
          <w:rFonts w:ascii="Courier New" w:hAnsi="Courier New" w:cs="Courier New"/>
          <w:lang w:val="en-US"/>
        </w:rPr>
        <w:t xml:space="preserve"> four-way-handshake.  Host </w:t>
      </w:r>
      <w:proofErr w:type="gramStart"/>
      <w:r w:rsidRPr="00EB1BF4">
        <w:rPr>
          <w:rFonts w:ascii="Courier New" w:hAnsi="Courier New" w:cs="Courier New"/>
          <w:lang w:val="en-US"/>
        </w:rPr>
        <w:t>A</w:t>
      </w:r>
      <w:proofErr w:type="gramEnd"/>
      <w:r w:rsidRPr="00EB1BF4">
        <w:rPr>
          <w:rFonts w:ascii="Courier New" w:hAnsi="Courier New" w:cs="Courier New"/>
          <w:lang w:val="en-US"/>
        </w:rPr>
        <w:t xml:space="preserve"> starts by sending a packet containing</w:t>
      </w:r>
    </w:p>
    <w:p w14:paraId="09B588F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an</w:t>
      </w:r>
      <w:proofErr w:type="gramEnd"/>
      <w:r w:rsidRPr="00EB1BF4">
        <w:rPr>
          <w:rFonts w:ascii="Courier New" w:hAnsi="Courier New" w:cs="Courier New"/>
          <w:lang w:val="en-US"/>
        </w:rPr>
        <w:t xml:space="preserve"> INIT chunk.</w:t>
      </w:r>
    </w:p>
    <w:p w14:paraId="145525C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19640C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/--\/--\</w:t>
      </w:r>
    </w:p>
    <w:p w14:paraId="1C3F8F6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     +-----+           /        \           +--------+</w:t>
      </w:r>
    </w:p>
    <w:p w14:paraId="4D6C062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Host A | &lt;------&gt; | NAT | &lt;------&gt; | Internet | &lt;------&gt; | Host B |</w:t>
      </w:r>
    </w:p>
    <w:p w14:paraId="4433F8E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     +-----+           \         /          +--------+</w:t>
      </w:r>
    </w:p>
    <w:p w14:paraId="18E18D3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\--/\---/</w:t>
      </w:r>
    </w:p>
    <w:p w14:paraId="1FF441A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7886FA4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6D3D785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|  Port  |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6A3ECB7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06108C0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3D9467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</w:t>
      </w:r>
      <w:proofErr w:type="gramStart"/>
      <w:r w:rsidRPr="00EB1BF4">
        <w:rPr>
          <w:rFonts w:ascii="Courier New" w:hAnsi="Courier New" w:cs="Courier New"/>
          <w:lang w:val="en-US"/>
        </w:rPr>
        <w:t>INIT[</w:t>
      </w:r>
      <w:proofErr w:type="gramEnd"/>
      <w:r w:rsidRPr="00EB1BF4">
        <w:rPr>
          <w:rFonts w:ascii="Courier New" w:hAnsi="Courier New" w:cs="Courier New"/>
          <w:lang w:val="en-US"/>
        </w:rPr>
        <w:t>Initiate-Tag = 1234]</w:t>
      </w:r>
    </w:p>
    <w:p w14:paraId="0171B74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commentRangeStart w:id="180"/>
      <w:r w:rsidRPr="00EB1BF4">
        <w:rPr>
          <w:rFonts w:ascii="Courier New" w:hAnsi="Courier New" w:cs="Courier New"/>
          <w:lang w:val="en-US"/>
        </w:rPr>
        <w:t xml:space="preserve">   10.0.0.1:1 </w:t>
      </w:r>
      <w:commentRangeEnd w:id="180"/>
      <w:r w:rsidR="002F7CC1">
        <w:rPr>
          <w:rStyle w:val="Marquedecommentaire"/>
          <w:rFonts w:asciiTheme="minorHAnsi" w:hAnsiTheme="minorHAnsi"/>
        </w:rPr>
        <w:commentReference w:id="180"/>
      </w:r>
      <w:r w:rsidRPr="00EB1BF4">
        <w:rPr>
          <w:rFonts w:ascii="Courier New" w:hAnsi="Courier New" w:cs="Courier New"/>
          <w:lang w:val="en-US"/>
        </w:rPr>
        <w:t>------&gt; 203.0.113.1:2</w:t>
      </w:r>
    </w:p>
    <w:p w14:paraId="0290C31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Rem-</w:t>
      </w:r>
      <w:proofErr w:type="spellStart"/>
      <w:r w:rsidRPr="00EB1BF4">
        <w:rPr>
          <w:rFonts w:ascii="Courier New" w:hAnsi="Courier New" w:cs="Courier New"/>
          <w:lang w:val="en-US"/>
        </w:rPr>
        <w:t>VTtag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0</w:t>
      </w:r>
    </w:p>
    <w:p w14:paraId="515AD836" w14:textId="77777777" w:rsidR="002F7CC1" w:rsidRDefault="002F7CC1" w:rsidP="000453CF">
      <w:pPr>
        <w:pStyle w:val="Textebrut"/>
        <w:rPr>
          <w:ins w:id="181" w:author="BOUCADAIR Mohamed TGI/OLN" w:date="2020-07-29T10:22:00Z"/>
          <w:rFonts w:ascii="Courier New" w:hAnsi="Courier New" w:cs="Courier New"/>
          <w:lang w:val="en-US"/>
        </w:rPr>
      </w:pPr>
    </w:p>
    <w:p w14:paraId="0697ECFF" w14:textId="25257526" w:rsidR="000453CF" w:rsidRPr="00EB1BF4" w:rsidRDefault="002F7CC1" w:rsidP="000453CF">
      <w:pPr>
        <w:pStyle w:val="Textebrut"/>
        <w:rPr>
          <w:rFonts w:ascii="Courier New" w:hAnsi="Courier New" w:cs="Courier New"/>
          <w:lang w:val="en-US"/>
        </w:rPr>
      </w:pPr>
      <w:ins w:id="182" w:author="BOUCADAIR Mohamed TGI/OLN" w:date="2020-07-29T10:22:00Z">
        <w:r w:rsidRPr="002F7CC1">
          <w:rPr>
            <w:rFonts w:ascii="Courier New" w:hAnsi="Courier New" w:cs="Courier New"/>
            <w:highlight w:val="yellow"/>
            <w:lang w:val="en-US"/>
            <w:rPrChange w:id="183" w:author="BOUCADAIR Mohamed TGI/OLN" w:date="2020-07-29T10:22:00Z">
              <w:rPr>
                <w:rFonts w:ascii="Courier New" w:hAnsi="Courier New" w:cs="Courier New"/>
                <w:lang w:val="en-US"/>
              </w:rPr>
            </w:rPrChange>
          </w:rPr>
          <w:t xml:space="preserve">Figure XXX: </w:t>
        </w:r>
        <w:proofErr w:type="spellStart"/>
        <w:r w:rsidRPr="002F7CC1">
          <w:rPr>
            <w:rFonts w:ascii="Courier New" w:hAnsi="Courier New" w:cs="Courier New"/>
            <w:highlight w:val="yellow"/>
            <w:lang w:val="en-US"/>
            <w:rPrChange w:id="184" w:author="BOUCADAIR Mohamed TGI/OLN" w:date="2020-07-29T10:22:00Z">
              <w:rPr>
                <w:rFonts w:ascii="Courier New" w:hAnsi="Courier New" w:cs="Courier New"/>
                <w:lang w:val="en-US"/>
              </w:rPr>
            </w:rPrChange>
          </w:rPr>
          <w:t>xxxx</w:t>
        </w:r>
      </w:ins>
      <w:proofErr w:type="spellEnd"/>
    </w:p>
    <w:p w14:paraId="0D6BA9B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65BCAF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A85560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24]</w:t>
      </w:r>
    </w:p>
    <w:p w14:paraId="2841C8F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7EC7B30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4E2CD53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8FC4A3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1B7F26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A NAT binding tabled entry is created, the source address is</w:t>
      </w:r>
    </w:p>
    <w:p w14:paraId="38DB2BC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substituted</w:t>
      </w:r>
      <w:proofErr w:type="gramEnd"/>
      <w:r w:rsidRPr="00EB1BF4">
        <w:rPr>
          <w:rFonts w:ascii="Courier New" w:hAnsi="Courier New" w:cs="Courier New"/>
          <w:lang w:val="en-US"/>
        </w:rPr>
        <w:t xml:space="preserve"> and the packet is sent on:</w:t>
      </w:r>
    </w:p>
    <w:p w14:paraId="4B2AC9A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387088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NAT function creates entry:</w:t>
      </w:r>
    </w:p>
    <w:p w14:paraId="2E5DE18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62A0E4E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517995D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|  Port  |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4075DD2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04B1F3A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>|  1234</w:t>
      </w:r>
      <w:proofErr w:type="gramEnd"/>
      <w:r w:rsidRPr="00EB1BF4">
        <w:rPr>
          <w:rFonts w:ascii="Courier New" w:hAnsi="Courier New" w:cs="Courier New"/>
          <w:lang w:val="en-US"/>
        </w:rPr>
        <w:t xml:space="preserve">   |    1   |     0    |    2   |  10.0.0.1 |</w:t>
      </w:r>
    </w:p>
    <w:p w14:paraId="39DD9A1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056C922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12FFEC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</w:t>
      </w:r>
      <w:proofErr w:type="gramStart"/>
      <w:r w:rsidRPr="00EB1BF4">
        <w:rPr>
          <w:rFonts w:ascii="Courier New" w:hAnsi="Courier New" w:cs="Courier New"/>
          <w:lang w:val="en-US"/>
        </w:rPr>
        <w:t>INIT[</w:t>
      </w:r>
      <w:proofErr w:type="gramEnd"/>
      <w:r w:rsidRPr="00EB1BF4">
        <w:rPr>
          <w:rFonts w:ascii="Courier New" w:hAnsi="Courier New" w:cs="Courier New"/>
          <w:lang w:val="en-US"/>
        </w:rPr>
        <w:t>Initiate-Tag = 1234]</w:t>
      </w:r>
    </w:p>
    <w:p w14:paraId="194D972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192.0.2.1:1 ------------------------&gt; 203.0.113.1:2</w:t>
      </w:r>
    </w:p>
    <w:p w14:paraId="50AD310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0</w:t>
      </w:r>
    </w:p>
    <w:p w14:paraId="1F3E9C4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FFF301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Host B receives the packet containing an INIT chunk and sends a</w:t>
      </w:r>
    </w:p>
    <w:p w14:paraId="3BE5587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packet</w:t>
      </w:r>
      <w:proofErr w:type="gramEnd"/>
      <w:r w:rsidRPr="00EB1BF4">
        <w:rPr>
          <w:rFonts w:ascii="Courier New" w:hAnsi="Courier New" w:cs="Courier New"/>
          <w:lang w:val="en-US"/>
        </w:rPr>
        <w:t xml:space="preserve"> containing an INIT ACK chunk with the NAT's Remote-address as</w:t>
      </w:r>
    </w:p>
    <w:p w14:paraId="6880CE0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destination</w:t>
      </w:r>
      <w:proofErr w:type="gramEnd"/>
      <w:r w:rsidRPr="00EB1BF4">
        <w:rPr>
          <w:rFonts w:ascii="Courier New" w:hAnsi="Courier New" w:cs="Courier New"/>
          <w:lang w:val="en-US"/>
        </w:rPr>
        <w:t xml:space="preserve"> address.</w:t>
      </w:r>
    </w:p>
    <w:p w14:paraId="306E120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9B77F8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/--\/--\</w:t>
      </w:r>
    </w:p>
    <w:p w14:paraId="5FA4FD3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     +-----+           /        \           +--------+</w:t>
      </w:r>
    </w:p>
    <w:p w14:paraId="5794162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Host A | &lt;------&gt; | NAT | &lt;------&gt; | Internet | &lt;------&gt; | Host B |</w:t>
      </w:r>
    </w:p>
    <w:p w14:paraId="6721CB5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     +-----+           \         /          +--------+</w:t>
      </w:r>
    </w:p>
    <w:p w14:paraId="1682191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\--/\---/</w:t>
      </w:r>
    </w:p>
    <w:p w14:paraId="1809CE2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B3610C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INIT </w:t>
      </w:r>
      <w:proofErr w:type="gramStart"/>
      <w:r w:rsidRPr="00EB1BF4">
        <w:rPr>
          <w:rFonts w:ascii="Courier New" w:hAnsi="Courier New" w:cs="Courier New"/>
          <w:lang w:val="en-US"/>
        </w:rPr>
        <w:t>ACK[</w:t>
      </w:r>
      <w:proofErr w:type="gramEnd"/>
      <w:r w:rsidRPr="00EB1BF4">
        <w:rPr>
          <w:rFonts w:ascii="Courier New" w:hAnsi="Courier New" w:cs="Courier New"/>
          <w:lang w:val="en-US"/>
        </w:rPr>
        <w:t>Initiate-Tag = 5678]</w:t>
      </w:r>
    </w:p>
    <w:p w14:paraId="742F342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192.0.2.1:1 &lt;----------------------- 203.0.113.1:2</w:t>
      </w:r>
    </w:p>
    <w:p w14:paraId="51F0B86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1ADF013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83D69F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function updates entry:</w:t>
      </w:r>
    </w:p>
    <w:p w14:paraId="67185A7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2C545B2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3B3AD18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|  Port  |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5A84C50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3287F5C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>|  1234</w:t>
      </w:r>
      <w:proofErr w:type="gramEnd"/>
      <w:r w:rsidRPr="00EB1BF4">
        <w:rPr>
          <w:rFonts w:ascii="Courier New" w:hAnsi="Courier New" w:cs="Courier New"/>
          <w:lang w:val="en-US"/>
        </w:rPr>
        <w:t xml:space="preserve">   |    1   |    5678  |    2   |  </w:t>
      </w:r>
      <w:r w:rsidRPr="002F7CC1">
        <w:rPr>
          <w:rFonts w:ascii="Courier New" w:hAnsi="Courier New" w:cs="Courier New"/>
          <w:highlight w:val="yellow"/>
          <w:lang w:val="en-US"/>
          <w:rPrChange w:id="185" w:author="BOUCADAIR Mohamed TGI/OLN" w:date="2020-07-29T10:20:00Z">
            <w:rPr>
              <w:rFonts w:ascii="Courier New" w:hAnsi="Courier New" w:cs="Courier New"/>
              <w:lang w:val="en-US"/>
            </w:rPr>
          </w:rPrChange>
        </w:rPr>
        <w:t>10.0.0.1</w:t>
      </w:r>
      <w:r w:rsidRPr="00EB1BF4">
        <w:rPr>
          <w:rFonts w:ascii="Courier New" w:hAnsi="Courier New" w:cs="Courier New"/>
          <w:lang w:val="en-US"/>
        </w:rPr>
        <w:t xml:space="preserve"> |</w:t>
      </w:r>
    </w:p>
    <w:p w14:paraId="24ED021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3376705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1C1A69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D20733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INIT </w:t>
      </w:r>
      <w:proofErr w:type="gramStart"/>
      <w:r w:rsidRPr="00EB1BF4">
        <w:rPr>
          <w:rFonts w:ascii="Courier New" w:hAnsi="Courier New" w:cs="Courier New"/>
          <w:lang w:val="en-US"/>
        </w:rPr>
        <w:t>ACK[</w:t>
      </w:r>
      <w:proofErr w:type="gramEnd"/>
      <w:r w:rsidRPr="00EB1BF4">
        <w:rPr>
          <w:rFonts w:ascii="Courier New" w:hAnsi="Courier New" w:cs="Courier New"/>
          <w:lang w:val="en-US"/>
        </w:rPr>
        <w:t>Initiate-Tag = 5678]</w:t>
      </w:r>
    </w:p>
    <w:p w14:paraId="40F059E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10.0.0.1:1 &lt;------ 203.0.113.1:2</w:t>
      </w:r>
    </w:p>
    <w:p w14:paraId="5FB5956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5430BFB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D37DDF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handshake finishes with a COOKIE ECHO acknowledged by a COOKIE</w:t>
      </w:r>
    </w:p>
    <w:p w14:paraId="134C458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ACK.</w:t>
      </w:r>
    </w:p>
    <w:p w14:paraId="7014D17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9B4B89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51B5EF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615F95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40BB53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0337EF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29B3D0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880E0D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25]</w:t>
      </w:r>
    </w:p>
    <w:p w14:paraId="633EE49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7ED41CB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2A5E8A9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7F7DBA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AB1BDB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/--\/--\</w:t>
      </w:r>
    </w:p>
    <w:p w14:paraId="1FC772C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     +-----+           /        \           +--------+</w:t>
      </w:r>
    </w:p>
    <w:p w14:paraId="418B856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Host A | &lt;------&gt; | NAT | &lt;------&gt; | Internet | &lt;------&gt; | Host B |</w:t>
      </w:r>
    </w:p>
    <w:p w14:paraId="208987F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     +-----+           \         /          +--------+</w:t>
      </w:r>
    </w:p>
    <w:p w14:paraId="5732473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\--/\---/</w:t>
      </w:r>
    </w:p>
    <w:p w14:paraId="3EE2775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10A5D6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COOKIE ECHO</w:t>
      </w:r>
    </w:p>
    <w:p w14:paraId="55AE868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10.0.0.1:1 ------&gt; 203.0.113.1:2</w:t>
      </w:r>
    </w:p>
    <w:p w14:paraId="236C76F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131B930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3E3619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COOKIE ECHO</w:t>
      </w:r>
    </w:p>
    <w:p w14:paraId="6523714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192.0.2.1:1 -----------------------&gt; 203.0.113.1:2</w:t>
      </w:r>
    </w:p>
    <w:p w14:paraId="1BBCF2E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3ABF606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AE2637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A0F162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COOKIE ACK</w:t>
      </w:r>
    </w:p>
    <w:p w14:paraId="6FD210B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192.0.2.1:1 &lt;----------------------- 203.0.113.1:2</w:t>
      </w:r>
    </w:p>
    <w:p w14:paraId="68D9077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68FF395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248914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COOKIE ACK</w:t>
      </w:r>
    </w:p>
    <w:p w14:paraId="54FA519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10.0.0.1:1 &lt;------ 203.0.113.1:2</w:t>
      </w:r>
    </w:p>
    <w:p w14:paraId="2219174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379EB73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EE78A3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7.2</w:t>
      </w:r>
      <w:proofErr w:type="gramStart"/>
      <w:r w:rsidRPr="00EB1BF4">
        <w:rPr>
          <w:rFonts w:ascii="Courier New" w:hAnsi="Courier New" w:cs="Courier New"/>
          <w:lang w:val="en-US"/>
        </w:rPr>
        <w:t>.  Single</w:t>
      </w:r>
      <w:proofErr w:type="gramEnd"/>
      <w:r w:rsidRPr="00EB1BF4">
        <w:rPr>
          <w:rFonts w:ascii="Courier New" w:hAnsi="Courier New" w:cs="Courier New"/>
          <w:lang w:val="en-US"/>
        </w:rPr>
        <w:t>-homed Client to Multi-homed Server</w:t>
      </w:r>
    </w:p>
    <w:p w14:paraId="73ADC2D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C184C5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internal client is single-homed whereas the remote server is</w:t>
      </w:r>
    </w:p>
    <w:p w14:paraId="7B35228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multi-</w:t>
      </w:r>
      <w:proofErr w:type="spellStart"/>
      <w:r w:rsidRPr="00EB1BF4">
        <w:rPr>
          <w:rFonts w:ascii="Courier New" w:hAnsi="Courier New" w:cs="Courier New"/>
          <w:lang w:val="en-US"/>
        </w:rPr>
        <w:t>homed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>.  The client (Host A) sends a packet containing an INIT</w:t>
      </w:r>
    </w:p>
    <w:p w14:paraId="407AAA8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chunk</w:t>
      </w:r>
      <w:proofErr w:type="gramEnd"/>
      <w:r w:rsidRPr="00EB1BF4">
        <w:rPr>
          <w:rFonts w:ascii="Courier New" w:hAnsi="Courier New" w:cs="Courier New"/>
          <w:lang w:val="en-US"/>
        </w:rPr>
        <w:t xml:space="preserve"> like in the single-homed case.</w:t>
      </w:r>
    </w:p>
    <w:p w14:paraId="3CECBEE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164972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      +--------+</w:t>
      </w:r>
    </w:p>
    <w:p w14:paraId="6B07C14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/--\/--\      /-|Router 1| \</w:t>
      </w:r>
    </w:p>
    <w:p w14:paraId="238FBD2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+------+         +-----+      /        \    /  +--------+  \ +------+</w:t>
      </w:r>
    </w:p>
    <w:p w14:paraId="5C57752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Host | &lt;-----&gt; | NAT | &lt;-&gt; | Internet | ==                =| Host |</w:t>
      </w:r>
    </w:p>
    <w:p w14:paraId="22353A2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  </w:t>
      </w:r>
      <w:proofErr w:type="gramStart"/>
      <w:r w:rsidRPr="00EB1BF4">
        <w:rPr>
          <w:rFonts w:ascii="Courier New" w:hAnsi="Courier New" w:cs="Courier New"/>
          <w:lang w:val="en-US"/>
        </w:rPr>
        <w:t>A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       +-----+      \        /    \  +--------+  / |   B  |</w:t>
      </w:r>
    </w:p>
    <w:p w14:paraId="6F0572E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+------+                       \--/\--/      \-|Router 2|-</w:t>
      </w:r>
      <w:proofErr w:type="gramStart"/>
      <w:r w:rsidRPr="00EB1BF4">
        <w:rPr>
          <w:rFonts w:ascii="Courier New" w:hAnsi="Courier New" w:cs="Courier New"/>
          <w:lang w:val="en-US"/>
        </w:rPr>
        <w:t>/  +</w:t>
      </w:r>
      <w:proofErr w:type="gramEnd"/>
      <w:r w:rsidRPr="00EB1BF4">
        <w:rPr>
          <w:rFonts w:ascii="Courier New" w:hAnsi="Courier New" w:cs="Courier New"/>
          <w:lang w:val="en-US"/>
        </w:rPr>
        <w:t>------+</w:t>
      </w:r>
    </w:p>
    <w:p w14:paraId="3F15648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      +--------+</w:t>
      </w:r>
    </w:p>
    <w:p w14:paraId="32BF594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1CFD8E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4DC0B19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7468E29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|  Port  |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76C894D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0801DBF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A61261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BFF2E8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</w:t>
      </w:r>
      <w:proofErr w:type="gramStart"/>
      <w:r w:rsidRPr="00EB1BF4">
        <w:rPr>
          <w:rFonts w:ascii="Courier New" w:hAnsi="Courier New" w:cs="Courier New"/>
          <w:lang w:val="en-US"/>
        </w:rPr>
        <w:t>INIT[</w:t>
      </w:r>
      <w:proofErr w:type="gramEnd"/>
      <w:r w:rsidRPr="00EB1BF4">
        <w:rPr>
          <w:rFonts w:ascii="Courier New" w:hAnsi="Courier New" w:cs="Courier New"/>
          <w:lang w:val="en-US"/>
        </w:rPr>
        <w:t>Initiate-Tag = 1234]</w:t>
      </w:r>
    </w:p>
    <w:p w14:paraId="57A7BEC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10.0.0.1:1 ---&gt; 203.0.113.1:2</w:t>
      </w:r>
    </w:p>
    <w:p w14:paraId="594F208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0</w:t>
      </w:r>
    </w:p>
    <w:p w14:paraId="4B9EB58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2A6CC8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function creates entry:</w:t>
      </w:r>
    </w:p>
    <w:p w14:paraId="7400C0F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BF6A0F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F8ACFA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B4DB11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26]</w:t>
      </w:r>
    </w:p>
    <w:p w14:paraId="5E8F43E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392DB80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29F9078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1A3C2D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2761C9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583414C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610D6E5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|  Port  |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5B4F7A0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1308C6F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>|  1234</w:t>
      </w:r>
      <w:proofErr w:type="gramEnd"/>
      <w:r w:rsidRPr="00EB1BF4">
        <w:rPr>
          <w:rFonts w:ascii="Courier New" w:hAnsi="Courier New" w:cs="Courier New"/>
          <w:lang w:val="en-US"/>
        </w:rPr>
        <w:t xml:space="preserve">   |    1   |     0    |    2   |  10.0.0.1 |</w:t>
      </w:r>
    </w:p>
    <w:p w14:paraId="52C4DD1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6561ED5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8DB928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</w:t>
      </w:r>
      <w:proofErr w:type="gramStart"/>
      <w:r w:rsidRPr="00EB1BF4">
        <w:rPr>
          <w:rFonts w:ascii="Courier New" w:hAnsi="Courier New" w:cs="Courier New"/>
          <w:lang w:val="en-US"/>
        </w:rPr>
        <w:t>INIT[</w:t>
      </w:r>
      <w:proofErr w:type="gramEnd"/>
      <w:r w:rsidRPr="00EB1BF4">
        <w:rPr>
          <w:rFonts w:ascii="Courier New" w:hAnsi="Courier New" w:cs="Courier New"/>
          <w:lang w:val="en-US"/>
        </w:rPr>
        <w:t>Initiate-Tag = 1234]</w:t>
      </w:r>
    </w:p>
    <w:p w14:paraId="1A91100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192.0.2.1:1 --------------------------&gt; 203.0.113.1:2</w:t>
      </w:r>
    </w:p>
    <w:p w14:paraId="4A216F7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0</w:t>
      </w:r>
    </w:p>
    <w:p w14:paraId="7FBD9FD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8A9C7C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server (Host B) includes its two addresses in the INIT ACK chunk.</w:t>
      </w:r>
    </w:p>
    <w:p w14:paraId="1461306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F8B7BF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      +--------+</w:t>
      </w:r>
    </w:p>
    <w:p w14:paraId="5520BA8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/--\/--\      /-|Router 1| \</w:t>
      </w:r>
    </w:p>
    <w:p w14:paraId="63A0C59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+------+         +-----+      /        \    /  +--------+  \ +------+</w:t>
      </w:r>
    </w:p>
    <w:p w14:paraId="29C988C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Host | &lt;-----&gt; | NAT | &lt;-&gt; | Internet | ==                =| Host |</w:t>
      </w:r>
    </w:p>
    <w:p w14:paraId="3390057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  </w:t>
      </w:r>
      <w:proofErr w:type="gramStart"/>
      <w:r w:rsidRPr="00EB1BF4">
        <w:rPr>
          <w:rFonts w:ascii="Courier New" w:hAnsi="Courier New" w:cs="Courier New"/>
          <w:lang w:val="en-US"/>
        </w:rPr>
        <w:t>A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       +-----+      \        /    \  +--------+  / |   B  |</w:t>
      </w:r>
    </w:p>
    <w:p w14:paraId="372F812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+------+                       \--/\--/      \-|Router 2|-</w:t>
      </w:r>
      <w:proofErr w:type="gramStart"/>
      <w:r w:rsidRPr="00EB1BF4">
        <w:rPr>
          <w:rFonts w:ascii="Courier New" w:hAnsi="Courier New" w:cs="Courier New"/>
          <w:lang w:val="en-US"/>
        </w:rPr>
        <w:t>/  +</w:t>
      </w:r>
      <w:proofErr w:type="gramEnd"/>
      <w:r w:rsidRPr="00EB1BF4">
        <w:rPr>
          <w:rFonts w:ascii="Courier New" w:hAnsi="Courier New" w:cs="Courier New"/>
          <w:lang w:val="en-US"/>
        </w:rPr>
        <w:t>------+</w:t>
      </w:r>
    </w:p>
    <w:p w14:paraId="347A687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      +--------+</w:t>
      </w:r>
    </w:p>
    <w:p w14:paraId="570793D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8C0B3A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INIT </w:t>
      </w:r>
      <w:proofErr w:type="gramStart"/>
      <w:r w:rsidRPr="00EB1BF4">
        <w:rPr>
          <w:rFonts w:ascii="Courier New" w:hAnsi="Courier New" w:cs="Courier New"/>
          <w:lang w:val="en-US"/>
        </w:rPr>
        <w:t>ACK[</w:t>
      </w:r>
      <w:proofErr w:type="gramEnd"/>
      <w:r w:rsidRPr="00EB1BF4">
        <w:rPr>
          <w:rFonts w:ascii="Courier New" w:hAnsi="Courier New" w:cs="Courier New"/>
          <w:lang w:val="en-US"/>
        </w:rPr>
        <w:t>Initiate-tag = 5678, IP-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203.0.113.129]</w:t>
      </w:r>
    </w:p>
    <w:p w14:paraId="73B88E6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192.0.2.1:1 &lt;-------------------------- 203.0.113.1:2</w:t>
      </w:r>
    </w:p>
    <w:p w14:paraId="0A3C71A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4BE17C0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45FAFE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NAT function does not need to change the NAT binding table for</w:t>
      </w:r>
    </w:p>
    <w:p w14:paraId="05ECBDF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second address:</w:t>
      </w:r>
    </w:p>
    <w:p w14:paraId="664150C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2C5A3A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+---------+--------+----------+--------+-----------+</w:t>
      </w:r>
    </w:p>
    <w:p w14:paraId="2324666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NAT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46797FB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|  Port  |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3E258AD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+---------+--------+----------+--------+-----------+</w:t>
      </w:r>
    </w:p>
    <w:p w14:paraId="414B26A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EB1BF4">
        <w:rPr>
          <w:rFonts w:ascii="Courier New" w:hAnsi="Courier New" w:cs="Courier New"/>
          <w:lang w:val="en-US"/>
        </w:rPr>
        <w:t>|  1234</w:t>
      </w:r>
      <w:proofErr w:type="gramEnd"/>
      <w:r w:rsidRPr="00EB1BF4">
        <w:rPr>
          <w:rFonts w:ascii="Courier New" w:hAnsi="Courier New" w:cs="Courier New"/>
          <w:lang w:val="en-US"/>
        </w:rPr>
        <w:t xml:space="preserve">   |    1   |    5678  |    2   |  10.0.0.1 |</w:t>
      </w:r>
    </w:p>
    <w:p w14:paraId="7B16AD6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+---------+--------+----------+--------+-----------+</w:t>
      </w:r>
    </w:p>
    <w:p w14:paraId="300664D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05756A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1A460F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INIT </w:t>
      </w:r>
      <w:proofErr w:type="gramStart"/>
      <w:r w:rsidRPr="00EB1BF4">
        <w:rPr>
          <w:rFonts w:ascii="Courier New" w:hAnsi="Courier New" w:cs="Courier New"/>
          <w:lang w:val="en-US"/>
        </w:rPr>
        <w:t>ACK[</w:t>
      </w:r>
      <w:proofErr w:type="gramEnd"/>
      <w:r w:rsidRPr="00EB1BF4">
        <w:rPr>
          <w:rFonts w:ascii="Courier New" w:hAnsi="Courier New" w:cs="Courier New"/>
          <w:lang w:val="en-US"/>
        </w:rPr>
        <w:t>Initiate-Tag = 5678]</w:t>
      </w:r>
    </w:p>
    <w:p w14:paraId="0A28E03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10.0.0.1:1 &lt;--- 203.0.113.1:2</w:t>
      </w:r>
    </w:p>
    <w:p w14:paraId="5D2D6E5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32EF2F2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CF1282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handshake finishes with a COOKIE ECHO acknowledged by a COOKIE</w:t>
      </w:r>
    </w:p>
    <w:p w14:paraId="6A9DA44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ACK.</w:t>
      </w:r>
    </w:p>
    <w:p w14:paraId="3CB4F2C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4D320E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2A1F88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AC7951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5AEF1C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37E9DD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B79F13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0276F9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3F1F9D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50B314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27]</w:t>
      </w:r>
    </w:p>
    <w:p w14:paraId="096D7DA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48795C5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72D90B3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B90160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1A8A96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      +--------+</w:t>
      </w:r>
    </w:p>
    <w:p w14:paraId="2E76F4F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/--\/--\      /-|Router 1| \</w:t>
      </w:r>
    </w:p>
    <w:p w14:paraId="24A04B7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+------+         +-----+      /        \    /  +--------+  \ +------+</w:t>
      </w:r>
    </w:p>
    <w:p w14:paraId="347C2D1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Host | &lt;-----&gt; | NAT | &lt;-&gt; | Internet | ==                =| Host |</w:t>
      </w:r>
    </w:p>
    <w:p w14:paraId="1ADA6D7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  </w:t>
      </w:r>
      <w:proofErr w:type="gramStart"/>
      <w:r w:rsidRPr="00EB1BF4">
        <w:rPr>
          <w:rFonts w:ascii="Courier New" w:hAnsi="Courier New" w:cs="Courier New"/>
          <w:lang w:val="en-US"/>
        </w:rPr>
        <w:t>A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       +-----+      \        /    \  +--------+  / |   B  |</w:t>
      </w:r>
    </w:p>
    <w:p w14:paraId="48A5A10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+------+                       \--/\--/      \-|Router 2|-</w:t>
      </w:r>
      <w:proofErr w:type="gramStart"/>
      <w:r w:rsidRPr="00EB1BF4">
        <w:rPr>
          <w:rFonts w:ascii="Courier New" w:hAnsi="Courier New" w:cs="Courier New"/>
          <w:lang w:val="en-US"/>
        </w:rPr>
        <w:t>/  +</w:t>
      </w:r>
      <w:proofErr w:type="gramEnd"/>
      <w:r w:rsidRPr="00EB1BF4">
        <w:rPr>
          <w:rFonts w:ascii="Courier New" w:hAnsi="Courier New" w:cs="Courier New"/>
          <w:lang w:val="en-US"/>
        </w:rPr>
        <w:t>------+</w:t>
      </w:r>
    </w:p>
    <w:p w14:paraId="15206C7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      +--------+</w:t>
      </w:r>
    </w:p>
    <w:p w14:paraId="17EE6EB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11A5FF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COOKIE ECHO</w:t>
      </w:r>
    </w:p>
    <w:p w14:paraId="5BE129E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10.0.0.1:1 ---&gt; 203.0.113.1:2</w:t>
      </w:r>
    </w:p>
    <w:p w14:paraId="6811573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7C4B99B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B54FF4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COOKIE ECHO</w:t>
      </w:r>
    </w:p>
    <w:p w14:paraId="06D26C7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192.0.2.1:1 --------------------------&gt; 203.0.113.1:2</w:t>
      </w:r>
    </w:p>
    <w:p w14:paraId="5197B5B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44233F4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73FE5D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961D29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COOKIE ACK</w:t>
      </w:r>
    </w:p>
    <w:p w14:paraId="08D877A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192.0.2.1:1 &lt;-------------------------- 203.0.113.1:2</w:t>
      </w:r>
    </w:p>
    <w:p w14:paraId="7373B74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394B2F0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45812B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COOKIE ACK</w:t>
      </w:r>
    </w:p>
    <w:p w14:paraId="11D28A9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10.0.0.1:1 &lt;--- 203.0.113.1:2</w:t>
      </w:r>
    </w:p>
    <w:p w14:paraId="551A83D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75418F0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F19B06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7.3</w:t>
      </w:r>
      <w:proofErr w:type="gramStart"/>
      <w:r w:rsidRPr="00EB1BF4">
        <w:rPr>
          <w:rFonts w:ascii="Courier New" w:hAnsi="Courier New" w:cs="Courier New"/>
          <w:lang w:val="en-US"/>
        </w:rPr>
        <w:t xml:space="preserve">.  </w:t>
      </w:r>
      <w:proofErr w:type="spellStart"/>
      <w:r w:rsidRPr="00EB1BF4">
        <w:rPr>
          <w:rFonts w:ascii="Courier New" w:hAnsi="Courier New" w:cs="Courier New"/>
          <w:lang w:val="en-US"/>
        </w:rPr>
        <w:t>Multihomed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Client and Server</w:t>
      </w:r>
    </w:p>
    <w:p w14:paraId="4792232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C5C96F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client (Host A) sends a packet containing an INIT chunk to the</w:t>
      </w:r>
    </w:p>
    <w:p w14:paraId="17187A3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server</w:t>
      </w:r>
      <w:proofErr w:type="gramEnd"/>
      <w:r w:rsidRPr="00EB1BF4">
        <w:rPr>
          <w:rFonts w:ascii="Courier New" w:hAnsi="Courier New" w:cs="Courier New"/>
          <w:lang w:val="en-US"/>
        </w:rPr>
        <w:t xml:space="preserve"> (Host B), but does not include the second address.</w:t>
      </w:r>
    </w:p>
    <w:p w14:paraId="21156CD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DFC69C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+-------+</w:t>
      </w:r>
    </w:p>
    <w:p w14:paraId="6773386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/--| NAT 1 |--\       /--\/--\</w:t>
      </w:r>
    </w:p>
    <w:p w14:paraId="4A46E4D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+------+   /   +-------+   \     /        \     +--------+</w:t>
      </w:r>
    </w:p>
    <w:p w14:paraId="1CC4D7E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| Host |===                 ====| Internet |====| Host B |</w:t>
      </w:r>
    </w:p>
    <w:p w14:paraId="469B98A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|   </w:t>
      </w:r>
      <w:proofErr w:type="gramStart"/>
      <w:r w:rsidRPr="00EB1BF4">
        <w:rPr>
          <w:rFonts w:ascii="Courier New" w:hAnsi="Courier New" w:cs="Courier New"/>
          <w:lang w:val="en-US"/>
        </w:rPr>
        <w:t>A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 \   +-------+   /     \        /     +--------+</w:t>
      </w:r>
    </w:p>
    <w:p w14:paraId="5A3D03E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+------+    \--| NAT 2 |--/       \--/\--/</w:t>
      </w:r>
    </w:p>
    <w:p w14:paraId="71CCAE8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+-------+</w:t>
      </w:r>
    </w:p>
    <w:p w14:paraId="5451696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245A34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+---------+--------+----------+--------+-----------+</w:t>
      </w:r>
    </w:p>
    <w:p w14:paraId="5496D01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NAT </w:t>
      </w:r>
      <w:proofErr w:type="gramStart"/>
      <w:r w:rsidRPr="00EB1BF4">
        <w:rPr>
          <w:rFonts w:ascii="Courier New" w:hAnsi="Courier New" w:cs="Courier New"/>
          <w:lang w:val="en-US"/>
        </w:rPr>
        <w:t>1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38B9B34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|  Port  |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471FC27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+---------+--------+----------+--------+-----------+</w:t>
      </w:r>
    </w:p>
    <w:p w14:paraId="287381D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24889D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EB1BF4">
        <w:rPr>
          <w:rFonts w:ascii="Courier New" w:hAnsi="Courier New" w:cs="Courier New"/>
          <w:lang w:val="en-US"/>
        </w:rPr>
        <w:t>INIT[</w:t>
      </w:r>
      <w:proofErr w:type="gramEnd"/>
      <w:r w:rsidRPr="00EB1BF4">
        <w:rPr>
          <w:rFonts w:ascii="Courier New" w:hAnsi="Courier New" w:cs="Courier New"/>
          <w:lang w:val="en-US"/>
        </w:rPr>
        <w:t>Initiate-Tag = 1234]</w:t>
      </w:r>
    </w:p>
    <w:p w14:paraId="63DDDA0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10.0.0.1:1 --------&gt; 203.0.113.1:2</w:t>
      </w:r>
    </w:p>
    <w:p w14:paraId="5102D47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0</w:t>
      </w:r>
    </w:p>
    <w:p w14:paraId="749D34A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DFA456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function 1 creates entry:</w:t>
      </w:r>
    </w:p>
    <w:p w14:paraId="1544A28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51C24C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3BAE8C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4815DB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28]</w:t>
      </w:r>
    </w:p>
    <w:p w14:paraId="01F4B7C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243C258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3277FDF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056C26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B6BA7F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4C1715A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</w:t>
      </w:r>
      <w:proofErr w:type="gramStart"/>
      <w:r w:rsidRPr="00EB1BF4">
        <w:rPr>
          <w:rFonts w:ascii="Courier New" w:hAnsi="Courier New" w:cs="Courier New"/>
          <w:lang w:val="en-US"/>
        </w:rPr>
        <w:t>1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2CA5A11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|  Port  |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69220D3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5A625F6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>|  1234</w:t>
      </w:r>
      <w:proofErr w:type="gramEnd"/>
      <w:r w:rsidRPr="00EB1BF4">
        <w:rPr>
          <w:rFonts w:ascii="Courier New" w:hAnsi="Courier New" w:cs="Courier New"/>
          <w:lang w:val="en-US"/>
        </w:rPr>
        <w:t xml:space="preserve">   |    1   |     0    |    2   |  10.0.0.1 |</w:t>
      </w:r>
    </w:p>
    <w:p w14:paraId="0AF303D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27E7B1B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E98919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E153F5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</w:t>
      </w:r>
      <w:proofErr w:type="gramStart"/>
      <w:r w:rsidRPr="00EB1BF4">
        <w:rPr>
          <w:rFonts w:ascii="Courier New" w:hAnsi="Courier New" w:cs="Courier New"/>
          <w:lang w:val="en-US"/>
        </w:rPr>
        <w:t>INIT[</w:t>
      </w:r>
      <w:proofErr w:type="gramEnd"/>
      <w:r w:rsidRPr="00EB1BF4">
        <w:rPr>
          <w:rFonts w:ascii="Courier New" w:hAnsi="Courier New" w:cs="Courier New"/>
          <w:lang w:val="en-US"/>
        </w:rPr>
        <w:t>Initiate-Tag = 1234]</w:t>
      </w:r>
    </w:p>
    <w:p w14:paraId="502BDA8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192.0.2.1:1 ---------------------&gt; 203.0.113.1:2</w:t>
      </w:r>
    </w:p>
    <w:p w14:paraId="3D6B326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0</w:t>
      </w:r>
    </w:p>
    <w:p w14:paraId="547A611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5EB222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Host B includes its second address in the INIT ACK.</w:t>
      </w:r>
    </w:p>
    <w:p w14:paraId="588AA6A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A286F8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+-------+</w:t>
      </w:r>
    </w:p>
    <w:p w14:paraId="5C4C12A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/--------| NAT 1 |--------\       /--\/--\</w:t>
      </w:r>
    </w:p>
    <w:p w14:paraId="6D74140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+------+   /         +-------+         \     /        \    +--------+</w:t>
      </w:r>
    </w:p>
    <w:p w14:paraId="1931A42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Host |===                             ====| Internet |===| Host B |</w:t>
      </w:r>
    </w:p>
    <w:p w14:paraId="2072D11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  </w:t>
      </w:r>
      <w:proofErr w:type="gramStart"/>
      <w:r w:rsidRPr="00EB1BF4">
        <w:rPr>
          <w:rFonts w:ascii="Courier New" w:hAnsi="Courier New" w:cs="Courier New"/>
          <w:lang w:val="en-US"/>
        </w:rPr>
        <w:t>A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 \         +-------+         /     \        /    +--------+</w:t>
      </w:r>
    </w:p>
    <w:p w14:paraId="6FCD562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+------+    \--------| NAT 2 |--------/       \--/\--/</w:t>
      </w:r>
    </w:p>
    <w:p w14:paraId="336EB90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+-------+</w:t>
      </w:r>
    </w:p>
    <w:p w14:paraId="39BC6D6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CBDBC9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INIT </w:t>
      </w:r>
      <w:proofErr w:type="gramStart"/>
      <w:r w:rsidRPr="00EB1BF4">
        <w:rPr>
          <w:rFonts w:ascii="Courier New" w:hAnsi="Courier New" w:cs="Courier New"/>
          <w:lang w:val="en-US"/>
        </w:rPr>
        <w:t>ACK[</w:t>
      </w:r>
      <w:proofErr w:type="gramEnd"/>
      <w:r w:rsidRPr="00EB1BF4">
        <w:rPr>
          <w:rFonts w:ascii="Courier New" w:hAnsi="Courier New" w:cs="Courier New"/>
          <w:lang w:val="en-US"/>
        </w:rPr>
        <w:t>Initiate-Tag = 5678, IP-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203.0.113.129]</w:t>
      </w:r>
    </w:p>
    <w:p w14:paraId="65F7F0B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192.0.2.1:1 &lt;----------------------- 203.0.113.1:2</w:t>
      </w:r>
    </w:p>
    <w:p w14:paraId="73D9DDB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081AA0E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09B6A0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function 1 does not need to update the NAT binding table for the</w:t>
      </w:r>
    </w:p>
    <w:p w14:paraId="65404E0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second</w:t>
      </w:r>
      <w:proofErr w:type="gramEnd"/>
      <w:r w:rsidRPr="00EB1BF4">
        <w:rPr>
          <w:rFonts w:ascii="Courier New" w:hAnsi="Courier New" w:cs="Courier New"/>
          <w:lang w:val="en-US"/>
        </w:rPr>
        <w:t xml:space="preserve"> address:</w:t>
      </w:r>
    </w:p>
    <w:p w14:paraId="6EFE9CE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8D5B22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+---------+--------+----------+--------+-----------+</w:t>
      </w:r>
    </w:p>
    <w:p w14:paraId="7920DF4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NAT </w:t>
      </w:r>
      <w:proofErr w:type="gramStart"/>
      <w:r w:rsidRPr="00EB1BF4">
        <w:rPr>
          <w:rFonts w:ascii="Courier New" w:hAnsi="Courier New" w:cs="Courier New"/>
          <w:lang w:val="en-US"/>
        </w:rPr>
        <w:t>1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7D22A7D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|  Port  |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358CF50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+---------+--------+----------+--------+-----------+</w:t>
      </w:r>
    </w:p>
    <w:p w14:paraId="7BA13AB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EB1BF4">
        <w:rPr>
          <w:rFonts w:ascii="Courier New" w:hAnsi="Courier New" w:cs="Courier New"/>
          <w:lang w:val="en-US"/>
        </w:rPr>
        <w:t>|  1234</w:t>
      </w:r>
      <w:proofErr w:type="gramEnd"/>
      <w:r w:rsidRPr="00EB1BF4">
        <w:rPr>
          <w:rFonts w:ascii="Courier New" w:hAnsi="Courier New" w:cs="Courier New"/>
          <w:lang w:val="en-US"/>
        </w:rPr>
        <w:t xml:space="preserve">   |    1   |    5678  |    2   |  10.0.0.1 |</w:t>
      </w:r>
    </w:p>
    <w:p w14:paraId="7355DC7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+---------+--------+----------+--------+-----------+</w:t>
      </w:r>
    </w:p>
    <w:p w14:paraId="3FF7896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65E71C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040D9A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INIT </w:t>
      </w:r>
      <w:proofErr w:type="gramStart"/>
      <w:r w:rsidRPr="00EB1BF4">
        <w:rPr>
          <w:rFonts w:ascii="Courier New" w:hAnsi="Courier New" w:cs="Courier New"/>
          <w:lang w:val="en-US"/>
        </w:rPr>
        <w:t>ACK[</w:t>
      </w:r>
      <w:proofErr w:type="gramEnd"/>
      <w:r w:rsidRPr="00EB1BF4">
        <w:rPr>
          <w:rFonts w:ascii="Courier New" w:hAnsi="Courier New" w:cs="Courier New"/>
          <w:lang w:val="en-US"/>
        </w:rPr>
        <w:t>Initiate-Tag = 5678]</w:t>
      </w:r>
    </w:p>
    <w:p w14:paraId="12EBCCF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10.0.0.1:1 &lt;-------- 203.0.113.1:2</w:t>
      </w:r>
    </w:p>
    <w:p w14:paraId="7B23EB8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2C0EE61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29EEB8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handshake finishes with a COOKIE ECHO acknowledged by a COOKIE</w:t>
      </w:r>
    </w:p>
    <w:p w14:paraId="35BEAA0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ACK.</w:t>
      </w:r>
    </w:p>
    <w:p w14:paraId="6E8EB94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466724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93A919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6F1181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A350A7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FDF130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BE9DC4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5B500B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BE838C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29]</w:t>
      </w:r>
    </w:p>
    <w:p w14:paraId="26D7FAA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46B7748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06FEC1D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65F9B5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CD8307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+-------+</w:t>
      </w:r>
    </w:p>
    <w:p w14:paraId="1CC79AC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/--------| NAT 1 |--------\       /--\/--\</w:t>
      </w:r>
    </w:p>
    <w:p w14:paraId="30886B9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+------+   /         +-------+         \     /        \    +--------+</w:t>
      </w:r>
    </w:p>
    <w:p w14:paraId="7C94C11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Host |===                             ====| Internet |===| Host B |</w:t>
      </w:r>
    </w:p>
    <w:p w14:paraId="71C0A0D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  </w:t>
      </w:r>
      <w:proofErr w:type="gramStart"/>
      <w:r w:rsidRPr="00EB1BF4">
        <w:rPr>
          <w:rFonts w:ascii="Courier New" w:hAnsi="Courier New" w:cs="Courier New"/>
          <w:lang w:val="en-US"/>
        </w:rPr>
        <w:t>A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 \         +-------+         /     \        /    +--------+</w:t>
      </w:r>
    </w:p>
    <w:p w14:paraId="05E834E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+------+    \--------| NAT 2 |--------/       \--/\--/</w:t>
      </w:r>
    </w:p>
    <w:p w14:paraId="384223B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+-------+</w:t>
      </w:r>
    </w:p>
    <w:p w14:paraId="5C60D3E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9AD6BF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COOKIE ECHO</w:t>
      </w:r>
    </w:p>
    <w:p w14:paraId="5D143EB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10.0.0.1:1 --------&gt; 203.0.113.1:2</w:t>
      </w:r>
    </w:p>
    <w:p w14:paraId="6CB6FE1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433DE19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8042AC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COOKIE ECHO</w:t>
      </w:r>
    </w:p>
    <w:p w14:paraId="12EB0F9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192.0.2.1:1 ------------------&gt; 203.0.113.1:2</w:t>
      </w:r>
    </w:p>
    <w:p w14:paraId="5EC18C7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42357F3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95DB18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A7148E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COOKIE ACK</w:t>
      </w:r>
    </w:p>
    <w:p w14:paraId="2705FE1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192.0.2.1:1 &lt;------------------ 203.0.113.1:2</w:t>
      </w:r>
    </w:p>
    <w:p w14:paraId="2BF07E3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4427962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DB7D4D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COOKIE ACK</w:t>
      </w:r>
    </w:p>
    <w:p w14:paraId="506C4BC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10.0.0.1:1 &lt;------- 203.0.113.1:2</w:t>
      </w:r>
    </w:p>
    <w:p w14:paraId="65A4538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6C2474D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DA4764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Host A announces its second address in an ASCONF chunk.  The address</w:t>
      </w:r>
    </w:p>
    <w:p w14:paraId="3959CDD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parameter</w:t>
      </w:r>
      <w:proofErr w:type="gramEnd"/>
      <w:r w:rsidRPr="00EB1BF4">
        <w:rPr>
          <w:rFonts w:ascii="Courier New" w:hAnsi="Courier New" w:cs="Courier New"/>
          <w:lang w:val="en-US"/>
        </w:rPr>
        <w:t xml:space="preserve"> contains an undefined address (0) to indicate that the</w:t>
      </w:r>
    </w:p>
    <w:p w14:paraId="453B9C3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source</w:t>
      </w:r>
      <w:proofErr w:type="gramEnd"/>
      <w:r w:rsidRPr="00EB1BF4">
        <w:rPr>
          <w:rFonts w:ascii="Courier New" w:hAnsi="Courier New" w:cs="Courier New"/>
          <w:lang w:val="en-US"/>
        </w:rPr>
        <w:t xml:space="preserve"> address should be added.  The lookup address parameter within</w:t>
      </w:r>
    </w:p>
    <w:p w14:paraId="1AE47FF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ASCONF chunk will also contain the pair of </w:t>
      </w:r>
      <w:proofErr w:type="spellStart"/>
      <w:r w:rsidRPr="00EB1BF4">
        <w:rPr>
          <w:rFonts w:ascii="Courier New" w:hAnsi="Courier New" w:cs="Courier New"/>
          <w:lang w:val="en-US"/>
        </w:rPr>
        <w:t>VTags</w:t>
      </w:r>
      <w:proofErr w:type="spellEnd"/>
      <w:r w:rsidRPr="00EB1BF4">
        <w:rPr>
          <w:rFonts w:ascii="Courier New" w:hAnsi="Courier New" w:cs="Courier New"/>
          <w:lang w:val="en-US"/>
        </w:rPr>
        <w:t xml:space="preserve"> (remote and</w:t>
      </w:r>
    </w:p>
    <w:p w14:paraId="4B0CD62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internal</w:t>
      </w:r>
      <w:proofErr w:type="gramEnd"/>
      <w:r w:rsidRPr="00EB1BF4">
        <w:rPr>
          <w:rFonts w:ascii="Courier New" w:hAnsi="Courier New" w:cs="Courier New"/>
          <w:lang w:val="en-US"/>
        </w:rPr>
        <w:t>) so that the NAT function may populate its NAT binding table</w:t>
      </w:r>
    </w:p>
    <w:p w14:paraId="467F95D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entry</w:t>
      </w:r>
      <w:proofErr w:type="gramEnd"/>
      <w:r w:rsidRPr="00EB1BF4">
        <w:rPr>
          <w:rFonts w:ascii="Courier New" w:hAnsi="Courier New" w:cs="Courier New"/>
          <w:lang w:val="en-US"/>
        </w:rPr>
        <w:t xml:space="preserve"> completely with this single packet.</w:t>
      </w:r>
    </w:p>
    <w:p w14:paraId="27A346F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DE776D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+-------+</w:t>
      </w:r>
    </w:p>
    <w:p w14:paraId="73C6AD2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/--------| NAT 1 |--------\       /--\/--\</w:t>
      </w:r>
    </w:p>
    <w:p w14:paraId="27EEBBD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+------+   /         +-------+         \     /        \    +--------+</w:t>
      </w:r>
    </w:p>
    <w:p w14:paraId="0CA80F6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Host |===                             ====| Internet |===| Host B |</w:t>
      </w:r>
    </w:p>
    <w:p w14:paraId="2662B68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  </w:t>
      </w:r>
      <w:proofErr w:type="gramStart"/>
      <w:r w:rsidRPr="00EB1BF4">
        <w:rPr>
          <w:rFonts w:ascii="Courier New" w:hAnsi="Courier New" w:cs="Courier New"/>
          <w:lang w:val="en-US"/>
        </w:rPr>
        <w:t>A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 \         +-------+         /     \        /    +--------+</w:t>
      </w:r>
    </w:p>
    <w:p w14:paraId="3401656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+------+    \--------| NAT 2 |--------/       \--/\--/</w:t>
      </w:r>
    </w:p>
    <w:p w14:paraId="349B429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+-------+</w:t>
      </w:r>
    </w:p>
    <w:p w14:paraId="435724A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124F2A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ASCONF [ADD-IP=0.0.0.0, INT-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>=1234,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5678]</w:t>
      </w:r>
    </w:p>
    <w:p w14:paraId="017ECDE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10.1.0.1:1 --------&gt; 203.0.113.129:2</w:t>
      </w:r>
    </w:p>
    <w:p w14:paraId="78AE2F2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4D5493E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0BB834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function 2 creates a complete entry:</w:t>
      </w:r>
    </w:p>
    <w:p w14:paraId="74A8EE2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FC5051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46122B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D7E8F4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B4AFF0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7270CA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01D63B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30]</w:t>
      </w:r>
    </w:p>
    <w:p w14:paraId="7286756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2B531D8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2E9FA81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E0160F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5F1A3F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322B47F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</w:t>
      </w:r>
      <w:proofErr w:type="gramStart"/>
      <w:r w:rsidRPr="00EB1BF4">
        <w:rPr>
          <w:rFonts w:ascii="Courier New" w:hAnsi="Courier New" w:cs="Courier New"/>
          <w:lang w:val="en-US"/>
        </w:rPr>
        <w:t>2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4173B7E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|  Port  |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0F62DA1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5E5618B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>|  1234</w:t>
      </w:r>
      <w:proofErr w:type="gramEnd"/>
      <w:r w:rsidRPr="00EB1BF4">
        <w:rPr>
          <w:rFonts w:ascii="Courier New" w:hAnsi="Courier New" w:cs="Courier New"/>
          <w:lang w:val="en-US"/>
        </w:rPr>
        <w:t xml:space="preserve">   |    1   |    5678  |    2   |  10.1.0.1 |</w:t>
      </w:r>
    </w:p>
    <w:p w14:paraId="27FE4B2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619676A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453C4A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CAD2E6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ASCONF [ADD-IP,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>=1234,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5678]</w:t>
      </w:r>
    </w:p>
    <w:p w14:paraId="1AD96A6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192.0.2.129:1 -------------------&gt; 203.0.113.129:2</w:t>
      </w:r>
    </w:p>
    <w:p w14:paraId="21D2B99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2C27CCF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DEE44F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ASCONF ACK</w:t>
      </w:r>
    </w:p>
    <w:p w14:paraId="08D99F6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192.0.2.129:1 &lt;------------------- 203.0.113.129:2</w:t>
      </w:r>
    </w:p>
    <w:p w14:paraId="1FC46E0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4DBD22C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BEC4D9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ASCONF ACK</w:t>
      </w:r>
    </w:p>
    <w:p w14:paraId="636A5CA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10.1.0.1:1 &lt;----- 203.0.113.129:2</w:t>
      </w:r>
    </w:p>
    <w:p w14:paraId="0271134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46FCCBB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B1F947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7.4</w:t>
      </w:r>
      <w:proofErr w:type="gramStart"/>
      <w:r w:rsidRPr="00EB1BF4">
        <w:rPr>
          <w:rFonts w:ascii="Courier New" w:hAnsi="Courier New" w:cs="Courier New"/>
          <w:lang w:val="en-US"/>
        </w:rPr>
        <w:t>.  NAT</w:t>
      </w:r>
      <w:proofErr w:type="gramEnd"/>
      <w:r w:rsidRPr="00EB1BF4">
        <w:rPr>
          <w:rFonts w:ascii="Courier New" w:hAnsi="Courier New" w:cs="Courier New"/>
          <w:lang w:val="en-US"/>
        </w:rPr>
        <w:t xml:space="preserve"> Function Loses Its State</w:t>
      </w:r>
    </w:p>
    <w:p w14:paraId="3590063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14BCD4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Association is already established between Host A and Host B, when</w:t>
      </w:r>
    </w:p>
    <w:p w14:paraId="040F712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NAT function loses its state and obtains a new external address.</w:t>
      </w:r>
    </w:p>
    <w:p w14:paraId="5F74433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Host A sends a DATA chunk to Host B.</w:t>
      </w:r>
    </w:p>
    <w:p w14:paraId="0A43D70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79DAC1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/--\/--\</w:t>
      </w:r>
    </w:p>
    <w:p w14:paraId="26DEF7A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         +-----+         /        \         +--------+</w:t>
      </w:r>
    </w:p>
    <w:p w14:paraId="52D03FC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Host A | &lt;----------&gt; | NAT | &lt;----&gt; | Internet | &lt;----&gt; | Host B |</w:t>
      </w:r>
    </w:p>
    <w:p w14:paraId="1A2A806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         +-----+         \        /         +--------+</w:t>
      </w:r>
    </w:p>
    <w:p w14:paraId="6B8D504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\--/\--/</w:t>
      </w:r>
    </w:p>
    <w:p w14:paraId="274D919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5D7AAA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1DBB474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34AA2A8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|  Port  |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7F2DB48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1772E60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DEF455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DATA</w:t>
      </w:r>
    </w:p>
    <w:p w14:paraId="4F43767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10.0.0.1:1 ----------&gt; 203.0.113.1:2</w:t>
      </w:r>
    </w:p>
    <w:p w14:paraId="6A25847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3C58522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3556CF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NAT function cannot find an entry in the NAT binding table for</w:t>
      </w:r>
    </w:p>
    <w:p w14:paraId="1F428A7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association.  It sends a packet containing an ERROR chunk with</w:t>
      </w:r>
    </w:p>
    <w:p w14:paraId="56C7A4D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M-Bit set and the cause "NAT state missing".</w:t>
      </w:r>
    </w:p>
    <w:p w14:paraId="440AC3B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C03ED0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DA8BDF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D8CB55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A15101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516FB3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DB0B4B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F129A3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31]</w:t>
      </w:r>
    </w:p>
    <w:p w14:paraId="57B3FF5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2F58472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68AEC87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44D252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E97B55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/--\/--\</w:t>
      </w:r>
    </w:p>
    <w:p w14:paraId="4D14B8D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         +-----+         /        \         +--------+</w:t>
      </w:r>
    </w:p>
    <w:p w14:paraId="2F0357F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Host A | &lt;----------&gt; | NAT | &lt;----&gt; | Internet | &lt;----&gt; | Host B |</w:t>
      </w:r>
    </w:p>
    <w:p w14:paraId="2E53368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         +-----+         \        /         +--------+</w:t>
      </w:r>
    </w:p>
    <w:p w14:paraId="495F22D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\--/\--/</w:t>
      </w:r>
    </w:p>
    <w:p w14:paraId="61C9925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CFFD87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ERROR [M-Bit, NAT state missing]</w:t>
      </w:r>
    </w:p>
    <w:p w14:paraId="4E20244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10.0.0.1:1 &lt;---------- 203.0.113.1:2</w:t>
      </w:r>
    </w:p>
    <w:p w14:paraId="421D53F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7A2C360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D22777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On reception of the packet containing the ERROR chunk, Host A sends a</w:t>
      </w:r>
    </w:p>
    <w:p w14:paraId="7E4D51D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packet</w:t>
      </w:r>
      <w:proofErr w:type="gramEnd"/>
      <w:r w:rsidRPr="00EB1BF4">
        <w:rPr>
          <w:rFonts w:ascii="Courier New" w:hAnsi="Courier New" w:cs="Courier New"/>
          <w:lang w:val="en-US"/>
        </w:rPr>
        <w:t xml:space="preserve"> containing an ASCONF chunk indicating that the former</w:t>
      </w:r>
    </w:p>
    <w:p w14:paraId="77488CF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information</w:t>
      </w:r>
      <w:proofErr w:type="gramEnd"/>
      <w:r w:rsidRPr="00EB1BF4">
        <w:rPr>
          <w:rFonts w:ascii="Courier New" w:hAnsi="Courier New" w:cs="Courier New"/>
          <w:lang w:val="en-US"/>
        </w:rPr>
        <w:t xml:space="preserve"> has to be deleted and the source address of the actual</w:t>
      </w:r>
    </w:p>
    <w:p w14:paraId="35561D5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packet</w:t>
      </w:r>
      <w:proofErr w:type="gramEnd"/>
      <w:r w:rsidRPr="00EB1BF4">
        <w:rPr>
          <w:rFonts w:ascii="Courier New" w:hAnsi="Courier New" w:cs="Courier New"/>
          <w:lang w:val="en-US"/>
        </w:rPr>
        <w:t xml:space="preserve"> added.</w:t>
      </w:r>
    </w:p>
    <w:p w14:paraId="43B001B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23FDB3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/--\/--\</w:t>
      </w:r>
    </w:p>
    <w:p w14:paraId="76CAD81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         +-----+         /        \         +--------+</w:t>
      </w:r>
    </w:p>
    <w:p w14:paraId="5ED0491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Host A | &lt;----------&gt; | NAT | &lt;----&gt; | Internet | &lt;----&gt; | Host B |</w:t>
      </w:r>
    </w:p>
    <w:p w14:paraId="7790B85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         +-----+         \        /         +--------+</w:t>
      </w:r>
    </w:p>
    <w:p w14:paraId="05FBE7C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\--/\--/</w:t>
      </w:r>
    </w:p>
    <w:p w14:paraId="2BF7639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CB41E0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ASCONF [ADD-IP, DELETE-IP,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>=1234,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5678]</w:t>
      </w:r>
    </w:p>
    <w:p w14:paraId="34EFBBC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10.0.0.1:1 ----------&gt; 203.0.113.129:2</w:t>
      </w:r>
    </w:p>
    <w:p w14:paraId="6C0433C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7842919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CD807E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76B4E03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140B9FD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|  Port  |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1D00A62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3CF2B08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>|  1234</w:t>
      </w:r>
      <w:proofErr w:type="gramEnd"/>
      <w:r w:rsidRPr="00EB1BF4">
        <w:rPr>
          <w:rFonts w:ascii="Courier New" w:hAnsi="Courier New" w:cs="Courier New"/>
          <w:lang w:val="en-US"/>
        </w:rPr>
        <w:t xml:space="preserve">   |    1   |    5678  |    2   |  10.0.0.1 |</w:t>
      </w:r>
    </w:p>
    <w:p w14:paraId="456A479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194A2A7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D4B648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ASCONF [ADD-IP, DELETE-IP,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>=1234,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5678]</w:t>
      </w:r>
    </w:p>
    <w:p w14:paraId="605B83D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192.0.2.2:1 -----------------&gt; 203.0.113.129:2</w:t>
      </w:r>
    </w:p>
    <w:p w14:paraId="31DD232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0B99449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1E81C2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Host B adds the new source address to this association and deletes</w:t>
      </w:r>
    </w:p>
    <w:p w14:paraId="108D0E3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all</w:t>
      </w:r>
      <w:proofErr w:type="gramEnd"/>
      <w:r w:rsidRPr="00EB1BF4">
        <w:rPr>
          <w:rFonts w:ascii="Courier New" w:hAnsi="Courier New" w:cs="Courier New"/>
          <w:lang w:val="en-US"/>
        </w:rPr>
        <w:t xml:space="preserve"> other addresses from this association.</w:t>
      </w:r>
    </w:p>
    <w:p w14:paraId="0E66113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CB04E2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2B2940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7E54EA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307E19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06563A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CACA75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69C1B0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DC6C44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D638EC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F689B9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B24E38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13910A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53FA38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32]</w:t>
      </w:r>
    </w:p>
    <w:p w14:paraId="3570CD2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437C297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0D4F863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EDC802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C2C933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/--\/--\</w:t>
      </w:r>
    </w:p>
    <w:p w14:paraId="45193A7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         +-----+         /        \         +--------+</w:t>
      </w:r>
    </w:p>
    <w:p w14:paraId="73E3CC2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Host A | &lt;----------&gt; | NAT | &lt;----&gt; | Internet | &lt;----&gt; | Host B |</w:t>
      </w:r>
    </w:p>
    <w:p w14:paraId="051AE7F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         +-----+         \        /         +--------+</w:t>
      </w:r>
    </w:p>
    <w:p w14:paraId="7442418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\--/\--/</w:t>
      </w:r>
    </w:p>
    <w:p w14:paraId="2CD7C9F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D6C6D0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ASCONF ACK</w:t>
      </w:r>
    </w:p>
    <w:p w14:paraId="739FDDB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192.0.2.2:1 &lt;----------------- 203.0.113.129:2</w:t>
      </w:r>
    </w:p>
    <w:p w14:paraId="5709A19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27896EF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E736B7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ASCONF ACK</w:t>
      </w:r>
    </w:p>
    <w:p w14:paraId="0CEDF39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10.1.0.1:1 &lt;---------- 203.0.113.129:2</w:t>
      </w:r>
    </w:p>
    <w:p w14:paraId="1FA5E4E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3A4A787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5FC0FD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DATA</w:t>
      </w:r>
    </w:p>
    <w:p w14:paraId="41F8CE8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10.0.0.1:1 ----------&gt; 203.0.113.1:2</w:t>
      </w:r>
    </w:p>
    <w:p w14:paraId="0117CA9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08C3C98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 DATA</w:t>
      </w:r>
    </w:p>
    <w:p w14:paraId="5A168B7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192.0.2.2:1 -----------------&gt; 203.0.113.129:2</w:t>
      </w:r>
    </w:p>
    <w:p w14:paraId="2DF0662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7A8AA35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562AB3F" w14:textId="739AE4B5" w:rsidR="002F7CC1" w:rsidRDefault="000453CF" w:rsidP="000453CF">
      <w:pPr>
        <w:pStyle w:val="Textebrut"/>
        <w:rPr>
          <w:ins w:id="186" w:author="BOUCADAIR Mohamed TGI/OLN" w:date="2020-07-29T10:23:00Z"/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7.5</w:t>
      </w:r>
      <w:proofErr w:type="gramStart"/>
      <w:r w:rsidRPr="00EB1BF4">
        <w:rPr>
          <w:rFonts w:ascii="Courier New" w:hAnsi="Courier New" w:cs="Courier New"/>
          <w:lang w:val="en-US"/>
        </w:rPr>
        <w:t>.  Peer</w:t>
      </w:r>
      <w:proofErr w:type="gramEnd"/>
      <w:r w:rsidRPr="00EB1BF4">
        <w:rPr>
          <w:rFonts w:ascii="Courier New" w:hAnsi="Courier New" w:cs="Courier New"/>
          <w:lang w:val="en-US"/>
        </w:rPr>
        <w:t xml:space="preserve">-to-Peer </w:t>
      </w:r>
      <w:ins w:id="187" w:author="BOUCADAIR Mohamed TGI/OLN" w:date="2020-07-29T10:23:00Z">
        <w:r w:rsidR="002F7CC1" w:rsidRPr="00EB1BF4">
          <w:rPr>
            <w:rFonts w:ascii="Courier New" w:hAnsi="Courier New" w:cs="Courier New"/>
            <w:lang w:val="en-US"/>
          </w:rPr>
          <w:t>Communication</w:t>
        </w:r>
        <w:r w:rsidR="002F7CC1">
          <w:rPr>
            <w:rFonts w:ascii="Courier New" w:hAnsi="Courier New" w:cs="Courier New"/>
            <w:lang w:val="en-US"/>
          </w:rPr>
          <w:t>s</w:t>
        </w:r>
      </w:ins>
      <w:del w:id="188" w:author="BOUCADAIR Mohamed TGI/OLN" w:date="2020-07-29T10:23:00Z">
        <w:r w:rsidRPr="00EB1BF4" w:rsidDel="002F7CC1">
          <w:rPr>
            <w:rFonts w:ascii="Courier New" w:hAnsi="Courier New" w:cs="Courier New"/>
            <w:lang w:val="en-US"/>
          </w:rPr>
          <w:delText>Communication</w:delText>
        </w:r>
      </w:del>
    </w:p>
    <w:p w14:paraId="33A9A9B5" w14:textId="15508561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EE061E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118393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If two hosts, each of them behind a NAT function, want to communicate</w:t>
      </w:r>
    </w:p>
    <w:p w14:paraId="29573D6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with</w:t>
      </w:r>
      <w:proofErr w:type="gramEnd"/>
      <w:r w:rsidRPr="00EB1BF4">
        <w:rPr>
          <w:rFonts w:ascii="Courier New" w:hAnsi="Courier New" w:cs="Courier New"/>
          <w:lang w:val="en-US"/>
        </w:rPr>
        <w:t xml:space="preserve"> each other, they have to get knowledge of the peer's external</w:t>
      </w:r>
    </w:p>
    <w:p w14:paraId="12DB9D7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address</w:t>
      </w:r>
      <w:proofErr w:type="gramEnd"/>
      <w:r w:rsidRPr="00EB1BF4">
        <w:rPr>
          <w:rFonts w:ascii="Courier New" w:hAnsi="Courier New" w:cs="Courier New"/>
          <w:lang w:val="en-US"/>
        </w:rPr>
        <w:t>.  This can be achieved with a so-called rendezvous server.</w:t>
      </w:r>
    </w:p>
    <w:p w14:paraId="0E35B50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Afterwards the destination addresses are external, and the</w:t>
      </w:r>
    </w:p>
    <w:p w14:paraId="3D6EA79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association</w:t>
      </w:r>
      <w:proofErr w:type="gramEnd"/>
      <w:r w:rsidRPr="00EB1BF4">
        <w:rPr>
          <w:rFonts w:ascii="Courier New" w:hAnsi="Courier New" w:cs="Courier New"/>
          <w:lang w:val="en-US"/>
        </w:rPr>
        <w:t xml:space="preserve"> is set up with the help of the INIT collision.  The NAT</w:t>
      </w:r>
    </w:p>
    <w:p w14:paraId="5920CBE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functions</w:t>
      </w:r>
      <w:proofErr w:type="gramEnd"/>
      <w:r w:rsidRPr="00EB1BF4">
        <w:rPr>
          <w:rFonts w:ascii="Courier New" w:hAnsi="Courier New" w:cs="Courier New"/>
          <w:lang w:val="en-US"/>
        </w:rPr>
        <w:t xml:space="preserve"> create their entries according to their internal peer's</w:t>
      </w:r>
    </w:p>
    <w:p w14:paraId="5A3A907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point</w:t>
      </w:r>
      <w:proofErr w:type="gramEnd"/>
      <w:r w:rsidRPr="00EB1BF4">
        <w:rPr>
          <w:rFonts w:ascii="Courier New" w:hAnsi="Courier New" w:cs="Courier New"/>
          <w:lang w:val="en-US"/>
        </w:rPr>
        <w:t xml:space="preserve"> of view.  Therefore, NAT function A's Internal-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and</w:t>
      </w:r>
    </w:p>
    <w:p w14:paraId="13C6012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Internal-Port are NAT function B's Remote-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and Remote-Port,</w:t>
      </w:r>
    </w:p>
    <w:p w14:paraId="2E25E9D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respectively</w:t>
      </w:r>
      <w:proofErr w:type="gramEnd"/>
      <w:r w:rsidRPr="00EB1BF4">
        <w:rPr>
          <w:rFonts w:ascii="Courier New" w:hAnsi="Courier New" w:cs="Courier New"/>
          <w:lang w:val="en-US"/>
        </w:rPr>
        <w:t>.  The naming (internal/remote) of the verification tag</w:t>
      </w:r>
    </w:p>
    <w:p w14:paraId="7F87AB7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in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packet flow is done from the sending host's point of view.</w:t>
      </w:r>
    </w:p>
    <w:p w14:paraId="12C9414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DDA2D3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6056A7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8D1A4F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DB2030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12BDE7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B0265D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60A483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38249A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850E21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1FF46F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952D9D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A7C9C2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97E41E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BB22EC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DBA550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05DA0C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2ECB51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DEC67A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33]</w:t>
      </w:r>
    </w:p>
    <w:p w14:paraId="31508CB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7A34152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3B1CB25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6F1A0F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EB9383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Internal | External           </w:t>
      </w:r>
      <w:proofErr w:type="spellStart"/>
      <w:r w:rsidRPr="00EB1BF4">
        <w:rPr>
          <w:rFonts w:ascii="Courier New" w:hAnsi="Courier New" w:cs="Courier New"/>
          <w:lang w:val="en-US"/>
        </w:rPr>
        <w:t>External</w:t>
      </w:r>
      <w:proofErr w:type="spellEnd"/>
      <w:r w:rsidRPr="00EB1BF4">
        <w:rPr>
          <w:rFonts w:ascii="Courier New" w:hAnsi="Courier New" w:cs="Courier New"/>
          <w:lang w:val="en-US"/>
        </w:rPr>
        <w:t xml:space="preserve"> | Internal</w:t>
      </w:r>
    </w:p>
    <w:p w14:paraId="72AF567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|                             |</w:t>
      </w:r>
    </w:p>
    <w:p w14:paraId="4B944EE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|          /--\/---\          |</w:t>
      </w:r>
    </w:p>
    <w:p w14:paraId="13A38E3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+-------+     /         \     +-------+     +--------+</w:t>
      </w:r>
    </w:p>
    <w:p w14:paraId="0493CAD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Host A |&lt;---&gt;| NAT A |&lt;--&gt;| </w:t>
      </w:r>
      <w:proofErr w:type="gramStart"/>
      <w:r w:rsidRPr="00EB1BF4">
        <w:rPr>
          <w:rFonts w:ascii="Courier New" w:hAnsi="Courier New" w:cs="Courier New"/>
          <w:lang w:val="en-US"/>
        </w:rPr>
        <w:t>Internet  |</w:t>
      </w:r>
      <w:proofErr w:type="gramEnd"/>
      <w:r w:rsidRPr="00EB1BF4">
        <w:rPr>
          <w:rFonts w:ascii="Courier New" w:hAnsi="Courier New" w:cs="Courier New"/>
          <w:lang w:val="en-US"/>
        </w:rPr>
        <w:t>&lt;--&gt;| NAT B |&lt;---&gt;| Host B |</w:t>
      </w:r>
    </w:p>
    <w:p w14:paraId="34D890E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+-------+     \         /     +-------+     +--------+</w:t>
      </w:r>
    </w:p>
    <w:p w14:paraId="733C247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|          \--/\---/          |</w:t>
      </w:r>
    </w:p>
    <w:p w14:paraId="654EEF2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03A490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7101D1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Binding Tables</w:t>
      </w:r>
    </w:p>
    <w:p w14:paraId="4038876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53AFF72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</w:t>
      </w:r>
      <w:proofErr w:type="gramStart"/>
      <w:r w:rsidRPr="00EB1BF4">
        <w:rPr>
          <w:rFonts w:ascii="Courier New" w:hAnsi="Courier New" w:cs="Courier New"/>
          <w:lang w:val="en-US"/>
        </w:rPr>
        <w:t>A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20A9607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|  Port  |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1CE7AD0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7EE489B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0839AC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73D59CC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</w:t>
      </w:r>
      <w:proofErr w:type="gramStart"/>
      <w:r w:rsidRPr="00EB1BF4">
        <w:rPr>
          <w:rFonts w:ascii="Courier New" w:hAnsi="Courier New" w:cs="Courier New"/>
          <w:lang w:val="en-US"/>
        </w:rPr>
        <w:t>B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64EC925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>|  v</w:t>
      </w:r>
      <w:proofErr w:type="gramEnd"/>
      <w:r w:rsidRPr="00EB1BF4">
        <w:rPr>
          <w:rFonts w:ascii="Courier New" w:hAnsi="Courier New" w:cs="Courier New"/>
          <w:lang w:val="en-US"/>
        </w:rPr>
        <w:t xml:space="preserve">-tag  |  port  |   v-tag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62B75D8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2F8C3E9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24AF1D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INIT[</w:t>
      </w:r>
      <w:proofErr w:type="gramEnd"/>
      <w:r w:rsidRPr="00EB1BF4">
        <w:rPr>
          <w:rFonts w:ascii="Courier New" w:hAnsi="Courier New" w:cs="Courier New"/>
          <w:lang w:val="en-US"/>
        </w:rPr>
        <w:t>Initiate-Tag = 1234]</w:t>
      </w:r>
    </w:p>
    <w:p w14:paraId="002B9E2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10.0.0.1:1 --&gt; 203.0.113.1:2</w:t>
      </w:r>
    </w:p>
    <w:p w14:paraId="245F96C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0</w:t>
      </w:r>
    </w:p>
    <w:p w14:paraId="02287B9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619CDD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function A creates entry:</w:t>
      </w:r>
    </w:p>
    <w:p w14:paraId="06FA41E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9BEACA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+---------+--------+----------+--------+-----------+</w:t>
      </w:r>
    </w:p>
    <w:p w14:paraId="32F37BC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NAT </w:t>
      </w:r>
      <w:proofErr w:type="gramStart"/>
      <w:r w:rsidRPr="00EB1BF4">
        <w:rPr>
          <w:rFonts w:ascii="Courier New" w:hAnsi="Courier New" w:cs="Courier New"/>
          <w:lang w:val="en-US"/>
        </w:rPr>
        <w:t>A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41E0891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|  Port  |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5DF709B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+---------+--------+----------+--------+-----------+</w:t>
      </w:r>
    </w:p>
    <w:p w14:paraId="693DC38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EB1BF4">
        <w:rPr>
          <w:rFonts w:ascii="Courier New" w:hAnsi="Courier New" w:cs="Courier New"/>
          <w:lang w:val="en-US"/>
        </w:rPr>
        <w:t>|  1234</w:t>
      </w:r>
      <w:proofErr w:type="gramEnd"/>
      <w:r w:rsidRPr="00EB1BF4">
        <w:rPr>
          <w:rFonts w:ascii="Courier New" w:hAnsi="Courier New" w:cs="Courier New"/>
          <w:lang w:val="en-US"/>
        </w:rPr>
        <w:t xml:space="preserve">   |    1   |     0    |    2   |  10.0.0.1 |</w:t>
      </w:r>
    </w:p>
    <w:p w14:paraId="01839F9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+---------+--------+----------+--------+-----------+</w:t>
      </w:r>
    </w:p>
    <w:p w14:paraId="318D18A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CF7812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</w:t>
      </w:r>
      <w:proofErr w:type="gramStart"/>
      <w:r w:rsidRPr="00EB1BF4">
        <w:rPr>
          <w:rFonts w:ascii="Courier New" w:hAnsi="Courier New" w:cs="Courier New"/>
          <w:lang w:val="en-US"/>
        </w:rPr>
        <w:t>INIT[</w:t>
      </w:r>
      <w:proofErr w:type="gramEnd"/>
      <w:r w:rsidRPr="00EB1BF4">
        <w:rPr>
          <w:rFonts w:ascii="Courier New" w:hAnsi="Courier New" w:cs="Courier New"/>
          <w:lang w:val="en-US"/>
        </w:rPr>
        <w:t>Initiate-Tag = 1234]</w:t>
      </w:r>
    </w:p>
    <w:p w14:paraId="0E21B8C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192.0.2.1:1 ----------------&gt; 203.0.113.1:2</w:t>
      </w:r>
    </w:p>
    <w:p w14:paraId="3EB9733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0</w:t>
      </w:r>
    </w:p>
    <w:p w14:paraId="6B85851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C4FBAC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function B processes the packet containing the INIT chunk, but</w:t>
      </w:r>
    </w:p>
    <w:p w14:paraId="19BDC5E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cannot</w:t>
      </w:r>
      <w:proofErr w:type="gramEnd"/>
      <w:r w:rsidRPr="00EB1BF4">
        <w:rPr>
          <w:rFonts w:ascii="Courier New" w:hAnsi="Courier New" w:cs="Courier New"/>
          <w:lang w:val="en-US"/>
        </w:rPr>
        <w:t xml:space="preserve"> find an entry.  The SCTP packet is silently discarded and</w:t>
      </w:r>
    </w:p>
    <w:p w14:paraId="205E05C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leaves</w:t>
      </w:r>
      <w:proofErr w:type="gramEnd"/>
      <w:r w:rsidRPr="00EB1BF4">
        <w:rPr>
          <w:rFonts w:ascii="Courier New" w:hAnsi="Courier New" w:cs="Courier New"/>
          <w:lang w:val="en-US"/>
        </w:rPr>
        <w:t xml:space="preserve"> the NAT binding table of NAT function B unchanged.</w:t>
      </w:r>
    </w:p>
    <w:p w14:paraId="520FD15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3DE1B9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+---------+--------+----------+--------+-----------+</w:t>
      </w:r>
    </w:p>
    <w:p w14:paraId="3AD46F4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NAT </w:t>
      </w:r>
      <w:proofErr w:type="gramStart"/>
      <w:r w:rsidRPr="00EB1BF4">
        <w:rPr>
          <w:rFonts w:ascii="Courier New" w:hAnsi="Courier New" w:cs="Courier New"/>
          <w:lang w:val="en-US"/>
        </w:rPr>
        <w:t>B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02BDDC5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|  Port  |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48BA145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+---------+--------+----------+--------+-----------+</w:t>
      </w:r>
    </w:p>
    <w:p w14:paraId="25AB7D0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EE7D56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EF286D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92AD4D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B334E6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A53EEF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103EF0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34]</w:t>
      </w:r>
    </w:p>
    <w:p w14:paraId="2EF66D5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3ECE3FA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096C023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F9CF19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2EBDA0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Now Host B sends a packet containing an INIT chunk, which is</w:t>
      </w:r>
    </w:p>
    <w:p w14:paraId="7D18520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processed</w:t>
      </w:r>
      <w:proofErr w:type="gramEnd"/>
      <w:r w:rsidRPr="00EB1BF4">
        <w:rPr>
          <w:rFonts w:ascii="Courier New" w:hAnsi="Courier New" w:cs="Courier New"/>
          <w:lang w:val="en-US"/>
        </w:rPr>
        <w:t xml:space="preserve"> by NAT function B.  Its parameters are used to create an</w:t>
      </w:r>
    </w:p>
    <w:p w14:paraId="290EB5D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entry</w:t>
      </w:r>
      <w:proofErr w:type="gramEnd"/>
      <w:r w:rsidRPr="00EB1BF4">
        <w:rPr>
          <w:rFonts w:ascii="Courier New" w:hAnsi="Courier New" w:cs="Courier New"/>
          <w:lang w:val="en-US"/>
        </w:rPr>
        <w:t>.</w:t>
      </w:r>
    </w:p>
    <w:p w14:paraId="346221D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3B8115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Internal | External           </w:t>
      </w:r>
      <w:proofErr w:type="spellStart"/>
      <w:r w:rsidRPr="00EB1BF4">
        <w:rPr>
          <w:rFonts w:ascii="Courier New" w:hAnsi="Courier New" w:cs="Courier New"/>
          <w:lang w:val="en-US"/>
        </w:rPr>
        <w:t>External</w:t>
      </w:r>
      <w:proofErr w:type="spellEnd"/>
      <w:r w:rsidRPr="00EB1BF4">
        <w:rPr>
          <w:rFonts w:ascii="Courier New" w:hAnsi="Courier New" w:cs="Courier New"/>
          <w:lang w:val="en-US"/>
        </w:rPr>
        <w:t xml:space="preserve"> | Internal</w:t>
      </w:r>
    </w:p>
    <w:p w14:paraId="377D015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|                             |</w:t>
      </w:r>
    </w:p>
    <w:p w14:paraId="51A9CAF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|          /--\/---\          |</w:t>
      </w:r>
    </w:p>
    <w:p w14:paraId="79DD17F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+-------+     /         \     +-------+     +--------+</w:t>
      </w:r>
    </w:p>
    <w:p w14:paraId="31ED203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Host A |&lt;---&gt;| NAT A |&lt;--&gt;| </w:t>
      </w:r>
      <w:proofErr w:type="gramStart"/>
      <w:r w:rsidRPr="00EB1BF4">
        <w:rPr>
          <w:rFonts w:ascii="Courier New" w:hAnsi="Courier New" w:cs="Courier New"/>
          <w:lang w:val="en-US"/>
        </w:rPr>
        <w:t>Internet  |</w:t>
      </w:r>
      <w:proofErr w:type="gramEnd"/>
      <w:r w:rsidRPr="00EB1BF4">
        <w:rPr>
          <w:rFonts w:ascii="Courier New" w:hAnsi="Courier New" w:cs="Courier New"/>
          <w:lang w:val="en-US"/>
        </w:rPr>
        <w:t>&lt;--&gt;| NAT B |&lt;---&gt;| Host B |</w:t>
      </w:r>
    </w:p>
    <w:p w14:paraId="70F9D4E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+-------+     \         /     +-------+     +--------+</w:t>
      </w:r>
    </w:p>
    <w:p w14:paraId="3B6912C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|          \--/\---/          |</w:t>
      </w:r>
    </w:p>
    <w:p w14:paraId="4902687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C6F311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   </w:t>
      </w:r>
      <w:proofErr w:type="gramStart"/>
      <w:r w:rsidRPr="00EB1BF4">
        <w:rPr>
          <w:rFonts w:ascii="Courier New" w:hAnsi="Courier New" w:cs="Courier New"/>
          <w:lang w:val="en-US"/>
        </w:rPr>
        <w:t>INIT[</w:t>
      </w:r>
      <w:proofErr w:type="gramEnd"/>
      <w:r w:rsidRPr="00EB1BF4">
        <w:rPr>
          <w:rFonts w:ascii="Courier New" w:hAnsi="Courier New" w:cs="Courier New"/>
          <w:lang w:val="en-US"/>
        </w:rPr>
        <w:t>Initiate-Tag = 5678]</w:t>
      </w:r>
    </w:p>
    <w:p w14:paraId="50BC1E1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  192.0.2.1:1 &lt;-- 10.1.0.1:2</w:t>
      </w:r>
    </w:p>
    <w:p w14:paraId="5BDB629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0</w:t>
      </w:r>
    </w:p>
    <w:p w14:paraId="0A62664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BFB157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6A74A99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</w:t>
      </w:r>
      <w:proofErr w:type="gramStart"/>
      <w:r w:rsidRPr="00EB1BF4">
        <w:rPr>
          <w:rFonts w:ascii="Courier New" w:hAnsi="Courier New" w:cs="Courier New"/>
          <w:lang w:val="en-US"/>
        </w:rPr>
        <w:t>B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1899E00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|  Port  |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6234BA9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1BE746B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>|  5678</w:t>
      </w:r>
      <w:proofErr w:type="gramEnd"/>
      <w:r w:rsidRPr="00EB1BF4">
        <w:rPr>
          <w:rFonts w:ascii="Courier New" w:hAnsi="Courier New" w:cs="Courier New"/>
          <w:lang w:val="en-US"/>
        </w:rPr>
        <w:t xml:space="preserve">   |    2   |     0    |    1   |  10.1.0.1 |</w:t>
      </w:r>
    </w:p>
    <w:p w14:paraId="128FB63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2E4F160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B0C080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</w:t>
      </w:r>
      <w:proofErr w:type="gramStart"/>
      <w:r w:rsidRPr="00EB1BF4">
        <w:rPr>
          <w:rFonts w:ascii="Courier New" w:hAnsi="Courier New" w:cs="Courier New"/>
          <w:lang w:val="en-US"/>
        </w:rPr>
        <w:t>INIT[</w:t>
      </w:r>
      <w:proofErr w:type="gramEnd"/>
      <w:r w:rsidRPr="00EB1BF4">
        <w:rPr>
          <w:rFonts w:ascii="Courier New" w:hAnsi="Courier New" w:cs="Courier New"/>
          <w:lang w:val="en-US"/>
        </w:rPr>
        <w:t>Initiate-Tag = 5678]</w:t>
      </w:r>
    </w:p>
    <w:p w14:paraId="079C71A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</w:t>
      </w:r>
      <w:proofErr w:type="gramStart"/>
      <w:r w:rsidRPr="00EB1BF4">
        <w:rPr>
          <w:rFonts w:ascii="Courier New" w:hAnsi="Courier New" w:cs="Courier New"/>
          <w:lang w:val="en-US"/>
        </w:rPr>
        <w:t>192.0.2.1:1  &lt;</w:t>
      </w:r>
      <w:proofErr w:type="gramEnd"/>
      <w:r w:rsidRPr="00EB1BF4">
        <w:rPr>
          <w:rFonts w:ascii="Courier New" w:hAnsi="Courier New" w:cs="Courier New"/>
          <w:lang w:val="en-US"/>
        </w:rPr>
        <w:t>--------------- 203.0.113.1:2</w:t>
      </w:r>
    </w:p>
    <w:p w14:paraId="17BFB76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0</w:t>
      </w:r>
    </w:p>
    <w:p w14:paraId="30EADD2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D33F87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function </w:t>
      </w:r>
      <w:proofErr w:type="gramStart"/>
      <w:r w:rsidRPr="00EB1BF4">
        <w:rPr>
          <w:rFonts w:ascii="Courier New" w:hAnsi="Courier New" w:cs="Courier New"/>
          <w:lang w:val="en-US"/>
        </w:rPr>
        <w:t>A</w:t>
      </w:r>
      <w:proofErr w:type="gramEnd"/>
      <w:r w:rsidRPr="00EB1BF4">
        <w:rPr>
          <w:rFonts w:ascii="Courier New" w:hAnsi="Courier New" w:cs="Courier New"/>
          <w:lang w:val="en-US"/>
        </w:rPr>
        <w:t xml:space="preserve"> processes the packet containing the INIT chunk.  As</w:t>
      </w:r>
    </w:p>
    <w:p w14:paraId="0DD0B7E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the</w:t>
      </w:r>
      <w:proofErr w:type="gramEnd"/>
      <w:r w:rsidRPr="00EB1BF4">
        <w:rPr>
          <w:rFonts w:ascii="Courier New" w:hAnsi="Courier New" w:cs="Courier New"/>
          <w:lang w:val="en-US"/>
        </w:rPr>
        <w:t xml:space="preserve"> outgoing packet containing an INIT chunk of Host A has already</w:t>
      </w:r>
    </w:p>
    <w:p w14:paraId="1B2B6F8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created</w:t>
      </w:r>
      <w:proofErr w:type="gramEnd"/>
      <w:r w:rsidRPr="00EB1BF4">
        <w:rPr>
          <w:rFonts w:ascii="Courier New" w:hAnsi="Courier New" w:cs="Courier New"/>
          <w:lang w:val="en-US"/>
        </w:rPr>
        <w:t xml:space="preserve"> an entry, the entry is found and updated:</w:t>
      </w:r>
    </w:p>
    <w:p w14:paraId="6C63909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2AF1AA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29DF67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10635B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6475D3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ACFAF2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C7EDFB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A58DE5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E55D92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E77FC6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C1A58B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9CAADA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F75214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B8AAEC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260108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A66541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2B5FDA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ACFF7B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75EBC0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85F901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527837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7EB668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35]</w:t>
      </w:r>
    </w:p>
    <w:p w14:paraId="4CC89A3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46D0F5A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596D51C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1E6082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0D4362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Internal | External           </w:t>
      </w:r>
      <w:proofErr w:type="spellStart"/>
      <w:r w:rsidRPr="00EB1BF4">
        <w:rPr>
          <w:rFonts w:ascii="Courier New" w:hAnsi="Courier New" w:cs="Courier New"/>
          <w:lang w:val="en-US"/>
        </w:rPr>
        <w:t>External</w:t>
      </w:r>
      <w:proofErr w:type="spellEnd"/>
      <w:r w:rsidRPr="00EB1BF4">
        <w:rPr>
          <w:rFonts w:ascii="Courier New" w:hAnsi="Courier New" w:cs="Courier New"/>
          <w:lang w:val="en-US"/>
        </w:rPr>
        <w:t xml:space="preserve"> | Internal</w:t>
      </w:r>
    </w:p>
    <w:p w14:paraId="682E82E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|                             |</w:t>
      </w:r>
    </w:p>
    <w:p w14:paraId="5B5FF69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|          /--\/---\          |</w:t>
      </w:r>
    </w:p>
    <w:p w14:paraId="0B83BFA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+-------+     /         \     +-------+     +--------+</w:t>
      </w:r>
    </w:p>
    <w:p w14:paraId="585CE18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Host A |&lt;---&gt;| NAT A |&lt;--&gt;| </w:t>
      </w:r>
      <w:proofErr w:type="gramStart"/>
      <w:r w:rsidRPr="00EB1BF4">
        <w:rPr>
          <w:rFonts w:ascii="Courier New" w:hAnsi="Courier New" w:cs="Courier New"/>
          <w:lang w:val="en-US"/>
        </w:rPr>
        <w:t>Internet  |</w:t>
      </w:r>
      <w:proofErr w:type="gramEnd"/>
      <w:r w:rsidRPr="00EB1BF4">
        <w:rPr>
          <w:rFonts w:ascii="Courier New" w:hAnsi="Courier New" w:cs="Courier New"/>
          <w:lang w:val="en-US"/>
        </w:rPr>
        <w:t>&lt;--&gt;| NAT B |&lt;---&gt;| Host B |</w:t>
      </w:r>
    </w:p>
    <w:p w14:paraId="7E44F32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+-------+     \         /     +-------+     +--------+</w:t>
      </w:r>
    </w:p>
    <w:p w14:paraId="3630E35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|          \--/\---/          |</w:t>
      </w:r>
    </w:p>
    <w:p w14:paraId="0C8ED8E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F24BEC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</w:t>
      </w:r>
      <w:proofErr w:type="spellStart"/>
      <w:proofErr w:type="gram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!</w:t>
      </w:r>
      <w:proofErr w:type="gramEnd"/>
      <w:r w:rsidRPr="00EB1BF4">
        <w:rPr>
          <w:rFonts w:ascii="Courier New" w:hAnsi="Courier New" w:cs="Courier New"/>
          <w:lang w:val="en-US"/>
        </w:rPr>
        <w:t xml:space="preserve">= </w:t>
      </w:r>
      <w:proofErr w:type="spellStart"/>
      <w:r w:rsidRPr="00EB1BF4">
        <w:rPr>
          <w:rFonts w:ascii="Courier New" w:hAnsi="Courier New" w:cs="Courier New"/>
          <w:lang w:val="en-US"/>
        </w:rPr>
        <w:t>Int-VTag</w:t>
      </w:r>
      <w:proofErr w:type="spellEnd"/>
      <w:r w:rsidRPr="00EB1BF4">
        <w:rPr>
          <w:rFonts w:ascii="Courier New" w:hAnsi="Courier New" w:cs="Courier New"/>
          <w:lang w:val="en-US"/>
        </w:rPr>
        <w:t>, but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== 0, find entry.</w:t>
      </w:r>
    </w:p>
    <w:p w14:paraId="1FB7F1D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6EC4E61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</w:t>
      </w:r>
      <w:proofErr w:type="gramStart"/>
      <w:r w:rsidRPr="00EB1BF4">
        <w:rPr>
          <w:rFonts w:ascii="Courier New" w:hAnsi="Courier New" w:cs="Courier New"/>
          <w:lang w:val="en-US"/>
        </w:rPr>
        <w:t>A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12BC1AA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|  Port  |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555692B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754661F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|   </w:t>
      </w:r>
      <w:proofErr w:type="gramStart"/>
      <w:r w:rsidRPr="00EB1BF4">
        <w:rPr>
          <w:rFonts w:ascii="Courier New" w:hAnsi="Courier New" w:cs="Courier New"/>
          <w:lang w:val="en-US"/>
        </w:rPr>
        <w:t>1234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 1    |   5678   |    2   |  10.0.0.1 |</w:t>
      </w:r>
    </w:p>
    <w:p w14:paraId="282966D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575B612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7AA281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</w:t>
      </w:r>
      <w:proofErr w:type="gramStart"/>
      <w:r w:rsidRPr="00EB1BF4">
        <w:rPr>
          <w:rFonts w:ascii="Courier New" w:hAnsi="Courier New" w:cs="Courier New"/>
          <w:lang w:val="en-US"/>
        </w:rPr>
        <w:t>INIT[</w:t>
      </w:r>
      <w:proofErr w:type="gramEnd"/>
      <w:r w:rsidRPr="00EB1BF4">
        <w:rPr>
          <w:rFonts w:ascii="Courier New" w:hAnsi="Courier New" w:cs="Courier New"/>
          <w:lang w:val="en-US"/>
        </w:rPr>
        <w:t>Initiate-tag = 5678]</w:t>
      </w:r>
    </w:p>
    <w:p w14:paraId="05D028C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10.0.0.1:1 &lt;-- 203.0.113.1:2</w:t>
      </w:r>
    </w:p>
    <w:p w14:paraId="1DB87BB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0</w:t>
      </w:r>
    </w:p>
    <w:p w14:paraId="496FAC4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C31A0A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Host A sends a packet containing an INIT ACK chunk, which can pass</w:t>
      </w:r>
    </w:p>
    <w:p w14:paraId="76ECCD4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through</w:t>
      </w:r>
      <w:proofErr w:type="gramEnd"/>
      <w:r w:rsidRPr="00EB1BF4">
        <w:rPr>
          <w:rFonts w:ascii="Courier New" w:hAnsi="Courier New" w:cs="Courier New"/>
          <w:lang w:val="en-US"/>
        </w:rPr>
        <w:t xml:space="preserve"> NAT function B:</w:t>
      </w:r>
    </w:p>
    <w:p w14:paraId="758B255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624FFE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479434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B164A2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1280B8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84EB41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E60FC0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9B2630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B8ECBE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0304EA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84552C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68653E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A4E493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85BC3E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378727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ECBA2A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52CE58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66EFAC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A96C8A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59CA94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615DC6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FB4772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94C5EB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1DBB32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474E36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3454A3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43C7E9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FD033D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1620E5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9CDA2E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36]</w:t>
      </w:r>
    </w:p>
    <w:p w14:paraId="20F0778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4427361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2F51D57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177CF6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C5DC9E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Internal | External           </w:t>
      </w:r>
      <w:proofErr w:type="spellStart"/>
      <w:r w:rsidRPr="00EB1BF4">
        <w:rPr>
          <w:rFonts w:ascii="Courier New" w:hAnsi="Courier New" w:cs="Courier New"/>
          <w:lang w:val="en-US"/>
        </w:rPr>
        <w:t>External</w:t>
      </w:r>
      <w:proofErr w:type="spellEnd"/>
      <w:r w:rsidRPr="00EB1BF4">
        <w:rPr>
          <w:rFonts w:ascii="Courier New" w:hAnsi="Courier New" w:cs="Courier New"/>
          <w:lang w:val="en-US"/>
        </w:rPr>
        <w:t xml:space="preserve"> | Internal</w:t>
      </w:r>
    </w:p>
    <w:p w14:paraId="5517E1C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|                             |</w:t>
      </w:r>
    </w:p>
    <w:p w14:paraId="103CC1D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|          /--\/---\          |</w:t>
      </w:r>
    </w:p>
    <w:p w14:paraId="05E44FD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+-------+     /         \     +-------+     +--------+</w:t>
      </w:r>
    </w:p>
    <w:p w14:paraId="22D68CB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Host A |&lt;---&gt;| NAT A |&lt;--&gt;| </w:t>
      </w:r>
      <w:proofErr w:type="gramStart"/>
      <w:r w:rsidRPr="00EB1BF4">
        <w:rPr>
          <w:rFonts w:ascii="Courier New" w:hAnsi="Courier New" w:cs="Courier New"/>
          <w:lang w:val="en-US"/>
        </w:rPr>
        <w:t>Internet  |</w:t>
      </w:r>
      <w:proofErr w:type="gramEnd"/>
      <w:r w:rsidRPr="00EB1BF4">
        <w:rPr>
          <w:rFonts w:ascii="Courier New" w:hAnsi="Courier New" w:cs="Courier New"/>
          <w:lang w:val="en-US"/>
        </w:rPr>
        <w:t>&lt;--&gt;| NAT B |&lt;---&gt;| Host B |</w:t>
      </w:r>
    </w:p>
    <w:p w14:paraId="1BE1447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+-------+     \         /     +-------+     +--------+</w:t>
      </w:r>
    </w:p>
    <w:p w14:paraId="2C0D3A7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|          \--/\---/          |</w:t>
      </w:r>
    </w:p>
    <w:p w14:paraId="1289A76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5E7D3A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INIT </w:t>
      </w:r>
      <w:proofErr w:type="gramStart"/>
      <w:r w:rsidRPr="00EB1BF4">
        <w:rPr>
          <w:rFonts w:ascii="Courier New" w:hAnsi="Courier New" w:cs="Courier New"/>
          <w:lang w:val="en-US"/>
        </w:rPr>
        <w:t>ACK[</w:t>
      </w:r>
      <w:proofErr w:type="gramEnd"/>
      <w:r w:rsidRPr="00EB1BF4">
        <w:rPr>
          <w:rFonts w:ascii="Courier New" w:hAnsi="Courier New" w:cs="Courier New"/>
          <w:lang w:val="en-US"/>
        </w:rPr>
        <w:t>Initiate-Tag = 1234]</w:t>
      </w:r>
    </w:p>
    <w:p w14:paraId="69AFF1E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10.0.0.1:1 --&gt; 203.0.113.1:2</w:t>
      </w:r>
    </w:p>
    <w:p w14:paraId="1DE0204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3A4248B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BEB511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D91DDC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INIT </w:t>
      </w:r>
      <w:proofErr w:type="gramStart"/>
      <w:r w:rsidRPr="00EB1BF4">
        <w:rPr>
          <w:rFonts w:ascii="Courier New" w:hAnsi="Courier New" w:cs="Courier New"/>
          <w:lang w:val="en-US"/>
        </w:rPr>
        <w:t>ACK[</w:t>
      </w:r>
      <w:proofErr w:type="gramEnd"/>
      <w:r w:rsidRPr="00EB1BF4">
        <w:rPr>
          <w:rFonts w:ascii="Courier New" w:hAnsi="Courier New" w:cs="Courier New"/>
          <w:lang w:val="en-US"/>
        </w:rPr>
        <w:t>Initiate-Tag = 1234]</w:t>
      </w:r>
    </w:p>
    <w:p w14:paraId="4FF6FF8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192.0.2.1:1 ----------------&gt; 203.0.113.1:2</w:t>
      </w:r>
    </w:p>
    <w:p w14:paraId="51B4BF4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1E1A97E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D41561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NAT function B updates entry:</w:t>
      </w:r>
    </w:p>
    <w:p w14:paraId="4E90E23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743FA0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75DBBD6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NAT </w:t>
      </w:r>
      <w:proofErr w:type="gramStart"/>
      <w:r w:rsidRPr="00EB1BF4">
        <w:rPr>
          <w:rFonts w:ascii="Courier New" w:hAnsi="Courier New" w:cs="Courier New"/>
          <w:lang w:val="en-US"/>
        </w:rPr>
        <w:t>B  |</w:t>
      </w:r>
      <w:proofErr w:type="gramEnd"/>
      <w:r w:rsidRPr="00EB1BF4">
        <w:rPr>
          <w:rFonts w:ascii="Courier New" w:hAnsi="Courier New" w:cs="Courier New"/>
          <w:lang w:val="en-US"/>
        </w:rPr>
        <w:t xml:space="preserve">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Rem    |   Rem  |    </w:t>
      </w:r>
      <w:proofErr w:type="spellStart"/>
      <w:r w:rsidRPr="00EB1BF4">
        <w:rPr>
          <w:rFonts w:ascii="Courier New" w:hAnsi="Courier New" w:cs="Courier New"/>
          <w:lang w:val="en-US"/>
        </w:rPr>
        <w:t>Int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 |</w:t>
      </w:r>
    </w:p>
    <w:p w14:paraId="09FDF09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 xml:space="preserve">|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proofErr w:type="gramEnd"/>
      <w:r w:rsidRPr="00EB1BF4">
        <w:rPr>
          <w:rFonts w:ascii="Courier New" w:hAnsi="Courier New" w:cs="Courier New"/>
          <w:lang w:val="en-US"/>
        </w:rPr>
        <w:t xml:space="preserve">   |  Port  |   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   Port |    </w:t>
      </w:r>
      <w:proofErr w:type="spellStart"/>
      <w:r w:rsidRPr="00EB1BF4">
        <w:rPr>
          <w:rFonts w:ascii="Courier New" w:hAnsi="Courier New" w:cs="Courier New"/>
          <w:lang w:val="en-US"/>
        </w:rPr>
        <w:t>Addr</w:t>
      </w:r>
      <w:proofErr w:type="spellEnd"/>
      <w:r w:rsidRPr="00EB1BF4">
        <w:rPr>
          <w:rFonts w:ascii="Courier New" w:hAnsi="Courier New" w:cs="Courier New"/>
          <w:lang w:val="en-US"/>
        </w:rPr>
        <w:t xml:space="preserve">   |</w:t>
      </w:r>
    </w:p>
    <w:p w14:paraId="6E04629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394642F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EB1BF4">
        <w:rPr>
          <w:rFonts w:ascii="Courier New" w:hAnsi="Courier New" w:cs="Courier New"/>
          <w:lang w:val="en-US"/>
        </w:rPr>
        <w:t>|  5678</w:t>
      </w:r>
      <w:proofErr w:type="gramEnd"/>
      <w:r w:rsidRPr="00EB1BF4">
        <w:rPr>
          <w:rFonts w:ascii="Courier New" w:hAnsi="Courier New" w:cs="Courier New"/>
          <w:lang w:val="en-US"/>
        </w:rPr>
        <w:t xml:space="preserve">   |    2   |   1234   |   1    |  10.1.0.1 |</w:t>
      </w:r>
    </w:p>
    <w:p w14:paraId="57840C5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+---------+--------+----------+--------+-----------+</w:t>
      </w:r>
    </w:p>
    <w:p w14:paraId="7FD972A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410CB8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INIT </w:t>
      </w:r>
      <w:proofErr w:type="gramStart"/>
      <w:r w:rsidRPr="00EB1BF4">
        <w:rPr>
          <w:rFonts w:ascii="Courier New" w:hAnsi="Courier New" w:cs="Courier New"/>
          <w:lang w:val="en-US"/>
        </w:rPr>
        <w:t>ACK[</w:t>
      </w:r>
      <w:proofErr w:type="gramEnd"/>
      <w:r w:rsidRPr="00EB1BF4">
        <w:rPr>
          <w:rFonts w:ascii="Courier New" w:hAnsi="Courier New" w:cs="Courier New"/>
          <w:lang w:val="en-US"/>
        </w:rPr>
        <w:t>Initiate-Tag = 1234]</w:t>
      </w:r>
    </w:p>
    <w:p w14:paraId="235D104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  192.0.2.1:1 --&gt; 10.1.0.1:2</w:t>
      </w:r>
    </w:p>
    <w:p w14:paraId="44462E8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5374273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A10727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lookup for COOKIE ECHO and COOKIE ACK is successful.</w:t>
      </w:r>
    </w:p>
    <w:p w14:paraId="54034B9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D78BBD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BCA55C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C4ABCF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A40369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C7BC13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2AFF37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31C9EB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C025F1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20722F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6D5324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BF596E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7AA9A4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6ED230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266AFB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86F10C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7E4CA8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F3AD4D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F042B9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E09713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B48FC5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37]</w:t>
      </w:r>
    </w:p>
    <w:p w14:paraId="5A0623C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389822C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3F7BD63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CD590E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82421F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Internal | External           </w:t>
      </w:r>
      <w:proofErr w:type="spellStart"/>
      <w:r w:rsidRPr="00EB1BF4">
        <w:rPr>
          <w:rFonts w:ascii="Courier New" w:hAnsi="Courier New" w:cs="Courier New"/>
          <w:lang w:val="en-US"/>
        </w:rPr>
        <w:t>External</w:t>
      </w:r>
      <w:proofErr w:type="spellEnd"/>
      <w:r w:rsidRPr="00EB1BF4">
        <w:rPr>
          <w:rFonts w:ascii="Courier New" w:hAnsi="Courier New" w:cs="Courier New"/>
          <w:lang w:val="en-US"/>
        </w:rPr>
        <w:t xml:space="preserve"> | Internal</w:t>
      </w:r>
    </w:p>
    <w:p w14:paraId="1D36ED5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|                             |</w:t>
      </w:r>
    </w:p>
    <w:p w14:paraId="5F3C3E3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|          /--\/---\          |</w:t>
      </w:r>
    </w:p>
    <w:p w14:paraId="252C418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+-------+     /         \     +-------+     +--------+</w:t>
      </w:r>
    </w:p>
    <w:p w14:paraId="2DDB186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| Host A |&lt;---&gt;| NAT A |&lt;--&gt;| </w:t>
      </w:r>
      <w:proofErr w:type="gramStart"/>
      <w:r w:rsidRPr="00EB1BF4">
        <w:rPr>
          <w:rFonts w:ascii="Courier New" w:hAnsi="Courier New" w:cs="Courier New"/>
          <w:lang w:val="en-US"/>
        </w:rPr>
        <w:t>Internet  |</w:t>
      </w:r>
      <w:proofErr w:type="gramEnd"/>
      <w:r w:rsidRPr="00EB1BF4">
        <w:rPr>
          <w:rFonts w:ascii="Courier New" w:hAnsi="Courier New" w:cs="Courier New"/>
          <w:lang w:val="en-US"/>
        </w:rPr>
        <w:t>&lt;--&gt;| NAT B |&lt;---&gt;| Host B |</w:t>
      </w:r>
    </w:p>
    <w:p w14:paraId="49434BD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+--------+     +-------+     \         /     +-------+     +--------+</w:t>
      </w:r>
    </w:p>
    <w:p w14:paraId="35C1EBB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|          \--/\---/          |</w:t>
      </w:r>
    </w:p>
    <w:p w14:paraId="6B7DDA6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63056F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         COOKIE ECHO</w:t>
      </w:r>
    </w:p>
    <w:p w14:paraId="1786235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  192.0.2.1:1 &lt;-- 10.1.0.1:2</w:t>
      </w:r>
    </w:p>
    <w:p w14:paraId="1005BA7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46CFFBA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3F59F3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COOKIE ECHO</w:t>
      </w:r>
    </w:p>
    <w:p w14:paraId="70E8E1C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192.0.2.1:1 &lt;------------- 203.0.113.1:2</w:t>
      </w:r>
    </w:p>
    <w:p w14:paraId="3129A9D7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2665795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DECEF7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COOKIE ECHO</w:t>
      </w:r>
    </w:p>
    <w:p w14:paraId="25AAD76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10.0.0.1:1 &lt;-- 203.0.113.1:2</w:t>
      </w:r>
    </w:p>
    <w:p w14:paraId="2615A4D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1234</w:t>
      </w:r>
    </w:p>
    <w:p w14:paraId="2760B41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3E9280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COOKIE ACK</w:t>
      </w:r>
    </w:p>
    <w:p w14:paraId="62B24AD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10.0.0.1:1 --&gt; 203.0.113.1:2</w:t>
      </w:r>
    </w:p>
    <w:p w14:paraId="6CED3AC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63F57C2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BA8A82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COOKIE ACK</w:t>
      </w:r>
    </w:p>
    <w:p w14:paraId="7046CA2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192.0.2.1:1 ----------------&gt; 203.0.113.1:2</w:t>
      </w:r>
    </w:p>
    <w:p w14:paraId="66C66E5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6585068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B57747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           COOKIE ACK</w:t>
      </w:r>
    </w:p>
    <w:p w14:paraId="251B6E1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  192.0.2.1:1 --&gt; 10.1.0.1:2</w:t>
      </w:r>
    </w:p>
    <w:p w14:paraId="285A598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                                                 Rem-</w:t>
      </w:r>
      <w:proofErr w:type="spellStart"/>
      <w:r w:rsidRPr="00EB1BF4">
        <w:rPr>
          <w:rFonts w:ascii="Courier New" w:hAnsi="Courier New" w:cs="Courier New"/>
          <w:lang w:val="en-US"/>
        </w:rPr>
        <w:t>VTag</w:t>
      </w:r>
      <w:proofErr w:type="spellEnd"/>
      <w:r w:rsidRPr="00EB1BF4">
        <w:rPr>
          <w:rFonts w:ascii="Courier New" w:hAnsi="Courier New" w:cs="Courier New"/>
          <w:lang w:val="en-US"/>
        </w:rPr>
        <w:t xml:space="preserve"> = 5678</w:t>
      </w:r>
    </w:p>
    <w:p w14:paraId="2D29FB6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E9E199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8.  SCTP NAT YANG Module</w:t>
      </w:r>
    </w:p>
    <w:p w14:paraId="5249D0FC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4E346C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This section defines a YANG module for SCTP NAT.</w:t>
      </w:r>
    </w:p>
    <w:p w14:paraId="4E1F74C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7D07F9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terminology for describing YANG data models is defined in</w:t>
      </w:r>
    </w:p>
    <w:p w14:paraId="04BC8B2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[RFC7950].  The meaning of the symbols in tree diagrams is defined in</w:t>
      </w:r>
    </w:p>
    <w:p w14:paraId="5032CD80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[RFC8340].</w:t>
      </w:r>
    </w:p>
    <w:p w14:paraId="4802972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66D32A5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8.1</w:t>
      </w:r>
      <w:proofErr w:type="gramStart"/>
      <w:r w:rsidRPr="00EB1BF4">
        <w:rPr>
          <w:rFonts w:ascii="Courier New" w:hAnsi="Courier New" w:cs="Courier New"/>
          <w:lang w:val="en-US"/>
        </w:rPr>
        <w:t>.  Tree</w:t>
      </w:r>
      <w:proofErr w:type="gramEnd"/>
      <w:r w:rsidRPr="00EB1BF4">
        <w:rPr>
          <w:rFonts w:ascii="Courier New" w:hAnsi="Courier New" w:cs="Courier New"/>
          <w:lang w:val="en-US"/>
        </w:rPr>
        <w:t xml:space="preserve"> Structure</w:t>
      </w:r>
    </w:p>
    <w:p w14:paraId="463CB35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1B9E54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This module augments NAT YANG module [RFC8512] with SCTP specifics.</w:t>
      </w:r>
    </w:p>
    <w:p w14:paraId="739EB81A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module supports both classical SCTP NAT (that is, rewrite port</w:t>
      </w:r>
    </w:p>
    <w:p w14:paraId="2B09A453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numbers</w:t>
      </w:r>
      <w:proofErr w:type="gramEnd"/>
      <w:r w:rsidRPr="00EB1BF4">
        <w:rPr>
          <w:rFonts w:ascii="Courier New" w:hAnsi="Courier New" w:cs="Courier New"/>
          <w:lang w:val="en-US"/>
        </w:rPr>
        <w:t>) and SCTP-specific variant where the ports numbers are not</w:t>
      </w:r>
    </w:p>
    <w:p w14:paraId="2BF1C6C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altered</w:t>
      </w:r>
      <w:proofErr w:type="gramEnd"/>
      <w:r w:rsidRPr="00EB1BF4">
        <w:rPr>
          <w:rFonts w:ascii="Courier New" w:hAnsi="Courier New" w:cs="Courier New"/>
          <w:lang w:val="en-US"/>
        </w:rPr>
        <w:t>.  The YANG "feature" is used to indicate whether SCTP-</w:t>
      </w:r>
    </w:p>
    <w:p w14:paraId="75631309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EB1BF4">
        <w:rPr>
          <w:rFonts w:ascii="Courier New" w:hAnsi="Courier New" w:cs="Courier New"/>
          <w:lang w:val="en-US"/>
        </w:rPr>
        <w:t>specific</w:t>
      </w:r>
      <w:proofErr w:type="gramEnd"/>
      <w:r w:rsidRPr="00EB1BF4">
        <w:rPr>
          <w:rFonts w:ascii="Courier New" w:hAnsi="Courier New" w:cs="Courier New"/>
          <w:lang w:val="en-US"/>
        </w:rPr>
        <w:t xml:space="preserve"> variant is supported.</w:t>
      </w:r>
    </w:p>
    <w:p w14:paraId="74DE253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945E2C8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919D09F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E6545EB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E382044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>Stewart, et al.          Expires 29 January 2021               [Page 38]</w:t>
      </w:r>
    </w:p>
    <w:p w14:paraId="6A3A86A6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br w:type="page"/>
      </w:r>
    </w:p>
    <w:p w14:paraId="624C861D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2CC1F16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7561731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CC47D6E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EB1BF4">
        <w:rPr>
          <w:rFonts w:ascii="Courier New" w:hAnsi="Courier New" w:cs="Courier New"/>
          <w:lang w:val="en-US"/>
        </w:rPr>
        <w:t xml:space="preserve">   The tree structure of the SCTP NAT YANG module is provided below:</w:t>
      </w:r>
    </w:p>
    <w:p w14:paraId="090CBB82" w14:textId="77777777" w:rsidR="000453CF" w:rsidRPr="00EB1BF4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88215D6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EB1BF4">
        <w:rPr>
          <w:rFonts w:ascii="Courier New" w:hAnsi="Courier New" w:cs="Courier New"/>
          <w:lang w:val="en-US"/>
        </w:rPr>
        <w:t xml:space="preserve">   </w:t>
      </w:r>
      <w:proofErr w:type="gramStart"/>
      <w:r w:rsidRPr="000453CF">
        <w:rPr>
          <w:rFonts w:ascii="Courier New" w:hAnsi="Courier New" w:cs="Courier New"/>
        </w:rPr>
        <w:t>module</w:t>
      </w:r>
      <w:proofErr w:type="gramEnd"/>
      <w:r w:rsidRPr="000453CF">
        <w:rPr>
          <w:rFonts w:ascii="Courier New" w:hAnsi="Courier New" w:cs="Courier New"/>
        </w:rPr>
        <w:t xml:space="preserve">: </w:t>
      </w:r>
      <w:proofErr w:type="spellStart"/>
      <w:r w:rsidRPr="000453CF">
        <w:rPr>
          <w:rFonts w:ascii="Courier New" w:hAnsi="Courier New" w:cs="Courier New"/>
        </w:rPr>
        <w:t>ietf-nat-sctp</w:t>
      </w:r>
      <w:proofErr w:type="spellEnd"/>
    </w:p>
    <w:p w14:paraId="418C81A4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  </w:t>
      </w:r>
      <w:proofErr w:type="gramStart"/>
      <w:r w:rsidRPr="000453CF">
        <w:rPr>
          <w:rFonts w:ascii="Courier New" w:hAnsi="Courier New" w:cs="Courier New"/>
        </w:rPr>
        <w:t>augment</w:t>
      </w:r>
      <w:proofErr w:type="gramEnd"/>
      <w:r w:rsidRPr="000453CF">
        <w:rPr>
          <w:rFonts w:ascii="Courier New" w:hAnsi="Courier New" w:cs="Courier New"/>
        </w:rPr>
        <w:t xml:space="preserve"> /</w:t>
      </w:r>
      <w:proofErr w:type="spellStart"/>
      <w:r w:rsidRPr="000453CF">
        <w:rPr>
          <w:rFonts w:ascii="Courier New" w:hAnsi="Courier New" w:cs="Courier New"/>
        </w:rPr>
        <w:t>nat:nat</w:t>
      </w:r>
      <w:proofErr w:type="spellEnd"/>
      <w:r w:rsidRPr="000453CF">
        <w:rPr>
          <w:rFonts w:ascii="Courier New" w:hAnsi="Courier New" w:cs="Courier New"/>
        </w:rPr>
        <w:t>/</w:t>
      </w:r>
      <w:proofErr w:type="spellStart"/>
      <w:r w:rsidRPr="000453CF">
        <w:rPr>
          <w:rFonts w:ascii="Courier New" w:hAnsi="Courier New" w:cs="Courier New"/>
        </w:rPr>
        <w:t>nat:instances</w:t>
      </w:r>
      <w:proofErr w:type="spellEnd"/>
      <w:r w:rsidRPr="000453CF">
        <w:rPr>
          <w:rFonts w:ascii="Courier New" w:hAnsi="Courier New" w:cs="Courier New"/>
        </w:rPr>
        <w:t>/</w:t>
      </w:r>
      <w:proofErr w:type="spellStart"/>
      <w:r w:rsidRPr="000453CF">
        <w:rPr>
          <w:rFonts w:ascii="Courier New" w:hAnsi="Courier New" w:cs="Courier New"/>
        </w:rPr>
        <w:t>nat:instance</w:t>
      </w:r>
      <w:proofErr w:type="spellEnd"/>
    </w:p>
    <w:p w14:paraId="465654A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0453CF">
        <w:rPr>
          <w:rFonts w:ascii="Courier New" w:hAnsi="Courier New" w:cs="Courier New"/>
        </w:rPr>
        <w:t xml:space="preserve">             </w:t>
      </w:r>
      <w:r w:rsidRPr="002F7CC1">
        <w:rPr>
          <w:rFonts w:ascii="Courier New" w:hAnsi="Courier New" w:cs="Courier New"/>
          <w:lang w:val="en-US"/>
        </w:rPr>
        <w:t>/</w:t>
      </w:r>
      <w:proofErr w:type="spellStart"/>
      <w:r w:rsidRPr="002F7CC1">
        <w:rPr>
          <w:rFonts w:ascii="Courier New" w:hAnsi="Courier New" w:cs="Courier New"/>
          <w:lang w:val="en-US"/>
        </w:rPr>
        <w:t>nat</w:t>
      </w:r>
      <w:proofErr w:type="gramStart"/>
      <w:r w:rsidRPr="002F7CC1">
        <w:rPr>
          <w:rFonts w:ascii="Courier New" w:hAnsi="Courier New" w:cs="Courier New"/>
          <w:lang w:val="en-US"/>
        </w:rPr>
        <w:t>:policy</w:t>
      </w:r>
      <w:proofErr w:type="spellEnd"/>
      <w:proofErr w:type="gramEnd"/>
      <w:r w:rsidRPr="002F7CC1">
        <w:rPr>
          <w:rFonts w:ascii="Courier New" w:hAnsi="Courier New" w:cs="Courier New"/>
          <w:lang w:val="en-US"/>
        </w:rPr>
        <w:t>/</w:t>
      </w:r>
      <w:proofErr w:type="spellStart"/>
      <w:r w:rsidRPr="002F7CC1">
        <w:rPr>
          <w:rFonts w:ascii="Courier New" w:hAnsi="Courier New" w:cs="Courier New"/>
          <w:lang w:val="en-US"/>
        </w:rPr>
        <w:t>nat:timers</w:t>
      </w:r>
      <w:proofErr w:type="spellEnd"/>
      <w:r w:rsidRPr="002F7CC1">
        <w:rPr>
          <w:rFonts w:ascii="Courier New" w:hAnsi="Courier New" w:cs="Courier New"/>
          <w:lang w:val="en-US"/>
        </w:rPr>
        <w:t>:</w:t>
      </w:r>
    </w:p>
    <w:p w14:paraId="78FB8AD2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2F7CC1">
        <w:rPr>
          <w:rFonts w:ascii="Courier New" w:hAnsi="Courier New" w:cs="Courier New"/>
          <w:lang w:val="en-US"/>
        </w:rPr>
        <w:t xml:space="preserve">       +--</w:t>
      </w:r>
      <w:proofErr w:type="spellStart"/>
      <w:r w:rsidRPr="002F7CC1">
        <w:rPr>
          <w:rFonts w:ascii="Courier New" w:hAnsi="Courier New" w:cs="Courier New"/>
          <w:lang w:val="en-US"/>
        </w:rPr>
        <w:t>rw</w:t>
      </w:r>
      <w:proofErr w:type="spellEnd"/>
      <w:r w:rsidRPr="002F7CC1">
        <w:rPr>
          <w:rFonts w:ascii="Courier New" w:hAnsi="Courier New" w:cs="Courier New"/>
          <w:lang w:val="en-US"/>
        </w:rPr>
        <w:t xml:space="preserve"> </w:t>
      </w:r>
      <w:proofErr w:type="spellStart"/>
      <w:r w:rsidRPr="002F7CC1">
        <w:rPr>
          <w:rFonts w:ascii="Courier New" w:hAnsi="Courier New" w:cs="Courier New"/>
          <w:lang w:val="en-US"/>
        </w:rPr>
        <w:t>sctp</w:t>
      </w:r>
      <w:proofErr w:type="spellEnd"/>
      <w:r w:rsidRPr="002F7CC1">
        <w:rPr>
          <w:rFonts w:ascii="Courier New" w:hAnsi="Courier New" w:cs="Courier New"/>
          <w:lang w:val="en-US"/>
        </w:rPr>
        <w:t xml:space="preserve">-timeout?   </w:t>
      </w:r>
      <w:r w:rsidRPr="000453CF">
        <w:rPr>
          <w:rFonts w:ascii="Courier New" w:hAnsi="Courier New" w:cs="Courier New"/>
        </w:rPr>
        <w:t>uint32</w:t>
      </w:r>
    </w:p>
    <w:p w14:paraId="6509A4E8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  </w:t>
      </w:r>
      <w:proofErr w:type="gramStart"/>
      <w:r w:rsidRPr="000453CF">
        <w:rPr>
          <w:rFonts w:ascii="Courier New" w:hAnsi="Courier New" w:cs="Courier New"/>
        </w:rPr>
        <w:t>augment</w:t>
      </w:r>
      <w:proofErr w:type="gramEnd"/>
      <w:r w:rsidRPr="000453CF">
        <w:rPr>
          <w:rFonts w:ascii="Courier New" w:hAnsi="Courier New" w:cs="Courier New"/>
        </w:rPr>
        <w:t xml:space="preserve"> /</w:t>
      </w:r>
      <w:proofErr w:type="spellStart"/>
      <w:r w:rsidRPr="000453CF">
        <w:rPr>
          <w:rFonts w:ascii="Courier New" w:hAnsi="Courier New" w:cs="Courier New"/>
        </w:rPr>
        <w:t>nat:nat</w:t>
      </w:r>
      <w:proofErr w:type="spellEnd"/>
      <w:r w:rsidRPr="000453CF">
        <w:rPr>
          <w:rFonts w:ascii="Courier New" w:hAnsi="Courier New" w:cs="Courier New"/>
        </w:rPr>
        <w:t>/</w:t>
      </w:r>
      <w:proofErr w:type="spellStart"/>
      <w:r w:rsidRPr="000453CF">
        <w:rPr>
          <w:rFonts w:ascii="Courier New" w:hAnsi="Courier New" w:cs="Courier New"/>
        </w:rPr>
        <w:t>nat:instances</w:t>
      </w:r>
      <w:proofErr w:type="spellEnd"/>
      <w:r w:rsidRPr="000453CF">
        <w:rPr>
          <w:rFonts w:ascii="Courier New" w:hAnsi="Courier New" w:cs="Courier New"/>
        </w:rPr>
        <w:t>/</w:t>
      </w:r>
      <w:proofErr w:type="spellStart"/>
      <w:r w:rsidRPr="000453CF">
        <w:rPr>
          <w:rFonts w:ascii="Courier New" w:hAnsi="Courier New" w:cs="Courier New"/>
        </w:rPr>
        <w:t>nat:instance</w:t>
      </w:r>
      <w:proofErr w:type="spellEnd"/>
    </w:p>
    <w:p w14:paraId="3E08339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0453CF">
        <w:rPr>
          <w:rFonts w:ascii="Courier New" w:hAnsi="Courier New" w:cs="Courier New"/>
        </w:rPr>
        <w:t xml:space="preserve">            </w:t>
      </w:r>
      <w:r w:rsidRPr="002F7CC1">
        <w:rPr>
          <w:rFonts w:ascii="Courier New" w:hAnsi="Courier New" w:cs="Courier New"/>
          <w:lang w:val="en-US"/>
        </w:rPr>
        <w:t>/</w:t>
      </w:r>
      <w:proofErr w:type="spellStart"/>
      <w:r w:rsidRPr="002F7CC1">
        <w:rPr>
          <w:rFonts w:ascii="Courier New" w:hAnsi="Courier New" w:cs="Courier New"/>
          <w:lang w:val="en-US"/>
        </w:rPr>
        <w:t>nat</w:t>
      </w:r>
      <w:proofErr w:type="gramStart"/>
      <w:r w:rsidRPr="002F7CC1">
        <w:rPr>
          <w:rFonts w:ascii="Courier New" w:hAnsi="Courier New" w:cs="Courier New"/>
          <w:lang w:val="en-US"/>
        </w:rPr>
        <w:t>:mapping</w:t>
      </w:r>
      <w:proofErr w:type="gramEnd"/>
      <w:r w:rsidRPr="002F7CC1">
        <w:rPr>
          <w:rFonts w:ascii="Courier New" w:hAnsi="Courier New" w:cs="Courier New"/>
          <w:lang w:val="en-US"/>
        </w:rPr>
        <w:t>-table</w:t>
      </w:r>
      <w:proofErr w:type="spellEnd"/>
      <w:r w:rsidRPr="002F7CC1">
        <w:rPr>
          <w:rFonts w:ascii="Courier New" w:hAnsi="Courier New" w:cs="Courier New"/>
          <w:lang w:val="en-US"/>
        </w:rPr>
        <w:t>/</w:t>
      </w:r>
      <w:proofErr w:type="spellStart"/>
      <w:r w:rsidRPr="002F7CC1">
        <w:rPr>
          <w:rFonts w:ascii="Courier New" w:hAnsi="Courier New" w:cs="Courier New"/>
          <w:lang w:val="en-US"/>
        </w:rPr>
        <w:t>nat:mapping-entry</w:t>
      </w:r>
      <w:proofErr w:type="spellEnd"/>
      <w:r w:rsidRPr="002F7CC1">
        <w:rPr>
          <w:rFonts w:ascii="Courier New" w:hAnsi="Courier New" w:cs="Courier New"/>
          <w:lang w:val="en-US"/>
        </w:rPr>
        <w:t>:</w:t>
      </w:r>
    </w:p>
    <w:p w14:paraId="5BB11E5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+--</w:t>
      </w:r>
      <w:proofErr w:type="spellStart"/>
      <w:r w:rsidRPr="002F7CC1">
        <w:rPr>
          <w:rFonts w:ascii="Courier New" w:hAnsi="Courier New" w:cs="Courier New"/>
          <w:lang w:val="en-US"/>
        </w:rPr>
        <w:t>rw</w:t>
      </w:r>
      <w:proofErr w:type="spellEnd"/>
      <w:r w:rsidRPr="002F7CC1">
        <w:rPr>
          <w:rFonts w:ascii="Courier New" w:hAnsi="Courier New" w:cs="Courier New"/>
          <w:lang w:val="en-US"/>
        </w:rPr>
        <w:t xml:space="preserve"> </w:t>
      </w:r>
      <w:proofErr w:type="spellStart"/>
      <w:r w:rsidRPr="002F7CC1">
        <w:rPr>
          <w:rFonts w:ascii="Courier New" w:hAnsi="Courier New" w:cs="Courier New"/>
          <w:lang w:val="en-US"/>
        </w:rPr>
        <w:t>int-VTag</w:t>
      </w:r>
      <w:proofErr w:type="spellEnd"/>
      <w:r w:rsidRPr="002F7CC1">
        <w:rPr>
          <w:rFonts w:ascii="Courier New" w:hAnsi="Courier New" w:cs="Courier New"/>
          <w:lang w:val="en-US"/>
        </w:rPr>
        <w:t>?   uint32 {</w:t>
      </w:r>
      <w:proofErr w:type="spellStart"/>
      <w:r w:rsidRPr="002F7CC1">
        <w:rPr>
          <w:rFonts w:ascii="Courier New" w:hAnsi="Courier New" w:cs="Courier New"/>
          <w:lang w:val="en-US"/>
        </w:rPr>
        <w:t>sctp-nat</w:t>
      </w:r>
      <w:proofErr w:type="spellEnd"/>
      <w:r w:rsidRPr="002F7CC1">
        <w:rPr>
          <w:rFonts w:ascii="Courier New" w:hAnsi="Courier New" w:cs="Courier New"/>
          <w:lang w:val="en-US"/>
        </w:rPr>
        <w:t>}?</w:t>
      </w:r>
    </w:p>
    <w:p w14:paraId="34E6100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+--</w:t>
      </w:r>
      <w:proofErr w:type="spellStart"/>
      <w:r w:rsidRPr="002F7CC1">
        <w:rPr>
          <w:rFonts w:ascii="Courier New" w:hAnsi="Courier New" w:cs="Courier New"/>
          <w:lang w:val="en-US"/>
        </w:rPr>
        <w:t>rw</w:t>
      </w:r>
      <w:proofErr w:type="spellEnd"/>
      <w:r w:rsidRPr="002F7CC1">
        <w:rPr>
          <w:rFonts w:ascii="Courier New" w:hAnsi="Courier New" w:cs="Courier New"/>
          <w:lang w:val="en-US"/>
        </w:rPr>
        <w:t xml:space="preserve"> rem-</w:t>
      </w:r>
      <w:proofErr w:type="spellStart"/>
      <w:r w:rsidRPr="002F7CC1">
        <w:rPr>
          <w:rFonts w:ascii="Courier New" w:hAnsi="Courier New" w:cs="Courier New"/>
          <w:lang w:val="en-US"/>
        </w:rPr>
        <w:t>VTag</w:t>
      </w:r>
      <w:proofErr w:type="spellEnd"/>
      <w:r w:rsidRPr="002F7CC1">
        <w:rPr>
          <w:rFonts w:ascii="Courier New" w:hAnsi="Courier New" w:cs="Courier New"/>
          <w:lang w:val="en-US"/>
        </w:rPr>
        <w:t>?   uint32 {</w:t>
      </w:r>
      <w:proofErr w:type="spellStart"/>
      <w:r w:rsidRPr="002F7CC1">
        <w:rPr>
          <w:rFonts w:ascii="Courier New" w:hAnsi="Courier New" w:cs="Courier New"/>
          <w:lang w:val="en-US"/>
        </w:rPr>
        <w:t>sctp-nat</w:t>
      </w:r>
      <w:proofErr w:type="spellEnd"/>
      <w:r w:rsidRPr="002F7CC1">
        <w:rPr>
          <w:rFonts w:ascii="Courier New" w:hAnsi="Courier New" w:cs="Courier New"/>
          <w:lang w:val="en-US"/>
        </w:rPr>
        <w:t>}?</w:t>
      </w:r>
    </w:p>
    <w:p w14:paraId="7901B24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120866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Concretely, the SCTP NAT YANG module augments the NAT YANG module</w:t>
      </w:r>
    </w:p>
    <w:p w14:paraId="67D059E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(</w:t>
      </w:r>
      <w:proofErr w:type="gramStart"/>
      <w:r w:rsidRPr="002F7CC1">
        <w:rPr>
          <w:rFonts w:ascii="Courier New" w:hAnsi="Courier New" w:cs="Courier New"/>
          <w:lang w:val="en-US"/>
        </w:rPr>
        <w:t>policy</w:t>
      </w:r>
      <w:proofErr w:type="gramEnd"/>
      <w:r w:rsidRPr="002F7CC1">
        <w:rPr>
          <w:rFonts w:ascii="Courier New" w:hAnsi="Courier New" w:cs="Courier New"/>
          <w:lang w:val="en-US"/>
        </w:rPr>
        <w:t>, in particular) with the following:</w:t>
      </w:r>
    </w:p>
    <w:p w14:paraId="3F16003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A13C74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*  The</w:t>
      </w:r>
      <w:proofErr w:type="gramEnd"/>
      <w:r w:rsidRPr="002F7CC1">
        <w:rPr>
          <w:rFonts w:ascii="Courier New" w:hAnsi="Courier New" w:cs="Courier New"/>
          <w:lang w:val="en-US"/>
        </w:rPr>
        <w:t xml:space="preserve"> </w:t>
      </w:r>
      <w:proofErr w:type="spellStart"/>
      <w:r w:rsidRPr="002F7CC1">
        <w:rPr>
          <w:rFonts w:ascii="Courier New" w:hAnsi="Courier New" w:cs="Courier New"/>
          <w:lang w:val="en-US"/>
        </w:rPr>
        <w:t>sctp</w:t>
      </w:r>
      <w:proofErr w:type="spellEnd"/>
      <w:r w:rsidRPr="002F7CC1">
        <w:rPr>
          <w:rFonts w:ascii="Courier New" w:hAnsi="Courier New" w:cs="Courier New"/>
          <w:lang w:val="en-US"/>
        </w:rPr>
        <w:t>-timeout is used to control the SCTP inactivity timeout.</w:t>
      </w:r>
    </w:p>
    <w:p w14:paraId="73D1B61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That is, the time an SCTP mapping will stay active without SCTP</w:t>
      </w:r>
    </w:p>
    <w:p w14:paraId="4F4306B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</w:t>
      </w:r>
      <w:proofErr w:type="gramStart"/>
      <w:r w:rsidRPr="002F7CC1">
        <w:rPr>
          <w:rFonts w:ascii="Courier New" w:hAnsi="Courier New" w:cs="Courier New"/>
          <w:lang w:val="en-US"/>
        </w:rPr>
        <w:t>packets</w:t>
      </w:r>
      <w:proofErr w:type="gramEnd"/>
      <w:r w:rsidRPr="002F7CC1">
        <w:rPr>
          <w:rFonts w:ascii="Courier New" w:hAnsi="Courier New" w:cs="Courier New"/>
          <w:lang w:val="en-US"/>
        </w:rPr>
        <w:t xml:space="preserve"> traversing the NAT.  This timeout can be set only for</w:t>
      </w:r>
    </w:p>
    <w:p w14:paraId="59647DA8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2F7CC1">
        <w:rPr>
          <w:rFonts w:ascii="Courier New" w:hAnsi="Courier New" w:cs="Courier New"/>
          <w:lang w:val="en-US"/>
        </w:rPr>
        <w:t xml:space="preserve">      </w:t>
      </w:r>
      <w:r w:rsidRPr="000453CF">
        <w:rPr>
          <w:rFonts w:ascii="Courier New" w:hAnsi="Courier New" w:cs="Courier New"/>
        </w:rPr>
        <w:t xml:space="preserve">SCTP.  </w:t>
      </w:r>
      <w:proofErr w:type="spellStart"/>
      <w:r w:rsidRPr="000453CF">
        <w:rPr>
          <w:rFonts w:ascii="Courier New" w:hAnsi="Courier New" w:cs="Courier New"/>
        </w:rPr>
        <w:t>Hence</w:t>
      </w:r>
      <w:proofErr w:type="spellEnd"/>
      <w:r w:rsidRPr="000453CF">
        <w:rPr>
          <w:rFonts w:ascii="Courier New" w:hAnsi="Courier New" w:cs="Courier New"/>
        </w:rPr>
        <w:t>, "/</w:t>
      </w:r>
      <w:proofErr w:type="spellStart"/>
      <w:r w:rsidRPr="000453CF">
        <w:rPr>
          <w:rFonts w:ascii="Courier New" w:hAnsi="Courier New" w:cs="Courier New"/>
        </w:rPr>
        <w:t>nat:nat</w:t>
      </w:r>
      <w:proofErr w:type="spellEnd"/>
      <w:r w:rsidRPr="000453CF">
        <w:rPr>
          <w:rFonts w:ascii="Courier New" w:hAnsi="Courier New" w:cs="Courier New"/>
        </w:rPr>
        <w:t>/</w:t>
      </w:r>
      <w:proofErr w:type="spellStart"/>
      <w:r w:rsidRPr="000453CF">
        <w:rPr>
          <w:rFonts w:ascii="Courier New" w:hAnsi="Courier New" w:cs="Courier New"/>
        </w:rPr>
        <w:t>nat:instances</w:t>
      </w:r>
      <w:proofErr w:type="spellEnd"/>
      <w:r w:rsidRPr="000453CF">
        <w:rPr>
          <w:rFonts w:ascii="Courier New" w:hAnsi="Courier New" w:cs="Courier New"/>
        </w:rPr>
        <w:t>/</w:t>
      </w:r>
      <w:proofErr w:type="spellStart"/>
      <w:r w:rsidRPr="000453CF">
        <w:rPr>
          <w:rFonts w:ascii="Courier New" w:hAnsi="Courier New" w:cs="Courier New"/>
        </w:rPr>
        <w:t>nat:instance</w:t>
      </w:r>
      <w:proofErr w:type="spellEnd"/>
      <w:r w:rsidRPr="000453CF">
        <w:rPr>
          <w:rFonts w:ascii="Courier New" w:hAnsi="Courier New" w:cs="Courier New"/>
        </w:rPr>
        <w:t>/</w:t>
      </w:r>
      <w:proofErr w:type="spellStart"/>
      <w:r w:rsidRPr="000453CF">
        <w:rPr>
          <w:rFonts w:ascii="Courier New" w:hAnsi="Courier New" w:cs="Courier New"/>
        </w:rPr>
        <w:t>nat:policy</w:t>
      </w:r>
      <w:proofErr w:type="spellEnd"/>
      <w:r w:rsidRPr="000453CF">
        <w:rPr>
          <w:rFonts w:ascii="Courier New" w:hAnsi="Courier New" w:cs="Courier New"/>
        </w:rPr>
        <w:t>/</w:t>
      </w:r>
    </w:p>
    <w:p w14:paraId="7F35693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0453CF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2F7CC1">
        <w:rPr>
          <w:rFonts w:ascii="Courier New" w:hAnsi="Courier New" w:cs="Courier New"/>
          <w:lang w:val="en-US"/>
        </w:rPr>
        <w:t>nat:</w:t>
      </w:r>
      <w:proofErr w:type="gramEnd"/>
      <w:r w:rsidRPr="002F7CC1">
        <w:rPr>
          <w:rFonts w:ascii="Courier New" w:hAnsi="Courier New" w:cs="Courier New"/>
          <w:lang w:val="en-US"/>
        </w:rPr>
        <w:t>transport-protocols</w:t>
      </w:r>
      <w:proofErr w:type="spellEnd"/>
      <w:r w:rsidRPr="002F7CC1">
        <w:rPr>
          <w:rFonts w:ascii="Courier New" w:hAnsi="Courier New" w:cs="Courier New"/>
          <w:lang w:val="en-US"/>
        </w:rPr>
        <w:t>/</w:t>
      </w:r>
      <w:proofErr w:type="spellStart"/>
      <w:r w:rsidRPr="002F7CC1">
        <w:rPr>
          <w:rFonts w:ascii="Courier New" w:hAnsi="Courier New" w:cs="Courier New"/>
          <w:lang w:val="en-US"/>
        </w:rPr>
        <w:t>nat:protocol-id</w:t>
      </w:r>
      <w:proofErr w:type="spellEnd"/>
      <w:r w:rsidRPr="002F7CC1">
        <w:rPr>
          <w:rFonts w:ascii="Courier New" w:hAnsi="Courier New" w:cs="Courier New"/>
          <w:lang w:val="en-US"/>
        </w:rPr>
        <w:t>" MUST be set to '132'</w:t>
      </w:r>
    </w:p>
    <w:p w14:paraId="3F11BB3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(SCTP).</w:t>
      </w:r>
    </w:p>
    <w:p w14:paraId="264735C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4E6A0C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In addition, the SCTP NAT YANG module augments the mapping entry with</w:t>
      </w:r>
    </w:p>
    <w:p w14:paraId="6EB2E6C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the</w:t>
      </w:r>
      <w:proofErr w:type="gramEnd"/>
      <w:r w:rsidRPr="002F7CC1">
        <w:rPr>
          <w:rFonts w:ascii="Courier New" w:hAnsi="Courier New" w:cs="Courier New"/>
          <w:lang w:val="en-US"/>
        </w:rPr>
        <w:t xml:space="preserve"> following parameters defined in Section 3.  These parameters</w:t>
      </w:r>
    </w:p>
    <w:p w14:paraId="604D57F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apply</w:t>
      </w:r>
      <w:proofErr w:type="gramEnd"/>
      <w:r w:rsidRPr="002F7CC1">
        <w:rPr>
          <w:rFonts w:ascii="Courier New" w:hAnsi="Courier New" w:cs="Courier New"/>
          <w:lang w:val="en-US"/>
        </w:rPr>
        <w:t xml:space="preserve"> only for SCTP NAT mapping entries (i.e.,</w:t>
      </w:r>
    </w:p>
    <w:p w14:paraId="12352EC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"/</w:t>
      </w:r>
      <w:proofErr w:type="spellStart"/>
      <w:r w:rsidRPr="002F7CC1">
        <w:rPr>
          <w:rFonts w:ascii="Courier New" w:hAnsi="Courier New" w:cs="Courier New"/>
          <w:lang w:val="en-US"/>
        </w:rPr>
        <w:t>nat</w:t>
      </w:r>
      <w:proofErr w:type="spellEnd"/>
      <w:r w:rsidRPr="002F7CC1">
        <w:rPr>
          <w:rFonts w:ascii="Courier New" w:hAnsi="Courier New" w:cs="Courier New"/>
          <w:lang w:val="en-US"/>
        </w:rPr>
        <w:t>/instances/instance/mapping-table/mapping-entry/transport-</w:t>
      </w:r>
    </w:p>
    <w:p w14:paraId="1D51103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protocol</w:t>
      </w:r>
      <w:proofErr w:type="gramEnd"/>
      <w:r w:rsidRPr="002F7CC1">
        <w:rPr>
          <w:rFonts w:ascii="Courier New" w:hAnsi="Courier New" w:cs="Courier New"/>
          <w:lang w:val="en-US"/>
        </w:rPr>
        <w:t>" MUST be set to '132');</w:t>
      </w:r>
    </w:p>
    <w:p w14:paraId="49E6F79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CB5939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*  The</w:t>
      </w:r>
      <w:proofErr w:type="gramEnd"/>
      <w:r w:rsidRPr="002F7CC1">
        <w:rPr>
          <w:rFonts w:ascii="Courier New" w:hAnsi="Courier New" w:cs="Courier New"/>
          <w:lang w:val="en-US"/>
        </w:rPr>
        <w:t xml:space="preserve"> Internal Verification Tag (</w:t>
      </w:r>
      <w:proofErr w:type="spellStart"/>
      <w:r w:rsidRPr="002F7CC1">
        <w:rPr>
          <w:rFonts w:ascii="Courier New" w:hAnsi="Courier New" w:cs="Courier New"/>
          <w:lang w:val="en-US"/>
        </w:rPr>
        <w:t>Int-VTag</w:t>
      </w:r>
      <w:proofErr w:type="spellEnd"/>
      <w:r w:rsidRPr="002F7CC1">
        <w:rPr>
          <w:rFonts w:ascii="Courier New" w:hAnsi="Courier New" w:cs="Courier New"/>
          <w:lang w:val="en-US"/>
        </w:rPr>
        <w:t>)</w:t>
      </w:r>
    </w:p>
    <w:p w14:paraId="1CEB7D4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13268A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*  The</w:t>
      </w:r>
      <w:proofErr w:type="gramEnd"/>
      <w:r w:rsidRPr="002F7CC1">
        <w:rPr>
          <w:rFonts w:ascii="Courier New" w:hAnsi="Courier New" w:cs="Courier New"/>
          <w:lang w:val="en-US"/>
        </w:rPr>
        <w:t xml:space="preserve"> Remote Verification Tag (Rem-</w:t>
      </w:r>
      <w:proofErr w:type="spellStart"/>
      <w:r w:rsidRPr="002F7CC1">
        <w:rPr>
          <w:rFonts w:ascii="Courier New" w:hAnsi="Courier New" w:cs="Courier New"/>
          <w:lang w:val="en-US"/>
        </w:rPr>
        <w:t>VTag</w:t>
      </w:r>
      <w:proofErr w:type="spellEnd"/>
      <w:r w:rsidRPr="002F7CC1">
        <w:rPr>
          <w:rFonts w:ascii="Courier New" w:hAnsi="Courier New" w:cs="Courier New"/>
          <w:lang w:val="en-US"/>
        </w:rPr>
        <w:t>)</w:t>
      </w:r>
    </w:p>
    <w:p w14:paraId="55E4E62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95DE45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8.2</w:t>
      </w:r>
      <w:proofErr w:type="gramStart"/>
      <w:r w:rsidRPr="002F7CC1">
        <w:rPr>
          <w:rFonts w:ascii="Courier New" w:hAnsi="Courier New" w:cs="Courier New"/>
          <w:lang w:val="en-US"/>
        </w:rPr>
        <w:t>.  YANG</w:t>
      </w:r>
      <w:proofErr w:type="gramEnd"/>
      <w:r w:rsidRPr="002F7CC1">
        <w:rPr>
          <w:rFonts w:ascii="Courier New" w:hAnsi="Courier New" w:cs="Courier New"/>
          <w:lang w:val="en-US"/>
        </w:rPr>
        <w:t xml:space="preserve"> Module</w:t>
      </w:r>
    </w:p>
    <w:p w14:paraId="320EDC9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F30682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&lt;CODE BEGINS&gt; file "ietf-nat-sctp@2020-07-13.yang"</w:t>
      </w:r>
    </w:p>
    <w:p w14:paraId="7F18E3A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module</w:t>
      </w:r>
      <w:proofErr w:type="gramEnd"/>
      <w:r w:rsidRPr="002F7CC1">
        <w:rPr>
          <w:rFonts w:ascii="Courier New" w:hAnsi="Courier New" w:cs="Courier New"/>
          <w:lang w:val="en-US"/>
        </w:rPr>
        <w:t xml:space="preserve"> </w:t>
      </w:r>
      <w:proofErr w:type="spellStart"/>
      <w:r w:rsidRPr="002F7CC1">
        <w:rPr>
          <w:rFonts w:ascii="Courier New" w:hAnsi="Courier New" w:cs="Courier New"/>
          <w:lang w:val="en-US"/>
        </w:rPr>
        <w:t>ietf-nat-sctp</w:t>
      </w:r>
      <w:proofErr w:type="spellEnd"/>
      <w:r w:rsidRPr="002F7CC1">
        <w:rPr>
          <w:rFonts w:ascii="Courier New" w:hAnsi="Courier New" w:cs="Courier New"/>
          <w:lang w:val="en-US"/>
        </w:rPr>
        <w:t xml:space="preserve"> {</w:t>
      </w:r>
    </w:p>
    <w:p w14:paraId="78E27A1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</w:t>
      </w:r>
      <w:proofErr w:type="gramStart"/>
      <w:r w:rsidRPr="002F7CC1">
        <w:rPr>
          <w:rFonts w:ascii="Courier New" w:hAnsi="Courier New" w:cs="Courier New"/>
          <w:lang w:val="en-US"/>
        </w:rPr>
        <w:t>yang-version</w:t>
      </w:r>
      <w:proofErr w:type="gramEnd"/>
      <w:r w:rsidRPr="002F7CC1">
        <w:rPr>
          <w:rFonts w:ascii="Courier New" w:hAnsi="Courier New" w:cs="Courier New"/>
          <w:lang w:val="en-US"/>
        </w:rPr>
        <w:t xml:space="preserve"> 1.1;</w:t>
      </w:r>
    </w:p>
    <w:p w14:paraId="2373EC3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</w:t>
      </w:r>
      <w:proofErr w:type="gramStart"/>
      <w:r w:rsidRPr="002F7CC1">
        <w:rPr>
          <w:rFonts w:ascii="Courier New" w:hAnsi="Courier New" w:cs="Courier New"/>
          <w:lang w:val="en-US"/>
        </w:rPr>
        <w:t>namespace</w:t>
      </w:r>
      <w:proofErr w:type="gramEnd"/>
      <w:r w:rsidRPr="002F7CC1">
        <w:rPr>
          <w:rFonts w:ascii="Courier New" w:hAnsi="Courier New" w:cs="Courier New"/>
          <w:lang w:val="en-US"/>
        </w:rPr>
        <w:t xml:space="preserve"> "</w:t>
      </w:r>
      <w:proofErr w:type="spellStart"/>
      <w:r w:rsidRPr="002F7CC1">
        <w:rPr>
          <w:rFonts w:ascii="Courier New" w:hAnsi="Courier New" w:cs="Courier New"/>
          <w:lang w:val="en-US"/>
        </w:rPr>
        <w:t>urn:ietf:params:xml:ns:yang:ietf-nat-sctp</w:t>
      </w:r>
      <w:proofErr w:type="spellEnd"/>
      <w:r w:rsidRPr="002F7CC1">
        <w:rPr>
          <w:rFonts w:ascii="Courier New" w:hAnsi="Courier New" w:cs="Courier New"/>
          <w:lang w:val="en-US"/>
        </w:rPr>
        <w:t>";</w:t>
      </w:r>
    </w:p>
    <w:p w14:paraId="313A356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</w:t>
      </w:r>
      <w:proofErr w:type="gramStart"/>
      <w:r w:rsidRPr="002F7CC1">
        <w:rPr>
          <w:rFonts w:ascii="Courier New" w:hAnsi="Courier New" w:cs="Courier New"/>
          <w:lang w:val="en-US"/>
        </w:rPr>
        <w:t>prefix</w:t>
      </w:r>
      <w:proofErr w:type="gramEnd"/>
      <w:r w:rsidRPr="002F7CC1">
        <w:rPr>
          <w:rFonts w:ascii="Courier New" w:hAnsi="Courier New" w:cs="Courier New"/>
          <w:lang w:val="en-US"/>
        </w:rPr>
        <w:t xml:space="preserve"> </w:t>
      </w:r>
      <w:proofErr w:type="spellStart"/>
      <w:r w:rsidRPr="002F7CC1">
        <w:rPr>
          <w:rFonts w:ascii="Courier New" w:hAnsi="Courier New" w:cs="Courier New"/>
          <w:lang w:val="en-US"/>
        </w:rPr>
        <w:t>nat-sctp</w:t>
      </w:r>
      <w:proofErr w:type="spellEnd"/>
      <w:r w:rsidRPr="002F7CC1">
        <w:rPr>
          <w:rFonts w:ascii="Courier New" w:hAnsi="Courier New" w:cs="Courier New"/>
          <w:lang w:val="en-US"/>
        </w:rPr>
        <w:t>;</w:t>
      </w:r>
    </w:p>
    <w:p w14:paraId="211E889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B6A746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</w:t>
      </w:r>
      <w:proofErr w:type="gramStart"/>
      <w:r w:rsidRPr="002F7CC1">
        <w:rPr>
          <w:rFonts w:ascii="Courier New" w:hAnsi="Courier New" w:cs="Courier New"/>
          <w:lang w:val="en-US"/>
        </w:rPr>
        <w:t>import</w:t>
      </w:r>
      <w:proofErr w:type="gramEnd"/>
      <w:r w:rsidRPr="002F7CC1">
        <w:rPr>
          <w:rFonts w:ascii="Courier New" w:hAnsi="Courier New" w:cs="Courier New"/>
          <w:lang w:val="en-US"/>
        </w:rPr>
        <w:t xml:space="preserve"> </w:t>
      </w:r>
      <w:proofErr w:type="spellStart"/>
      <w:r w:rsidRPr="002F7CC1">
        <w:rPr>
          <w:rFonts w:ascii="Courier New" w:hAnsi="Courier New" w:cs="Courier New"/>
          <w:lang w:val="en-US"/>
        </w:rPr>
        <w:t>ietf-nat</w:t>
      </w:r>
      <w:proofErr w:type="spellEnd"/>
      <w:r w:rsidRPr="002F7CC1">
        <w:rPr>
          <w:rFonts w:ascii="Courier New" w:hAnsi="Courier New" w:cs="Courier New"/>
          <w:lang w:val="en-US"/>
        </w:rPr>
        <w:t xml:space="preserve"> {</w:t>
      </w:r>
    </w:p>
    <w:p w14:paraId="2E0056B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F7CC1">
        <w:rPr>
          <w:rFonts w:ascii="Courier New" w:hAnsi="Courier New" w:cs="Courier New"/>
          <w:lang w:val="en-US"/>
        </w:rPr>
        <w:t>prefix</w:t>
      </w:r>
      <w:proofErr w:type="gramEnd"/>
      <w:r w:rsidRPr="002F7CC1">
        <w:rPr>
          <w:rFonts w:ascii="Courier New" w:hAnsi="Courier New" w:cs="Courier New"/>
          <w:lang w:val="en-US"/>
        </w:rPr>
        <w:t xml:space="preserve"> </w:t>
      </w:r>
      <w:proofErr w:type="spellStart"/>
      <w:r w:rsidRPr="002F7CC1">
        <w:rPr>
          <w:rFonts w:ascii="Courier New" w:hAnsi="Courier New" w:cs="Courier New"/>
          <w:lang w:val="en-US"/>
        </w:rPr>
        <w:t>nat</w:t>
      </w:r>
      <w:proofErr w:type="spellEnd"/>
      <w:r w:rsidRPr="002F7CC1">
        <w:rPr>
          <w:rFonts w:ascii="Courier New" w:hAnsi="Courier New" w:cs="Courier New"/>
          <w:lang w:val="en-US"/>
        </w:rPr>
        <w:t>;</w:t>
      </w:r>
    </w:p>
    <w:p w14:paraId="5E0B159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F7CC1">
        <w:rPr>
          <w:rFonts w:ascii="Courier New" w:hAnsi="Courier New" w:cs="Courier New"/>
          <w:lang w:val="en-US"/>
        </w:rPr>
        <w:t>reference</w:t>
      </w:r>
      <w:proofErr w:type="gramEnd"/>
    </w:p>
    <w:p w14:paraId="6A478E9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"RFC 8512: A YANG Module for Network Address Translation</w:t>
      </w:r>
    </w:p>
    <w:p w14:paraId="5636A0D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      (NAT) and Network Prefix Translation (NPT)";</w:t>
      </w:r>
    </w:p>
    <w:p w14:paraId="08C5D58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}</w:t>
      </w:r>
    </w:p>
    <w:p w14:paraId="289CE84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687653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</w:t>
      </w:r>
      <w:proofErr w:type="gramStart"/>
      <w:r w:rsidRPr="002F7CC1">
        <w:rPr>
          <w:rFonts w:ascii="Courier New" w:hAnsi="Courier New" w:cs="Courier New"/>
          <w:lang w:val="en-US"/>
        </w:rPr>
        <w:t>organization</w:t>
      </w:r>
      <w:proofErr w:type="gramEnd"/>
    </w:p>
    <w:p w14:paraId="33422FF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"IETF TSVWG Working Group";</w:t>
      </w:r>
    </w:p>
    <w:p w14:paraId="0D36F9C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11972C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8561A1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A32876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Stewart, et al.          Expires 29 January 2021               [Page 39]</w:t>
      </w:r>
    </w:p>
    <w:p w14:paraId="3F80EE4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br w:type="page"/>
      </w:r>
    </w:p>
    <w:p w14:paraId="504209A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1079798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F370CE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DF7A96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</w:t>
      </w:r>
      <w:proofErr w:type="gramStart"/>
      <w:r w:rsidRPr="002F7CC1">
        <w:rPr>
          <w:rFonts w:ascii="Courier New" w:hAnsi="Courier New" w:cs="Courier New"/>
          <w:lang w:val="en-US"/>
        </w:rPr>
        <w:t>contact</w:t>
      </w:r>
      <w:proofErr w:type="gramEnd"/>
    </w:p>
    <w:p w14:paraId="4129BA7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"WG Web:   &lt;https://datatracker.ietf.org/wg/tsvwg/&gt;</w:t>
      </w:r>
    </w:p>
    <w:p w14:paraId="78E2507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WG List:  &lt;mailto:tsvwg@ietf.org&gt;</w:t>
      </w:r>
    </w:p>
    <w:p w14:paraId="1D36207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088BF2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Author:  Mohamed </w:t>
      </w:r>
      <w:proofErr w:type="spellStart"/>
      <w:r w:rsidRPr="002F7CC1">
        <w:rPr>
          <w:rFonts w:ascii="Courier New" w:hAnsi="Courier New" w:cs="Courier New"/>
          <w:lang w:val="en-US"/>
        </w:rPr>
        <w:t>Boucadair</w:t>
      </w:r>
      <w:proofErr w:type="spellEnd"/>
    </w:p>
    <w:p w14:paraId="591A75B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   &lt;mailto:mohamed.boucadair@orange.com&gt;";</w:t>
      </w:r>
    </w:p>
    <w:p w14:paraId="6723B87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</w:t>
      </w:r>
      <w:proofErr w:type="gramStart"/>
      <w:r w:rsidRPr="002F7CC1">
        <w:rPr>
          <w:rFonts w:ascii="Courier New" w:hAnsi="Courier New" w:cs="Courier New"/>
          <w:lang w:val="en-US"/>
        </w:rPr>
        <w:t>description</w:t>
      </w:r>
      <w:proofErr w:type="gramEnd"/>
    </w:p>
    <w:p w14:paraId="6067864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"This module augments NAT YANG module with Stream Control</w:t>
      </w:r>
    </w:p>
    <w:p w14:paraId="7E97AA6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Transmission Protocol (SCTP) specifics. The extension supports</w:t>
      </w:r>
    </w:p>
    <w:p w14:paraId="1B715CB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F7CC1">
        <w:rPr>
          <w:rFonts w:ascii="Courier New" w:hAnsi="Courier New" w:cs="Courier New"/>
          <w:lang w:val="en-US"/>
        </w:rPr>
        <w:t>both</w:t>
      </w:r>
      <w:proofErr w:type="gramEnd"/>
      <w:r w:rsidRPr="002F7CC1">
        <w:rPr>
          <w:rFonts w:ascii="Courier New" w:hAnsi="Courier New" w:cs="Courier New"/>
          <w:lang w:val="en-US"/>
        </w:rPr>
        <w:t xml:space="preserve"> a classical SCTP NAT (that is, rewrite port numbers)</w:t>
      </w:r>
    </w:p>
    <w:p w14:paraId="66FE483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F7CC1">
        <w:rPr>
          <w:rFonts w:ascii="Courier New" w:hAnsi="Courier New" w:cs="Courier New"/>
          <w:lang w:val="en-US"/>
        </w:rPr>
        <w:t>and</w:t>
      </w:r>
      <w:proofErr w:type="gramEnd"/>
      <w:r w:rsidRPr="002F7CC1">
        <w:rPr>
          <w:rFonts w:ascii="Courier New" w:hAnsi="Courier New" w:cs="Courier New"/>
          <w:lang w:val="en-US"/>
        </w:rPr>
        <w:t xml:space="preserve"> a, SCTP-specific variant where the ports numbers are</w:t>
      </w:r>
    </w:p>
    <w:p w14:paraId="44257C9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F7CC1">
        <w:rPr>
          <w:rFonts w:ascii="Courier New" w:hAnsi="Courier New" w:cs="Courier New"/>
          <w:lang w:val="en-US"/>
        </w:rPr>
        <w:t>not</w:t>
      </w:r>
      <w:proofErr w:type="gramEnd"/>
      <w:r w:rsidRPr="002F7CC1">
        <w:rPr>
          <w:rFonts w:ascii="Courier New" w:hAnsi="Courier New" w:cs="Courier New"/>
          <w:lang w:val="en-US"/>
        </w:rPr>
        <w:t xml:space="preserve"> altered.</w:t>
      </w:r>
    </w:p>
    <w:p w14:paraId="6D29641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7F1281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Copyright (c) 2020 IETF Trust and the persons identified as</w:t>
      </w:r>
    </w:p>
    <w:p w14:paraId="299B9F2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F7CC1">
        <w:rPr>
          <w:rFonts w:ascii="Courier New" w:hAnsi="Courier New" w:cs="Courier New"/>
          <w:lang w:val="en-US"/>
        </w:rPr>
        <w:t>authors</w:t>
      </w:r>
      <w:proofErr w:type="gramEnd"/>
      <w:r w:rsidRPr="002F7CC1">
        <w:rPr>
          <w:rFonts w:ascii="Courier New" w:hAnsi="Courier New" w:cs="Courier New"/>
          <w:lang w:val="en-US"/>
        </w:rPr>
        <w:t xml:space="preserve"> of the code.  All rights reserved.</w:t>
      </w:r>
    </w:p>
    <w:p w14:paraId="52352F6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D68378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Redistribution and use in source and binary forms, with or</w:t>
      </w:r>
    </w:p>
    <w:p w14:paraId="0227A10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F7CC1">
        <w:rPr>
          <w:rFonts w:ascii="Courier New" w:hAnsi="Courier New" w:cs="Courier New"/>
          <w:lang w:val="en-US"/>
        </w:rPr>
        <w:t>without</w:t>
      </w:r>
      <w:proofErr w:type="gramEnd"/>
      <w:r w:rsidRPr="002F7CC1">
        <w:rPr>
          <w:rFonts w:ascii="Courier New" w:hAnsi="Courier New" w:cs="Courier New"/>
          <w:lang w:val="en-US"/>
        </w:rPr>
        <w:t xml:space="preserve"> modification, is permitted pursuant to, and subject</w:t>
      </w:r>
    </w:p>
    <w:p w14:paraId="4559084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F7CC1">
        <w:rPr>
          <w:rFonts w:ascii="Courier New" w:hAnsi="Courier New" w:cs="Courier New"/>
          <w:lang w:val="en-US"/>
        </w:rPr>
        <w:t>to</w:t>
      </w:r>
      <w:proofErr w:type="gramEnd"/>
      <w:r w:rsidRPr="002F7CC1">
        <w:rPr>
          <w:rFonts w:ascii="Courier New" w:hAnsi="Courier New" w:cs="Courier New"/>
          <w:lang w:val="en-US"/>
        </w:rPr>
        <w:t xml:space="preserve"> the license terms contained in, the Simplified BSD License</w:t>
      </w:r>
    </w:p>
    <w:p w14:paraId="039F158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F7CC1">
        <w:rPr>
          <w:rFonts w:ascii="Courier New" w:hAnsi="Courier New" w:cs="Courier New"/>
          <w:lang w:val="en-US"/>
        </w:rPr>
        <w:t>set</w:t>
      </w:r>
      <w:proofErr w:type="gramEnd"/>
      <w:r w:rsidRPr="002F7CC1">
        <w:rPr>
          <w:rFonts w:ascii="Courier New" w:hAnsi="Courier New" w:cs="Courier New"/>
          <w:lang w:val="en-US"/>
        </w:rPr>
        <w:t xml:space="preserve"> forth in Section 4.c of the IETF Trust's Legal Provisions</w:t>
      </w:r>
    </w:p>
    <w:p w14:paraId="090A0AC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Relating to IETF Documents</w:t>
      </w:r>
    </w:p>
    <w:p w14:paraId="614C3E3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(http://trustee.ietf.org/license-info).</w:t>
      </w:r>
    </w:p>
    <w:p w14:paraId="44FCDB7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37B4EC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This version of this YANG module is part of RFC XXXX; see</w:t>
      </w:r>
    </w:p>
    <w:p w14:paraId="1C88E74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F7CC1">
        <w:rPr>
          <w:rFonts w:ascii="Courier New" w:hAnsi="Courier New" w:cs="Courier New"/>
          <w:lang w:val="en-US"/>
        </w:rPr>
        <w:t>the</w:t>
      </w:r>
      <w:proofErr w:type="gramEnd"/>
      <w:r w:rsidRPr="002F7CC1">
        <w:rPr>
          <w:rFonts w:ascii="Courier New" w:hAnsi="Courier New" w:cs="Courier New"/>
          <w:lang w:val="en-US"/>
        </w:rPr>
        <w:t xml:space="preserve"> RFC itself for full legal notices.";</w:t>
      </w:r>
    </w:p>
    <w:p w14:paraId="4B1D6C3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2CDDA51" w14:textId="48C47020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</w:t>
      </w:r>
      <w:proofErr w:type="gramStart"/>
      <w:r w:rsidRPr="002F7CC1">
        <w:rPr>
          <w:rFonts w:ascii="Courier New" w:hAnsi="Courier New" w:cs="Courier New"/>
          <w:lang w:val="en-US"/>
        </w:rPr>
        <w:t>revision</w:t>
      </w:r>
      <w:proofErr w:type="gramEnd"/>
      <w:r w:rsidRPr="002F7CC1">
        <w:rPr>
          <w:rFonts w:ascii="Courier New" w:hAnsi="Courier New" w:cs="Courier New"/>
          <w:lang w:val="en-US"/>
        </w:rPr>
        <w:t xml:space="preserve"> </w:t>
      </w:r>
      <w:ins w:id="189" w:author="BOUCADAIR Mohamed TGI/OLN" w:date="2020-07-29T10:24:00Z">
        <w:r w:rsidR="002F7CC1" w:rsidRPr="002F7CC1">
          <w:rPr>
            <w:rFonts w:ascii="Courier New" w:hAnsi="Courier New" w:cs="Courier New"/>
            <w:lang w:val="en-US"/>
          </w:rPr>
          <w:t>2020-07-13</w:t>
        </w:r>
        <w:r w:rsidR="002F7CC1">
          <w:rPr>
            <w:rFonts w:ascii="Courier New" w:hAnsi="Courier New" w:cs="Courier New"/>
            <w:lang w:val="en-US"/>
          </w:rPr>
          <w:t xml:space="preserve"> </w:t>
        </w:r>
      </w:ins>
      <w:del w:id="190" w:author="BOUCADAIR Mohamed TGI/OLN" w:date="2020-07-29T10:24:00Z">
        <w:r w:rsidRPr="002F7CC1" w:rsidDel="002F7CC1">
          <w:rPr>
            <w:rFonts w:ascii="Courier New" w:hAnsi="Courier New" w:cs="Courier New"/>
            <w:lang w:val="en-US"/>
          </w:rPr>
          <w:delText xml:space="preserve">2019-11-18 </w:delText>
        </w:r>
      </w:del>
      <w:r w:rsidRPr="002F7CC1">
        <w:rPr>
          <w:rFonts w:ascii="Courier New" w:hAnsi="Courier New" w:cs="Courier New"/>
          <w:lang w:val="en-US"/>
        </w:rPr>
        <w:t>{</w:t>
      </w:r>
    </w:p>
    <w:p w14:paraId="6E3D28D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F7CC1">
        <w:rPr>
          <w:rFonts w:ascii="Courier New" w:hAnsi="Courier New" w:cs="Courier New"/>
          <w:lang w:val="en-US"/>
        </w:rPr>
        <w:t>description</w:t>
      </w:r>
      <w:proofErr w:type="gramEnd"/>
    </w:p>
    <w:p w14:paraId="3B53E07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"Initial revision.</w:t>
      </w:r>
      <w:proofErr w:type="gramStart"/>
      <w:r w:rsidRPr="002F7CC1">
        <w:rPr>
          <w:rFonts w:ascii="Courier New" w:hAnsi="Courier New" w:cs="Courier New"/>
          <w:lang w:val="en-US"/>
        </w:rPr>
        <w:t>";</w:t>
      </w:r>
      <w:proofErr w:type="gramEnd"/>
    </w:p>
    <w:p w14:paraId="1BD84AA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F7CC1">
        <w:rPr>
          <w:rFonts w:ascii="Courier New" w:hAnsi="Courier New" w:cs="Courier New"/>
          <w:lang w:val="en-US"/>
        </w:rPr>
        <w:t>reference</w:t>
      </w:r>
      <w:proofErr w:type="gramEnd"/>
    </w:p>
    <w:p w14:paraId="53B5567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"RFC XXXX: Stream Control Transmission Protocol (SCTP)</w:t>
      </w:r>
    </w:p>
    <w:p w14:paraId="6EC3E77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      Network Address Translation Support";</w:t>
      </w:r>
    </w:p>
    <w:p w14:paraId="6C942D0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}</w:t>
      </w:r>
    </w:p>
    <w:p w14:paraId="0B8F589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546F2A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</w:t>
      </w:r>
      <w:proofErr w:type="gramStart"/>
      <w:r w:rsidRPr="002F7CC1">
        <w:rPr>
          <w:rFonts w:ascii="Courier New" w:hAnsi="Courier New" w:cs="Courier New"/>
          <w:lang w:val="en-US"/>
        </w:rPr>
        <w:t>feature</w:t>
      </w:r>
      <w:proofErr w:type="gramEnd"/>
      <w:r w:rsidRPr="002F7CC1">
        <w:rPr>
          <w:rFonts w:ascii="Courier New" w:hAnsi="Courier New" w:cs="Courier New"/>
          <w:lang w:val="en-US"/>
        </w:rPr>
        <w:t xml:space="preserve"> </w:t>
      </w:r>
      <w:proofErr w:type="spellStart"/>
      <w:r w:rsidRPr="002F7CC1">
        <w:rPr>
          <w:rFonts w:ascii="Courier New" w:hAnsi="Courier New" w:cs="Courier New"/>
          <w:lang w:val="en-US"/>
        </w:rPr>
        <w:t>sctp-nat</w:t>
      </w:r>
      <w:proofErr w:type="spellEnd"/>
      <w:r w:rsidRPr="002F7CC1">
        <w:rPr>
          <w:rFonts w:ascii="Courier New" w:hAnsi="Courier New" w:cs="Courier New"/>
          <w:lang w:val="en-US"/>
        </w:rPr>
        <w:t xml:space="preserve"> {</w:t>
      </w:r>
    </w:p>
    <w:p w14:paraId="5DD88B7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F7CC1">
        <w:rPr>
          <w:rFonts w:ascii="Courier New" w:hAnsi="Courier New" w:cs="Courier New"/>
          <w:lang w:val="en-US"/>
        </w:rPr>
        <w:t>description</w:t>
      </w:r>
      <w:proofErr w:type="gramEnd"/>
    </w:p>
    <w:p w14:paraId="576A81E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"This feature means that SCTP-specific variant of NAT</w:t>
      </w:r>
    </w:p>
    <w:p w14:paraId="2C05A36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2F7CC1">
        <w:rPr>
          <w:rFonts w:ascii="Courier New" w:hAnsi="Courier New" w:cs="Courier New"/>
          <w:lang w:val="en-US"/>
        </w:rPr>
        <w:t>is</w:t>
      </w:r>
      <w:proofErr w:type="gramEnd"/>
      <w:r w:rsidRPr="002F7CC1">
        <w:rPr>
          <w:rFonts w:ascii="Courier New" w:hAnsi="Courier New" w:cs="Courier New"/>
          <w:lang w:val="en-US"/>
        </w:rPr>
        <w:t xml:space="preserve"> supported. That is, avoid rewriting port numbers.</w:t>
      </w:r>
      <w:proofErr w:type="gramStart"/>
      <w:r w:rsidRPr="002F7CC1">
        <w:rPr>
          <w:rFonts w:ascii="Courier New" w:hAnsi="Courier New" w:cs="Courier New"/>
          <w:lang w:val="en-US"/>
        </w:rPr>
        <w:t>";</w:t>
      </w:r>
      <w:proofErr w:type="gramEnd"/>
    </w:p>
    <w:p w14:paraId="6F5A7A4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F7CC1">
        <w:rPr>
          <w:rFonts w:ascii="Courier New" w:hAnsi="Courier New" w:cs="Courier New"/>
          <w:lang w:val="en-US"/>
        </w:rPr>
        <w:t>reference</w:t>
      </w:r>
      <w:proofErr w:type="gramEnd"/>
    </w:p>
    <w:p w14:paraId="7D113FF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"Section 4.3 of RFC XXXX.</w:t>
      </w:r>
      <w:proofErr w:type="gramStart"/>
      <w:r w:rsidRPr="002F7CC1">
        <w:rPr>
          <w:rFonts w:ascii="Courier New" w:hAnsi="Courier New" w:cs="Courier New"/>
          <w:lang w:val="en-US"/>
        </w:rPr>
        <w:t>";</w:t>
      </w:r>
      <w:proofErr w:type="gramEnd"/>
    </w:p>
    <w:p w14:paraId="19D0E398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2F7CC1">
        <w:rPr>
          <w:rFonts w:ascii="Courier New" w:hAnsi="Courier New" w:cs="Courier New"/>
          <w:lang w:val="en-US"/>
        </w:rPr>
        <w:t xml:space="preserve">     </w:t>
      </w:r>
      <w:r w:rsidRPr="000453CF">
        <w:rPr>
          <w:rFonts w:ascii="Courier New" w:hAnsi="Courier New" w:cs="Courier New"/>
        </w:rPr>
        <w:t>}</w:t>
      </w:r>
    </w:p>
    <w:p w14:paraId="7DB7FC7B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165DF8B7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  </w:t>
      </w:r>
      <w:proofErr w:type="gramStart"/>
      <w:r w:rsidRPr="000453CF">
        <w:rPr>
          <w:rFonts w:ascii="Courier New" w:hAnsi="Courier New" w:cs="Courier New"/>
        </w:rPr>
        <w:t>augment</w:t>
      </w:r>
      <w:proofErr w:type="gramEnd"/>
      <w:r w:rsidRPr="000453CF">
        <w:rPr>
          <w:rFonts w:ascii="Courier New" w:hAnsi="Courier New" w:cs="Courier New"/>
        </w:rPr>
        <w:t xml:space="preserve"> "/</w:t>
      </w:r>
      <w:proofErr w:type="spellStart"/>
      <w:r w:rsidRPr="000453CF">
        <w:rPr>
          <w:rFonts w:ascii="Courier New" w:hAnsi="Courier New" w:cs="Courier New"/>
        </w:rPr>
        <w:t>nat:nat</w:t>
      </w:r>
      <w:proofErr w:type="spellEnd"/>
      <w:r w:rsidRPr="000453CF">
        <w:rPr>
          <w:rFonts w:ascii="Courier New" w:hAnsi="Courier New" w:cs="Courier New"/>
        </w:rPr>
        <w:t>/</w:t>
      </w:r>
      <w:proofErr w:type="spellStart"/>
      <w:r w:rsidRPr="000453CF">
        <w:rPr>
          <w:rFonts w:ascii="Courier New" w:hAnsi="Courier New" w:cs="Courier New"/>
        </w:rPr>
        <w:t>nat:instances</w:t>
      </w:r>
      <w:proofErr w:type="spellEnd"/>
      <w:r w:rsidRPr="000453CF">
        <w:rPr>
          <w:rFonts w:ascii="Courier New" w:hAnsi="Courier New" w:cs="Courier New"/>
        </w:rPr>
        <w:t>/</w:t>
      </w:r>
      <w:proofErr w:type="spellStart"/>
      <w:r w:rsidRPr="000453CF">
        <w:rPr>
          <w:rFonts w:ascii="Courier New" w:hAnsi="Courier New" w:cs="Courier New"/>
        </w:rPr>
        <w:t>nat:instance</w:t>
      </w:r>
      <w:proofErr w:type="spellEnd"/>
      <w:r w:rsidRPr="000453CF">
        <w:rPr>
          <w:rFonts w:ascii="Courier New" w:hAnsi="Courier New" w:cs="Courier New"/>
        </w:rPr>
        <w:t>"</w:t>
      </w:r>
    </w:p>
    <w:p w14:paraId="2E1B4C0A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        + "/</w:t>
      </w:r>
      <w:proofErr w:type="spellStart"/>
      <w:r w:rsidRPr="000453CF">
        <w:rPr>
          <w:rFonts w:ascii="Courier New" w:hAnsi="Courier New" w:cs="Courier New"/>
        </w:rPr>
        <w:t>nat:policy</w:t>
      </w:r>
      <w:proofErr w:type="spellEnd"/>
      <w:r w:rsidRPr="000453CF">
        <w:rPr>
          <w:rFonts w:ascii="Courier New" w:hAnsi="Courier New" w:cs="Courier New"/>
        </w:rPr>
        <w:t>/</w:t>
      </w:r>
      <w:proofErr w:type="spellStart"/>
      <w:r w:rsidRPr="000453CF">
        <w:rPr>
          <w:rFonts w:ascii="Courier New" w:hAnsi="Courier New" w:cs="Courier New"/>
        </w:rPr>
        <w:t>nat:timers</w:t>
      </w:r>
      <w:proofErr w:type="spellEnd"/>
      <w:r w:rsidRPr="000453CF">
        <w:rPr>
          <w:rFonts w:ascii="Courier New" w:hAnsi="Courier New" w:cs="Courier New"/>
        </w:rPr>
        <w:t>" {</w:t>
      </w:r>
    </w:p>
    <w:p w14:paraId="6840E104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0453CF">
        <w:rPr>
          <w:rFonts w:ascii="Courier New" w:hAnsi="Courier New" w:cs="Courier New"/>
        </w:rPr>
        <w:t>when</w:t>
      </w:r>
      <w:proofErr w:type="spellEnd"/>
      <w:proofErr w:type="gramEnd"/>
      <w:r w:rsidRPr="000453CF">
        <w:rPr>
          <w:rFonts w:ascii="Courier New" w:hAnsi="Courier New" w:cs="Courier New"/>
        </w:rPr>
        <w:t xml:space="preserve"> "/</w:t>
      </w:r>
      <w:proofErr w:type="spellStart"/>
      <w:r w:rsidRPr="000453CF">
        <w:rPr>
          <w:rFonts w:ascii="Courier New" w:hAnsi="Courier New" w:cs="Courier New"/>
        </w:rPr>
        <w:t>nat:nat</w:t>
      </w:r>
      <w:proofErr w:type="spellEnd"/>
      <w:r w:rsidRPr="000453CF">
        <w:rPr>
          <w:rFonts w:ascii="Courier New" w:hAnsi="Courier New" w:cs="Courier New"/>
        </w:rPr>
        <w:t>/</w:t>
      </w:r>
      <w:proofErr w:type="spellStart"/>
      <w:r w:rsidRPr="000453CF">
        <w:rPr>
          <w:rFonts w:ascii="Courier New" w:hAnsi="Courier New" w:cs="Courier New"/>
        </w:rPr>
        <w:t>nat:instances</w:t>
      </w:r>
      <w:proofErr w:type="spellEnd"/>
      <w:r w:rsidRPr="000453CF">
        <w:rPr>
          <w:rFonts w:ascii="Courier New" w:hAnsi="Courier New" w:cs="Courier New"/>
        </w:rPr>
        <w:t>/</w:t>
      </w:r>
      <w:proofErr w:type="spellStart"/>
      <w:r w:rsidRPr="000453CF">
        <w:rPr>
          <w:rFonts w:ascii="Courier New" w:hAnsi="Courier New" w:cs="Courier New"/>
        </w:rPr>
        <w:t>nat:instance</w:t>
      </w:r>
      <w:proofErr w:type="spellEnd"/>
      <w:r w:rsidRPr="000453CF">
        <w:rPr>
          <w:rFonts w:ascii="Courier New" w:hAnsi="Courier New" w:cs="Courier New"/>
        </w:rPr>
        <w:t>"</w:t>
      </w:r>
    </w:p>
    <w:p w14:paraId="1C0537F0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       + "/</w:t>
      </w:r>
      <w:proofErr w:type="spellStart"/>
      <w:r w:rsidRPr="000453CF">
        <w:rPr>
          <w:rFonts w:ascii="Courier New" w:hAnsi="Courier New" w:cs="Courier New"/>
        </w:rPr>
        <w:t>nat:policy</w:t>
      </w:r>
      <w:proofErr w:type="spellEnd"/>
      <w:r w:rsidRPr="000453CF">
        <w:rPr>
          <w:rFonts w:ascii="Courier New" w:hAnsi="Courier New" w:cs="Courier New"/>
        </w:rPr>
        <w:t>/</w:t>
      </w:r>
      <w:proofErr w:type="spellStart"/>
      <w:r w:rsidRPr="000453CF">
        <w:rPr>
          <w:rFonts w:ascii="Courier New" w:hAnsi="Courier New" w:cs="Courier New"/>
        </w:rPr>
        <w:t>nat:transport-protocols</w:t>
      </w:r>
      <w:proofErr w:type="spellEnd"/>
      <w:r w:rsidRPr="000453CF">
        <w:rPr>
          <w:rFonts w:ascii="Courier New" w:hAnsi="Courier New" w:cs="Courier New"/>
        </w:rPr>
        <w:t>"</w:t>
      </w:r>
    </w:p>
    <w:p w14:paraId="0F3FB1BB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       + "/</w:t>
      </w:r>
      <w:proofErr w:type="spellStart"/>
      <w:r w:rsidRPr="000453CF">
        <w:rPr>
          <w:rFonts w:ascii="Courier New" w:hAnsi="Courier New" w:cs="Courier New"/>
        </w:rPr>
        <w:t>nat:protocol-id</w:t>
      </w:r>
      <w:proofErr w:type="spellEnd"/>
      <w:r w:rsidRPr="000453CF">
        <w:rPr>
          <w:rFonts w:ascii="Courier New" w:hAnsi="Courier New" w:cs="Courier New"/>
        </w:rPr>
        <w:t xml:space="preserve"> = 132";</w:t>
      </w:r>
    </w:p>
    <w:p w14:paraId="1992079C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    </w:t>
      </w:r>
      <w:proofErr w:type="gramStart"/>
      <w:r w:rsidRPr="000453CF">
        <w:rPr>
          <w:rFonts w:ascii="Courier New" w:hAnsi="Courier New" w:cs="Courier New"/>
        </w:rPr>
        <w:t>description</w:t>
      </w:r>
      <w:proofErr w:type="gramEnd"/>
    </w:p>
    <w:p w14:paraId="123AB9C0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71F4B890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545966E5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04CD3F5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Stewart, et al.          Expires 29 January 2021               [Page 40]</w:t>
      </w:r>
    </w:p>
    <w:p w14:paraId="51032EB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br w:type="page"/>
      </w:r>
    </w:p>
    <w:p w14:paraId="0223FAF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395FE9C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F98C13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239AC8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"Extends NAT policy with a timeout for SCTP mapping</w:t>
      </w:r>
    </w:p>
    <w:p w14:paraId="499D9F4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2F7CC1">
        <w:rPr>
          <w:rFonts w:ascii="Courier New" w:hAnsi="Courier New" w:cs="Courier New"/>
          <w:lang w:val="en-US"/>
        </w:rPr>
        <w:t>entries</w:t>
      </w:r>
      <w:proofErr w:type="gramEnd"/>
      <w:r w:rsidRPr="002F7CC1">
        <w:rPr>
          <w:rFonts w:ascii="Courier New" w:hAnsi="Courier New" w:cs="Courier New"/>
          <w:lang w:val="en-US"/>
        </w:rPr>
        <w:t>.";</w:t>
      </w:r>
    </w:p>
    <w:p w14:paraId="3EF50D0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A01F7B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F7CC1">
        <w:rPr>
          <w:rFonts w:ascii="Courier New" w:hAnsi="Courier New" w:cs="Courier New"/>
          <w:lang w:val="en-US"/>
        </w:rPr>
        <w:t>leaf</w:t>
      </w:r>
      <w:proofErr w:type="gramEnd"/>
      <w:r w:rsidRPr="002F7CC1">
        <w:rPr>
          <w:rFonts w:ascii="Courier New" w:hAnsi="Courier New" w:cs="Courier New"/>
          <w:lang w:val="en-US"/>
        </w:rPr>
        <w:t xml:space="preserve"> </w:t>
      </w:r>
      <w:proofErr w:type="spellStart"/>
      <w:r w:rsidRPr="002F7CC1">
        <w:rPr>
          <w:rFonts w:ascii="Courier New" w:hAnsi="Courier New" w:cs="Courier New"/>
          <w:lang w:val="en-US"/>
        </w:rPr>
        <w:t>sctp</w:t>
      </w:r>
      <w:proofErr w:type="spellEnd"/>
      <w:r w:rsidRPr="002F7CC1">
        <w:rPr>
          <w:rFonts w:ascii="Courier New" w:hAnsi="Courier New" w:cs="Courier New"/>
          <w:lang w:val="en-US"/>
        </w:rPr>
        <w:t>-timeout {</w:t>
      </w:r>
    </w:p>
    <w:p w14:paraId="18894BC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2F7CC1">
        <w:rPr>
          <w:rFonts w:ascii="Courier New" w:hAnsi="Courier New" w:cs="Courier New"/>
          <w:lang w:val="en-US"/>
        </w:rPr>
        <w:t>type</w:t>
      </w:r>
      <w:proofErr w:type="gramEnd"/>
      <w:r w:rsidRPr="002F7CC1">
        <w:rPr>
          <w:rFonts w:ascii="Courier New" w:hAnsi="Courier New" w:cs="Courier New"/>
          <w:lang w:val="en-US"/>
        </w:rPr>
        <w:t xml:space="preserve"> uint32;</w:t>
      </w:r>
    </w:p>
    <w:p w14:paraId="662DB7E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2F7CC1">
        <w:rPr>
          <w:rFonts w:ascii="Courier New" w:hAnsi="Courier New" w:cs="Courier New"/>
          <w:lang w:val="en-US"/>
        </w:rPr>
        <w:t>units</w:t>
      </w:r>
      <w:proofErr w:type="gramEnd"/>
      <w:r w:rsidRPr="002F7CC1">
        <w:rPr>
          <w:rFonts w:ascii="Courier New" w:hAnsi="Courier New" w:cs="Courier New"/>
          <w:lang w:val="en-US"/>
        </w:rPr>
        <w:t xml:space="preserve"> "seconds";</w:t>
      </w:r>
    </w:p>
    <w:p w14:paraId="02F5479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2F7CC1">
        <w:rPr>
          <w:rFonts w:ascii="Courier New" w:hAnsi="Courier New" w:cs="Courier New"/>
          <w:lang w:val="en-US"/>
        </w:rPr>
        <w:t>description</w:t>
      </w:r>
      <w:proofErr w:type="gramEnd"/>
    </w:p>
    <w:p w14:paraId="16C7BBC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"SCTP inactivity timeout. That is, the time an SCTP</w:t>
      </w:r>
    </w:p>
    <w:p w14:paraId="077A9D6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F7CC1">
        <w:rPr>
          <w:rFonts w:ascii="Courier New" w:hAnsi="Courier New" w:cs="Courier New"/>
          <w:lang w:val="en-US"/>
        </w:rPr>
        <w:t>mapping</w:t>
      </w:r>
      <w:proofErr w:type="gramEnd"/>
      <w:r w:rsidRPr="002F7CC1">
        <w:rPr>
          <w:rFonts w:ascii="Courier New" w:hAnsi="Courier New" w:cs="Courier New"/>
          <w:lang w:val="en-US"/>
        </w:rPr>
        <w:t xml:space="preserve"> entry will stay active without packets</w:t>
      </w:r>
    </w:p>
    <w:p w14:paraId="05F645ED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2F7CC1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0453CF">
        <w:rPr>
          <w:rFonts w:ascii="Courier New" w:hAnsi="Courier New" w:cs="Courier New"/>
        </w:rPr>
        <w:t>traversing</w:t>
      </w:r>
      <w:proofErr w:type="spellEnd"/>
      <w:proofErr w:type="gramEnd"/>
      <w:r w:rsidRPr="000453CF">
        <w:rPr>
          <w:rFonts w:ascii="Courier New" w:hAnsi="Courier New" w:cs="Courier New"/>
        </w:rPr>
        <w:t xml:space="preserve"> the NAT.";</w:t>
      </w:r>
    </w:p>
    <w:p w14:paraId="53E55B14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    }</w:t>
      </w:r>
    </w:p>
    <w:p w14:paraId="20E40122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  }</w:t>
      </w:r>
    </w:p>
    <w:p w14:paraId="660C3A49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7E24E08D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  </w:t>
      </w:r>
      <w:proofErr w:type="gramStart"/>
      <w:r w:rsidRPr="000453CF">
        <w:rPr>
          <w:rFonts w:ascii="Courier New" w:hAnsi="Courier New" w:cs="Courier New"/>
        </w:rPr>
        <w:t>augment</w:t>
      </w:r>
      <w:proofErr w:type="gramEnd"/>
      <w:r w:rsidRPr="000453CF">
        <w:rPr>
          <w:rFonts w:ascii="Courier New" w:hAnsi="Courier New" w:cs="Courier New"/>
        </w:rPr>
        <w:t xml:space="preserve"> "/</w:t>
      </w:r>
      <w:proofErr w:type="spellStart"/>
      <w:r w:rsidRPr="000453CF">
        <w:rPr>
          <w:rFonts w:ascii="Courier New" w:hAnsi="Courier New" w:cs="Courier New"/>
        </w:rPr>
        <w:t>nat:nat</w:t>
      </w:r>
      <w:proofErr w:type="spellEnd"/>
      <w:r w:rsidRPr="000453CF">
        <w:rPr>
          <w:rFonts w:ascii="Courier New" w:hAnsi="Courier New" w:cs="Courier New"/>
        </w:rPr>
        <w:t>/</w:t>
      </w:r>
      <w:proofErr w:type="spellStart"/>
      <w:r w:rsidRPr="000453CF">
        <w:rPr>
          <w:rFonts w:ascii="Courier New" w:hAnsi="Courier New" w:cs="Courier New"/>
        </w:rPr>
        <w:t>nat:instances</w:t>
      </w:r>
      <w:proofErr w:type="spellEnd"/>
      <w:r w:rsidRPr="000453CF">
        <w:rPr>
          <w:rFonts w:ascii="Courier New" w:hAnsi="Courier New" w:cs="Courier New"/>
        </w:rPr>
        <w:t>/</w:t>
      </w:r>
      <w:proofErr w:type="spellStart"/>
      <w:r w:rsidRPr="000453CF">
        <w:rPr>
          <w:rFonts w:ascii="Courier New" w:hAnsi="Courier New" w:cs="Courier New"/>
        </w:rPr>
        <w:t>nat:instance</w:t>
      </w:r>
      <w:proofErr w:type="spellEnd"/>
      <w:r w:rsidRPr="000453CF">
        <w:rPr>
          <w:rFonts w:ascii="Courier New" w:hAnsi="Courier New" w:cs="Courier New"/>
        </w:rPr>
        <w:t>"</w:t>
      </w:r>
    </w:p>
    <w:p w14:paraId="67C77FD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0453CF">
        <w:rPr>
          <w:rFonts w:ascii="Courier New" w:hAnsi="Courier New" w:cs="Courier New"/>
        </w:rPr>
        <w:t xml:space="preserve">           </w:t>
      </w:r>
      <w:r w:rsidRPr="002F7CC1">
        <w:rPr>
          <w:rFonts w:ascii="Courier New" w:hAnsi="Courier New" w:cs="Courier New"/>
          <w:lang w:val="en-US"/>
        </w:rPr>
        <w:t>+ "/</w:t>
      </w:r>
      <w:proofErr w:type="spellStart"/>
      <w:r w:rsidRPr="002F7CC1">
        <w:rPr>
          <w:rFonts w:ascii="Courier New" w:hAnsi="Courier New" w:cs="Courier New"/>
          <w:lang w:val="en-US"/>
        </w:rPr>
        <w:t>nat</w:t>
      </w:r>
      <w:proofErr w:type="gramStart"/>
      <w:r w:rsidRPr="002F7CC1">
        <w:rPr>
          <w:rFonts w:ascii="Courier New" w:hAnsi="Courier New" w:cs="Courier New"/>
          <w:lang w:val="en-US"/>
        </w:rPr>
        <w:t>:mapping</w:t>
      </w:r>
      <w:proofErr w:type="gramEnd"/>
      <w:r w:rsidRPr="002F7CC1">
        <w:rPr>
          <w:rFonts w:ascii="Courier New" w:hAnsi="Courier New" w:cs="Courier New"/>
          <w:lang w:val="en-US"/>
        </w:rPr>
        <w:t>-table</w:t>
      </w:r>
      <w:proofErr w:type="spellEnd"/>
      <w:r w:rsidRPr="002F7CC1">
        <w:rPr>
          <w:rFonts w:ascii="Courier New" w:hAnsi="Courier New" w:cs="Courier New"/>
          <w:lang w:val="en-US"/>
        </w:rPr>
        <w:t>/</w:t>
      </w:r>
      <w:proofErr w:type="spellStart"/>
      <w:r w:rsidRPr="002F7CC1">
        <w:rPr>
          <w:rFonts w:ascii="Courier New" w:hAnsi="Courier New" w:cs="Courier New"/>
          <w:lang w:val="en-US"/>
        </w:rPr>
        <w:t>nat:mapping-entry</w:t>
      </w:r>
      <w:proofErr w:type="spellEnd"/>
      <w:r w:rsidRPr="002F7CC1">
        <w:rPr>
          <w:rFonts w:ascii="Courier New" w:hAnsi="Courier New" w:cs="Courier New"/>
          <w:lang w:val="en-US"/>
        </w:rPr>
        <w:t>" {</w:t>
      </w:r>
    </w:p>
    <w:p w14:paraId="6B80A72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F7CC1">
        <w:rPr>
          <w:rFonts w:ascii="Courier New" w:hAnsi="Courier New" w:cs="Courier New"/>
          <w:lang w:val="en-US"/>
        </w:rPr>
        <w:t>when</w:t>
      </w:r>
      <w:proofErr w:type="gramEnd"/>
      <w:r w:rsidRPr="002F7CC1">
        <w:rPr>
          <w:rFonts w:ascii="Courier New" w:hAnsi="Courier New" w:cs="Courier New"/>
          <w:lang w:val="en-US"/>
        </w:rPr>
        <w:t xml:space="preserve"> "</w:t>
      </w:r>
      <w:proofErr w:type="spellStart"/>
      <w:r w:rsidRPr="002F7CC1">
        <w:rPr>
          <w:rFonts w:ascii="Courier New" w:hAnsi="Courier New" w:cs="Courier New"/>
          <w:lang w:val="en-US"/>
        </w:rPr>
        <w:t>nat:transport-protocol</w:t>
      </w:r>
      <w:proofErr w:type="spellEnd"/>
      <w:r w:rsidRPr="002F7CC1">
        <w:rPr>
          <w:rFonts w:ascii="Courier New" w:hAnsi="Courier New" w:cs="Courier New"/>
          <w:lang w:val="en-US"/>
        </w:rPr>
        <w:t xml:space="preserve"> = 132";</w:t>
      </w:r>
    </w:p>
    <w:p w14:paraId="4198B47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F7CC1">
        <w:rPr>
          <w:rFonts w:ascii="Courier New" w:hAnsi="Courier New" w:cs="Courier New"/>
          <w:lang w:val="en-US"/>
        </w:rPr>
        <w:t>if-feature</w:t>
      </w:r>
      <w:proofErr w:type="gramEnd"/>
      <w:r w:rsidRPr="002F7CC1">
        <w:rPr>
          <w:rFonts w:ascii="Courier New" w:hAnsi="Courier New" w:cs="Courier New"/>
          <w:lang w:val="en-US"/>
        </w:rPr>
        <w:t xml:space="preserve"> "</w:t>
      </w:r>
      <w:proofErr w:type="spellStart"/>
      <w:r w:rsidRPr="002F7CC1">
        <w:rPr>
          <w:rFonts w:ascii="Courier New" w:hAnsi="Courier New" w:cs="Courier New"/>
          <w:lang w:val="en-US"/>
        </w:rPr>
        <w:t>sctp-nat</w:t>
      </w:r>
      <w:proofErr w:type="spellEnd"/>
      <w:r w:rsidRPr="002F7CC1">
        <w:rPr>
          <w:rFonts w:ascii="Courier New" w:hAnsi="Courier New" w:cs="Courier New"/>
          <w:lang w:val="en-US"/>
        </w:rPr>
        <w:t>";</w:t>
      </w:r>
    </w:p>
    <w:p w14:paraId="1A512A6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F7CC1">
        <w:rPr>
          <w:rFonts w:ascii="Courier New" w:hAnsi="Courier New" w:cs="Courier New"/>
          <w:lang w:val="en-US"/>
        </w:rPr>
        <w:t>description</w:t>
      </w:r>
      <w:proofErr w:type="gramEnd"/>
    </w:p>
    <w:p w14:paraId="36D4891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"Extends the mapping entry with SCTP specifics.</w:t>
      </w:r>
      <w:proofErr w:type="gramStart"/>
      <w:r w:rsidRPr="002F7CC1">
        <w:rPr>
          <w:rFonts w:ascii="Courier New" w:hAnsi="Courier New" w:cs="Courier New"/>
          <w:lang w:val="en-US"/>
        </w:rPr>
        <w:t>";</w:t>
      </w:r>
      <w:proofErr w:type="gramEnd"/>
    </w:p>
    <w:p w14:paraId="129BD86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FC99ED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F7CC1">
        <w:rPr>
          <w:rFonts w:ascii="Courier New" w:hAnsi="Courier New" w:cs="Courier New"/>
          <w:lang w:val="en-US"/>
        </w:rPr>
        <w:t>leaf</w:t>
      </w:r>
      <w:proofErr w:type="gramEnd"/>
      <w:r w:rsidRPr="002F7CC1">
        <w:rPr>
          <w:rFonts w:ascii="Courier New" w:hAnsi="Courier New" w:cs="Courier New"/>
          <w:lang w:val="en-US"/>
        </w:rPr>
        <w:t xml:space="preserve"> </w:t>
      </w:r>
      <w:proofErr w:type="spellStart"/>
      <w:r w:rsidRPr="002F7CC1">
        <w:rPr>
          <w:rFonts w:ascii="Courier New" w:hAnsi="Courier New" w:cs="Courier New"/>
          <w:lang w:val="en-US"/>
        </w:rPr>
        <w:t>int-VTag</w:t>
      </w:r>
      <w:proofErr w:type="spellEnd"/>
      <w:r w:rsidRPr="002F7CC1">
        <w:rPr>
          <w:rFonts w:ascii="Courier New" w:hAnsi="Courier New" w:cs="Courier New"/>
          <w:lang w:val="en-US"/>
        </w:rPr>
        <w:t xml:space="preserve"> {</w:t>
      </w:r>
    </w:p>
    <w:p w14:paraId="74E06E0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2F7CC1">
        <w:rPr>
          <w:rFonts w:ascii="Courier New" w:hAnsi="Courier New" w:cs="Courier New"/>
          <w:lang w:val="en-US"/>
        </w:rPr>
        <w:t>type</w:t>
      </w:r>
      <w:proofErr w:type="gramEnd"/>
      <w:r w:rsidRPr="002F7CC1">
        <w:rPr>
          <w:rFonts w:ascii="Courier New" w:hAnsi="Courier New" w:cs="Courier New"/>
          <w:lang w:val="en-US"/>
        </w:rPr>
        <w:t xml:space="preserve"> uint32;</w:t>
      </w:r>
    </w:p>
    <w:p w14:paraId="60E927F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2F7CC1">
        <w:rPr>
          <w:rFonts w:ascii="Courier New" w:hAnsi="Courier New" w:cs="Courier New"/>
          <w:lang w:val="en-US"/>
        </w:rPr>
        <w:t>description</w:t>
      </w:r>
      <w:proofErr w:type="gramEnd"/>
    </w:p>
    <w:p w14:paraId="6BAEA4C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"The Internal Verification Tag that the internal</w:t>
      </w:r>
    </w:p>
    <w:p w14:paraId="25F3C6F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2F7CC1">
        <w:rPr>
          <w:rFonts w:ascii="Courier New" w:hAnsi="Courier New" w:cs="Courier New"/>
          <w:lang w:val="en-US"/>
        </w:rPr>
        <w:t>host</w:t>
      </w:r>
      <w:proofErr w:type="gramEnd"/>
      <w:r w:rsidRPr="002F7CC1">
        <w:rPr>
          <w:rFonts w:ascii="Courier New" w:hAnsi="Courier New" w:cs="Courier New"/>
          <w:lang w:val="en-US"/>
        </w:rPr>
        <w:t xml:space="preserve"> has chosen for this communication.";</w:t>
      </w:r>
    </w:p>
    <w:p w14:paraId="14251B4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}</w:t>
      </w:r>
    </w:p>
    <w:p w14:paraId="6E94E81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</w:t>
      </w:r>
      <w:proofErr w:type="gramStart"/>
      <w:r w:rsidRPr="002F7CC1">
        <w:rPr>
          <w:rFonts w:ascii="Courier New" w:hAnsi="Courier New" w:cs="Courier New"/>
          <w:lang w:val="en-US"/>
        </w:rPr>
        <w:t>leaf</w:t>
      </w:r>
      <w:proofErr w:type="gramEnd"/>
      <w:r w:rsidRPr="002F7CC1">
        <w:rPr>
          <w:rFonts w:ascii="Courier New" w:hAnsi="Courier New" w:cs="Courier New"/>
          <w:lang w:val="en-US"/>
        </w:rPr>
        <w:t xml:space="preserve"> rem-</w:t>
      </w:r>
      <w:proofErr w:type="spellStart"/>
      <w:r w:rsidRPr="002F7CC1">
        <w:rPr>
          <w:rFonts w:ascii="Courier New" w:hAnsi="Courier New" w:cs="Courier New"/>
          <w:lang w:val="en-US"/>
        </w:rPr>
        <w:t>VTag</w:t>
      </w:r>
      <w:proofErr w:type="spellEnd"/>
      <w:r w:rsidRPr="002F7CC1">
        <w:rPr>
          <w:rFonts w:ascii="Courier New" w:hAnsi="Courier New" w:cs="Courier New"/>
          <w:lang w:val="en-US"/>
        </w:rPr>
        <w:t xml:space="preserve"> {</w:t>
      </w:r>
    </w:p>
    <w:p w14:paraId="6199482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2F7CC1">
        <w:rPr>
          <w:rFonts w:ascii="Courier New" w:hAnsi="Courier New" w:cs="Courier New"/>
          <w:lang w:val="en-US"/>
        </w:rPr>
        <w:t>type</w:t>
      </w:r>
      <w:proofErr w:type="gramEnd"/>
      <w:r w:rsidRPr="002F7CC1">
        <w:rPr>
          <w:rFonts w:ascii="Courier New" w:hAnsi="Courier New" w:cs="Courier New"/>
          <w:lang w:val="en-US"/>
        </w:rPr>
        <w:t xml:space="preserve"> uint32;</w:t>
      </w:r>
    </w:p>
    <w:p w14:paraId="50729D4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2F7CC1">
        <w:rPr>
          <w:rFonts w:ascii="Courier New" w:hAnsi="Courier New" w:cs="Courier New"/>
          <w:lang w:val="en-US"/>
        </w:rPr>
        <w:t>description</w:t>
      </w:r>
      <w:proofErr w:type="gramEnd"/>
    </w:p>
    <w:p w14:paraId="58083F6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"The Remote Verification Tag that the remote</w:t>
      </w:r>
    </w:p>
    <w:p w14:paraId="4F74218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</w:t>
      </w:r>
      <w:proofErr w:type="gramStart"/>
      <w:r w:rsidRPr="002F7CC1">
        <w:rPr>
          <w:rFonts w:ascii="Courier New" w:hAnsi="Courier New" w:cs="Courier New"/>
          <w:lang w:val="en-US"/>
        </w:rPr>
        <w:t>peer</w:t>
      </w:r>
      <w:proofErr w:type="gramEnd"/>
      <w:r w:rsidRPr="002F7CC1">
        <w:rPr>
          <w:rFonts w:ascii="Courier New" w:hAnsi="Courier New" w:cs="Courier New"/>
          <w:lang w:val="en-US"/>
        </w:rPr>
        <w:t xml:space="preserve"> has chosen for this communication.";</w:t>
      </w:r>
    </w:p>
    <w:p w14:paraId="35367E0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}</w:t>
      </w:r>
    </w:p>
    <w:p w14:paraId="068E7BF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}</w:t>
      </w:r>
    </w:p>
    <w:p w14:paraId="2335570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}</w:t>
      </w:r>
    </w:p>
    <w:p w14:paraId="505904F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&lt;CODE ENDS&gt;</w:t>
      </w:r>
    </w:p>
    <w:p w14:paraId="021FFB2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FF3D4D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9.  Socket API Considerations</w:t>
      </w:r>
    </w:p>
    <w:p w14:paraId="6838769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929C0A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This section describes how the socket API defined in [RFC6458] is</w:t>
      </w:r>
    </w:p>
    <w:p w14:paraId="31D11CB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extended</w:t>
      </w:r>
      <w:proofErr w:type="gramEnd"/>
      <w:r w:rsidRPr="002F7CC1">
        <w:rPr>
          <w:rFonts w:ascii="Courier New" w:hAnsi="Courier New" w:cs="Courier New"/>
          <w:lang w:val="en-US"/>
        </w:rPr>
        <w:t xml:space="preserve"> to provide a way for the application to control NAT</w:t>
      </w:r>
    </w:p>
    <w:p w14:paraId="3E48567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friendliness</w:t>
      </w:r>
      <w:proofErr w:type="gramEnd"/>
      <w:r w:rsidRPr="002F7CC1">
        <w:rPr>
          <w:rFonts w:ascii="Courier New" w:hAnsi="Courier New" w:cs="Courier New"/>
          <w:lang w:val="en-US"/>
        </w:rPr>
        <w:t>.</w:t>
      </w:r>
    </w:p>
    <w:p w14:paraId="782A5BA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C0B5E5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Please note that this section is informational only.</w:t>
      </w:r>
    </w:p>
    <w:p w14:paraId="2B2E80C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20F17F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A socket API implementation based on [RFC6458] is extended by</w:t>
      </w:r>
    </w:p>
    <w:p w14:paraId="0817A8D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supporting</w:t>
      </w:r>
      <w:proofErr w:type="gramEnd"/>
      <w:r w:rsidRPr="002F7CC1">
        <w:rPr>
          <w:rFonts w:ascii="Courier New" w:hAnsi="Courier New" w:cs="Courier New"/>
          <w:lang w:val="en-US"/>
        </w:rPr>
        <w:t xml:space="preserve"> one new read/write socket option.</w:t>
      </w:r>
    </w:p>
    <w:p w14:paraId="0EB408F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BC961B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7B6B63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7787AA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4060E0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75495E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Stewart, et al.          Expires 29 January 2021               [Page 41]</w:t>
      </w:r>
    </w:p>
    <w:p w14:paraId="1306BE3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br w:type="page"/>
      </w:r>
    </w:p>
    <w:p w14:paraId="04BB356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1CFC242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002E7E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A880BB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9.1</w:t>
      </w:r>
      <w:proofErr w:type="gramStart"/>
      <w:r w:rsidRPr="002F7CC1">
        <w:rPr>
          <w:rFonts w:ascii="Courier New" w:hAnsi="Courier New" w:cs="Courier New"/>
          <w:lang w:val="en-US"/>
        </w:rPr>
        <w:t>.  Get</w:t>
      </w:r>
      <w:proofErr w:type="gramEnd"/>
      <w:r w:rsidRPr="002F7CC1">
        <w:rPr>
          <w:rFonts w:ascii="Courier New" w:hAnsi="Courier New" w:cs="Courier New"/>
          <w:lang w:val="en-US"/>
        </w:rPr>
        <w:t xml:space="preserve"> or Set the NAT Friendliness (SCTP_NAT_FRIENDLY)</w:t>
      </w:r>
    </w:p>
    <w:p w14:paraId="30367A8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50710A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This socket option uses the </w:t>
      </w:r>
      <w:proofErr w:type="spellStart"/>
      <w:r w:rsidRPr="002F7CC1">
        <w:rPr>
          <w:rFonts w:ascii="Courier New" w:hAnsi="Courier New" w:cs="Courier New"/>
          <w:lang w:val="en-US"/>
        </w:rPr>
        <w:t>option_level</w:t>
      </w:r>
      <w:proofErr w:type="spellEnd"/>
      <w:r w:rsidRPr="002F7CC1">
        <w:rPr>
          <w:rFonts w:ascii="Courier New" w:hAnsi="Courier New" w:cs="Courier New"/>
          <w:lang w:val="en-US"/>
        </w:rPr>
        <w:t xml:space="preserve"> IPPROTO_SCTP and the</w:t>
      </w:r>
    </w:p>
    <w:p w14:paraId="6B1632A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spellStart"/>
      <w:r w:rsidRPr="002F7CC1">
        <w:rPr>
          <w:rFonts w:ascii="Courier New" w:hAnsi="Courier New" w:cs="Courier New"/>
          <w:lang w:val="en-US"/>
        </w:rPr>
        <w:t>option_name</w:t>
      </w:r>
      <w:proofErr w:type="spellEnd"/>
      <w:r w:rsidRPr="002F7CC1">
        <w:rPr>
          <w:rFonts w:ascii="Courier New" w:hAnsi="Courier New" w:cs="Courier New"/>
          <w:lang w:val="en-US"/>
        </w:rPr>
        <w:t xml:space="preserve"> SCTP_NAT_FRIENDLY.  It can be used to enable/disable the</w:t>
      </w:r>
    </w:p>
    <w:p w14:paraId="4DA1162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NAT friendliness for future associations and retrieve the value for</w:t>
      </w:r>
    </w:p>
    <w:p w14:paraId="37DC34C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future</w:t>
      </w:r>
      <w:proofErr w:type="gramEnd"/>
      <w:r w:rsidRPr="002F7CC1">
        <w:rPr>
          <w:rFonts w:ascii="Courier New" w:hAnsi="Courier New" w:cs="Courier New"/>
          <w:lang w:val="en-US"/>
        </w:rPr>
        <w:t xml:space="preserve"> and specific ones.</w:t>
      </w:r>
    </w:p>
    <w:p w14:paraId="15E1A93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D262EB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Pr="002F7CC1">
        <w:rPr>
          <w:rFonts w:ascii="Courier New" w:hAnsi="Courier New" w:cs="Courier New"/>
          <w:lang w:val="en-US"/>
        </w:rPr>
        <w:t>struct</w:t>
      </w:r>
      <w:proofErr w:type="spellEnd"/>
      <w:proofErr w:type="gramEnd"/>
      <w:r w:rsidRPr="002F7CC1">
        <w:rPr>
          <w:rFonts w:ascii="Courier New" w:hAnsi="Courier New" w:cs="Courier New"/>
          <w:lang w:val="en-US"/>
        </w:rPr>
        <w:t xml:space="preserve"> </w:t>
      </w:r>
      <w:proofErr w:type="spellStart"/>
      <w:r w:rsidRPr="002F7CC1">
        <w:rPr>
          <w:rFonts w:ascii="Courier New" w:hAnsi="Courier New" w:cs="Courier New"/>
          <w:lang w:val="en-US"/>
        </w:rPr>
        <w:t>sctp_assoc_value</w:t>
      </w:r>
      <w:proofErr w:type="spellEnd"/>
      <w:r w:rsidRPr="002F7CC1">
        <w:rPr>
          <w:rFonts w:ascii="Courier New" w:hAnsi="Courier New" w:cs="Courier New"/>
          <w:lang w:val="en-US"/>
        </w:rPr>
        <w:t xml:space="preserve"> {</w:t>
      </w:r>
    </w:p>
    <w:p w14:paraId="0CDA62F2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2F7CC1">
        <w:rPr>
          <w:rFonts w:ascii="Courier New" w:hAnsi="Courier New" w:cs="Courier New"/>
          <w:lang w:val="en-US"/>
        </w:rPr>
        <w:t xml:space="preserve">     </w:t>
      </w:r>
      <w:proofErr w:type="spellStart"/>
      <w:proofErr w:type="gramStart"/>
      <w:r w:rsidRPr="000453CF">
        <w:rPr>
          <w:rFonts w:ascii="Courier New" w:hAnsi="Courier New" w:cs="Courier New"/>
        </w:rPr>
        <w:t>sctp_assoc_t</w:t>
      </w:r>
      <w:proofErr w:type="spellEnd"/>
      <w:proofErr w:type="gramEnd"/>
      <w:r w:rsidRPr="000453CF">
        <w:rPr>
          <w:rFonts w:ascii="Courier New" w:hAnsi="Courier New" w:cs="Courier New"/>
        </w:rPr>
        <w:t xml:space="preserve"> </w:t>
      </w:r>
      <w:proofErr w:type="spellStart"/>
      <w:r w:rsidRPr="000453CF">
        <w:rPr>
          <w:rFonts w:ascii="Courier New" w:hAnsi="Courier New" w:cs="Courier New"/>
        </w:rPr>
        <w:t>assoc_id</w:t>
      </w:r>
      <w:proofErr w:type="spellEnd"/>
      <w:r w:rsidRPr="000453CF">
        <w:rPr>
          <w:rFonts w:ascii="Courier New" w:hAnsi="Courier New" w:cs="Courier New"/>
        </w:rPr>
        <w:t>;</w:t>
      </w:r>
    </w:p>
    <w:p w14:paraId="3112903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0453CF">
        <w:rPr>
          <w:rFonts w:ascii="Courier New" w:hAnsi="Courier New" w:cs="Courier New"/>
        </w:rPr>
        <w:t xml:space="preserve">     </w:t>
      </w:r>
      <w:r w:rsidRPr="002F7CC1">
        <w:rPr>
          <w:rFonts w:ascii="Courier New" w:hAnsi="Courier New" w:cs="Courier New"/>
          <w:lang w:val="en-US"/>
        </w:rPr>
        <w:t xml:space="preserve">uint32_t </w:t>
      </w:r>
      <w:proofErr w:type="spellStart"/>
      <w:r w:rsidRPr="002F7CC1">
        <w:rPr>
          <w:rFonts w:ascii="Courier New" w:hAnsi="Courier New" w:cs="Courier New"/>
          <w:lang w:val="en-US"/>
        </w:rPr>
        <w:t>assoc_value</w:t>
      </w:r>
      <w:proofErr w:type="spellEnd"/>
      <w:r w:rsidRPr="002F7CC1">
        <w:rPr>
          <w:rFonts w:ascii="Courier New" w:hAnsi="Courier New" w:cs="Courier New"/>
          <w:lang w:val="en-US"/>
        </w:rPr>
        <w:t>;</w:t>
      </w:r>
    </w:p>
    <w:p w14:paraId="30327D1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};</w:t>
      </w:r>
    </w:p>
    <w:p w14:paraId="1BF4EA2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DC72F5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spellStart"/>
      <w:r w:rsidRPr="002F7CC1">
        <w:rPr>
          <w:rFonts w:ascii="Courier New" w:hAnsi="Courier New" w:cs="Courier New"/>
          <w:lang w:val="en-US"/>
        </w:rPr>
        <w:t>assoc_id</w:t>
      </w:r>
      <w:proofErr w:type="spellEnd"/>
    </w:p>
    <w:p w14:paraId="7D6EC76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This parameter is ignored for one-to-one style sockets.  For one-</w:t>
      </w:r>
    </w:p>
    <w:p w14:paraId="1DE5D01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</w:t>
      </w:r>
      <w:proofErr w:type="gramStart"/>
      <w:r w:rsidRPr="002F7CC1">
        <w:rPr>
          <w:rFonts w:ascii="Courier New" w:hAnsi="Courier New" w:cs="Courier New"/>
          <w:lang w:val="en-US"/>
        </w:rPr>
        <w:t>to-many</w:t>
      </w:r>
      <w:proofErr w:type="gramEnd"/>
      <w:r w:rsidRPr="002F7CC1">
        <w:rPr>
          <w:rFonts w:ascii="Courier New" w:hAnsi="Courier New" w:cs="Courier New"/>
          <w:lang w:val="en-US"/>
        </w:rPr>
        <w:t xml:space="preserve"> style sockets the application may fill in an association</w:t>
      </w:r>
    </w:p>
    <w:p w14:paraId="146C78B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</w:t>
      </w:r>
      <w:proofErr w:type="gramStart"/>
      <w:r w:rsidRPr="002F7CC1">
        <w:rPr>
          <w:rFonts w:ascii="Courier New" w:hAnsi="Courier New" w:cs="Courier New"/>
          <w:lang w:val="en-US"/>
        </w:rPr>
        <w:t>identifier</w:t>
      </w:r>
      <w:proofErr w:type="gramEnd"/>
      <w:r w:rsidRPr="002F7CC1">
        <w:rPr>
          <w:rFonts w:ascii="Courier New" w:hAnsi="Courier New" w:cs="Courier New"/>
          <w:lang w:val="en-US"/>
        </w:rPr>
        <w:t xml:space="preserve"> or SCTP_FUTURE_ASSOC for this query.  It is an error to</w:t>
      </w:r>
    </w:p>
    <w:p w14:paraId="205EE79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</w:t>
      </w:r>
      <w:proofErr w:type="gramStart"/>
      <w:r w:rsidRPr="002F7CC1">
        <w:rPr>
          <w:rFonts w:ascii="Courier New" w:hAnsi="Courier New" w:cs="Courier New"/>
          <w:lang w:val="en-US"/>
        </w:rPr>
        <w:t>use</w:t>
      </w:r>
      <w:proofErr w:type="gramEnd"/>
      <w:r w:rsidRPr="002F7CC1">
        <w:rPr>
          <w:rFonts w:ascii="Courier New" w:hAnsi="Courier New" w:cs="Courier New"/>
          <w:lang w:val="en-US"/>
        </w:rPr>
        <w:t xml:space="preserve"> SCTP_{CURRENT|ALL}_ASSOC in </w:t>
      </w:r>
      <w:proofErr w:type="spellStart"/>
      <w:r w:rsidRPr="002F7CC1">
        <w:rPr>
          <w:rFonts w:ascii="Courier New" w:hAnsi="Courier New" w:cs="Courier New"/>
          <w:lang w:val="en-US"/>
        </w:rPr>
        <w:t>assoc_id</w:t>
      </w:r>
      <w:proofErr w:type="spellEnd"/>
      <w:r w:rsidRPr="002F7CC1">
        <w:rPr>
          <w:rFonts w:ascii="Courier New" w:hAnsi="Courier New" w:cs="Courier New"/>
          <w:lang w:val="en-US"/>
        </w:rPr>
        <w:t>.</w:t>
      </w:r>
    </w:p>
    <w:p w14:paraId="73E70B5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1AA8B4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spellStart"/>
      <w:r w:rsidRPr="002F7CC1">
        <w:rPr>
          <w:rFonts w:ascii="Courier New" w:hAnsi="Courier New" w:cs="Courier New"/>
          <w:lang w:val="en-US"/>
        </w:rPr>
        <w:t>assoc_value</w:t>
      </w:r>
      <w:proofErr w:type="spellEnd"/>
    </w:p>
    <w:p w14:paraId="06AEF77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A non-zero value indicates a NAT-friendly mode.</w:t>
      </w:r>
    </w:p>
    <w:p w14:paraId="0159738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FB2730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10.  IANA Considerations</w:t>
      </w:r>
    </w:p>
    <w:p w14:paraId="5BF2BDF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A6D970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[NOTE to RFC-Editor: "RFCXXXX" is to be replaced by the RFC number</w:t>
      </w:r>
    </w:p>
    <w:p w14:paraId="29479E2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you</w:t>
      </w:r>
      <w:proofErr w:type="gramEnd"/>
      <w:r w:rsidRPr="002F7CC1">
        <w:rPr>
          <w:rFonts w:ascii="Courier New" w:hAnsi="Courier New" w:cs="Courier New"/>
          <w:lang w:val="en-US"/>
        </w:rPr>
        <w:t xml:space="preserve"> assign this document.]</w:t>
      </w:r>
    </w:p>
    <w:p w14:paraId="3B8B9B0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5C8543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[NOTE to RFC-Editor: The requested values for the chunk type and the</w:t>
      </w:r>
    </w:p>
    <w:p w14:paraId="2153533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chunk</w:t>
      </w:r>
      <w:proofErr w:type="gramEnd"/>
      <w:r w:rsidRPr="002F7CC1">
        <w:rPr>
          <w:rFonts w:ascii="Courier New" w:hAnsi="Courier New" w:cs="Courier New"/>
          <w:lang w:val="en-US"/>
        </w:rPr>
        <w:t xml:space="preserve"> parameter types are tentative and to be confirmed by IANA.]</w:t>
      </w:r>
    </w:p>
    <w:p w14:paraId="14AC366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DB0DE7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This document (RFCXXXX) is the reference for all registrations</w:t>
      </w:r>
    </w:p>
    <w:p w14:paraId="7552960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described</w:t>
      </w:r>
      <w:proofErr w:type="gramEnd"/>
      <w:r w:rsidRPr="002F7CC1">
        <w:rPr>
          <w:rFonts w:ascii="Courier New" w:hAnsi="Courier New" w:cs="Courier New"/>
          <w:lang w:val="en-US"/>
        </w:rPr>
        <w:t xml:space="preserve"> in this section.  The requested changes are described</w:t>
      </w:r>
    </w:p>
    <w:p w14:paraId="7C516EF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below</w:t>
      </w:r>
      <w:proofErr w:type="gramEnd"/>
      <w:r w:rsidRPr="002F7CC1">
        <w:rPr>
          <w:rFonts w:ascii="Courier New" w:hAnsi="Courier New" w:cs="Courier New"/>
          <w:lang w:val="en-US"/>
        </w:rPr>
        <w:t>.</w:t>
      </w:r>
    </w:p>
    <w:p w14:paraId="5B1BDCD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6F30FF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10.1</w:t>
      </w:r>
      <w:proofErr w:type="gramStart"/>
      <w:r w:rsidRPr="002F7CC1">
        <w:rPr>
          <w:rFonts w:ascii="Courier New" w:hAnsi="Courier New" w:cs="Courier New"/>
          <w:lang w:val="en-US"/>
        </w:rPr>
        <w:t>.  New</w:t>
      </w:r>
      <w:proofErr w:type="gramEnd"/>
      <w:r w:rsidRPr="002F7CC1">
        <w:rPr>
          <w:rFonts w:ascii="Courier New" w:hAnsi="Courier New" w:cs="Courier New"/>
          <w:lang w:val="en-US"/>
        </w:rPr>
        <w:t xml:space="preserve"> Chunk Flags for Two Existing Chunk Types</w:t>
      </w:r>
    </w:p>
    <w:p w14:paraId="45B8995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5DEE52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As defined in [RFC6096] two chunk flags have to be assigned by IANA</w:t>
      </w:r>
    </w:p>
    <w:p w14:paraId="63093D5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for</w:t>
      </w:r>
      <w:proofErr w:type="gramEnd"/>
      <w:r w:rsidRPr="002F7CC1">
        <w:rPr>
          <w:rFonts w:ascii="Courier New" w:hAnsi="Courier New" w:cs="Courier New"/>
          <w:lang w:val="en-US"/>
        </w:rPr>
        <w:t xml:space="preserve"> the ERROR chunk.  The requested value for the T bit is 0x01 and</w:t>
      </w:r>
    </w:p>
    <w:p w14:paraId="7483135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for</w:t>
      </w:r>
      <w:proofErr w:type="gramEnd"/>
      <w:r w:rsidRPr="002F7CC1">
        <w:rPr>
          <w:rFonts w:ascii="Courier New" w:hAnsi="Courier New" w:cs="Courier New"/>
          <w:lang w:val="en-US"/>
        </w:rPr>
        <w:t xml:space="preserve"> the M bit is 0x02.</w:t>
      </w:r>
    </w:p>
    <w:p w14:paraId="6389B73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5458A7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This requires an update of the "ERROR Chunk Flags" registry for SCTP:</w:t>
      </w:r>
    </w:p>
    <w:p w14:paraId="47DE1C3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EED8F8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ERROR Chunk Flags</w:t>
      </w:r>
    </w:p>
    <w:p w14:paraId="6AA6DE5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EAC9C5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EF60B7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023DDD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B01EDE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41163C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A2CC7F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3003B4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AEFDA6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E999A2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Stewart, et al.          Expires 29 January 2021               [Page 42]</w:t>
      </w:r>
    </w:p>
    <w:p w14:paraId="45BC693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br w:type="page"/>
      </w:r>
    </w:p>
    <w:p w14:paraId="681D5E0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49AC7CA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937955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468458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+==================+=================+===========+</w:t>
      </w:r>
    </w:p>
    <w:p w14:paraId="0F4024B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Chunk Flag Value | Chunk Flag Name | Reference |</w:t>
      </w:r>
    </w:p>
    <w:p w14:paraId="2ACC22D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+==================+=================+===========+</w:t>
      </w:r>
    </w:p>
    <w:p w14:paraId="7461871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0x01             | T bit           | [RFCXXXX] |</w:t>
      </w:r>
    </w:p>
    <w:p w14:paraId="5C8785C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+------------------+-----------------+-----------+</w:t>
      </w:r>
    </w:p>
    <w:p w14:paraId="5623B44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0x02             | M bit           | [RFCXXXX] |</w:t>
      </w:r>
    </w:p>
    <w:p w14:paraId="32C8D0B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+------------------+-----------------+-----------+</w:t>
      </w:r>
    </w:p>
    <w:p w14:paraId="5CFC58D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0x04             | Unassigned      |           |</w:t>
      </w:r>
    </w:p>
    <w:p w14:paraId="57E9382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+------------------+-----------------+-----------+</w:t>
      </w:r>
    </w:p>
    <w:p w14:paraId="291CEAC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0x08             | Unassigned      |           |</w:t>
      </w:r>
    </w:p>
    <w:p w14:paraId="55683C6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+------------------+-----------------+-----------+</w:t>
      </w:r>
    </w:p>
    <w:p w14:paraId="1AE2CA7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0x10             | Unassigned      |           |</w:t>
      </w:r>
    </w:p>
    <w:p w14:paraId="097CDDF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+------------------+-----------------+-----------+</w:t>
      </w:r>
    </w:p>
    <w:p w14:paraId="165B235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0x20             | Unassigned      |           |</w:t>
      </w:r>
    </w:p>
    <w:p w14:paraId="4166C02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+------------------+-----------------+-----------+</w:t>
      </w:r>
    </w:p>
    <w:p w14:paraId="1DE771D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0x40             | Unassigned      |           |</w:t>
      </w:r>
    </w:p>
    <w:p w14:paraId="53060EE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+------------------+-----------------+-----------+</w:t>
      </w:r>
    </w:p>
    <w:p w14:paraId="2A75B12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0x80             | Unassigned      |           |</w:t>
      </w:r>
    </w:p>
    <w:p w14:paraId="001A99E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+------------------+-----------------+-----------+</w:t>
      </w:r>
    </w:p>
    <w:p w14:paraId="178E561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A893B7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                   Table 2</w:t>
      </w:r>
    </w:p>
    <w:p w14:paraId="0DBA682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3396C4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As defined in [RFC6096] one chunk flag has to be assigned by IANA for</w:t>
      </w:r>
    </w:p>
    <w:p w14:paraId="0CFB41F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the</w:t>
      </w:r>
      <w:proofErr w:type="gramEnd"/>
      <w:r w:rsidRPr="002F7CC1">
        <w:rPr>
          <w:rFonts w:ascii="Courier New" w:hAnsi="Courier New" w:cs="Courier New"/>
          <w:lang w:val="en-US"/>
        </w:rPr>
        <w:t xml:space="preserve"> ABORT chunk.  The requested value of the M bit is 0x02.</w:t>
      </w:r>
    </w:p>
    <w:p w14:paraId="1E1EBC0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C2153A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This requires an update of the "ABORT Chunk Flags" registry for SCTP:</w:t>
      </w:r>
    </w:p>
    <w:p w14:paraId="459417F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D6781AB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r w:rsidRPr="000453CF">
        <w:rPr>
          <w:rFonts w:ascii="Courier New" w:hAnsi="Courier New" w:cs="Courier New"/>
        </w:rPr>
        <w:t xml:space="preserve">ABORT </w:t>
      </w:r>
      <w:proofErr w:type="spellStart"/>
      <w:r w:rsidRPr="000453CF">
        <w:rPr>
          <w:rFonts w:ascii="Courier New" w:hAnsi="Courier New" w:cs="Courier New"/>
        </w:rPr>
        <w:t>Chunk</w:t>
      </w:r>
      <w:proofErr w:type="spellEnd"/>
      <w:r w:rsidRPr="000453CF">
        <w:rPr>
          <w:rFonts w:ascii="Courier New" w:hAnsi="Courier New" w:cs="Courier New"/>
        </w:rPr>
        <w:t xml:space="preserve"> Flags</w:t>
      </w:r>
    </w:p>
    <w:p w14:paraId="66E66665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2FF31266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1B15A780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28C7A82D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0E8B958D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1BF4F57A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1F7A0617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27485FBF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1E8DEF7E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462964BA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3D0A1700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47213643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602B8B52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018CA09C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0AFA2FA8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3B02EF3D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7AA0C6C5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04F6605E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7ADB9FBB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568BC1DE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4A994215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7488F0B3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4486F166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07E79EF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0453CF">
        <w:rPr>
          <w:rFonts w:ascii="Courier New" w:hAnsi="Courier New" w:cs="Courier New"/>
        </w:rPr>
        <w:t xml:space="preserve">Stewart, et al.          </w:t>
      </w:r>
      <w:r w:rsidRPr="002F7CC1">
        <w:rPr>
          <w:rFonts w:ascii="Courier New" w:hAnsi="Courier New" w:cs="Courier New"/>
          <w:lang w:val="en-US"/>
        </w:rPr>
        <w:t>Expires 29 January 2021               [Page 43]</w:t>
      </w:r>
    </w:p>
    <w:p w14:paraId="5BCA131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br w:type="page"/>
      </w:r>
    </w:p>
    <w:p w14:paraId="724B3D6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4B7EC53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961EA6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C6AA6E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+==================+=================+===========+</w:t>
      </w:r>
    </w:p>
    <w:p w14:paraId="4291767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Chunk Flag Value | Chunk Flag Name | Reference |</w:t>
      </w:r>
    </w:p>
    <w:p w14:paraId="617B3DF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+==================+=================+===========+</w:t>
      </w:r>
    </w:p>
    <w:p w14:paraId="50056BD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0x01             | T bit           | [RFC4960] |</w:t>
      </w:r>
    </w:p>
    <w:p w14:paraId="7B0831D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+------------------+-----------------+-----------+</w:t>
      </w:r>
    </w:p>
    <w:p w14:paraId="046DBBB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0x02             | M bit           | [RFCXXXX] |</w:t>
      </w:r>
    </w:p>
    <w:p w14:paraId="00C5FEA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+------------------+-----------------+-----------+</w:t>
      </w:r>
    </w:p>
    <w:p w14:paraId="46C7B4A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0x04             | Unassigned      |           |</w:t>
      </w:r>
    </w:p>
    <w:p w14:paraId="766A059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+------------------+-----------------+-----------+</w:t>
      </w:r>
    </w:p>
    <w:p w14:paraId="5C6478F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0x08             | Unassigned      |           |</w:t>
      </w:r>
    </w:p>
    <w:p w14:paraId="1582A91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+------------------+-----------------+-----------+</w:t>
      </w:r>
    </w:p>
    <w:p w14:paraId="509D20F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0x10             | Unassigned      |           |</w:t>
      </w:r>
    </w:p>
    <w:p w14:paraId="370635C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+------------------+-----------------+-----------+</w:t>
      </w:r>
    </w:p>
    <w:p w14:paraId="044A579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0x20             | Unassigned      |           |</w:t>
      </w:r>
    </w:p>
    <w:p w14:paraId="330FAB4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+------------------+-----------------+-----------+</w:t>
      </w:r>
    </w:p>
    <w:p w14:paraId="7B299D3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0x40             | Unassigned      |           |</w:t>
      </w:r>
    </w:p>
    <w:p w14:paraId="06809D6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+------------------+-----------------+-----------+</w:t>
      </w:r>
    </w:p>
    <w:p w14:paraId="0F230CE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0x80             | Unassigned      |           |</w:t>
      </w:r>
    </w:p>
    <w:p w14:paraId="4EB1B76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+------------------+-----------------+-----------+</w:t>
      </w:r>
    </w:p>
    <w:p w14:paraId="12D5D5F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07D4B2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                   Table 3</w:t>
      </w:r>
    </w:p>
    <w:p w14:paraId="51B7FCE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A6D90B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10.2</w:t>
      </w:r>
      <w:proofErr w:type="gramStart"/>
      <w:r w:rsidRPr="002F7CC1">
        <w:rPr>
          <w:rFonts w:ascii="Courier New" w:hAnsi="Courier New" w:cs="Courier New"/>
          <w:lang w:val="en-US"/>
        </w:rPr>
        <w:t>.  Three</w:t>
      </w:r>
      <w:proofErr w:type="gramEnd"/>
      <w:r w:rsidRPr="002F7CC1">
        <w:rPr>
          <w:rFonts w:ascii="Courier New" w:hAnsi="Courier New" w:cs="Courier New"/>
          <w:lang w:val="en-US"/>
        </w:rPr>
        <w:t xml:space="preserve"> New Error Causes</w:t>
      </w:r>
    </w:p>
    <w:p w14:paraId="7856A1A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E84CC0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Three error causes have to be assigned by IANA.  It is requested to</w:t>
      </w:r>
    </w:p>
    <w:p w14:paraId="3793F74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use</w:t>
      </w:r>
      <w:proofErr w:type="gramEnd"/>
      <w:r w:rsidRPr="002F7CC1">
        <w:rPr>
          <w:rFonts w:ascii="Courier New" w:hAnsi="Courier New" w:cs="Courier New"/>
          <w:lang w:val="en-US"/>
        </w:rPr>
        <w:t xml:space="preserve"> the values given below.</w:t>
      </w:r>
    </w:p>
    <w:p w14:paraId="4282CE6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F358E0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This requires three additional lines in the "Error Cause Codes"</w:t>
      </w:r>
    </w:p>
    <w:p w14:paraId="3495798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registry</w:t>
      </w:r>
      <w:proofErr w:type="gramEnd"/>
      <w:r w:rsidRPr="002F7CC1">
        <w:rPr>
          <w:rFonts w:ascii="Courier New" w:hAnsi="Courier New" w:cs="Courier New"/>
          <w:lang w:val="en-US"/>
        </w:rPr>
        <w:t xml:space="preserve"> for SCTP:</w:t>
      </w:r>
    </w:p>
    <w:p w14:paraId="65632C1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89F739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Error Cause Codes</w:t>
      </w:r>
    </w:p>
    <w:p w14:paraId="0821CCF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3C0A4D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+=======+================================+===========+</w:t>
      </w:r>
    </w:p>
    <w:p w14:paraId="608019F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| Value | Cause Code                     | Reference |</w:t>
      </w:r>
    </w:p>
    <w:p w14:paraId="2D71782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+=======+================================+===========+</w:t>
      </w:r>
    </w:p>
    <w:p w14:paraId="751BD61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| 176   | </w:t>
      </w:r>
      <w:proofErr w:type="spellStart"/>
      <w:r w:rsidRPr="002F7CC1">
        <w:rPr>
          <w:rFonts w:ascii="Courier New" w:hAnsi="Courier New" w:cs="Courier New"/>
          <w:lang w:val="en-US"/>
        </w:rPr>
        <w:t>VTag</w:t>
      </w:r>
      <w:proofErr w:type="spellEnd"/>
      <w:r w:rsidRPr="002F7CC1">
        <w:rPr>
          <w:rFonts w:ascii="Courier New" w:hAnsi="Courier New" w:cs="Courier New"/>
          <w:lang w:val="en-US"/>
        </w:rPr>
        <w:t xml:space="preserve"> and Port Number Collision | [RFCXXXX] |</w:t>
      </w:r>
    </w:p>
    <w:p w14:paraId="47F24E8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+-------+--------------------------------+-----------+</w:t>
      </w:r>
    </w:p>
    <w:p w14:paraId="35BCA1F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| 177   | Missing State                  | [RFCXXXX] |</w:t>
      </w:r>
    </w:p>
    <w:p w14:paraId="209F18D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+-------+--------------------------------+-----------+</w:t>
      </w:r>
    </w:p>
    <w:p w14:paraId="1287BC5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| 178   | Port Number Collision          | [RFCXXXX] |</w:t>
      </w:r>
    </w:p>
    <w:p w14:paraId="7C51ABE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+-------+--------------------------------+-----------+</w:t>
      </w:r>
    </w:p>
    <w:p w14:paraId="643C834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08503D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                   Table 4</w:t>
      </w:r>
    </w:p>
    <w:p w14:paraId="09F1797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FCEB29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7A510D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2841E7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190FA2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1D9A08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4F1412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65C504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E80F90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Stewart, et al.          Expires 29 January 2021               [Page 44]</w:t>
      </w:r>
    </w:p>
    <w:p w14:paraId="04DEE82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br w:type="page"/>
      </w:r>
    </w:p>
    <w:p w14:paraId="767DBD4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50D2DF6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4D0418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46E1E0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10.3</w:t>
      </w:r>
      <w:proofErr w:type="gramStart"/>
      <w:r w:rsidRPr="002F7CC1">
        <w:rPr>
          <w:rFonts w:ascii="Courier New" w:hAnsi="Courier New" w:cs="Courier New"/>
          <w:lang w:val="en-US"/>
        </w:rPr>
        <w:t>.  Two</w:t>
      </w:r>
      <w:proofErr w:type="gramEnd"/>
      <w:r w:rsidRPr="002F7CC1">
        <w:rPr>
          <w:rFonts w:ascii="Courier New" w:hAnsi="Courier New" w:cs="Courier New"/>
          <w:lang w:val="en-US"/>
        </w:rPr>
        <w:t xml:space="preserve"> New Chunk Parameter Types</w:t>
      </w:r>
    </w:p>
    <w:p w14:paraId="0F839BF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701F70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Two chunk parameter types have to be assigned by IANA.  It is</w:t>
      </w:r>
    </w:p>
    <w:p w14:paraId="316F24F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requested</w:t>
      </w:r>
      <w:proofErr w:type="gramEnd"/>
      <w:r w:rsidRPr="002F7CC1">
        <w:rPr>
          <w:rFonts w:ascii="Courier New" w:hAnsi="Courier New" w:cs="Courier New"/>
          <w:lang w:val="en-US"/>
        </w:rPr>
        <w:t xml:space="preserve"> to use the values given below.  IANA should assign these</w:t>
      </w:r>
    </w:p>
    <w:p w14:paraId="0FE99B2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values</w:t>
      </w:r>
      <w:proofErr w:type="gramEnd"/>
      <w:r w:rsidRPr="002F7CC1">
        <w:rPr>
          <w:rFonts w:ascii="Courier New" w:hAnsi="Courier New" w:cs="Courier New"/>
          <w:lang w:val="en-US"/>
        </w:rPr>
        <w:t xml:space="preserve"> from the pool of parameters with the upper two bits set to</w:t>
      </w:r>
    </w:p>
    <w:p w14:paraId="0FF2F4D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'11'.</w:t>
      </w:r>
    </w:p>
    <w:p w14:paraId="76A7169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319C9A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This requires two additional lines in the "Chunk Parameter Types"</w:t>
      </w:r>
    </w:p>
    <w:p w14:paraId="0F5A448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registry</w:t>
      </w:r>
      <w:proofErr w:type="gramEnd"/>
      <w:r w:rsidRPr="002F7CC1">
        <w:rPr>
          <w:rFonts w:ascii="Courier New" w:hAnsi="Courier New" w:cs="Courier New"/>
          <w:lang w:val="en-US"/>
        </w:rPr>
        <w:t xml:space="preserve"> for SCTP:</w:t>
      </w:r>
    </w:p>
    <w:p w14:paraId="150359E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C9D4E4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Chunk Parameter Types</w:t>
      </w:r>
    </w:p>
    <w:p w14:paraId="79D2008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86BB82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+==========+==========================+===========+</w:t>
      </w:r>
    </w:p>
    <w:p w14:paraId="27847A2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ID Value | Chunk Parameter Type     | Reference |</w:t>
      </w:r>
    </w:p>
    <w:p w14:paraId="204DDBD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+==========+==========================+===========+</w:t>
      </w:r>
    </w:p>
    <w:p w14:paraId="65F6B19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49159    | Disable Restart (0xC007) | [RFCXXXX] |</w:t>
      </w:r>
    </w:p>
    <w:p w14:paraId="440912A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+----------+--------------------------+-----------+</w:t>
      </w:r>
    </w:p>
    <w:p w14:paraId="2B1D6E1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| 49160    | </w:t>
      </w:r>
      <w:proofErr w:type="spellStart"/>
      <w:r w:rsidRPr="002F7CC1">
        <w:rPr>
          <w:rFonts w:ascii="Courier New" w:hAnsi="Courier New" w:cs="Courier New"/>
          <w:lang w:val="en-US"/>
        </w:rPr>
        <w:t>VTags</w:t>
      </w:r>
      <w:proofErr w:type="spellEnd"/>
      <w:r w:rsidRPr="002F7CC1">
        <w:rPr>
          <w:rFonts w:ascii="Courier New" w:hAnsi="Courier New" w:cs="Courier New"/>
          <w:lang w:val="en-US"/>
        </w:rPr>
        <w:t xml:space="preserve"> (0xC008)           | [RFCXXXX] |</w:t>
      </w:r>
    </w:p>
    <w:p w14:paraId="2315C8B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+----------+--------------------------+-----------+</w:t>
      </w:r>
    </w:p>
    <w:p w14:paraId="15C101B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86AE9E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                    Table 5</w:t>
      </w:r>
    </w:p>
    <w:p w14:paraId="289AF28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B5792D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10.4</w:t>
      </w:r>
      <w:proofErr w:type="gramStart"/>
      <w:r w:rsidRPr="002F7CC1">
        <w:rPr>
          <w:rFonts w:ascii="Courier New" w:hAnsi="Courier New" w:cs="Courier New"/>
          <w:lang w:val="en-US"/>
        </w:rPr>
        <w:t>.  One</w:t>
      </w:r>
      <w:proofErr w:type="gramEnd"/>
      <w:r w:rsidRPr="002F7CC1">
        <w:rPr>
          <w:rFonts w:ascii="Courier New" w:hAnsi="Courier New" w:cs="Courier New"/>
          <w:lang w:val="en-US"/>
        </w:rPr>
        <w:t xml:space="preserve"> New URI</w:t>
      </w:r>
    </w:p>
    <w:p w14:paraId="49AA165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D28746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An URI in the "ns" </w:t>
      </w:r>
      <w:proofErr w:type="spellStart"/>
      <w:r w:rsidRPr="002F7CC1">
        <w:rPr>
          <w:rFonts w:ascii="Courier New" w:hAnsi="Courier New" w:cs="Courier New"/>
          <w:lang w:val="en-US"/>
        </w:rPr>
        <w:t>subregistry</w:t>
      </w:r>
      <w:proofErr w:type="spellEnd"/>
      <w:r w:rsidRPr="002F7CC1">
        <w:rPr>
          <w:rFonts w:ascii="Courier New" w:hAnsi="Courier New" w:cs="Courier New"/>
          <w:lang w:val="en-US"/>
        </w:rPr>
        <w:t xml:space="preserve"> within the "IETF XML" registry has to</w:t>
      </w:r>
    </w:p>
    <w:p w14:paraId="3405867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be</w:t>
      </w:r>
      <w:proofErr w:type="gramEnd"/>
      <w:r w:rsidRPr="002F7CC1">
        <w:rPr>
          <w:rFonts w:ascii="Courier New" w:hAnsi="Courier New" w:cs="Courier New"/>
          <w:lang w:val="en-US"/>
        </w:rPr>
        <w:t xml:space="preserve"> assigned by IANA ([RFC3688]):</w:t>
      </w:r>
    </w:p>
    <w:p w14:paraId="5304DCF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C9E107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URI: </w:t>
      </w:r>
      <w:proofErr w:type="spellStart"/>
      <w:r w:rsidRPr="002F7CC1">
        <w:rPr>
          <w:rFonts w:ascii="Courier New" w:hAnsi="Courier New" w:cs="Courier New"/>
          <w:lang w:val="en-US"/>
        </w:rPr>
        <w:t>urn</w:t>
      </w:r>
      <w:proofErr w:type="gramStart"/>
      <w:r w:rsidRPr="002F7CC1">
        <w:rPr>
          <w:rFonts w:ascii="Courier New" w:hAnsi="Courier New" w:cs="Courier New"/>
          <w:lang w:val="en-US"/>
        </w:rPr>
        <w:t>:ietf:params:xml:ns:yang:ietf</w:t>
      </w:r>
      <w:proofErr w:type="gramEnd"/>
      <w:r w:rsidRPr="002F7CC1">
        <w:rPr>
          <w:rFonts w:ascii="Courier New" w:hAnsi="Courier New" w:cs="Courier New"/>
          <w:lang w:val="en-US"/>
        </w:rPr>
        <w:t>-nat-sctp</w:t>
      </w:r>
      <w:proofErr w:type="spellEnd"/>
    </w:p>
    <w:p w14:paraId="56E9FD5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Registrant Contact: The IESG.</w:t>
      </w:r>
    </w:p>
    <w:p w14:paraId="69A9E71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XML: N/A; the requested URI is an XML namespace.</w:t>
      </w:r>
    </w:p>
    <w:p w14:paraId="36129B4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2DB77F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10.5</w:t>
      </w:r>
      <w:proofErr w:type="gramStart"/>
      <w:r w:rsidRPr="002F7CC1">
        <w:rPr>
          <w:rFonts w:ascii="Courier New" w:hAnsi="Courier New" w:cs="Courier New"/>
          <w:lang w:val="en-US"/>
        </w:rPr>
        <w:t>.  One</w:t>
      </w:r>
      <w:proofErr w:type="gramEnd"/>
      <w:r w:rsidRPr="002F7CC1">
        <w:rPr>
          <w:rFonts w:ascii="Courier New" w:hAnsi="Courier New" w:cs="Courier New"/>
          <w:lang w:val="en-US"/>
        </w:rPr>
        <w:t xml:space="preserve"> New YANG Module</w:t>
      </w:r>
    </w:p>
    <w:p w14:paraId="389606A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E8A699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An YANG module in the "YANG Module Names" </w:t>
      </w:r>
      <w:proofErr w:type="spellStart"/>
      <w:r w:rsidRPr="002F7CC1">
        <w:rPr>
          <w:rFonts w:ascii="Courier New" w:hAnsi="Courier New" w:cs="Courier New"/>
          <w:lang w:val="en-US"/>
        </w:rPr>
        <w:t>subregistry</w:t>
      </w:r>
      <w:proofErr w:type="spellEnd"/>
      <w:r w:rsidRPr="002F7CC1">
        <w:rPr>
          <w:rFonts w:ascii="Courier New" w:hAnsi="Courier New" w:cs="Courier New"/>
          <w:lang w:val="en-US"/>
        </w:rPr>
        <w:t xml:space="preserve"> within the</w:t>
      </w:r>
    </w:p>
    <w:p w14:paraId="4F02DCA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"YANG Parameters" registry has to be assigned by IANA ([RFC6020]):</w:t>
      </w:r>
    </w:p>
    <w:p w14:paraId="3BD75E5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04BE70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Name: </w:t>
      </w:r>
      <w:proofErr w:type="spellStart"/>
      <w:r w:rsidRPr="002F7CC1">
        <w:rPr>
          <w:rFonts w:ascii="Courier New" w:hAnsi="Courier New" w:cs="Courier New"/>
          <w:lang w:val="en-US"/>
        </w:rPr>
        <w:t>ietf-nat-sctp</w:t>
      </w:r>
      <w:proofErr w:type="spellEnd"/>
    </w:p>
    <w:p w14:paraId="0AEA0DA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Namespace: </w:t>
      </w:r>
      <w:proofErr w:type="spellStart"/>
      <w:r w:rsidRPr="002F7CC1">
        <w:rPr>
          <w:rFonts w:ascii="Courier New" w:hAnsi="Courier New" w:cs="Courier New"/>
          <w:lang w:val="en-US"/>
        </w:rPr>
        <w:t>urn</w:t>
      </w:r>
      <w:proofErr w:type="gramStart"/>
      <w:r w:rsidRPr="002F7CC1">
        <w:rPr>
          <w:rFonts w:ascii="Courier New" w:hAnsi="Courier New" w:cs="Courier New"/>
          <w:lang w:val="en-US"/>
        </w:rPr>
        <w:t>:ietf:params:xml:ns:yang:ietf</w:t>
      </w:r>
      <w:proofErr w:type="gramEnd"/>
      <w:r w:rsidRPr="002F7CC1">
        <w:rPr>
          <w:rFonts w:ascii="Courier New" w:hAnsi="Courier New" w:cs="Courier New"/>
          <w:lang w:val="en-US"/>
        </w:rPr>
        <w:t>-nat-sctp</w:t>
      </w:r>
      <w:proofErr w:type="spellEnd"/>
    </w:p>
    <w:p w14:paraId="501B401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Maintained by IANA: N</w:t>
      </w:r>
    </w:p>
    <w:p w14:paraId="4075E26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Prefix: </w:t>
      </w:r>
      <w:proofErr w:type="spellStart"/>
      <w:r w:rsidRPr="002F7CC1">
        <w:rPr>
          <w:rFonts w:ascii="Courier New" w:hAnsi="Courier New" w:cs="Courier New"/>
          <w:lang w:val="en-US"/>
        </w:rPr>
        <w:t>nat-sctp</w:t>
      </w:r>
      <w:proofErr w:type="spellEnd"/>
    </w:p>
    <w:p w14:paraId="057B90E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Reference: RFCXXXX</w:t>
      </w:r>
    </w:p>
    <w:p w14:paraId="70723DE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9BD1D1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11.  Security Considerations</w:t>
      </w:r>
    </w:p>
    <w:p w14:paraId="1712878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CE5FD0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State maintenance within a NAT function is always a subject of</w:t>
      </w:r>
    </w:p>
    <w:p w14:paraId="5E294EE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possible</w:t>
      </w:r>
      <w:proofErr w:type="gramEnd"/>
      <w:r w:rsidRPr="002F7CC1">
        <w:rPr>
          <w:rFonts w:ascii="Courier New" w:hAnsi="Courier New" w:cs="Courier New"/>
          <w:lang w:val="en-US"/>
        </w:rPr>
        <w:t xml:space="preserve"> Denial Of Service attacks.  This document recommends that at</w:t>
      </w:r>
    </w:p>
    <w:p w14:paraId="71C5182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a</w:t>
      </w:r>
      <w:proofErr w:type="gramEnd"/>
      <w:r w:rsidRPr="002F7CC1">
        <w:rPr>
          <w:rFonts w:ascii="Courier New" w:hAnsi="Courier New" w:cs="Courier New"/>
          <w:lang w:val="en-US"/>
        </w:rPr>
        <w:t xml:space="preserve"> minimum a NAT function runs a timer on any SCTP state so that old</w:t>
      </w:r>
    </w:p>
    <w:p w14:paraId="313CBCB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association</w:t>
      </w:r>
      <w:proofErr w:type="gramEnd"/>
      <w:r w:rsidRPr="002F7CC1">
        <w:rPr>
          <w:rFonts w:ascii="Courier New" w:hAnsi="Courier New" w:cs="Courier New"/>
          <w:lang w:val="en-US"/>
        </w:rPr>
        <w:t xml:space="preserve"> state can be cleaned up.</w:t>
      </w:r>
    </w:p>
    <w:p w14:paraId="022111B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9B0C99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E33276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B7AD6E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Stewart, et al.          Expires 29 January 2021               [Page 45]</w:t>
      </w:r>
    </w:p>
    <w:p w14:paraId="2293693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br w:type="page"/>
      </w:r>
    </w:p>
    <w:p w14:paraId="0C38EC4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7ECE271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5BE13B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80636A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Generic issues related to address sharing are discussed in [RFC6269]</w:t>
      </w:r>
    </w:p>
    <w:p w14:paraId="116B9E3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and</w:t>
      </w:r>
      <w:proofErr w:type="gramEnd"/>
      <w:r w:rsidRPr="002F7CC1">
        <w:rPr>
          <w:rFonts w:ascii="Courier New" w:hAnsi="Courier New" w:cs="Courier New"/>
          <w:lang w:val="en-US"/>
        </w:rPr>
        <w:t xml:space="preserve"> apply to SCTP as well.</w:t>
      </w:r>
    </w:p>
    <w:p w14:paraId="68A0FC3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2F7D2B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For SCTP endpoints not disabling the restart procedure, this document</w:t>
      </w:r>
    </w:p>
    <w:p w14:paraId="785AC9E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does</w:t>
      </w:r>
      <w:proofErr w:type="gramEnd"/>
      <w:r w:rsidRPr="002F7CC1">
        <w:rPr>
          <w:rFonts w:ascii="Courier New" w:hAnsi="Courier New" w:cs="Courier New"/>
          <w:lang w:val="en-US"/>
        </w:rPr>
        <w:t xml:space="preserve"> not add any additional security considerations to the ones given</w:t>
      </w:r>
    </w:p>
    <w:p w14:paraId="4E00C1E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in</w:t>
      </w:r>
      <w:proofErr w:type="gramEnd"/>
      <w:r w:rsidRPr="002F7CC1">
        <w:rPr>
          <w:rFonts w:ascii="Courier New" w:hAnsi="Courier New" w:cs="Courier New"/>
          <w:lang w:val="en-US"/>
        </w:rPr>
        <w:t xml:space="preserve"> [RFC4960], [RFC4895], and [RFC5061].</w:t>
      </w:r>
    </w:p>
    <w:p w14:paraId="0E1C2FD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A64DC7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SCTP endpoints disabling the restart procedure, should monitor the</w:t>
      </w:r>
    </w:p>
    <w:p w14:paraId="3A69CCD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status</w:t>
      </w:r>
      <w:proofErr w:type="gramEnd"/>
      <w:r w:rsidRPr="002F7CC1">
        <w:rPr>
          <w:rFonts w:ascii="Courier New" w:hAnsi="Courier New" w:cs="Courier New"/>
          <w:lang w:val="en-US"/>
        </w:rPr>
        <w:t xml:space="preserve"> of all associations to mitigate resource exhaustion attacks by</w:t>
      </w:r>
    </w:p>
    <w:p w14:paraId="07E5371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establishing</w:t>
      </w:r>
      <w:proofErr w:type="gramEnd"/>
      <w:r w:rsidRPr="002F7CC1">
        <w:rPr>
          <w:rFonts w:ascii="Courier New" w:hAnsi="Courier New" w:cs="Courier New"/>
          <w:lang w:val="en-US"/>
        </w:rPr>
        <w:t xml:space="preserve"> a lot of associations sharing the same IP addresses and</w:t>
      </w:r>
    </w:p>
    <w:p w14:paraId="7F8044E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port</w:t>
      </w:r>
      <w:proofErr w:type="gramEnd"/>
      <w:r w:rsidRPr="002F7CC1">
        <w:rPr>
          <w:rFonts w:ascii="Courier New" w:hAnsi="Courier New" w:cs="Courier New"/>
          <w:lang w:val="en-US"/>
        </w:rPr>
        <w:t xml:space="preserve"> numbers.</w:t>
      </w:r>
    </w:p>
    <w:p w14:paraId="76E024E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FF5EEE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In any case, SCTP is protected by the verification tags and the usage</w:t>
      </w:r>
    </w:p>
    <w:p w14:paraId="68DB7E3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of</w:t>
      </w:r>
      <w:proofErr w:type="gramEnd"/>
      <w:r w:rsidRPr="002F7CC1">
        <w:rPr>
          <w:rFonts w:ascii="Courier New" w:hAnsi="Courier New" w:cs="Courier New"/>
          <w:lang w:val="en-US"/>
        </w:rPr>
        <w:t xml:space="preserve"> [RFC4895] against off-path attackers.</w:t>
      </w:r>
    </w:p>
    <w:p w14:paraId="478603C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B4CF16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For IP-level fragmentation and reassembly related issues see</w:t>
      </w:r>
    </w:p>
    <w:p w14:paraId="51D5775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[RFC4963].</w:t>
      </w:r>
    </w:p>
    <w:p w14:paraId="054F778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4A86D3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The YANG module specified in this document defines a schema for data</w:t>
      </w:r>
    </w:p>
    <w:p w14:paraId="5C7309F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that</w:t>
      </w:r>
      <w:proofErr w:type="gramEnd"/>
      <w:r w:rsidRPr="002F7CC1">
        <w:rPr>
          <w:rFonts w:ascii="Courier New" w:hAnsi="Courier New" w:cs="Courier New"/>
          <w:lang w:val="en-US"/>
        </w:rPr>
        <w:t xml:space="preserve"> is designed to be accessed via network management protocols such</w:t>
      </w:r>
    </w:p>
    <w:p w14:paraId="4452E01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as</w:t>
      </w:r>
      <w:proofErr w:type="gramEnd"/>
      <w:r w:rsidRPr="002F7CC1">
        <w:rPr>
          <w:rFonts w:ascii="Courier New" w:hAnsi="Courier New" w:cs="Courier New"/>
          <w:lang w:val="en-US"/>
        </w:rPr>
        <w:t xml:space="preserve"> NETCONF [RFC6241] or RESTCONF [RFC8040].  The lowest NETCONF layer</w:t>
      </w:r>
    </w:p>
    <w:p w14:paraId="3A6AA5A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is</w:t>
      </w:r>
      <w:proofErr w:type="gramEnd"/>
      <w:r w:rsidRPr="002F7CC1">
        <w:rPr>
          <w:rFonts w:ascii="Courier New" w:hAnsi="Courier New" w:cs="Courier New"/>
          <w:lang w:val="en-US"/>
        </w:rPr>
        <w:t xml:space="preserve"> the secure transport layer, and the mandatory-to-implement secure</w:t>
      </w:r>
    </w:p>
    <w:p w14:paraId="286190F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transport</w:t>
      </w:r>
      <w:proofErr w:type="gramEnd"/>
      <w:r w:rsidRPr="002F7CC1">
        <w:rPr>
          <w:rFonts w:ascii="Courier New" w:hAnsi="Courier New" w:cs="Courier New"/>
          <w:lang w:val="en-US"/>
        </w:rPr>
        <w:t xml:space="preserve"> is Secure Shell (SSH) [RFC6242].  The lowest RESTCONF layer</w:t>
      </w:r>
    </w:p>
    <w:p w14:paraId="4204494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is</w:t>
      </w:r>
      <w:proofErr w:type="gramEnd"/>
      <w:r w:rsidRPr="002F7CC1">
        <w:rPr>
          <w:rFonts w:ascii="Courier New" w:hAnsi="Courier New" w:cs="Courier New"/>
          <w:lang w:val="en-US"/>
        </w:rPr>
        <w:t xml:space="preserve"> HTTPS, and the mandatory-to-implement secure transport is TLS</w:t>
      </w:r>
    </w:p>
    <w:p w14:paraId="397AE21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[RFC8446].</w:t>
      </w:r>
    </w:p>
    <w:p w14:paraId="3A40248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9C74F2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The Network Configuration Access Control Model (NACM) [RFC8341]</w:t>
      </w:r>
    </w:p>
    <w:p w14:paraId="7E335BE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provides</w:t>
      </w:r>
      <w:proofErr w:type="gramEnd"/>
      <w:r w:rsidRPr="002F7CC1">
        <w:rPr>
          <w:rFonts w:ascii="Courier New" w:hAnsi="Courier New" w:cs="Courier New"/>
          <w:lang w:val="en-US"/>
        </w:rPr>
        <w:t xml:space="preserve"> the means to restrict access for particular NETCONF or</w:t>
      </w:r>
    </w:p>
    <w:p w14:paraId="1359D8F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RESTCONF users to a preconfigured subset of all available NETCONF or</w:t>
      </w:r>
    </w:p>
    <w:p w14:paraId="78E4E44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RESTCONF protocol operations and content.</w:t>
      </w:r>
    </w:p>
    <w:p w14:paraId="0016574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41E1BF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All data nodes defined in the YANG module that can be created,</w:t>
      </w:r>
    </w:p>
    <w:p w14:paraId="4224049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modified</w:t>
      </w:r>
      <w:proofErr w:type="gramEnd"/>
      <w:r w:rsidRPr="002F7CC1">
        <w:rPr>
          <w:rFonts w:ascii="Courier New" w:hAnsi="Courier New" w:cs="Courier New"/>
          <w:lang w:val="en-US"/>
        </w:rPr>
        <w:t xml:space="preserve">, and deleted (i.e., </w:t>
      </w:r>
      <w:proofErr w:type="spellStart"/>
      <w:r w:rsidRPr="002F7CC1">
        <w:rPr>
          <w:rFonts w:ascii="Courier New" w:hAnsi="Courier New" w:cs="Courier New"/>
          <w:lang w:val="en-US"/>
        </w:rPr>
        <w:t>config</w:t>
      </w:r>
      <w:proofErr w:type="spellEnd"/>
      <w:r w:rsidRPr="002F7CC1">
        <w:rPr>
          <w:rFonts w:ascii="Courier New" w:hAnsi="Courier New" w:cs="Courier New"/>
          <w:lang w:val="en-US"/>
        </w:rPr>
        <w:t xml:space="preserve"> true, which is the default) are</w:t>
      </w:r>
    </w:p>
    <w:p w14:paraId="7AD1C48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considered</w:t>
      </w:r>
      <w:proofErr w:type="gramEnd"/>
      <w:r w:rsidRPr="002F7CC1">
        <w:rPr>
          <w:rFonts w:ascii="Courier New" w:hAnsi="Courier New" w:cs="Courier New"/>
          <w:lang w:val="en-US"/>
        </w:rPr>
        <w:t xml:space="preserve"> sensitive.  Write operations (e.g., edit-</w:t>
      </w:r>
      <w:proofErr w:type="spellStart"/>
      <w:r w:rsidRPr="002F7CC1">
        <w:rPr>
          <w:rFonts w:ascii="Courier New" w:hAnsi="Courier New" w:cs="Courier New"/>
          <w:lang w:val="en-US"/>
        </w:rPr>
        <w:t>config</w:t>
      </w:r>
      <w:proofErr w:type="spellEnd"/>
      <w:r w:rsidRPr="002F7CC1">
        <w:rPr>
          <w:rFonts w:ascii="Courier New" w:hAnsi="Courier New" w:cs="Courier New"/>
          <w:lang w:val="en-US"/>
        </w:rPr>
        <w:t>) applied</w:t>
      </w:r>
    </w:p>
    <w:p w14:paraId="5C6DC33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to</w:t>
      </w:r>
      <w:proofErr w:type="gramEnd"/>
      <w:r w:rsidRPr="002F7CC1">
        <w:rPr>
          <w:rFonts w:ascii="Courier New" w:hAnsi="Courier New" w:cs="Courier New"/>
          <w:lang w:val="en-US"/>
        </w:rPr>
        <w:t xml:space="preserve"> these data nodes without proper protection can negatively affect</w:t>
      </w:r>
    </w:p>
    <w:p w14:paraId="79E7E49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network</w:t>
      </w:r>
      <w:proofErr w:type="gramEnd"/>
      <w:r w:rsidRPr="002F7CC1">
        <w:rPr>
          <w:rFonts w:ascii="Courier New" w:hAnsi="Courier New" w:cs="Courier New"/>
          <w:lang w:val="en-US"/>
        </w:rPr>
        <w:t xml:space="preserve"> operations.  An attacker who is able to access the SCTP NAT</w:t>
      </w:r>
    </w:p>
    <w:p w14:paraId="503917C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function</w:t>
      </w:r>
      <w:proofErr w:type="gramEnd"/>
      <w:r w:rsidRPr="002F7CC1">
        <w:rPr>
          <w:rFonts w:ascii="Courier New" w:hAnsi="Courier New" w:cs="Courier New"/>
          <w:lang w:val="en-US"/>
        </w:rPr>
        <w:t xml:space="preserve"> can undertake various attacks, such as:</w:t>
      </w:r>
    </w:p>
    <w:p w14:paraId="3951D34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3234E8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*  Setting</w:t>
      </w:r>
      <w:proofErr w:type="gramEnd"/>
      <w:r w:rsidRPr="002F7CC1">
        <w:rPr>
          <w:rFonts w:ascii="Courier New" w:hAnsi="Courier New" w:cs="Courier New"/>
          <w:lang w:val="en-US"/>
        </w:rPr>
        <w:t xml:space="preserve"> a low timeout for SCTP mapping entries to cause failures</w:t>
      </w:r>
    </w:p>
    <w:p w14:paraId="4C88043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</w:t>
      </w:r>
      <w:proofErr w:type="gramStart"/>
      <w:r w:rsidRPr="002F7CC1">
        <w:rPr>
          <w:rFonts w:ascii="Courier New" w:hAnsi="Courier New" w:cs="Courier New"/>
          <w:lang w:val="en-US"/>
        </w:rPr>
        <w:t>to</w:t>
      </w:r>
      <w:proofErr w:type="gramEnd"/>
      <w:r w:rsidRPr="002F7CC1">
        <w:rPr>
          <w:rFonts w:ascii="Courier New" w:hAnsi="Courier New" w:cs="Courier New"/>
          <w:lang w:val="en-US"/>
        </w:rPr>
        <w:t xml:space="preserve"> deliver incoming SCTP packets.</w:t>
      </w:r>
    </w:p>
    <w:p w14:paraId="191722F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7A4A41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*  Instantiating</w:t>
      </w:r>
      <w:proofErr w:type="gramEnd"/>
      <w:r w:rsidRPr="002F7CC1">
        <w:rPr>
          <w:rFonts w:ascii="Courier New" w:hAnsi="Courier New" w:cs="Courier New"/>
          <w:lang w:val="en-US"/>
        </w:rPr>
        <w:t xml:space="preserve"> mapping entries to cause NAT collision.</w:t>
      </w:r>
    </w:p>
    <w:p w14:paraId="7238AC3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333EFB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12.  Normative References</w:t>
      </w:r>
    </w:p>
    <w:p w14:paraId="7A7ED27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E5DA49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97FC84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6328DF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C7D8F4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7EE805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3BF6D7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1D652F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Stewart, et al.          Expires 29 January 2021               [Page 46]</w:t>
      </w:r>
    </w:p>
    <w:p w14:paraId="763A333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br w:type="page"/>
      </w:r>
    </w:p>
    <w:p w14:paraId="31CC6CA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0A70ECD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93B4B2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2BED67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[RFC2119]  Bradner, S., "Key words for use in RFCs to Indicate</w:t>
      </w:r>
    </w:p>
    <w:p w14:paraId="4E37192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Requirement Levels", BCP 14, RFC 2119,</w:t>
      </w:r>
    </w:p>
    <w:p w14:paraId="32CDD42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DOI 10.17487/RFC2119, March 1997,</w:t>
      </w:r>
    </w:p>
    <w:p w14:paraId="1D5098D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&lt;https://www.rfc-editor.org/info/rfc2119&gt;.</w:t>
      </w:r>
    </w:p>
    <w:p w14:paraId="38050EB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51206F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[RFC3688]  </w:t>
      </w:r>
      <w:proofErr w:type="spellStart"/>
      <w:r w:rsidRPr="002F7CC1">
        <w:rPr>
          <w:rFonts w:ascii="Courier New" w:hAnsi="Courier New" w:cs="Courier New"/>
          <w:lang w:val="en-US"/>
        </w:rPr>
        <w:t>Mealling</w:t>
      </w:r>
      <w:proofErr w:type="spellEnd"/>
      <w:r w:rsidRPr="002F7CC1">
        <w:rPr>
          <w:rFonts w:ascii="Courier New" w:hAnsi="Courier New" w:cs="Courier New"/>
          <w:lang w:val="en-US"/>
        </w:rPr>
        <w:t>, M., "The IETF XML Registry", BCP 81, RFC 3688,</w:t>
      </w:r>
    </w:p>
    <w:p w14:paraId="0FA27AC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DOI 10.17487/RFC3688, January 2004,</w:t>
      </w:r>
    </w:p>
    <w:p w14:paraId="674C71C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&lt;https://www.rfc-editor.org/info/rfc3688&gt;.</w:t>
      </w:r>
    </w:p>
    <w:p w14:paraId="7AB6423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D18725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[RFC4895]  Tuexen, M., Stewart, R., Lei, P., and E. </w:t>
      </w:r>
      <w:proofErr w:type="spellStart"/>
      <w:r w:rsidRPr="002F7CC1">
        <w:rPr>
          <w:rFonts w:ascii="Courier New" w:hAnsi="Courier New" w:cs="Courier New"/>
          <w:lang w:val="en-US"/>
        </w:rPr>
        <w:t>Rescorla</w:t>
      </w:r>
      <w:proofErr w:type="spellEnd"/>
      <w:r w:rsidRPr="002F7CC1">
        <w:rPr>
          <w:rFonts w:ascii="Courier New" w:hAnsi="Courier New" w:cs="Courier New"/>
          <w:lang w:val="en-US"/>
        </w:rPr>
        <w:t>,</w:t>
      </w:r>
    </w:p>
    <w:p w14:paraId="6DE7F67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"Authenticated Chunks for the Stream Control Transmission</w:t>
      </w:r>
    </w:p>
    <w:p w14:paraId="76E7BC5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Protocol (SCTP)", RFC 4895, DOI 10.17487/RFC4895, August</w:t>
      </w:r>
    </w:p>
    <w:p w14:paraId="3330AED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2007, &lt;https://www.rfc-editor.org/info/rfc4895&gt;.</w:t>
      </w:r>
    </w:p>
    <w:p w14:paraId="6DB1581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78D0AE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[RFC4960]  Stewart, R., Ed., "Stream Control Transmission Protocol",</w:t>
      </w:r>
    </w:p>
    <w:p w14:paraId="08E706E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RFC 4960, DOI 10.17487/RFC4960, September 2007,</w:t>
      </w:r>
    </w:p>
    <w:p w14:paraId="2201538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&lt;https://www.rfc-editor.org/info/rfc4960&gt;.</w:t>
      </w:r>
    </w:p>
    <w:p w14:paraId="27EDC93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84E24A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[RFC5061]  Stewart, R., </w:t>
      </w:r>
      <w:proofErr w:type="spellStart"/>
      <w:r w:rsidRPr="002F7CC1">
        <w:rPr>
          <w:rFonts w:ascii="Courier New" w:hAnsi="Courier New" w:cs="Courier New"/>
          <w:lang w:val="en-US"/>
        </w:rPr>
        <w:t>Xie</w:t>
      </w:r>
      <w:proofErr w:type="spellEnd"/>
      <w:r w:rsidRPr="002F7CC1">
        <w:rPr>
          <w:rFonts w:ascii="Courier New" w:hAnsi="Courier New" w:cs="Courier New"/>
          <w:lang w:val="en-US"/>
        </w:rPr>
        <w:t>, Q., Tuexen, M., Maruyama, S., and M.</w:t>
      </w:r>
    </w:p>
    <w:p w14:paraId="18E08E9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2F7CC1">
        <w:rPr>
          <w:rFonts w:ascii="Courier New" w:hAnsi="Courier New" w:cs="Courier New"/>
          <w:lang w:val="en-US"/>
        </w:rPr>
        <w:t>Kozuka</w:t>
      </w:r>
      <w:proofErr w:type="spellEnd"/>
      <w:r w:rsidRPr="002F7CC1">
        <w:rPr>
          <w:rFonts w:ascii="Courier New" w:hAnsi="Courier New" w:cs="Courier New"/>
          <w:lang w:val="en-US"/>
        </w:rPr>
        <w:t>, "Stream Control Transmission Protocol (SCTP)</w:t>
      </w:r>
    </w:p>
    <w:p w14:paraId="79CBA0C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Dynamic Address Reconfiguration", RFC 5061,</w:t>
      </w:r>
    </w:p>
    <w:p w14:paraId="13E3F5A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DOI 10.17487/RFC5061, September 2007,</w:t>
      </w:r>
    </w:p>
    <w:p w14:paraId="2B537E7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&lt;https://www.rfc-editor.org/info/rfc5061&gt;.</w:t>
      </w:r>
    </w:p>
    <w:p w14:paraId="3D26F4D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A8CC27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[RFC6020]  </w:t>
      </w:r>
      <w:proofErr w:type="spellStart"/>
      <w:r w:rsidRPr="002F7CC1">
        <w:rPr>
          <w:rFonts w:ascii="Courier New" w:hAnsi="Courier New" w:cs="Courier New"/>
          <w:lang w:val="en-US"/>
        </w:rPr>
        <w:t>Bjorklund</w:t>
      </w:r>
      <w:proofErr w:type="spellEnd"/>
      <w:r w:rsidRPr="002F7CC1">
        <w:rPr>
          <w:rFonts w:ascii="Courier New" w:hAnsi="Courier New" w:cs="Courier New"/>
          <w:lang w:val="en-US"/>
        </w:rPr>
        <w:t>, M., Ed., "YANG - A Data Modeling Language for</w:t>
      </w:r>
    </w:p>
    <w:p w14:paraId="250E071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2F7CC1">
        <w:rPr>
          <w:rFonts w:ascii="Courier New" w:hAnsi="Courier New" w:cs="Courier New"/>
          <w:lang w:val="en-US"/>
        </w:rPr>
        <w:t>the</w:t>
      </w:r>
      <w:proofErr w:type="gramEnd"/>
      <w:r w:rsidRPr="002F7CC1">
        <w:rPr>
          <w:rFonts w:ascii="Courier New" w:hAnsi="Courier New" w:cs="Courier New"/>
          <w:lang w:val="en-US"/>
        </w:rPr>
        <w:t xml:space="preserve"> Network Configuration Protocol (NETCONF)", RFC 6020,</w:t>
      </w:r>
    </w:p>
    <w:p w14:paraId="26328A0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DOI 10.17487/RFC6020, October 2010,</w:t>
      </w:r>
    </w:p>
    <w:p w14:paraId="7BE5B00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&lt;https://www.rfc-editor.org/info/rfc6020&gt;.</w:t>
      </w:r>
    </w:p>
    <w:p w14:paraId="359F61C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E75CEC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[RFC6096]  Tuexen, M. and R. Stewart, "Stream Control Transmission</w:t>
      </w:r>
    </w:p>
    <w:p w14:paraId="488B765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Protocol (SCTP) Chunk Flags Registration", RFC 6096,</w:t>
      </w:r>
    </w:p>
    <w:p w14:paraId="29471E8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DOI 10.17487/RFC6096, January 2011,</w:t>
      </w:r>
    </w:p>
    <w:p w14:paraId="286BDD3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&lt;https://www.rfc-editor.org/info/rfc6096&gt;.</w:t>
      </w:r>
    </w:p>
    <w:p w14:paraId="4D135B1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A99FA0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[RFC6241]  Enns, R., Ed., </w:t>
      </w:r>
      <w:proofErr w:type="spellStart"/>
      <w:r w:rsidRPr="002F7CC1">
        <w:rPr>
          <w:rFonts w:ascii="Courier New" w:hAnsi="Courier New" w:cs="Courier New"/>
          <w:lang w:val="en-US"/>
        </w:rPr>
        <w:t>Bjorklund</w:t>
      </w:r>
      <w:proofErr w:type="spellEnd"/>
      <w:r w:rsidRPr="002F7CC1">
        <w:rPr>
          <w:rFonts w:ascii="Courier New" w:hAnsi="Courier New" w:cs="Courier New"/>
          <w:lang w:val="en-US"/>
        </w:rPr>
        <w:t xml:space="preserve">, M., Ed., </w:t>
      </w:r>
      <w:proofErr w:type="spellStart"/>
      <w:r w:rsidRPr="002F7CC1">
        <w:rPr>
          <w:rFonts w:ascii="Courier New" w:hAnsi="Courier New" w:cs="Courier New"/>
          <w:lang w:val="en-US"/>
        </w:rPr>
        <w:t>Schoenwaelder</w:t>
      </w:r>
      <w:proofErr w:type="spellEnd"/>
      <w:r w:rsidRPr="002F7CC1">
        <w:rPr>
          <w:rFonts w:ascii="Courier New" w:hAnsi="Courier New" w:cs="Courier New"/>
          <w:lang w:val="en-US"/>
        </w:rPr>
        <w:t>, J., Ed</w:t>
      </w:r>
      <w:proofErr w:type="gramStart"/>
      <w:r w:rsidRPr="002F7CC1">
        <w:rPr>
          <w:rFonts w:ascii="Courier New" w:hAnsi="Courier New" w:cs="Courier New"/>
          <w:lang w:val="en-US"/>
        </w:rPr>
        <w:t>.,</w:t>
      </w:r>
      <w:proofErr w:type="gramEnd"/>
    </w:p>
    <w:p w14:paraId="0019269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2F7CC1">
        <w:rPr>
          <w:rFonts w:ascii="Courier New" w:hAnsi="Courier New" w:cs="Courier New"/>
          <w:lang w:val="en-US"/>
        </w:rPr>
        <w:t>and</w:t>
      </w:r>
      <w:proofErr w:type="gramEnd"/>
      <w:r w:rsidRPr="002F7CC1">
        <w:rPr>
          <w:rFonts w:ascii="Courier New" w:hAnsi="Courier New" w:cs="Courier New"/>
          <w:lang w:val="en-US"/>
        </w:rPr>
        <w:t xml:space="preserve"> A. </w:t>
      </w:r>
      <w:proofErr w:type="spellStart"/>
      <w:r w:rsidRPr="002F7CC1">
        <w:rPr>
          <w:rFonts w:ascii="Courier New" w:hAnsi="Courier New" w:cs="Courier New"/>
          <w:lang w:val="en-US"/>
        </w:rPr>
        <w:t>Bierman</w:t>
      </w:r>
      <w:proofErr w:type="spellEnd"/>
      <w:r w:rsidRPr="002F7CC1">
        <w:rPr>
          <w:rFonts w:ascii="Courier New" w:hAnsi="Courier New" w:cs="Courier New"/>
          <w:lang w:val="en-US"/>
        </w:rPr>
        <w:t>, Ed., "Network Configuration Protocol</w:t>
      </w:r>
    </w:p>
    <w:p w14:paraId="5FE9950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(NETCONF)", RFC 6241, DOI 10.17487/RFC6241, June 2011,</w:t>
      </w:r>
    </w:p>
    <w:p w14:paraId="1F069C7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&lt;https://www.rfc-editor.org/info/rfc6241&gt;.</w:t>
      </w:r>
    </w:p>
    <w:p w14:paraId="5BAD327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E75994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[RFC6242]  Wasserman, M., "Using the NETCONF Protocol over Secure</w:t>
      </w:r>
    </w:p>
    <w:p w14:paraId="2087274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Shell (SSH)", RFC 6242, DOI 10.17487/RFC6242, June 2011,</w:t>
      </w:r>
    </w:p>
    <w:p w14:paraId="7BFA450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&lt;https://www.rfc-editor.org/info/rfc6242&gt;.</w:t>
      </w:r>
    </w:p>
    <w:p w14:paraId="4B37EC6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B74D57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[RFC8040]  </w:t>
      </w:r>
      <w:proofErr w:type="spellStart"/>
      <w:r w:rsidRPr="002F7CC1">
        <w:rPr>
          <w:rFonts w:ascii="Courier New" w:hAnsi="Courier New" w:cs="Courier New"/>
          <w:lang w:val="en-US"/>
        </w:rPr>
        <w:t>Bierman</w:t>
      </w:r>
      <w:proofErr w:type="spellEnd"/>
      <w:r w:rsidRPr="002F7CC1">
        <w:rPr>
          <w:rFonts w:ascii="Courier New" w:hAnsi="Courier New" w:cs="Courier New"/>
          <w:lang w:val="en-US"/>
        </w:rPr>
        <w:t xml:space="preserve">, A., </w:t>
      </w:r>
      <w:proofErr w:type="spellStart"/>
      <w:r w:rsidRPr="002F7CC1">
        <w:rPr>
          <w:rFonts w:ascii="Courier New" w:hAnsi="Courier New" w:cs="Courier New"/>
          <w:lang w:val="en-US"/>
        </w:rPr>
        <w:t>Bjorklund</w:t>
      </w:r>
      <w:proofErr w:type="spellEnd"/>
      <w:r w:rsidRPr="002F7CC1">
        <w:rPr>
          <w:rFonts w:ascii="Courier New" w:hAnsi="Courier New" w:cs="Courier New"/>
          <w:lang w:val="en-US"/>
        </w:rPr>
        <w:t xml:space="preserve">, M., and K. </w:t>
      </w:r>
      <w:proofErr w:type="spellStart"/>
      <w:r w:rsidRPr="002F7CC1">
        <w:rPr>
          <w:rFonts w:ascii="Courier New" w:hAnsi="Courier New" w:cs="Courier New"/>
          <w:lang w:val="en-US"/>
        </w:rPr>
        <w:t>Watsen</w:t>
      </w:r>
      <w:proofErr w:type="spellEnd"/>
      <w:r w:rsidRPr="002F7CC1">
        <w:rPr>
          <w:rFonts w:ascii="Courier New" w:hAnsi="Courier New" w:cs="Courier New"/>
          <w:lang w:val="en-US"/>
        </w:rPr>
        <w:t>, "RESTCONF</w:t>
      </w:r>
    </w:p>
    <w:p w14:paraId="0C2D992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Protocol", RFC 8040, DOI 10.17487/RFC8040, January 2017,</w:t>
      </w:r>
    </w:p>
    <w:p w14:paraId="4C59817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&lt;https://www.rfc-editor.org/info/rfc8040&gt;.</w:t>
      </w:r>
    </w:p>
    <w:p w14:paraId="20C8048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4626A2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E8F8CC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419492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91804E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9800FE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Stewart, et al.          Expires 29 January 2021               [Page 47]</w:t>
      </w:r>
    </w:p>
    <w:p w14:paraId="30EF7EA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br w:type="page"/>
      </w:r>
    </w:p>
    <w:p w14:paraId="6EDB26D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686E9D5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697D1B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955975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[RFC8174]  </w:t>
      </w:r>
      <w:proofErr w:type="spellStart"/>
      <w:r w:rsidRPr="002F7CC1">
        <w:rPr>
          <w:rFonts w:ascii="Courier New" w:hAnsi="Courier New" w:cs="Courier New"/>
          <w:lang w:val="en-US"/>
        </w:rPr>
        <w:t>Leiba</w:t>
      </w:r>
      <w:proofErr w:type="spellEnd"/>
      <w:r w:rsidRPr="002F7CC1">
        <w:rPr>
          <w:rFonts w:ascii="Courier New" w:hAnsi="Courier New" w:cs="Courier New"/>
          <w:lang w:val="en-US"/>
        </w:rPr>
        <w:t xml:space="preserve">, B., "Ambiguity of Uppercase vs </w:t>
      </w:r>
      <w:proofErr w:type="gramStart"/>
      <w:r w:rsidRPr="002F7CC1">
        <w:rPr>
          <w:rFonts w:ascii="Courier New" w:hAnsi="Courier New" w:cs="Courier New"/>
          <w:lang w:val="en-US"/>
        </w:rPr>
        <w:t>Lowercase</w:t>
      </w:r>
      <w:proofErr w:type="gramEnd"/>
      <w:r w:rsidRPr="002F7CC1">
        <w:rPr>
          <w:rFonts w:ascii="Courier New" w:hAnsi="Courier New" w:cs="Courier New"/>
          <w:lang w:val="en-US"/>
        </w:rPr>
        <w:t xml:space="preserve"> in RFC</w:t>
      </w:r>
    </w:p>
    <w:p w14:paraId="239C15F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2119 Key Words", BCP 14, RFC 8174, DOI 10.17487/RFC8174,</w:t>
      </w:r>
    </w:p>
    <w:p w14:paraId="3603560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May 2017, &lt;https://www.rfc-editor.org/info/rfc8174&gt;.</w:t>
      </w:r>
    </w:p>
    <w:p w14:paraId="39085EA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124F0A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[RFC8341]  </w:t>
      </w:r>
      <w:proofErr w:type="spellStart"/>
      <w:r w:rsidRPr="002F7CC1">
        <w:rPr>
          <w:rFonts w:ascii="Courier New" w:hAnsi="Courier New" w:cs="Courier New"/>
          <w:lang w:val="en-US"/>
        </w:rPr>
        <w:t>Bierman</w:t>
      </w:r>
      <w:proofErr w:type="spellEnd"/>
      <w:r w:rsidRPr="002F7CC1">
        <w:rPr>
          <w:rFonts w:ascii="Courier New" w:hAnsi="Courier New" w:cs="Courier New"/>
          <w:lang w:val="en-US"/>
        </w:rPr>
        <w:t xml:space="preserve">, A. and M. </w:t>
      </w:r>
      <w:proofErr w:type="spellStart"/>
      <w:r w:rsidRPr="002F7CC1">
        <w:rPr>
          <w:rFonts w:ascii="Courier New" w:hAnsi="Courier New" w:cs="Courier New"/>
          <w:lang w:val="en-US"/>
        </w:rPr>
        <w:t>Bjorklund</w:t>
      </w:r>
      <w:proofErr w:type="spellEnd"/>
      <w:r w:rsidRPr="002F7CC1">
        <w:rPr>
          <w:rFonts w:ascii="Courier New" w:hAnsi="Courier New" w:cs="Courier New"/>
          <w:lang w:val="en-US"/>
        </w:rPr>
        <w:t>, "Network Configuration</w:t>
      </w:r>
    </w:p>
    <w:p w14:paraId="513146C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Access Control Model", STD 91, RFC 8341,</w:t>
      </w:r>
    </w:p>
    <w:p w14:paraId="6A743F4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DOI 10.17487/RFC8341, March 2018,</w:t>
      </w:r>
    </w:p>
    <w:p w14:paraId="08ABF5C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&lt;https://www.rfc-editor.org/info/rfc8341&gt;.</w:t>
      </w:r>
    </w:p>
    <w:p w14:paraId="4800F0F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7282DF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[RFC8446]  </w:t>
      </w:r>
      <w:proofErr w:type="spellStart"/>
      <w:r w:rsidRPr="002F7CC1">
        <w:rPr>
          <w:rFonts w:ascii="Courier New" w:hAnsi="Courier New" w:cs="Courier New"/>
          <w:lang w:val="en-US"/>
        </w:rPr>
        <w:t>Rescorla</w:t>
      </w:r>
      <w:proofErr w:type="spellEnd"/>
      <w:r w:rsidRPr="002F7CC1">
        <w:rPr>
          <w:rFonts w:ascii="Courier New" w:hAnsi="Courier New" w:cs="Courier New"/>
          <w:lang w:val="en-US"/>
        </w:rPr>
        <w:t>, E., "The Transport Layer Security (TLS) Protocol</w:t>
      </w:r>
    </w:p>
    <w:p w14:paraId="0B78ED9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Version 1.3", RFC 8446, DOI 10.17487/RFC8446, August 2018,</w:t>
      </w:r>
    </w:p>
    <w:p w14:paraId="3940B4C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&lt;https://www.rfc-editor.org/info/rfc8446&gt;.</w:t>
      </w:r>
    </w:p>
    <w:p w14:paraId="0263B26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5BFBBC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[RFC8512]  </w:t>
      </w:r>
      <w:proofErr w:type="spellStart"/>
      <w:r w:rsidRPr="002F7CC1">
        <w:rPr>
          <w:rFonts w:ascii="Courier New" w:hAnsi="Courier New" w:cs="Courier New"/>
          <w:lang w:val="en-US"/>
        </w:rPr>
        <w:t>Boucadair</w:t>
      </w:r>
      <w:proofErr w:type="spellEnd"/>
      <w:r w:rsidRPr="002F7CC1">
        <w:rPr>
          <w:rFonts w:ascii="Courier New" w:hAnsi="Courier New" w:cs="Courier New"/>
          <w:lang w:val="en-US"/>
        </w:rPr>
        <w:t xml:space="preserve">, M., Ed., Sivakumar, S., </w:t>
      </w:r>
      <w:proofErr w:type="spellStart"/>
      <w:r w:rsidRPr="002F7CC1">
        <w:rPr>
          <w:rFonts w:ascii="Courier New" w:hAnsi="Courier New" w:cs="Courier New"/>
          <w:lang w:val="en-US"/>
        </w:rPr>
        <w:t>Jacquenet</w:t>
      </w:r>
      <w:proofErr w:type="spellEnd"/>
      <w:r w:rsidRPr="002F7CC1">
        <w:rPr>
          <w:rFonts w:ascii="Courier New" w:hAnsi="Courier New" w:cs="Courier New"/>
          <w:lang w:val="en-US"/>
        </w:rPr>
        <w:t>, C.,</w:t>
      </w:r>
    </w:p>
    <w:p w14:paraId="6794DC5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2F7CC1">
        <w:rPr>
          <w:rFonts w:ascii="Courier New" w:hAnsi="Courier New" w:cs="Courier New"/>
          <w:lang w:val="en-US"/>
        </w:rPr>
        <w:t>Vinapamula</w:t>
      </w:r>
      <w:proofErr w:type="spellEnd"/>
      <w:r w:rsidRPr="002F7CC1">
        <w:rPr>
          <w:rFonts w:ascii="Courier New" w:hAnsi="Courier New" w:cs="Courier New"/>
          <w:lang w:val="en-US"/>
        </w:rPr>
        <w:t>, S., and Q. Wu, "A YANG Module for Network</w:t>
      </w:r>
    </w:p>
    <w:p w14:paraId="54D6459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Address Translation (NAT) and Network Prefix Translation</w:t>
      </w:r>
    </w:p>
    <w:p w14:paraId="3B392E2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(NPT)", RFC 8512, DOI 10.17487/RFC8512, January 2019,</w:t>
      </w:r>
    </w:p>
    <w:p w14:paraId="1BABE4F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&lt;https://www.rfc-editor.org/info/rfc8512&gt;.</w:t>
      </w:r>
    </w:p>
    <w:p w14:paraId="2C7B689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5683DA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13.  Informative References</w:t>
      </w:r>
    </w:p>
    <w:p w14:paraId="5B12E10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E4E9DF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[DOI_10.1145_1496091.1496095]</w:t>
      </w:r>
    </w:p>
    <w:p w14:paraId="290E9B7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Hayes, D., But, J., and G. Armitage, "Issues with network</w:t>
      </w:r>
    </w:p>
    <w:p w14:paraId="3070025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2F7CC1">
        <w:rPr>
          <w:rFonts w:ascii="Courier New" w:hAnsi="Courier New" w:cs="Courier New"/>
          <w:lang w:val="en-US"/>
        </w:rPr>
        <w:t>address</w:t>
      </w:r>
      <w:proofErr w:type="gramEnd"/>
      <w:r w:rsidRPr="002F7CC1">
        <w:rPr>
          <w:rFonts w:ascii="Courier New" w:hAnsi="Courier New" w:cs="Courier New"/>
          <w:lang w:val="en-US"/>
        </w:rPr>
        <w:t xml:space="preserve"> translation for SCTP", ACM SIGCOMM Computer</w:t>
      </w:r>
    </w:p>
    <w:p w14:paraId="5417C8E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Communication Review Vol. 39, pp. 23-33,</w:t>
      </w:r>
    </w:p>
    <w:p w14:paraId="2F844B2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DOI 10.1145/1496091.1496095, December 2008,</w:t>
      </w:r>
    </w:p>
    <w:p w14:paraId="0144A25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&lt;https://doi.org/10.1145/1496091.1496095&gt;.</w:t>
      </w:r>
    </w:p>
    <w:p w14:paraId="4115994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4A654A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[RFC0793]  </w:t>
      </w:r>
      <w:proofErr w:type="spellStart"/>
      <w:r w:rsidRPr="002F7CC1">
        <w:rPr>
          <w:rFonts w:ascii="Courier New" w:hAnsi="Courier New" w:cs="Courier New"/>
          <w:lang w:val="en-US"/>
        </w:rPr>
        <w:t>Postel</w:t>
      </w:r>
      <w:proofErr w:type="spellEnd"/>
      <w:r w:rsidRPr="002F7CC1">
        <w:rPr>
          <w:rFonts w:ascii="Courier New" w:hAnsi="Courier New" w:cs="Courier New"/>
          <w:lang w:val="en-US"/>
        </w:rPr>
        <w:t>, J., "Transmission Control Protocol", STD 7,</w:t>
      </w:r>
    </w:p>
    <w:p w14:paraId="2C0A1C0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RFC 793, DOI 10.17487/RFC0793, September 1981,</w:t>
      </w:r>
    </w:p>
    <w:p w14:paraId="1AE2FDF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&lt;https://www.rfc-editor.org/info/rfc793&gt;.</w:t>
      </w:r>
    </w:p>
    <w:p w14:paraId="113574A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AC9CE1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[RFC3022]  </w:t>
      </w:r>
      <w:proofErr w:type="spellStart"/>
      <w:r w:rsidRPr="002F7CC1">
        <w:rPr>
          <w:rFonts w:ascii="Courier New" w:hAnsi="Courier New" w:cs="Courier New"/>
          <w:lang w:val="en-US"/>
        </w:rPr>
        <w:t>Srisuresh</w:t>
      </w:r>
      <w:proofErr w:type="spellEnd"/>
      <w:r w:rsidRPr="002F7CC1">
        <w:rPr>
          <w:rFonts w:ascii="Courier New" w:hAnsi="Courier New" w:cs="Courier New"/>
          <w:lang w:val="en-US"/>
        </w:rPr>
        <w:t xml:space="preserve">, P. and K. </w:t>
      </w:r>
      <w:proofErr w:type="spellStart"/>
      <w:r w:rsidRPr="002F7CC1">
        <w:rPr>
          <w:rFonts w:ascii="Courier New" w:hAnsi="Courier New" w:cs="Courier New"/>
          <w:lang w:val="en-US"/>
        </w:rPr>
        <w:t>Egevang</w:t>
      </w:r>
      <w:proofErr w:type="spellEnd"/>
      <w:r w:rsidRPr="002F7CC1">
        <w:rPr>
          <w:rFonts w:ascii="Courier New" w:hAnsi="Courier New" w:cs="Courier New"/>
          <w:lang w:val="en-US"/>
        </w:rPr>
        <w:t>, "Traditional IP Network</w:t>
      </w:r>
    </w:p>
    <w:p w14:paraId="3AF3250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Address Translator (Traditional NAT)", RFC 3022,</w:t>
      </w:r>
    </w:p>
    <w:p w14:paraId="1CDFBED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DOI 10.17487/RFC3022, January 2001,</w:t>
      </w:r>
    </w:p>
    <w:p w14:paraId="4EA8A39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&lt;https://www.rfc-editor.org/info/rfc3022&gt;.</w:t>
      </w:r>
    </w:p>
    <w:p w14:paraId="3698596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DABA3A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[RFC4963]  Heffner, J., Mathis, M., and B. Chandler, "IPv4 Reassembly</w:t>
      </w:r>
    </w:p>
    <w:p w14:paraId="0CB3386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Errors at High Data Rates", RFC 4963,</w:t>
      </w:r>
    </w:p>
    <w:p w14:paraId="5288B53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DOI 10.17487/RFC4963, July 2007,</w:t>
      </w:r>
    </w:p>
    <w:p w14:paraId="619CF65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&lt;https://www.rfc-editor.org/info/rfc4963&gt;.</w:t>
      </w:r>
    </w:p>
    <w:p w14:paraId="5DA34F0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D1ACCA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[RFC6146]  </w:t>
      </w:r>
      <w:proofErr w:type="spellStart"/>
      <w:r w:rsidRPr="002F7CC1">
        <w:rPr>
          <w:rFonts w:ascii="Courier New" w:hAnsi="Courier New" w:cs="Courier New"/>
          <w:lang w:val="en-US"/>
        </w:rPr>
        <w:t>Bagnulo</w:t>
      </w:r>
      <w:proofErr w:type="spellEnd"/>
      <w:r w:rsidRPr="002F7CC1">
        <w:rPr>
          <w:rFonts w:ascii="Courier New" w:hAnsi="Courier New" w:cs="Courier New"/>
          <w:lang w:val="en-US"/>
        </w:rPr>
        <w:t xml:space="preserve">, M., Matthews, P., and I. van </w:t>
      </w:r>
      <w:proofErr w:type="spellStart"/>
      <w:r w:rsidRPr="002F7CC1">
        <w:rPr>
          <w:rFonts w:ascii="Courier New" w:hAnsi="Courier New" w:cs="Courier New"/>
          <w:lang w:val="en-US"/>
        </w:rPr>
        <w:t>Beijnum</w:t>
      </w:r>
      <w:proofErr w:type="spellEnd"/>
      <w:r w:rsidRPr="002F7CC1">
        <w:rPr>
          <w:rFonts w:ascii="Courier New" w:hAnsi="Courier New" w:cs="Courier New"/>
          <w:lang w:val="en-US"/>
        </w:rPr>
        <w:t>, "</w:t>
      </w:r>
      <w:proofErr w:type="spellStart"/>
      <w:r w:rsidRPr="002F7CC1">
        <w:rPr>
          <w:rFonts w:ascii="Courier New" w:hAnsi="Courier New" w:cs="Courier New"/>
          <w:lang w:val="en-US"/>
        </w:rPr>
        <w:t>Stateful</w:t>
      </w:r>
      <w:proofErr w:type="spellEnd"/>
    </w:p>
    <w:p w14:paraId="682AF79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NAT64: Network Address and Protocol Translation from IPv6</w:t>
      </w:r>
    </w:p>
    <w:p w14:paraId="5369478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Clients to IPv4 Servers", RFC 6146, DOI 10.17487/RFC6146,</w:t>
      </w:r>
    </w:p>
    <w:p w14:paraId="08E9E08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April 2011, &lt;https://www.rfc-editor.org/info/rfc6146&gt;.</w:t>
      </w:r>
    </w:p>
    <w:p w14:paraId="0F58919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3D6E85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69BFCD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93F968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77E8B6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CB646B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Stewart, et al.          Expires 29 January 2021               [Page 48]</w:t>
      </w:r>
    </w:p>
    <w:p w14:paraId="07C35D6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br w:type="page"/>
      </w:r>
    </w:p>
    <w:p w14:paraId="6CE3157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5EBBDA1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7AA661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F1A7F7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[RFC6269]  Ford, M., Ed., </w:t>
      </w:r>
      <w:proofErr w:type="spellStart"/>
      <w:r w:rsidRPr="002F7CC1">
        <w:rPr>
          <w:rFonts w:ascii="Courier New" w:hAnsi="Courier New" w:cs="Courier New"/>
          <w:lang w:val="en-US"/>
        </w:rPr>
        <w:t>Boucadair</w:t>
      </w:r>
      <w:proofErr w:type="spellEnd"/>
      <w:r w:rsidRPr="002F7CC1">
        <w:rPr>
          <w:rFonts w:ascii="Courier New" w:hAnsi="Courier New" w:cs="Courier New"/>
          <w:lang w:val="en-US"/>
        </w:rPr>
        <w:t>, M., Durand, A., Levis, P., and</w:t>
      </w:r>
    </w:p>
    <w:p w14:paraId="06995B5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P. Roberts, "Issues with IP Address Sharing", RFC 6269,</w:t>
      </w:r>
    </w:p>
    <w:p w14:paraId="4451E149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2F7CC1">
        <w:rPr>
          <w:rFonts w:ascii="Courier New" w:hAnsi="Courier New" w:cs="Courier New"/>
          <w:lang w:val="en-US"/>
        </w:rPr>
        <w:t xml:space="preserve">              </w:t>
      </w:r>
      <w:r w:rsidRPr="000453CF">
        <w:rPr>
          <w:rFonts w:ascii="Courier New" w:hAnsi="Courier New" w:cs="Courier New"/>
        </w:rPr>
        <w:t xml:space="preserve">DOI 10.17487/RFC6269, </w:t>
      </w:r>
      <w:proofErr w:type="spellStart"/>
      <w:r w:rsidRPr="000453CF">
        <w:rPr>
          <w:rFonts w:ascii="Courier New" w:hAnsi="Courier New" w:cs="Courier New"/>
        </w:rPr>
        <w:t>June</w:t>
      </w:r>
      <w:proofErr w:type="spellEnd"/>
      <w:r w:rsidRPr="000453CF">
        <w:rPr>
          <w:rFonts w:ascii="Courier New" w:hAnsi="Courier New" w:cs="Courier New"/>
        </w:rPr>
        <w:t xml:space="preserve"> 2011,</w:t>
      </w:r>
    </w:p>
    <w:p w14:paraId="143C8EB4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           &lt;https://www.rfc-editor.org/info/rfc6269&gt;.</w:t>
      </w:r>
    </w:p>
    <w:p w14:paraId="723B596B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69E2496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0453CF">
        <w:rPr>
          <w:rFonts w:ascii="Courier New" w:hAnsi="Courier New" w:cs="Courier New"/>
        </w:rPr>
        <w:t xml:space="preserve">   </w:t>
      </w:r>
      <w:r w:rsidRPr="002F7CC1">
        <w:rPr>
          <w:rFonts w:ascii="Courier New" w:hAnsi="Courier New" w:cs="Courier New"/>
          <w:lang w:val="en-US"/>
        </w:rPr>
        <w:t xml:space="preserve">[RFC6333]  Durand, A., </w:t>
      </w:r>
      <w:proofErr w:type="spellStart"/>
      <w:r w:rsidRPr="002F7CC1">
        <w:rPr>
          <w:rFonts w:ascii="Courier New" w:hAnsi="Courier New" w:cs="Courier New"/>
          <w:lang w:val="en-US"/>
        </w:rPr>
        <w:t>Droms</w:t>
      </w:r>
      <w:proofErr w:type="spellEnd"/>
      <w:r w:rsidRPr="002F7CC1">
        <w:rPr>
          <w:rFonts w:ascii="Courier New" w:hAnsi="Courier New" w:cs="Courier New"/>
          <w:lang w:val="en-US"/>
        </w:rPr>
        <w:t xml:space="preserve">, R., </w:t>
      </w:r>
      <w:proofErr w:type="spellStart"/>
      <w:r w:rsidRPr="002F7CC1">
        <w:rPr>
          <w:rFonts w:ascii="Courier New" w:hAnsi="Courier New" w:cs="Courier New"/>
          <w:lang w:val="en-US"/>
        </w:rPr>
        <w:t>Woodyatt</w:t>
      </w:r>
      <w:proofErr w:type="spellEnd"/>
      <w:r w:rsidRPr="002F7CC1">
        <w:rPr>
          <w:rFonts w:ascii="Courier New" w:hAnsi="Courier New" w:cs="Courier New"/>
          <w:lang w:val="en-US"/>
        </w:rPr>
        <w:t>, J., and Y. Lee, "Dual-</w:t>
      </w:r>
    </w:p>
    <w:p w14:paraId="2926745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Stack Lite Broadband Deployments Following IPv4</w:t>
      </w:r>
    </w:p>
    <w:p w14:paraId="434A26D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Exhaustion", RFC 6333, DOI 10.17487/RFC6333, August 2011,</w:t>
      </w:r>
    </w:p>
    <w:p w14:paraId="0EC0DBE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&lt;https://www.rfc-editor.org/info/rfc6333&gt;.</w:t>
      </w:r>
    </w:p>
    <w:p w14:paraId="17C0DF9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D4DB5C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[RFC6458]  Stewart, R., Tuexen, M., Poon, K., Lei, P., and V.</w:t>
      </w:r>
    </w:p>
    <w:p w14:paraId="0943C06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</w:t>
      </w:r>
      <w:proofErr w:type="spellStart"/>
      <w:r w:rsidRPr="002F7CC1">
        <w:rPr>
          <w:rFonts w:ascii="Courier New" w:hAnsi="Courier New" w:cs="Courier New"/>
          <w:lang w:val="en-US"/>
        </w:rPr>
        <w:t>Yasevich</w:t>
      </w:r>
      <w:proofErr w:type="spellEnd"/>
      <w:r w:rsidRPr="002F7CC1">
        <w:rPr>
          <w:rFonts w:ascii="Courier New" w:hAnsi="Courier New" w:cs="Courier New"/>
          <w:lang w:val="en-US"/>
        </w:rPr>
        <w:t>, "Sockets API Extensions for the Stream Control</w:t>
      </w:r>
    </w:p>
    <w:p w14:paraId="0738135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Transmission Protocol (SCTP)", RFC 6458,</w:t>
      </w:r>
    </w:p>
    <w:p w14:paraId="0D4AE31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DOI 10.17487/RFC6458, December 2011,</w:t>
      </w:r>
    </w:p>
    <w:p w14:paraId="0CF6FE8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&lt;https://www.rfc-editor.org/info/rfc6458&gt;.</w:t>
      </w:r>
    </w:p>
    <w:p w14:paraId="7A8FC06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7D5528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[RFC6890]  Cotton, M., </w:t>
      </w:r>
      <w:proofErr w:type="spellStart"/>
      <w:r w:rsidRPr="002F7CC1">
        <w:rPr>
          <w:rFonts w:ascii="Courier New" w:hAnsi="Courier New" w:cs="Courier New"/>
          <w:lang w:val="en-US"/>
        </w:rPr>
        <w:t>Vegoda</w:t>
      </w:r>
      <w:proofErr w:type="spellEnd"/>
      <w:r w:rsidRPr="002F7CC1">
        <w:rPr>
          <w:rFonts w:ascii="Courier New" w:hAnsi="Courier New" w:cs="Courier New"/>
          <w:lang w:val="en-US"/>
        </w:rPr>
        <w:t xml:space="preserve">, L., </w:t>
      </w:r>
      <w:proofErr w:type="spellStart"/>
      <w:r w:rsidRPr="002F7CC1">
        <w:rPr>
          <w:rFonts w:ascii="Courier New" w:hAnsi="Courier New" w:cs="Courier New"/>
          <w:lang w:val="en-US"/>
        </w:rPr>
        <w:t>Bonica</w:t>
      </w:r>
      <w:proofErr w:type="spellEnd"/>
      <w:r w:rsidRPr="002F7CC1">
        <w:rPr>
          <w:rFonts w:ascii="Courier New" w:hAnsi="Courier New" w:cs="Courier New"/>
          <w:lang w:val="en-US"/>
        </w:rPr>
        <w:t xml:space="preserve">, R., Ed., and B. </w:t>
      </w:r>
      <w:proofErr w:type="spellStart"/>
      <w:r w:rsidRPr="002F7CC1">
        <w:rPr>
          <w:rFonts w:ascii="Courier New" w:hAnsi="Courier New" w:cs="Courier New"/>
          <w:lang w:val="en-US"/>
        </w:rPr>
        <w:t>Haberman</w:t>
      </w:r>
      <w:proofErr w:type="spellEnd"/>
      <w:r w:rsidRPr="002F7CC1">
        <w:rPr>
          <w:rFonts w:ascii="Courier New" w:hAnsi="Courier New" w:cs="Courier New"/>
          <w:lang w:val="en-US"/>
        </w:rPr>
        <w:t>,</w:t>
      </w:r>
    </w:p>
    <w:p w14:paraId="4DCC3C3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"Special-Purpose IP Address Registries", BCP 153,</w:t>
      </w:r>
    </w:p>
    <w:p w14:paraId="2F2FF4B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RFC 6890, DOI 10.17487/RFC6890, April 2013,</w:t>
      </w:r>
    </w:p>
    <w:p w14:paraId="5DCBA9F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&lt;https://www.rfc-editor.org/info/rfc6890&gt;.</w:t>
      </w:r>
    </w:p>
    <w:p w14:paraId="6943EC8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DD6C12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[RFC6951]  Tuexen, M. and R. Stewart, "UDP Encapsulation of Stream</w:t>
      </w:r>
    </w:p>
    <w:p w14:paraId="62BDC10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Control Transmission Protocol (SCTP) Packets for End-Host</w:t>
      </w:r>
    </w:p>
    <w:p w14:paraId="24A2EFC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2F7CC1">
        <w:rPr>
          <w:rFonts w:ascii="Courier New" w:hAnsi="Courier New" w:cs="Courier New"/>
          <w:lang w:val="en-US"/>
        </w:rPr>
        <w:t>to</w:t>
      </w:r>
      <w:proofErr w:type="gramEnd"/>
      <w:r w:rsidRPr="002F7CC1">
        <w:rPr>
          <w:rFonts w:ascii="Courier New" w:hAnsi="Courier New" w:cs="Courier New"/>
          <w:lang w:val="en-US"/>
        </w:rPr>
        <w:t xml:space="preserve"> End-Host Communication", RFC 6951,</w:t>
      </w:r>
    </w:p>
    <w:p w14:paraId="19D47A2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DOI 10.17487/RFC6951, May 2013,</w:t>
      </w:r>
    </w:p>
    <w:p w14:paraId="075F2F7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&lt;https://www.rfc-editor.org/info/rfc6951&gt;.</w:t>
      </w:r>
    </w:p>
    <w:p w14:paraId="69ACC76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46A150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[RFC7950]  </w:t>
      </w:r>
      <w:proofErr w:type="spellStart"/>
      <w:r w:rsidRPr="002F7CC1">
        <w:rPr>
          <w:rFonts w:ascii="Courier New" w:hAnsi="Courier New" w:cs="Courier New"/>
          <w:lang w:val="en-US"/>
        </w:rPr>
        <w:t>Bjorklund</w:t>
      </w:r>
      <w:proofErr w:type="spellEnd"/>
      <w:r w:rsidRPr="002F7CC1">
        <w:rPr>
          <w:rFonts w:ascii="Courier New" w:hAnsi="Courier New" w:cs="Courier New"/>
          <w:lang w:val="en-US"/>
        </w:rPr>
        <w:t>, M., Ed., "The YANG 1.1 Data Modeling Language",</w:t>
      </w:r>
    </w:p>
    <w:p w14:paraId="14B5953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RFC 7950, DOI 10.17487/RFC7950, August 2016,</w:t>
      </w:r>
    </w:p>
    <w:p w14:paraId="152B545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&lt;https://www.rfc-editor.org/info/rfc7950&gt;.</w:t>
      </w:r>
    </w:p>
    <w:p w14:paraId="3A4FB89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F69660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[RFC8340]  </w:t>
      </w:r>
      <w:proofErr w:type="spellStart"/>
      <w:r w:rsidRPr="002F7CC1">
        <w:rPr>
          <w:rFonts w:ascii="Courier New" w:hAnsi="Courier New" w:cs="Courier New"/>
          <w:lang w:val="en-US"/>
        </w:rPr>
        <w:t>Bjorklund</w:t>
      </w:r>
      <w:proofErr w:type="spellEnd"/>
      <w:r w:rsidRPr="002F7CC1">
        <w:rPr>
          <w:rFonts w:ascii="Courier New" w:hAnsi="Courier New" w:cs="Courier New"/>
          <w:lang w:val="en-US"/>
        </w:rPr>
        <w:t>, M. and L. Berger, Ed., "YANG Tree Diagrams",</w:t>
      </w:r>
    </w:p>
    <w:p w14:paraId="297BE6F9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BCP 215, RFC 8340, DOI 10.17487/RFC8340, March 2018,</w:t>
      </w:r>
    </w:p>
    <w:p w14:paraId="11589C6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           &lt;https://www.rfc-editor.org/info/rfc8340&gt;.</w:t>
      </w:r>
    </w:p>
    <w:p w14:paraId="0F75BD6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2EF7D3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Acknowledgments</w:t>
      </w:r>
    </w:p>
    <w:p w14:paraId="28A3A9A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9B0637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The authors wish to thank Mohamed </w:t>
      </w:r>
      <w:proofErr w:type="spellStart"/>
      <w:r w:rsidRPr="002F7CC1">
        <w:rPr>
          <w:rFonts w:ascii="Courier New" w:hAnsi="Courier New" w:cs="Courier New"/>
          <w:lang w:val="en-US"/>
        </w:rPr>
        <w:t>Boucadair</w:t>
      </w:r>
      <w:proofErr w:type="spellEnd"/>
      <w:r w:rsidRPr="002F7CC1">
        <w:rPr>
          <w:rFonts w:ascii="Courier New" w:hAnsi="Courier New" w:cs="Courier New"/>
          <w:lang w:val="en-US"/>
        </w:rPr>
        <w:t xml:space="preserve">, Gorry Fairhurst, </w:t>
      </w:r>
      <w:proofErr w:type="gramStart"/>
      <w:r w:rsidRPr="002F7CC1">
        <w:rPr>
          <w:rFonts w:ascii="Courier New" w:hAnsi="Courier New" w:cs="Courier New"/>
          <w:lang w:val="en-US"/>
        </w:rPr>
        <w:t>Bryan</w:t>
      </w:r>
      <w:proofErr w:type="gramEnd"/>
    </w:p>
    <w:p w14:paraId="6EE52A2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Ford, David Hayes, Alfred Hines, Karen E.  E.  Nielsen, Henning</w:t>
      </w:r>
    </w:p>
    <w:p w14:paraId="688F8E3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Peters, Maksim </w:t>
      </w:r>
      <w:proofErr w:type="spellStart"/>
      <w:r w:rsidRPr="002F7CC1">
        <w:rPr>
          <w:rFonts w:ascii="Courier New" w:hAnsi="Courier New" w:cs="Courier New"/>
          <w:lang w:val="en-US"/>
        </w:rPr>
        <w:t>Proshin</w:t>
      </w:r>
      <w:proofErr w:type="spellEnd"/>
      <w:r w:rsidRPr="002F7CC1">
        <w:rPr>
          <w:rFonts w:ascii="Courier New" w:hAnsi="Courier New" w:cs="Courier New"/>
          <w:lang w:val="en-US"/>
        </w:rPr>
        <w:t xml:space="preserve">, </w:t>
      </w:r>
      <w:proofErr w:type="spellStart"/>
      <w:r w:rsidRPr="002F7CC1">
        <w:rPr>
          <w:rFonts w:ascii="Courier New" w:hAnsi="Courier New" w:cs="Courier New"/>
          <w:lang w:val="en-US"/>
        </w:rPr>
        <w:t>Timo</w:t>
      </w:r>
      <w:proofErr w:type="spellEnd"/>
      <w:r w:rsidRPr="002F7CC1">
        <w:rPr>
          <w:rFonts w:ascii="Courier New" w:hAnsi="Courier New" w:cs="Courier New"/>
          <w:lang w:val="en-US"/>
        </w:rPr>
        <w:t xml:space="preserve"> </w:t>
      </w:r>
      <w:proofErr w:type="spellStart"/>
      <w:r w:rsidRPr="002F7CC1">
        <w:rPr>
          <w:rFonts w:ascii="Courier New" w:hAnsi="Courier New" w:cs="Courier New"/>
          <w:lang w:val="en-US"/>
        </w:rPr>
        <w:t>Voelker</w:t>
      </w:r>
      <w:proofErr w:type="spellEnd"/>
      <w:r w:rsidRPr="002F7CC1">
        <w:rPr>
          <w:rFonts w:ascii="Courier New" w:hAnsi="Courier New" w:cs="Courier New"/>
          <w:lang w:val="en-US"/>
        </w:rPr>
        <w:t xml:space="preserve">, Dan Wing, and </w:t>
      </w:r>
      <w:proofErr w:type="spellStart"/>
      <w:r w:rsidRPr="002F7CC1">
        <w:rPr>
          <w:rFonts w:ascii="Courier New" w:hAnsi="Courier New" w:cs="Courier New"/>
          <w:lang w:val="en-US"/>
        </w:rPr>
        <w:t>Qiaobing</w:t>
      </w:r>
      <w:proofErr w:type="spellEnd"/>
      <w:r w:rsidRPr="002F7CC1">
        <w:rPr>
          <w:rFonts w:ascii="Courier New" w:hAnsi="Courier New" w:cs="Courier New"/>
          <w:lang w:val="en-US"/>
        </w:rPr>
        <w:t xml:space="preserve"> </w:t>
      </w:r>
      <w:proofErr w:type="spellStart"/>
      <w:r w:rsidRPr="002F7CC1">
        <w:rPr>
          <w:rFonts w:ascii="Courier New" w:hAnsi="Courier New" w:cs="Courier New"/>
          <w:lang w:val="en-US"/>
        </w:rPr>
        <w:t>Xie</w:t>
      </w:r>
      <w:proofErr w:type="spellEnd"/>
      <w:r w:rsidRPr="002F7CC1">
        <w:rPr>
          <w:rFonts w:ascii="Courier New" w:hAnsi="Courier New" w:cs="Courier New"/>
          <w:lang w:val="en-US"/>
        </w:rPr>
        <w:t xml:space="preserve"> for</w:t>
      </w:r>
    </w:p>
    <w:p w14:paraId="664F785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their</w:t>
      </w:r>
      <w:proofErr w:type="gramEnd"/>
      <w:r w:rsidRPr="002F7CC1">
        <w:rPr>
          <w:rFonts w:ascii="Courier New" w:hAnsi="Courier New" w:cs="Courier New"/>
          <w:lang w:val="en-US"/>
        </w:rPr>
        <w:t xml:space="preserve"> invaluable comments.</w:t>
      </w:r>
    </w:p>
    <w:p w14:paraId="11C7BF4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702BAD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In addition, the authors wish to thank David Hayes, Jason But, and</w:t>
      </w:r>
    </w:p>
    <w:p w14:paraId="7EC5FFE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Grenville Armitage, the authors of [DOI_10.1145_1496091.1496095], for</w:t>
      </w:r>
    </w:p>
    <w:p w14:paraId="0CF807A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their</w:t>
      </w:r>
      <w:proofErr w:type="gramEnd"/>
      <w:r w:rsidRPr="002F7CC1">
        <w:rPr>
          <w:rFonts w:ascii="Courier New" w:hAnsi="Courier New" w:cs="Courier New"/>
          <w:lang w:val="en-US"/>
        </w:rPr>
        <w:t xml:space="preserve"> suggestions.</w:t>
      </w:r>
    </w:p>
    <w:p w14:paraId="224B7D4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512935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The authors also wish to thank Mohamed </w:t>
      </w:r>
      <w:proofErr w:type="spellStart"/>
      <w:r w:rsidRPr="002F7CC1">
        <w:rPr>
          <w:rFonts w:ascii="Courier New" w:hAnsi="Courier New" w:cs="Courier New"/>
          <w:lang w:val="en-US"/>
        </w:rPr>
        <w:t>Boucadair</w:t>
      </w:r>
      <w:proofErr w:type="spellEnd"/>
      <w:r w:rsidRPr="002F7CC1">
        <w:rPr>
          <w:rFonts w:ascii="Courier New" w:hAnsi="Courier New" w:cs="Courier New"/>
          <w:lang w:val="en-US"/>
        </w:rPr>
        <w:t xml:space="preserve"> for contributing the</w:t>
      </w:r>
    </w:p>
    <w:p w14:paraId="74AB5C6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gramStart"/>
      <w:r w:rsidRPr="002F7CC1">
        <w:rPr>
          <w:rFonts w:ascii="Courier New" w:hAnsi="Courier New" w:cs="Courier New"/>
          <w:lang w:val="en-US"/>
        </w:rPr>
        <w:t>text</w:t>
      </w:r>
      <w:proofErr w:type="gramEnd"/>
      <w:r w:rsidRPr="002F7CC1">
        <w:rPr>
          <w:rFonts w:ascii="Courier New" w:hAnsi="Courier New" w:cs="Courier New"/>
          <w:lang w:val="en-US"/>
        </w:rPr>
        <w:t xml:space="preserve"> related to the YANG module.</w:t>
      </w:r>
    </w:p>
    <w:p w14:paraId="6D05AA0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D59704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B35B04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5B98FF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Stewart, et al.          Expires 29 January 2021               [Page 49]</w:t>
      </w:r>
    </w:p>
    <w:p w14:paraId="0AD55C6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br w:type="page"/>
      </w:r>
    </w:p>
    <w:p w14:paraId="3646116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lastRenderedPageBreak/>
        <w:t>Internet-Draft              SCTP NAT Support                   July 2020</w:t>
      </w:r>
    </w:p>
    <w:p w14:paraId="3915F17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9DDF8D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39F2A7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>Authors' Addresses</w:t>
      </w:r>
    </w:p>
    <w:p w14:paraId="3C2BF396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D2CA6B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Randall R. Stewart</w:t>
      </w:r>
    </w:p>
    <w:p w14:paraId="3504C9E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Netflix, Inc.</w:t>
      </w:r>
    </w:p>
    <w:p w14:paraId="13C2232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Chapin, SC 29036</w:t>
      </w:r>
    </w:p>
    <w:p w14:paraId="19CB0AD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United States of America</w:t>
      </w:r>
    </w:p>
    <w:p w14:paraId="1D6B05F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DD088E2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r w:rsidRPr="000453CF">
        <w:rPr>
          <w:rFonts w:ascii="Courier New" w:hAnsi="Courier New" w:cs="Courier New"/>
        </w:rPr>
        <w:t>Email: randall@lakerest.net</w:t>
      </w:r>
    </w:p>
    <w:p w14:paraId="342009C3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4C235881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p w14:paraId="03071E77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   Michael </w:t>
      </w:r>
      <w:proofErr w:type="spellStart"/>
      <w:r w:rsidRPr="000453CF">
        <w:rPr>
          <w:rFonts w:ascii="Courier New" w:hAnsi="Courier New" w:cs="Courier New"/>
        </w:rPr>
        <w:t>Tüxen</w:t>
      </w:r>
      <w:proofErr w:type="spellEnd"/>
    </w:p>
    <w:p w14:paraId="4328674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0453CF">
        <w:rPr>
          <w:rFonts w:ascii="Courier New" w:hAnsi="Courier New" w:cs="Courier New"/>
        </w:rPr>
        <w:t xml:space="preserve">   </w:t>
      </w:r>
      <w:proofErr w:type="spellStart"/>
      <w:r w:rsidRPr="002F7CC1">
        <w:rPr>
          <w:rFonts w:ascii="Courier New" w:hAnsi="Courier New" w:cs="Courier New"/>
          <w:lang w:val="en-US"/>
        </w:rPr>
        <w:t>Münster</w:t>
      </w:r>
      <w:proofErr w:type="spellEnd"/>
      <w:r w:rsidRPr="002F7CC1">
        <w:rPr>
          <w:rFonts w:ascii="Courier New" w:hAnsi="Courier New" w:cs="Courier New"/>
          <w:lang w:val="en-US"/>
        </w:rPr>
        <w:t xml:space="preserve"> University of Applied Sciences</w:t>
      </w:r>
    </w:p>
    <w:p w14:paraId="000F543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spellStart"/>
      <w:r w:rsidRPr="002F7CC1">
        <w:rPr>
          <w:rFonts w:ascii="Courier New" w:hAnsi="Courier New" w:cs="Courier New"/>
          <w:lang w:val="en-US"/>
        </w:rPr>
        <w:t>Stegerwaldstrasse</w:t>
      </w:r>
      <w:proofErr w:type="spellEnd"/>
      <w:r w:rsidRPr="002F7CC1">
        <w:rPr>
          <w:rFonts w:ascii="Courier New" w:hAnsi="Courier New" w:cs="Courier New"/>
          <w:lang w:val="en-US"/>
        </w:rPr>
        <w:t xml:space="preserve"> 39</w:t>
      </w:r>
    </w:p>
    <w:p w14:paraId="671F3DD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48565 </w:t>
      </w:r>
      <w:proofErr w:type="spellStart"/>
      <w:r w:rsidRPr="002F7CC1">
        <w:rPr>
          <w:rFonts w:ascii="Courier New" w:hAnsi="Courier New" w:cs="Courier New"/>
          <w:lang w:val="en-US"/>
        </w:rPr>
        <w:t>Steinfurt</w:t>
      </w:r>
      <w:proofErr w:type="spellEnd"/>
    </w:p>
    <w:p w14:paraId="3493415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Germany</w:t>
      </w:r>
    </w:p>
    <w:p w14:paraId="103F440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620D58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Email: tuexen@fh-muenster.de</w:t>
      </w:r>
    </w:p>
    <w:p w14:paraId="14AD270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1BE7F0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41CCAD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Irene </w:t>
      </w:r>
      <w:proofErr w:type="spellStart"/>
      <w:r w:rsidRPr="002F7CC1">
        <w:rPr>
          <w:rFonts w:ascii="Courier New" w:hAnsi="Courier New" w:cs="Courier New"/>
          <w:lang w:val="en-US"/>
        </w:rPr>
        <w:t>Rüngeler</w:t>
      </w:r>
      <w:proofErr w:type="spellEnd"/>
    </w:p>
    <w:p w14:paraId="2F9EB85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spellStart"/>
      <w:r w:rsidRPr="002F7CC1">
        <w:rPr>
          <w:rFonts w:ascii="Courier New" w:hAnsi="Courier New" w:cs="Courier New"/>
          <w:lang w:val="en-US"/>
        </w:rPr>
        <w:t>Münster</w:t>
      </w:r>
      <w:proofErr w:type="spellEnd"/>
      <w:r w:rsidRPr="002F7CC1">
        <w:rPr>
          <w:rFonts w:ascii="Courier New" w:hAnsi="Courier New" w:cs="Courier New"/>
          <w:lang w:val="en-US"/>
        </w:rPr>
        <w:t xml:space="preserve"> University of Applied Sciences</w:t>
      </w:r>
    </w:p>
    <w:p w14:paraId="77134682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</w:t>
      </w:r>
      <w:proofErr w:type="spellStart"/>
      <w:r w:rsidRPr="002F7CC1">
        <w:rPr>
          <w:rFonts w:ascii="Courier New" w:hAnsi="Courier New" w:cs="Courier New"/>
          <w:lang w:val="en-US"/>
        </w:rPr>
        <w:t>Stegerwaldstrasse</w:t>
      </w:r>
      <w:proofErr w:type="spellEnd"/>
      <w:r w:rsidRPr="002F7CC1">
        <w:rPr>
          <w:rFonts w:ascii="Courier New" w:hAnsi="Courier New" w:cs="Courier New"/>
          <w:lang w:val="en-US"/>
        </w:rPr>
        <w:t xml:space="preserve"> 39</w:t>
      </w:r>
    </w:p>
    <w:p w14:paraId="3984E60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48565 </w:t>
      </w:r>
      <w:proofErr w:type="spellStart"/>
      <w:r w:rsidRPr="002F7CC1">
        <w:rPr>
          <w:rFonts w:ascii="Courier New" w:hAnsi="Courier New" w:cs="Courier New"/>
          <w:lang w:val="en-US"/>
        </w:rPr>
        <w:t>Steinfurt</w:t>
      </w:r>
      <w:proofErr w:type="spellEnd"/>
    </w:p>
    <w:p w14:paraId="3A7A989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Germany</w:t>
      </w:r>
    </w:p>
    <w:p w14:paraId="0C3D2CE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1F0756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  <w:r w:rsidRPr="002F7CC1">
        <w:rPr>
          <w:rFonts w:ascii="Courier New" w:hAnsi="Courier New" w:cs="Courier New"/>
          <w:lang w:val="en-US"/>
        </w:rPr>
        <w:t xml:space="preserve">   Email: i.ruengeler@fh-muenster.de</w:t>
      </w:r>
    </w:p>
    <w:p w14:paraId="20D4E84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2E0C3C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3C3F2D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F486033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69F578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9EE799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CBB66A1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C5D00F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6FB9CDD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DBD918B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C85515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18F751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78CBE0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D626930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1369FFBA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484394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3F95D678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251A19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40B1228E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66876F6F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4CAEAF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27A4BFF4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7664AC5C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F353285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06DFDDC7" w14:textId="77777777" w:rsidR="000453CF" w:rsidRPr="002F7CC1" w:rsidRDefault="000453CF" w:rsidP="000453CF">
      <w:pPr>
        <w:pStyle w:val="Textebrut"/>
        <w:rPr>
          <w:rFonts w:ascii="Courier New" w:hAnsi="Courier New" w:cs="Courier New"/>
          <w:lang w:val="en-US"/>
        </w:rPr>
      </w:pPr>
    </w:p>
    <w:p w14:paraId="554BDD61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  <w:r w:rsidRPr="000453CF">
        <w:rPr>
          <w:rFonts w:ascii="Courier New" w:hAnsi="Courier New" w:cs="Courier New"/>
        </w:rPr>
        <w:t xml:space="preserve">Stewart, et al.          Expires 29 </w:t>
      </w:r>
      <w:proofErr w:type="spellStart"/>
      <w:r w:rsidRPr="000453CF">
        <w:rPr>
          <w:rFonts w:ascii="Courier New" w:hAnsi="Courier New" w:cs="Courier New"/>
        </w:rPr>
        <w:t>January</w:t>
      </w:r>
      <w:proofErr w:type="spellEnd"/>
      <w:r w:rsidRPr="000453CF">
        <w:rPr>
          <w:rFonts w:ascii="Courier New" w:hAnsi="Courier New" w:cs="Courier New"/>
        </w:rPr>
        <w:t xml:space="preserve"> 2021               [Page 50]</w:t>
      </w:r>
    </w:p>
    <w:p w14:paraId="5A78B405" w14:textId="77777777" w:rsidR="000453CF" w:rsidRPr="000453CF" w:rsidRDefault="000453CF" w:rsidP="000453CF">
      <w:pPr>
        <w:pStyle w:val="Textebrut"/>
        <w:rPr>
          <w:rFonts w:ascii="Courier New" w:hAnsi="Courier New" w:cs="Courier New"/>
        </w:rPr>
      </w:pPr>
    </w:p>
    <w:sectPr w:rsidR="000453CF" w:rsidRPr="000453CF" w:rsidSect="002F70FE">
      <w:pgSz w:w="12240" w:h="15840"/>
      <w:pgMar w:top="851" w:right="1502" w:bottom="1417" w:left="15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BOUCADAIR Mohamed TGI/OLN" w:date="2020-07-29T08:31:00Z" w:initials="BMT">
    <w:p w14:paraId="030D6D7D" w14:textId="77777777" w:rsidR="0032040A" w:rsidRPr="0032040A" w:rsidRDefault="0032040A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32040A">
        <w:rPr>
          <w:lang w:val="en-US"/>
        </w:rPr>
        <w:t xml:space="preserve">Not sure why this RFC is cited here. </w:t>
      </w:r>
    </w:p>
  </w:comment>
  <w:comment w:id="5" w:author="BOUCADAIR Mohamed TGI/OLN" w:date="2020-07-29T08:35:00Z" w:initials="BMT">
    <w:p w14:paraId="352E0424" w14:textId="77777777" w:rsidR="0032040A" w:rsidRPr="0032040A" w:rsidRDefault="0032040A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32040A">
        <w:rPr>
          <w:lang w:val="en-US"/>
        </w:rPr>
        <w:t xml:space="preserve">You may cite RFC 7857, RFC5382, </w:t>
      </w:r>
      <w:r>
        <w:rPr>
          <w:lang w:val="en-US"/>
        </w:rPr>
        <w:t>RFC5508, and RFC4787</w:t>
      </w:r>
    </w:p>
  </w:comment>
  <w:comment w:id="13" w:author="BOUCADAIR Mohamed TGI/OLN" w:date="2020-07-29T08:37:00Z" w:initials="BMT">
    <w:p w14:paraId="4161A79B" w14:textId="77777777" w:rsidR="0032040A" w:rsidRDefault="0032040A">
      <w:pPr>
        <w:pStyle w:val="Commentaire"/>
      </w:pPr>
      <w:r>
        <w:rPr>
          <w:rStyle w:val="Marquedecommentaire"/>
        </w:rPr>
        <w:annotationRef/>
      </w:r>
      <w:proofErr w:type="spellStart"/>
      <w:r>
        <w:t>Which</w:t>
      </w:r>
      <w:proofErr w:type="spellEnd"/>
      <w:r>
        <w:t xml:space="preserve"> </w:t>
      </w:r>
      <w:proofErr w:type="spellStart"/>
      <w:r>
        <w:t>feature</w:t>
      </w:r>
      <w:proofErr w:type="spellEnd"/>
      <w:r>
        <w:t>?</w:t>
      </w:r>
    </w:p>
  </w:comment>
  <w:comment w:id="15" w:author="BOUCADAIR Mohamed TGI/OLN" w:date="2020-07-29T08:39:00Z" w:initials="BMT">
    <w:p w14:paraId="5A67BD93" w14:textId="77777777" w:rsidR="0032040A" w:rsidRPr="0032040A" w:rsidRDefault="0032040A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32040A">
        <w:rPr>
          <w:lang w:val="en-US"/>
        </w:rPr>
        <w:t xml:space="preserve">Which extension? I guess you are referring to the « features » mentioned in the text </w:t>
      </w:r>
      <w:r>
        <w:rPr>
          <w:lang w:val="en-US"/>
        </w:rPr>
        <w:t>before Table 1</w:t>
      </w:r>
      <w:r w:rsidRPr="0032040A">
        <w:rPr>
          <w:lang w:val="en-US"/>
        </w:rPr>
        <w:t>.</w:t>
      </w:r>
      <w:r>
        <w:rPr>
          <w:lang w:val="en-US"/>
        </w:rPr>
        <w:t xml:space="preserve"> Please consider using a consistent terminology. </w:t>
      </w:r>
      <w:r w:rsidRPr="0032040A">
        <w:rPr>
          <w:lang w:val="en-US"/>
        </w:rPr>
        <w:t xml:space="preserve"> </w:t>
      </w:r>
    </w:p>
  </w:comment>
  <w:comment w:id="17" w:author="BOUCADAIR Mohamed TGI/OLN" w:date="2020-07-29T08:43:00Z" w:initials="BMT">
    <w:p w14:paraId="58E08931" w14:textId="35F5FA2E" w:rsidR="0032040A" w:rsidRPr="005F5CFA" w:rsidRDefault="0032040A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5F5CFA">
        <w:rPr>
          <w:lang w:val="en-US"/>
        </w:rPr>
        <w:t>The host may have many</w:t>
      </w:r>
      <w:r w:rsidR="005F5CFA" w:rsidRPr="005F5CFA">
        <w:rPr>
          <w:lang w:val="en-US"/>
        </w:rPr>
        <w:t xml:space="preserve"> @</w:t>
      </w:r>
      <w:proofErr w:type="spellStart"/>
      <w:r w:rsidR="005F5CFA" w:rsidRPr="005F5CFA">
        <w:rPr>
          <w:lang w:val="en-US"/>
        </w:rPr>
        <w:t>es</w:t>
      </w:r>
      <w:proofErr w:type="spellEnd"/>
    </w:p>
  </w:comment>
  <w:comment w:id="20" w:author="BOUCADAIR Mohamed TGI/OLN" w:date="2020-07-29T09:26:00Z" w:initials="BMT">
    <w:p w14:paraId="44BCD8FF" w14:textId="1D75FA3C" w:rsidR="005F5CFA" w:rsidRPr="005F5CFA" w:rsidRDefault="005F5CFA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5F5CFA">
        <w:rPr>
          <w:lang w:val="en-US"/>
        </w:rPr>
        <w:t>The NAT may have a pool of @</w:t>
      </w:r>
      <w:proofErr w:type="spellStart"/>
      <w:r w:rsidRPr="005F5CFA">
        <w:rPr>
          <w:lang w:val="en-US"/>
        </w:rPr>
        <w:t>es</w:t>
      </w:r>
      <w:proofErr w:type="spellEnd"/>
    </w:p>
  </w:comment>
  <w:comment w:id="63" w:author="BOUCADAIR Mohamed TGI/OLN" w:date="2020-07-29T09:30:00Z" w:initials="BMT">
    <w:p w14:paraId="3AA2820C" w14:textId="77777777" w:rsidR="005F5CFA" w:rsidRDefault="005F5CFA">
      <w:pPr>
        <w:pStyle w:val="Commentaire"/>
        <w:rPr>
          <w:rFonts w:ascii="Courier New" w:hAnsi="Courier New" w:cs="Courier New"/>
          <w:sz w:val="21"/>
          <w:szCs w:val="21"/>
          <w:lang w:val="en-US"/>
        </w:rPr>
      </w:pPr>
      <w:r>
        <w:rPr>
          <w:rStyle w:val="Marquedecommentaire"/>
        </w:rPr>
        <w:annotationRef/>
      </w:r>
      <w:r w:rsidRPr="005F5CFA">
        <w:rPr>
          <w:lang w:val="en-US"/>
        </w:rPr>
        <w:t>Given that you say in the previous section that NAT is a « </w:t>
      </w:r>
      <w:r w:rsidRPr="002F70FE">
        <w:rPr>
          <w:rFonts w:ascii="Courier New" w:hAnsi="Courier New" w:cs="Courier New"/>
          <w:sz w:val="21"/>
          <w:szCs w:val="21"/>
          <w:lang w:val="en-US"/>
        </w:rPr>
        <w:t>single point of failure</w:t>
      </w:r>
      <w:r>
        <w:rPr>
          <w:rFonts w:ascii="Courier New" w:hAnsi="Courier New" w:cs="Courier New"/>
          <w:sz w:val="21"/>
          <w:szCs w:val="21"/>
          <w:lang w:val="en-US"/>
        </w:rPr>
        <w:t xml:space="preserve">”, this sentence may be challenged. </w:t>
      </w:r>
    </w:p>
    <w:p w14:paraId="1E929B2F" w14:textId="77777777" w:rsidR="005F5CFA" w:rsidRDefault="005F5CFA">
      <w:pPr>
        <w:pStyle w:val="Commentaire"/>
        <w:rPr>
          <w:rFonts w:ascii="Courier New" w:hAnsi="Courier New" w:cs="Courier New"/>
          <w:sz w:val="21"/>
          <w:szCs w:val="21"/>
          <w:lang w:val="en-US"/>
        </w:rPr>
      </w:pPr>
    </w:p>
    <w:p w14:paraId="1F9D5278" w14:textId="0AEA3D15" w:rsidR="005F5CFA" w:rsidRPr="005F5CFA" w:rsidRDefault="005F5CFA">
      <w:pPr>
        <w:pStyle w:val="Commentaire"/>
        <w:rPr>
          <w:lang w:val="en-US"/>
        </w:rPr>
      </w:pPr>
      <w:r>
        <w:rPr>
          <w:rFonts w:ascii="Courier New" w:hAnsi="Courier New" w:cs="Courier New"/>
          <w:sz w:val="21"/>
          <w:szCs w:val="21"/>
          <w:lang w:val="en-US"/>
        </w:rPr>
        <w:t xml:space="preserve">I understand that the argument here is that “preserving” path diversity improves the robustness. </w:t>
      </w:r>
    </w:p>
  </w:comment>
  <w:comment w:id="66" w:author="BOUCADAIR Mohamed TGI/OLN" w:date="2020-07-29T09:35:00Z" w:initials="BMT">
    <w:p w14:paraId="266906D3" w14:textId="2C2E2CCD" w:rsidR="005F5CFA" w:rsidRDefault="005F5CFA">
      <w:pPr>
        <w:pStyle w:val="Commentaire"/>
      </w:pPr>
      <w:r>
        <w:rPr>
          <w:rStyle w:val="Marquedecommentaire"/>
        </w:rPr>
        <w:annotationRef/>
      </w:r>
      <w:r>
        <w:t xml:space="preserve">You </w:t>
      </w:r>
      <w:proofErr w:type="spellStart"/>
      <w:r>
        <w:t>may</w:t>
      </w:r>
      <w:proofErr w:type="spellEnd"/>
      <w:r>
        <w:t xml:space="preserve"> cite an </w:t>
      </w:r>
      <w:proofErr w:type="spellStart"/>
      <w:r>
        <w:t>example</w:t>
      </w:r>
      <w:proofErr w:type="spellEnd"/>
      <w:r>
        <w:t xml:space="preserve">. </w:t>
      </w:r>
    </w:p>
  </w:comment>
  <w:comment w:id="69" w:author="BOUCADAIR Mohamed TGI/OLN" w:date="2020-07-29T09:36:00Z" w:initials="BMT">
    <w:p w14:paraId="4964B5C1" w14:textId="4140A429" w:rsidR="008C72D5" w:rsidRPr="008C72D5" w:rsidRDefault="008C72D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C72D5">
        <w:rPr>
          <w:rStyle w:val="Marquedecommentaire"/>
          <w:lang w:val="en-US"/>
        </w:rPr>
        <w:t>Added a pointer to Section 4.3</w:t>
      </w:r>
    </w:p>
  </w:comment>
  <w:comment w:id="74" w:author="BOUCADAIR Mohamed TGI/OLN" w:date="2020-07-29T09:38:00Z" w:initials="BMT">
    <w:p w14:paraId="0DADC7CE" w14:textId="71F56EC0" w:rsidR="008C72D5" w:rsidRPr="008C72D5" w:rsidRDefault="008C72D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C72D5">
        <w:rPr>
          <w:lang w:val="en-US"/>
        </w:rPr>
        <w:t>Added a pointer to the appropriate section</w:t>
      </w:r>
    </w:p>
  </w:comment>
  <w:comment w:id="77" w:author="BOUCADAIR Mohamed TGI/OLN" w:date="2020-07-29T09:42:00Z" w:initials="BMT">
    <w:p w14:paraId="45225815" w14:textId="232A2CEF" w:rsidR="008C72D5" w:rsidRPr="008C72D5" w:rsidRDefault="008C72D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C72D5">
        <w:rPr>
          <w:rStyle w:val="Marquedecommentaire"/>
          <w:lang w:val="en-US"/>
        </w:rPr>
        <w:t>The packet does n</w:t>
      </w:r>
      <w:r>
        <w:rPr>
          <w:rStyle w:val="Marquedecommentaire"/>
          <w:lang w:val="en-US"/>
        </w:rPr>
        <w:t>ot need to be sent to Internet.</w:t>
      </w:r>
    </w:p>
  </w:comment>
  <w:comment w:id="94" w:author="BOUCADAIR Mohamed TGI/OLN" w:date="2020-07-29T09:43:00Z" w:initials="BMT">
    <w:p w14:paraId="488C1905" w14:textId="0CA6518B" w:rsidR="008C72D5" w:rsidRPr="008C72D5" w:rsidRDefault="008C72D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C72D5">
        <w:rPr>
          <w:lang w:val="en-US"/>
        </w:rPr>
        <w:t xml:space="preserve">…if a NAT state entry is found. </w:t>
      </w:r>
    </w:p>
  </w:comment>
  <w:comment w:id="95" w:author="BOUCADAIR Mohamed TGI/OLN" w:date="2020-07-29T09:44:00Z" w:initials="BMT">
    <w:p w14:paraId="63930635" w14:textId="3C8EF884" w:rsidR="008C72D5" w:rsidRPr="008C72D5" w:rsidRDefault="008C72D5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C72D5">
        <w:rPr>
          <w:lang w:val="en-US"/>
        </w:rPr>
        <w:t xml:space="preserve">Please add a pointer where this is defined. </w:t>
      </w:r>
    </w:p>
  </w:comment>
  <w:comment w:id="102" w:author="BOUCADAIR Mohamed TGI/OLN" w:date="2020-07-29T09:48:00Z" w:initials="BMT">
    <w:p w14:paraId="76C5E5C8" w14:textId="0DD28F0D" w:rsidR="0020314C" w:rsidRPr="0020314C" w:rsidRDefault="0020314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20314C">
        <w:rPr>
          <w:lang w:val="en-US"/>
        </w:rPr>
        <w:t>« </w:t>
      </w:r>
      <w:proofErr w:type="gramStart"/>
      <w:r w:rsidRPr="002F70FE">
        <w:rPr>
          <w:rFonts w:ascii="Courier New" w:hAnsi="Courier New" w:cs="Courier New"/>
          <w:sz w:val="21"/>
          <w:szCs w:val="21"/>
          <w:lang w:val="en-US"/>
        </w:rPr>
        <w:t>endpoint</w:t>
      </w:r>
      <w:proofErr w:type="gramEnd"/>
      <w:r>
        <w:rPr>
          <w:rFonts w:ascii="Courier New" w:hAnsi="Courier New" w:cs="Courier New"/>
          <w:sz w:val="21"/>
          <w:szCs w:val="21"/>
          <w:lang w:val="en-US"/>
        </w:rPr>
        <w:t xml:space="preserve">” is used in previous figures. </w:t>
      </w:r>
    </w:p>
  </w:comment>
  <w:comment w:id="107" w:author="BOUCADAIR Mohamed TGI/OLN" w:date="2020-07-29T09:45:00Z" w:initials="BMT">
    <w:p w14:paraId="51B40E3B" w14:textId="0392C46E" w:rsidR="002F7CC1" w:rsidRDefault="008C72D5">
      <w:pPr>
        <w:pStyle w:val="Commentaire"/>
      </w:pPr>
      <w:r>
        <w:rPr>
          <w:rStyle w:val="Marquedecommentaire"/>
        </w:rPr>
        <w:annotationRef/>
      </w:r>
      <w:proofErr w:type="spellStart"/>
      <w:r>
        <w:t>Please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 w:rsidR="0020314C">
        <w:t>legend</w:t>
      </w:r>
      <w:proofErr w:type="spellEnd"/>
    </w:p>
  </w:comment>
  <w:comment w:id="110" w:author="BOUCADAIR Mohamed TGI/OLN" w:date="2020-07-29T10:04:00Z" w:initials="BMT">
    <w:p w14:paraId="1036690C" w14:textId="2BEFE738" w:rsidR="00891536" w:rsidRDefault="00891536">
      <w:pPr>
        <w:pStyle w:val="Commentaire"/>
      </w:pPr>
      <w:r>
        <w:rPr>
          <w:rStyle w:val="Marquedecommentaire"/>
        </w:rPr>
        <w:annotationRef/>
      </w:r>
      <w:r>
        <w:t xml:space="preserve">To </w:t>
      </w:r>
      <w:proofErr w:type="spellStart"/>
      <w:r>
        <w:t>align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Section 5</w:t>
      </w:r>
    </w:p>
  </w:comment>
  <w:comment w:id="112" w:author="BOUCADAIR Mohamed TGI/OLN" w:date="2020-07-29T09:55:00Z" w:initials="BMT">
    <w:p w14:paraId="4C2AB211" w14:textId="47E60562" w:rsidR="0020314C" w:rsidRPr="0020314C" w:rsidRDefault="0020314C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20314C">
        <w:rPr>
          <w:lang w:val="en-US"/>
        </w:rPr>
        <w:t xml:space="preserve">Please indicate the error cause to be returned. </w:t>
      </w:r>
    </w:p>
  </w:comment>
  <w:comment w:id="115" w:author="BOUCADAIR Mohamed TGI/OLN" w:date="2020-07-29T09:56:00Z" w:initials="BMT">
    <w:p w14:paraId="631E5D15" w14:textId="75AF170F" w:rsidR="00891536" w:rsidRDefault="00891536">
      <w:pPr>
        <w:pStyle w:val="Commentaire"/>
      </w:pPr>
      <w:r>
        <w:rPr>
          <w:rStyle w:val="Marquedecommentaire"/>
        </w:rPr>
        <w:annotationRef/>
      </w:r>
      <w:r>
        <w:t xml:space="preserve">Idem as </w:t>
      </w:r>
      <w:proofErr w:type="spellStart"/>
      <w:r>
        <w:t>above</w:t>
      </w:r>
      <w:proofErr w:type="spellEnd"/>
    </w:p>
  </w:comment>
  <w:comment w:id="120" w:author="BOUCADAIR Mohamed TGI/OLN" w:date="2020-07-29T09:57:00Z" w:initials="BMT">
    <w:p w14:paraId="2762E29F" w14:textId="71077A21" w:rsidR="00891536" w:rsidRPr="00891536" w:rsidRDefault="00891536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91536">
        <w:rPr>
          <w:lang w:val="en-US"/>
        </w:rPr>
        <w:t>Endpoint is used on other figures</w:t>
      </w:r>
    </w:p>
  </w:comment>
  <w:comment w:id="126" w:author="BOUCADAIR Mohamed TGI/OLN" w:date="2020-07-29T09:57:00Z" w:initials="BMT">
    <w:p w14:paraId="7082129E" w14:textId="34E51CD0" w:rsidR="00891536" w:rsidRDefault="00891536">
      <w:pPr>
        <w:pStyle w:val="Commentaire"/>
      </w:pPr>
      <w:r>
        <w:rPr>
          <w:rStyle w:val="Marquedecommentaire"/>
        </w:rPr>
        <w:annotationRef/>
      </w:r>
      <w:proofErr w:type="spellStart"/>
      <w:r>
        <w:t>Please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legend</w:t>
      </w:r>
      <w:proofErr w:type="spellEnd"/>
    </w:p>
  </w:comment>
  <w:comment w:id="133" w:author="BOUCADAIR Mohamed TGI/OLN" w:date="2020-07-29T09:58:00Z" w:initials="BMT">
    <w:p w14:paraId="5887F19B" w14:textId="03BD3EBA" w:rsidR="00891536" w:rsidRDefault="00891536">
      <w:pPr>
        <w:pStyle w:val="Commentaire"/>
      </w:pPr>
      <w:r>
        <w:rPr>
          <w:rStyle w:val="Marquedecommentaire"/>
        </w:rPr>
        <w:annotationRef/>
      </w:r>
      <w:proofErr w:type="spellStart"/>
      <w:r>
        <w:t>Please</w:t>
      </w:r>
      <w:proofErr w:type="spellEnd"/>
      <w:r>
        <w:t xml:space="preserve"> </w:t>
      </w:r>
      <w:proofErr w:type="spellStart"/>
      <w:r>
        <w:t>complete</w:t>
      </w:r>
      <w:proofErr w:type="spellEnd"/>
    </w:p>
  </w:comment>
  <w:comment w:id="160" w:author="BOUCADAIR Mohamed TGI/OLN" w:date="2020-07-29T10:06:00Z" w:initials="BMT">
    <w:p w14:paraId="7D8128CE" w14:textId="30B2BB8C" w:rsidR="00891536" w:rsidRPr="00891536" w:rsidRDefault="00891536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891536">
        <w:rPr>
          <w:lang w:val="en-US"/>
        </w:rPr>
        <w:t xml:space="preserve">This text should </w:t>
      </w:r>
      <w:r>
        <w:rPr>
          <w:lang w:val="en-US"/>
        </w:rPr>
        <w:t>be in</w:t>
      </w:r>
      <w:r w:rsidRPr="00891536">
        <w:rPr>
          <w:lang w:val="en-US"/>
        </w:rPr>
        <w:t xml:space="preserve"> the IA</w:t>
      </w:r>
      <w:r>
        <w:rPr>
          <w:lang w:val="en-US"/>
        </w:rPr>
        <w:t>NA considerations</w:t>
      </w:r>
    </w:p>
  </w:comment>
  <w:comment w:id="161" w:author="BOUCADAIR Mohamed TGI/OLN" w:date="2020-07-29T10:07:00Z" w:initials="BMT">
    <w:p w14:paraId="11504CE3" w14:textId="48F0B982" w:rsidR="00EB1BF4" w:rsidRPr="00EB1BF4" w:rsidRDefault="00EB1BF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B1BF4">
        <w:rPr>
          <w:lang w:val="en-US"/>
        </w:rPr>
        <w:t>To be in the IANA considerations</w:t>
      </w:r>
    </w:p>
  </w:comment>
  <w:comment w:id="162" w:author="BOUCADAIR Mohamed TGI/OLN" w:date="2020-07-29T10:07:00Z" w:initials="BMT">
    <w:p w14:paraId="56097B61" w14:textId="58066EA6" w:rsidR="00EB1BF4" w:rsidRDefault="00EB1BF4">
      <w:pPr>
        <w:pStyle w:val="Commentaire"/>
      </w:pPr>
      <w:r>
        <w:rPr>
          <w:rStyle w:val="Marquedecommentaire"/>
        </w:rPr>
        <w:annotationRef/>
      </w:r>
      <w:r>
        <w:t xml:space="preserve">Idem as </w:t>
      </w:r>
      <w:proofErr w:type="spellStart"/>
      <w:r>
        <w:t>above</w:t>
      </w:r>
      <w:proofErr w:type="spellEnd"/>
    </w:p>
  </w:comment>
  <w:comment w:id="163" w:author="BOUCADAIR Mohamed TGI/OLN" w:date="2020-07-29T10:08:00Z" w:initials="BMT">
    <w:p w14:paraId="09CFCE32" w14:textId="3FD80915" w:rsidR="00EB1BF4" w:rsidRDefault="00EB1BF4">
      <w:pPr>
        <w:pStyle w:val="Commentaire"/>
      </w:pPr>
      <w:r>
        <w:rPr>
          <w:rStyle w:val="Marquedecommentaire"/>
        </w:rPr>
        <w:annotationRef/>
      </w:r>
      <w:r>
        <w:t xml:space="preserve">Idem as </w:t>
      </w:r>
      <w:proofErr w:type="spellStart"/>
      <w:r>
        <w:t>above</w:t>
      </w:r>
      <w:proofErr w:type="spellEnd"/>
    </w:p>
  </w:comment>
  <w:comment w:id="173" w:author="BOUCADAIR Mohamed TGI/OLN" w:date="2020-07-29T10:12:00Z" w:initials="BMT">
    <w:p w14:paraId="55551DAB" w14:textId="73DDB53A" w:rsidR="00EB1BF4" w:rsidRPr="00EB1BF4" w:rsidRDefault="00EB1BF4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EB1BF4">
        <w:rPr>
          <w:lang w:val="en-US"/>
        </w:rPr>
        <w:t>Add a pointer to RFC 6056</w:t>
      </w:r>
    </w:p>
  </w:comment>
  <w:comment w:id="180" w:author="BOUCADAIR Mohamed TGI/OLN" w:date="2020-07-29T10:18:00Z" w:initials="BMT">
    <w:p w14:paraId="0B5BE4E0" w14:textId="77777777" w:rsidR="002F7CC1" w:rsidRDefault="002F7CC1" w:rsidP="002F7CC1">
      <w:pPr>
        <w:pStyle w:val="PrformatHTML"/>
        <w:rPr>
          <w:lang w:val="en-US"/>
        </w:rPr>
      </w:pPr>
      <w:r>
        <w:rPr>
          <w:rStyle w:val="Marquedecommentaire"/>
        </w:rPr>
        <w:annotationRef/>
      </w:r>
      <w:r w:rsidRPr="002F7CC1">
        <w:rPr>
          <w:lang w:val="en-US"/>
        </w:rPr>
        <w:t>This is not part of RFC 6890</w:t>
      </w:r>
      <w:r>
        <w:rPr>
          <w:lang w:val="en-US"/>
        </w:rPr>
        <w:t>.</w:t>
      </w:r>
    </w:p>
    <w:p w14:paraId="36D63D25" w14:textId="77777777" w:rsidR="002F7CC1" w:rsidRDefault="002F7CC1" w:rsidP="002F7CC1">
      <w:pPr>
        <w:pStyle w:val="PrformatHTML"/>
        <w:rPr>
          <w:lang w:val="en-US"/>
        </w:rPr>
      </w:pPr>
    </w:p>
    <w:p w14:paraId="47A9FAAF" w14:textId="6EFBEA5D" w:rsidR="002F7CC1" w:rsidRPr="002F7CC1" w:rsidRDefault="002F7CC1" w:rsidP="002F7CC1">
      <w:pPr>
        <w:pStyle w:val="PrformatHTML"/>
        <w:rPr>
          <w:lang w:val="en-US"/>
        </w:rPr>
      </w:pPr>
      <w:r>
        <w:rPr>
          <w:lang w:val="en-US"/>
        </w:rPr>
        <w:t xml:space="preserve">You will need to update this one (and also in other figures). 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0D6D7D" w15:done="0"/>
  <w15:commentEx w15:paraId="352E0424" w15:done="0"/>
  <w15:commentEx w15:paraId="4161A79B" w15:done="0"/>
  <w15:commentEx w15:paraId="5A67BD93" w15:done="0"/>
  <w15:commentEx w15:paraId="58E08931" w15:done="0"/>
  <w15:commentEx w15:paraId="44BCD8FF" w15:done="0"/>
  <w15:commentEx w15:paraId="1F9D5278" w15:done="0"/>
  <w15:commentEx w15:paraId="266906D3" w15:done="0"/>
  <w15:commentEx w15:paraId="4964B5C1" w15:done="0"/>
  <w15:commentEx w15:paraId="0DADC7CE" w15:done="0"/>
  <w15:commentEx w15:paraId="45225815" w15:done="0"/>
  <w15:commentEx w15:paraId="488C1905" w15:done="0"/>
  <w15:commentEx w15:paraId="63930635" w15:done="0"/>
  <w15:commentEx w15:paraId="76C5E5C8" w15:done="0"/>
  <w15:commentEx w15:paraId="51B40E3B" w15:done="0"/>
  <w15:commentEx w15:paraId="1036690C" w15:done="0"/>
  <w15:commentEx w15:paraId="4C2AB211" w15:done="0"/>
  <w15:commentEx w15:paraId="631E5D15" w15:done="0"/>
  <w15:commentEx w15:paraId="2762E29F" w15:done="0"/>
  <w15:commentEx w15:paraId="7082129E" w15:done="0"/>
  <w15:commentEx w15:paraId="5887F19B" w15:done="0"/>
  <w15:commentEx w15:paraId="7D8128CE" w15:done="0"/>
  <w15:commentEx w15:paraId="11504CE3" w15:done="0"/>
  <w15:commentEx w15:paraId="56097B61" w15:done="0"/>
  <w15:commentEx w15:paraId="09CFCE32" w15:done="0"/>
  <w15:commentEx w15:paraId="55551DAB" w15:done="0"/>
  <w15:commentEx w15:paraId="47A9FAA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UCADAIR Mohamed TGI/OLN">
    <w15:presenceInfo w15:providerId="AD" w15:userId="S-1-5-21-854245398-789336058-682003330-976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1A"/>
    <w:rsid w:val="000453CF"/>
    <w:rsid w:val="0020314C"/>
    <w:rsid w:val="0022721A"/>
    <w:rsid w:val="002F70FE"/>
    <w:rsid w:val="002F7CC1"/>
    <w:rsid w:val="0032040A"/>
    <w:rsid w:val="00374536"/>
    <w:rsid w:val="004E2AC6"/>
    <w:rsid w:val="005F5CFA"/>
    <w:rsid w:val="006170A5"/>
    <w:rsid w:val="00891536"/>
    <w:rsid w:val="008C72D5"/>
    <w:rsid w:val="00A3625E"/>
    <w:rsid w:val="00AF1AAE"/>
    <w:rsid w:val="00B00C2D"/>
    <w:rsid w:val="00C553A0"/>
    <w:rsid w:val="00C93B7A"/>
    <w:rsid w:val="00CA2A11"/>
    <w:rsid w:val="00EB1BF4"/>
    <w:rsid w:val="00F35ABB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85626"/>
  <w15:chartTrackingRefBased/>
  <w15:docId w15:val="{777B093D-88D0-4C1A-A135-CEDB7F8F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891B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891B31"/>
    <w:rPr>
      <w:rFonts w:ascii="Consolas" w:hAnsi="Consolas"/>
      <w:sz w:val="21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32040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2040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2040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2040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2040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0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040A"/>
    <w:rPr>
      <w:rFonts w:ascii="Segoe UI" w:hAnsi="Segoe UI" w:cs="Segoe UI"/>
      <w:sz w:val="18"/>
      <w:szCs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2F7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F7CC1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7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58</Pages>
  <Words>16725</Words>
  <Characters>91991</Characters>
  <Application>Microsoft Office Word</Application>
  <DocSecurity>0</DocSecurity>
  <Lines>766</Lines>
  <Paragraphs>216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108500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TGI/OLN</dc:creator>
  <cp:keywords/>
  <dc:description/>
  <cp:lastModifiedBy>BOUCADAIR Mohamed TGI/OLN</cp:lastModifiedBy>
  <cp:revision>4</cp:revision>
  <dcterms:created xsi:type="dcterms:W3CDTF">2020-07-29T06:29:00Z</dcterms:created>
  <dcterms:modified xsi:type="dcterms:W3CDTF">2020-07-29T08:36:00Z</dcterms:modified>
</cp:coreProperties>
</file>