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D61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8B1DD3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A7F85A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937443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841B99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Network Working Group                                            T. Graf</w:t>
      </w:r>
    </w:p>
    <w:p w14:paraId="0C78CE9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Internet-Draft                                                  Swisscom</w:t>
      </w:r>
    </w:p>
    <w:p w14:paraId="119B15E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Intended status: </w:t>
      </w:r>
      <w:commentRangeStart w:id="0"/>
      <w:r w:rsidRPr="00213BEC">
        <w:rPr>
          <w:rFonts w:ascii="Courier New" w:hAnsi="Courier New" w:cs="Courier New"/>
        </w:rPr>
        <w:t>Standards Track</w:t>
      </w:r>
      <w:commentRangeEnd w:id="0"/>
      <w:r w:rsidR="00F832B3">
        <w:rPr>
          <w:rStyle w:val="Marquedecommentaire"/>
          <w:rFonts w:asciiTheme="minorHAnsi" w:hAnsiTheme="minorHAnsi"/>
        </w:rPr>
        <w:commentReference w:id="0"/>
      </w:r>
      <w:r w:rsidRPr="00213BEC">
        <w:rPr>
          <w:rFonts w:ascii="Courier New" w:hAnsi="Courier New" w:cs="Courier New"/>
        </w:rPr>
        <w:t xml:space="preserve">                           June 22, 2021</w:t>
      </w:r>
    </w:p>
    <w:p w14:paraId="05A439F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Expires: December 24, 2021</w:t>
      </w:r>
    </w:p>
    <w:p w14:paraId="085002D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08A74C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AAE113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</w:t>
      </w:r>
      <w:r w:rsidRPr="00213BEC">
        <w:rPr>
          <w:rFonts w:ascii="Courier New" w:hAnsi="Courier New" w:cs="Courier New"/>
        </w:rPr>
        <w:t xml:space="preserve">    Export of MPLS Segment Routing Label Type Information in</w:t>
      </w:r>
    </w:p>
    <w:p w14:paraId="62D7438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     IP Flow Information Export (IPFIX)</w:t>
      </w:r>
    </w:p>
    <w:p w14:paraId="77472B9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</w:t>
      </w:r>
      <w:proofErr w:type="gramStart"/>
      <w:r w:rsidRPr="00213BEC">
        <w:rPr>
          <w:rFonts w:ascii="Courier New" w:hAnsi="Courier New" w:cs="Courier New"/>
        </w:rPr>
        <w:t>draft-ietf-opsawg-ipfix-mpls-sr-label-type-02</w:t>
      </w:r>
      <w:proofErr w:type="gramEnd"/>
    </w:p>
    <w:p w14:paraId="006163D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33F999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Abstract</w:t>
      </w:r>
    </w:p>
    <w:p w14:paraId="29F47DC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389A1B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This document introduces new IP Flow Information Export (IPFIX) code</w:t>
      </w:r>
    </w:p>
    <w:p w14:paraId="720ED22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points</w:t>
      </w:r>
      <w:proofErr w:type="gramEnd"/>
      <w:r w:rsidRPr="00213BEC">
        <w:rPr>
          <w:rFonts w:ascii="Courier New" w:hAnsi="Courier New" w:cs="Courier New"/>
        </w:rPr>
        <w:t xml:space="preserve"> to identify which traffic is being forwarded based on which</w:t>
      </w:r>
    </w:p>
    <w:p w14:paraId="3DA23EF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MPLS control plane protocol </w:t>
      </w:r>
      <w:del w:id="2" w:author="BOUCADAIR Mohamed TGI/OLN" w:date="2021-06-23T16:55:00Z">
        <w:r w:rsidRPr="00213BEC" w:rsidDel="007E3DCC">
          <w:rPr>
            <w:rFonts w:ascii="Courier New" w:hAnsi="Courier New" w:cs="Courier New"/>
          </w:rPr>
          <w:delText xml:space="preserve">is in use </w:delText>
        </w:r>
      </w:del>
      <w:r w:rsidRPr="00213BEC">
        <w:rPr>
          <w:rFonts w:ascii="Courier New" w:hAnsi="Courier New" w:cs="Courier New"/>
        </w:rPr>
        <w:t>within a Segment Routing</w:t>
      </w:r>
    </w:p>
    <w:p w14:paraId="1455BD1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domain</w:t>
      </w:r>
      <w:proofErr w:type="gramEnd"/>
      <w:r w:rsidRPr="00213BEC">
        <w:rPr>
          <w:rFonts w:ascii="Courier New" w:hAnsi="Courier New" w:cs="Courier New"/>
        </w:rPr>
        <w:t>.  In particular, this document defines four code points for</w:t>
      </w:r>
    </w:p>
    <w:p w14:paraId="3843891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the</w:t>
      </w:r>
      <w:proofErr w:type="gramEnd"/>
      <w:r w:rsidRPr="00213BEC">
        <w:rPr>
          <w:rFonts w:ascii="Courier New" w:hAnsi="Courier New" w:cs="Courier New"/>
        </w:rPr>
        <w:t xml:space="preserve"> IPFIX </w:t>
      </w:r>
      <w:proofErr w:type="spellStart"/>
      <w:r w:rsidRPr="00213BEC">
        <w:rPr>
          <w:rFonts w:ascii="Courier New" w:hAnsi="Courier New" w:cs="Courier New"/>
        </w:rPr>
        <w:t>mplsTopLabelType</w:t>
      </w:r>
      <w:proofErr w:type="spellEnd"/>
      <w:r w:rsidRPr="00213BEC">
        <w:rPr>
          <w:rFonts w:ascii="Courier New" w:hAnsi="Courier New" w:cs="Courier New"/>
        </w:rPr>
        <w:t xml:space="preserve"> Information Element</w:t>
      </w:r>
      <w:r w:rsidRPr="00213BEC">
        <w:rPr>
          <w:rFonts w:ascii="Courier New" w:hAnsi="Courier New" w:cs="Courier New"/>
        </w:rPr>
        <w:t xml:space="preserve"> for IS-IS, OSPFv2,</w:t>
      </w:r>
    </w:p>
    <w:p w14:paraId="11EE6B7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OSPFv3, and BGP MPLS Segment Routing extensions.</w:t>
      </w:r>
    </w:p>
    <w:p w14:paraId="029D1AE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01E00F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Status of This Memo</w:t>
      </w:r>
    </w:p>
    <w:p w14:paraId="7A18A10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DE7A14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This Internet-Draft is submitted in full conformance with the</w:t>
      </w:r>
    </w:p>
    <w:p w14:paraId="5A23F3B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provisions</w:t>
      </w:r>
      <w:proofErr w:type="gramEnd"/>
      <w:r w:rsidRPr="00213BEC">
        <w:rPr>
          <w:rFonts w:ascii="Courier New" w:hAnsi="Courier New" w:cs="Courier New"/>
        </w:rPr>
        <w:t xml:space="preserve"> of BCP 78 and BCP 79.</w:t>
      </w:r>
    </w:p>
    <w:p w14:paraId="3048BCA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179DCA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Internet-Drafts are working documents of the Internet Eng</w:t>
      </w:r>
      <w:r w:rsidRPr="00213BEC">
        <w:rPr>
          <w:rFonts w:ascii="Courier New" w:hAnsi="Courier New" w:cs="Courier New"/>
        </w:rPr>
        <w:t>ineering</w:t>
      </w:r>
    </w:p>
    <w:p w14:paraId="6B1212C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Task Force (IETF).  Note that other groups may also distribute</w:t>
      </w:r>
    </w:p>
    <w:p w14:paraId="2F66898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working</w:t>
      </w:r>
      <w:proofErr w:type="gramEnd"/>
      <w:r w:rsidRPr="00213BEC">
        <w:rPr>
          <w:rFonts w:ascii="Courier New" w:hAnsi="Courier New" w:cs="Courier New"/>
        </w:rPr>
        <w:t xml:space="preserve"> documents as Internet-Drafts.  The list of current Internet-</w:t>
      </w:r>
    </w:p>
    <w:p w14:paraId="0BB5B21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Drafts is at https://datatracker.ietf.org/drafts/current/.</w:t>
      </w:r>
    </w:p>
    <w:p w14:paraId="547D035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AF670F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Internet-Drafts are draft documents valid f</w:t>
      </w:r>
      <w:r w:rsidRPr="00213BEC">
        <w:rPr>
          <w:rFonts w:ascii="Courier New" w:hAnsi="Courier New" w:cs="Courier New"/>
        </w:rPr>
        <w:t>or a maximum of six months</w:t>
      </w:r>
    </w:p>
    <w:p w14:paraId="3B592C7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and</w:t>
      </w:r>
      <w:proofErr w:type="gramEnd"/>
      <w:r w:rsidRPr="00213BEC">
        <w:rPr>
          <w:rFonts w:ascii="Courier New" w:hAnsi="Courier New" w:cs="Courier New"/>
        </w:rPr>
        <w:t xml:space="preserve"> may be updated, replaced, or obsoleted by other documents at any</w:t>
      </w:r>
    </w:p>
    <w:p w14:paraId="670CB96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time</w:t>
      </w:r>
      <w:proofErr w:type="gramEnd"/>
      <w:r w:rsidRPr="00213BEC">
        <w:rPr>
          <w:rFonts w:ascii="Courier New" w:hAnsi="Courier New" w:cs="Courier New"/>
        </w:rPr>
        <w:t>.  It is inappropriate to use Internet-Drafts as reference</w:t>
      </w:r>
    </w:p>
    <w:p w14:paraId="6E31D09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material</w:t>
      </w:r>
      <w:proofErr w:type="gramEnd"/>
      <w:r w:rsidRPr="00213BEC">
        <w:rPr>
          <w:rFonts w:ascii="Courier New" w:hAnsi="Courier New" w:cs="Courier New"/>
        </w:rPr>
        <w:t xml:space="preserve"> or to cite them other than as "work in progress."</w:t>
      </w:r>
    </w:p>
    <w:p w14:paraId="081C8D8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A6DFE9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This Internet-Draft will </w:t>
      </w:r>
      <w:r w:rsidRPr="00213BEC">
        <w:rPr>
          <w:rFonts w:ascii="Courier New" w:hAnsi="Courier New" w:cs="Courier New"/>
        </w:rPr>
        <w:t>expire on December 24, 2021.</w:t>
      </w:r>
    </w:p>
    <w:p w14:paraId="78CD719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C8BECF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Copyright Notice</w:t>
      </w:r>
    </w:p>
    <w:p w14:paraId="1F0FDA9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E409DC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Copyright (c) 2021 IETF Trust and the persons identified as the</w:t>
      </w:r>
    </w:p>
    <w:p w14:paraId="4FF0CDF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document</w:t>
      </w:r>
      <w:proofErr w:type="gramEnd"/>
      <w:r w:rsidRPr="00213BEC">
        <w:rPr>
          <w:rFonts w:ascii="Courier New" w:hAnsi="Courier New" w:cs="Courier New"/>
        </w:rPr>
        <w:t xml:space="preserve"> authors.  All rights reserved.</w:t>
      </w:r>
    </w:p>
    <w:p w14:paraId="641AD9F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529CDD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This document is subject to BCP 78 and the IETF Trust's Legal</w:t>
      </w:r>
    </w:p>
    <w:p w14:paraId="5FCBD3B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Provisions Relating to IETF D</w:t>
      </w:r>
      <w:r w:rsidRPr="00213BEC">
        <w:rPr>
          <w:rFonts w:ascii="Courier New" w:hAnsi="Courier New" w:cs="Courier New"/>
        </w:rPr>
        <w:t>ocuments</w:t>
      </w:r>
    </w:p>
    <w:p w14:paraId="2986802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(https://trustee.ietf.org/license-info) in effect on the date of</w:t>
      </w:r>
    </w:p>
    <w:p w14:paraId="27F036F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publication</w:t>
      </w:r>
      <w:proofErr w:type="gramEnd"/>
      <w:r w:rsidRPr="00213BEC">
        <w:rPr>
          <w:rFonts w:ascii="Courier New" w:hAnsi="Courier New" w:cs="Courier New"/>
        </w:rPr>
        <w:t xml:space="preserve"> of this document.  Please review these documents</w:t>
      </w:r>
    </w:p>
    <w:p w14:paraId="457A25F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carefully</w:t>
      </w:r>
      <w:proofErr w:type="gramEnd"/>
      <w:r w:rsidRPr="00213BEC">
        <w:rPr>
          <w:rFonts w:ascii="Courier New" w:hAnsi="Courier New" w:cs="Courier New"/>
        </w:rPr>
        <w:t>, as they describe your rights and restrictions with respect</w:t>
      </w:r>
    </w:p>
    <w:p w14:paraId="7A0EFB9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to</w:t>
      </w:r>
      <w:proofErr w:type="gramEnd"/>
      <w:r w:rsidRPr="00213BEC">
        <w:rPr>
          <w:rFonts w:ascii="Courier New" w:hAnsi="Courier New" w:cs="Courier New"/>
        </w:rPr>
        <w:t xml:space="preserve"> this document.  Code Components extr</w:t>
      </w:r>
      <w:r w:rsidRPr="00213BEC">
        <w:rPr>
          <w:rFonts w:ascii="Courier New" w:hAnsi="Courier New" w:cs="Courier New"/>
        </w:rPr>
        <w:t>acted from this document must</w:t>
      </w:r>
    </w:p>
    <w:p w14:paraId="2BD7F7E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include</w:t>
      </w:r>
      <w:proofErr w:type="gramEnd"/>
      <w:r w:rsidRPr="00213BEC">
        <w:rPr>
          <w:rFonts w:ascii="Courier New" w:hAnsi="Courier New" w:cs="Courier New"/>
        </w:rPr>
        <w:t xml:space="preserve"> Simplified BSD License text as described in Section 4.e of</w:t>
      </w:r>
    </w:p>
    <w:p w14:paraId="174D229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535E3D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F734E4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58FE8F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Graf                    Expires December 24, 2021               [Page 1]</w:t>
      </w:r>
    </w:p>
    <w:p w14:paraId="7CE840E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br w:type="page"/>
      </w:r>
    </w:p>
    <w:p w14:paraId="750E2E6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lastRenderedPageBreak/>
        <w:t>Internet-Draft   IPFIX MPLS Segment Routing Information        June 2021</w:t>
      </w:r>
    </w:p>
    <w:p w14:paraId="3C176C5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9A49C6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B11D25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the</w:t>
      </w:r>
      <w:proofErr w:type="gramEnd"/>
      <w:r w:rsidRPr="00213BEC">
        <w:rPr>
          <w:rFonts w:ascii="Courier New" w:hAnsi="Courier New" w:cs="Courier New"/>
        </w:rPr>
        <w:t xml:space="preserve"> Trust Legal Provisions and are provided without warranty as</w:t>
      </w:r>
    </w:p>
    <w:p w14:paraId="25C0590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described</w:t>
      </w:r>
      <w:proofErr w:type="gramEnd"/>
      <w:r w:rsidRPr="00213BEC">
        <w:rPr>
          <w:rFonts w:ascii="Courier New" w:hAnsi="Courier New" w:cs="Courier New"/>
        </w:rPr>
        <w:t xml:space="preserve"> in the Simplified BSD License.</w:t>
      </w:r>
    </w:p>
    <w:p w14:paraId="5F237B1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F36FC1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Table of Contents</w:t>
      </w:r>
    </w:p>
    <w:p w14:paraId="2B73236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B210C4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1.  Introduction  . . . . . . . . . . . . . . . . . . . . . . . .   2</w:t>
      </w:r>
    </w:p>
    <w:p w14:paraId="3DE15AB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2.  MPLS Segment Routing Top Label Type . . . . . . </w:t>
      </w:r>
      <w:r w:rsidRPr="00213BEC">
        <w:rPr>
          <w:rFonts w:ascii="Courier New" w:hAnsi="Courier New" w:cs="Courier New"/>
        </w:rPr>
        <w:t>. . . . . . .   2</w:t>
      </w:r>
    </w:p>
    <w:p w14:paraId="0962AED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3.  IANA Considerations . . . . . . . . . . . . . . . . . . . . .   3</w:t>
      </w:r>
    </w:p>
    <w:p w14:paraId="29DA786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4.  Operational Considerations  . . . . . . . . . . . . . . . . .   4</w:t>
      </w:r>
    </w:p>
    <w:p w14:paraId="3D4AACE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5.  Security Considerations . . . . . . . . . . . . . . . . . . .   4</w:t>
      </w:r>
    </w:p>
    <w:p w14:paraId="74D8532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6.  Acknowledgem</w:t>
      </w:r>
      <w:r w:rsidRPr="00213BEC">
        <w:rPr>
          <w:rFonts w:ascii="Courier New" w:hAnsi="Courier New" w:cs="Courier New"/>
        </w:rPr>
        <w:t>ents  . . . . . . . . . . . . . . . . . . . . . .   4</w:t>
      </w:r>
    </w:p>
    <w:p w14:paraId="29FA668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7.  References  . . . . . . . . . . . . . . . . . . . . . . . . .   4</w:t>
      </w:r>
    </w:p>
    <w:p w14:paraId="063BB91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Author's Address  . . . . . . . . . . . . . . . . . . . . . . . .   6</w:t>
      </w:r>
    </w:p>
    <w:p w14:paraId="3C38406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50ABCB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1.  Introduction</w:t>
      </w:r>
    </w:p>
    <w:p w14:paraId="17F61BB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791D22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Four new routing protocol extensio</w:t>
      </w:r>
      <w:r w:rsidRPr="00213BEC">
        <w:rPr>
          <w:rFonts w:ascii="Courier New" w:hAnsi="Courier New" w:cs="Courier New"/>
        </w:rPr>
        <w:t>ns, OSPFv2 Extensions [RFC8665],</w:t>
      </w:r>
    </w:p>
    <w:p w14:paraId="1039305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OSPFv3 Extensions [RFC8666], IS-IS Extensions [RFC8667] and BGP</w:t>
      </w:r>
    </w:p>
    <w:p w14:paraId="7D00363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ins w:id="3" w:author="BOUCADAIR Mohamed TGI/OLN" w:date="2021-06-23T16:57:00Z">
        <w:r w:rsidR="007E3DCC" w:rsidRPr="007E3DCC">
          <w:rPr>
            <w:rFonts w:ascii="Courier New" w:hAnsi="Courier New" w:cs="Courier New"/>
          </w:rPr>
          <w:t>Prefix Segment Identifiers</w:t>
        </w:r>
      </w:ins>
      <w:ins w:id="4" w:author="BOUCADAIR Mohamed TGI/OLN" w:date="2021-06-23T16:56:00Z">
        <w:r w:rsidR="007E3DCC">
          <w:rPr>
            <w:rFonts w:ascii="Courier New" w:hAnsi="Courier New" w:cs="Courier New"/>
          </w:rPr>
          <w:t xml:space="preserve"> (</w:t>
        </w:r>
      </w:ins>
      <w:r w:rsidRPr="00213BEC">
        <w:rPr>
          <w:rFonts w:ascii="Courier New" w:hAnsi="Courier New" w:cs="Courier New"/>
        </w:rPr>
        <w:t>Prefix-SID</w:t>
      </w:r>
      <w:ins w:id="5" w:author="BOUCADAIR Mohamed TGI/OLN" w:date="2021-06-23T16:57:00Z">
        <w:r w:rsidR="007E3DCC">
          <w:rPr>
            <w:rFonts w:ascii="Courier New" w:hAnsi="Courier New" w:cs="Courier New"/>
          </w:rPr>
          <w:t>s)</w:t>
        </w:r>
      </w:ins>
      <w:r w:rsidRPr="00213BEC">
        <w:rPr>
          <w:rFonts w:ascii="Courier New" w:hAnsi="Courier New" w:cs="Courier New"/>
        </w:rPr>
        <w:t xml:space="preserve"> [RFC8669] have been defined as routing protocols that are</w:t>
      </w:r>
    </w:p>
    <w:p w14:paraId="0C2D008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able</w:t>
      </w:r>
      <w:proofErr w:type="gramEnd"/>
      <w:r w:rsidRPr="00213BEC">
        <w:rPr>
          <w:rFonts w:ascii="Courier New" w:hAnsi="Courier New" w:cs="Courier New"/>
        </w:rPr>
        <w:t xml:space="preserve"> to propagate Segment Routing</w:t>
      </w:r>
      <w:ins w:id="6" w:author="BOUCADAIR Mohamed TGI/OLN" w:date="2021-06-23T16:54:00Z">
        <w:r w:rsidR="007E3DCC">
          <w:rPr>
            <w:rFonts w:ascii="Courier New" w:hAnsi="Courier New" w:cs="Courier New"/>
          </w:rPr>
          <w:t xml:space="preserve"> </w:t>
        </w:r>
        <w:commentRangeStart w:id="7"/>
        <w:r w:rsidR="007E3DCC">
          <w:rPr>
            <w:rFonts w:ascii="Courier New" w:hAnsi="Courier New" w:cs="Courier New"/>
          </w:rPr>
          <w:t>(SR)</w:t>
        </w:r>
      </w:ins>
      <w:r w:rsidRPr="00213BEC">
        <w:rPr>
          <w:rFonts w:ascii="Courier New" w:hAnsi="Courier New" w:cs="Courier New"/>
        </w:rPr>
        <w:t xml:space="preserve"> </w:t>
      </w:r>
      <w:commentRangeEnd w:id="7"/>
      <w:r w:rsidR="007E3DCC">
        <w:rPr>
          <w:rStyle w:val="Marquedecommentaire"/>
          <w:rFonts w:asciiTheme="minorHAnsi" w:hAnsiTheme="minorHAnsi"/>
        </w:rPr>
        <w:commentReference w:id="7"/>
      </w:r>
      <w:r w:rsidRPr="00213BEC">
        <w:rPr>
          <w:rFonts w:ascii="Courier New" w:hAnsi="Courier New" w:cs="Courier New"/>
        </w:rPr>
        <w:t>labels for the MPLS data plane</w:t>
      </w:r>
    </w:p>
    <w:p w14:paraId="3579EA0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[RFC8660].</w:t>
      </w:r>
    </w:p>
    <w:p w14:paraId="2113BDC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D6332D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</w:t>
      </w:r>
      <w:r w:rsidRPr="00213BEC">
        <w:rPr>
          <w:rFonts w:ascii="Courier New" w:hAnsi="Courier New" w:cs="Courier New"/>
        </w:rPr>
        <w:t xml:space="preserve">  Also [I-</w:t>
      </w:r>
      <w:proofErr w:type="spellStart"/>
      <w:r w:rsidRPr="00213BEC">
        <w:rPr>
          <w:rFonts w:ascii="Courier New" w:hAnsi="Courier New" w:cs="Courier New"/>
        </w:rPr>
        <w:t>D.ali</w:t>
      </w:r>
      <w:proofErr w:type="spellEnd"/>
      <w:r w:rsidRPr="00213BEC">
        <w:rPr>
          <w:rFonts w:ascii="Courier New" w:hAnsi="Courier New" w:cs="Courier New"/>
        </w:rPr>
        <w:t>-spring-</w:t>
      </w:r>
      <w:proofErr w:type="spellStart"/>
      <w:r w:rsidRPr="00213BEC">
        <w:rPr>
          <w:rFonts w:ascii="Courier New" w:hAnsi="Courier New" w:cs="Courier New"/>
        </w:rPr>
        <w:t>sr</w:t>
      </w:r>
      <w:proofErr w:type="spellEnd"/>
      <w:r w:rsidRPr="00213BEC">
        <w:rPr>
          <w:rFonts w:ascii="Courier New" w:hAnsi="Courier New" w:cs="Courier New"/>
        </w:rPr>
        <w:t>-traffic-accounting] describes how IP Flow</w:t>
      </w:r>
    </w:p>
    <w:p w14:paraId="31A3000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Information Export [RFC7012] can be leveraged to account traffic to</w:t>
      </w:r>
    </w:p>
    <w:p w14:paraId="5545122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MPLS Segment Routing label dimensions within a Segment Routing</w:t>
      </w:r>
    </w:p>
    <w:p w14:paraId="55D5C3B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domain</w:t>
      </w:r>
      <w:proofErr w:type="gramEnd"/>
      <w:r w:rsidRPr="00213BEC">
        <w:rPr>
          <w:rFonts w:ascii="Courier New" w:hAnsi="Courier New" w:cs="Courier New"/>
        </w:rPr>
        <w:t>.</w:t>
      </w:r>
    </w:p>
    <w:p w14:paraId="04C359F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55F41E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In [RFC7012], the </w:t>
      </w:r>
      <w:del w:id="8" w:author="BOUCADAIR Mohamed TGI/OLN" w:date="2021-06-23T16:55:00Z">
        <w:r w:rsidRPr="00213BEC" w:rsidDel="007E3DCC">
          <w:rPr>
            <w:rFonts w:ascii="Courier New" w:hAnsi="Courier New" w:cs="Courier New"/>
          </w:rPr>
          <w:delText xml:space="preserve">information </w:delText>
        </w:r>
      </w:del>
      <w:ins w:id="9" w:author="BOUCADAIR Mohamed TGI/OLN" w:date="2021-06-23T16:55:00Z">
        <w:r w:rsidR="007E3DCC">
          <w:rPr>
            <w:rFonts w:ascii="Courier New" w:hAnsi="Courier New" w:cs="Courier New"/>
          </w:rPr>
          <w:t>I</w:t>
        </w:r>
        <w:r w:rsidR="007E3DCC" w:rsidRPr="00213BEC">
          <w:rPr>
            <w:rFonts w:ascii="Courier New" w:hAnsi="Courier New" w:cs="Courier New"/>
          </w:rPr>
          <w:t xml:space="preserve">nformation </w:t>
        </w:r>
      </w:ins>
      <w:del w:id="10" w:author="BOUCADAIR Mohamed TGI/OLN" w:date="2021-06-23T16:55:00Z">
        <w:r w:rsidRPr="00213BEC" w:rsidDel="007E3DCC">
          <w:rPr>
            <w:rFonts w:ascii="Courier New" w:hAnsi="Courier New" w:cs="Courier New"/>
          </w:rPr>
          <w:delText>elemen</w:delText>
        </w:r>
        <w:r w:rsidRPr="00213BEC" w:rsidDel="007E3DCC">
          <w:rPr>
            <w:rFonts w:ascii="Courier New" w:hAnsi="Courier New" w:cs="Courier New"/>
          </w:rPr>
          <w:delText xml:space="preserve">t </w:delText>
        </w:r>
      </w:del>
      <w:ins w:id="11" w:author="BOUCADAIR Mohamed TGI/OLN" w:date="2021-06-23T16:55:00Z">
        <w:r w:rsidR="007E3DCC">
          <w:rPr>
            <w:rFonts w:ascii="Courier New" w:hAnsi="Courier New" w:cs="Courier New"/>
          </w:rPr>
          <w:t>E</w:t>
        </w:r>
        <w:r w:rsidR="007E3DCC" w:rsidRPr="00213BEC">
          <w:rPr>
            <w:rFonts w:ascii="Courier New" w:hAnsi="Courier New" w:cs="Courier New"/>
          </w:rPr>
          <w:t>lement</w:t>
        </w:r>
        <w:r w:rsidR="007E3DCC">
          <w:rPr>
            <w:rFonts w:ascii="Courier New" w:hAnsi="Courier New" w:cs="Courier New"/>
          </w:rPr>
          <w:t xml:space="preserve"> (</w:t>
        </w:r>
        <w:commentRangeStart w:id="12"/>
        <w:r w:rsidR="007E3DCC">
          <w:rPr>
            <w:rFonts w:ascii="Courier New" w:hAnsi="Courier New" w:cs="Courier New"/>
          </w:rPr>
          <w:t>IE</w:t>
        </w:r>
      </w:ins>
      <w:commentRangeEnd w:id="12"/>
      <w:ins w:id="13" w:author="BOUCADAIR Mohamed TGI/OLN" w:date="2021-06-23T16:58:00Z">
        <w:r w:rsidR="007E3DCC">
          <w:rPr>
            <w:rStyle w:val="Marquedecommentaire"/>
            <w:rFonts w:asciiTheme="minorHAnsi" w:hAnsiTheme="minorHAnsi"/>
          </w:rPr>
          <w:commentReference w:id="12"/>
        </w:r>
      </w:ins>
      <w:ins w:id="14" w:author="BOUCADAIR Mohamed TGI/OLN" w:date="2021-06-23T16:55:00Z">
        <w:r w:rsidR="007E3DCC">
          <w:rPr>
            <w:rFonts w:ascii="Courier New" w:hAnsi="Courier New" w:cs="Courier New"/>
          </w:rPr>
          <w:t>)</w:t>
        </w:r>
        <w:r w:rsidR="007E3DCC" w:rsidRPr="00213BEC">
          <w:rPr>
            <w:rFonts w:ascii="Courier New" w:hAnsi="Courier New" w:cs="Courier New"/>
          </w:rPr>
          <w:t xml:space="preserve"> </w:t>
        </w:r>
      </w:ins>
      <w:proofErr w:type="spellStart"/>
      <w:proofErr w:type="gramStart"/>
      <w:r w:rsidRPr="00213BEC">
        <w:rPr>
          <w:rFonts w:ascii="Courier New" w:hAnsi="Courier New" w:cs="Courier New"/>
        </w:rPr>
        <w:t>mplsTopLabelType</w:t>
      </w:r>
      <w:proofErr w:type="spellEnd"/>
      <w:r w:rsidRPr="00213BEC">
        <w:rPr>
          <w:rFonts w:ascii="Courier New" w:hAnsi="Courier New" w:cs="Courier New"/>
        </w:rPr>
        <w:t>(</w:t>
      </w:r>
      <w:proofErr w:type="gramEnd"/>
      <w:r w:rsidRPr="00213BEC">
        <w:rPr>
          <w:rFonts w:ascii="Courier New" w:hAnsi="Courier New" w:cs="Courier New"/>
        </w:rPr>
        <w:t xml:space="preserve">46) </w:t>
      </w:r>
      <w:del w:id="15" w:author="BOUCADAIR Mohamed TGI/OLN" w:date="2021-06-23T16:59:00Z">
        <w:r w:rsidRPr="00213BEC" w:rsidDel="00E42B76">
          <w:rPr>
            <w:rFonts w:ascii="Courier New" w:hAnsi="Courier New" w:cs="Courier New"/>
          </w:rPr>
          <w:delText>describes</w:delText>
        </w:r>
      </w:del>
      <w:ins w:id="16" w:author="BOUCADAIR Mohamed TGI/OLN" w:date="2021-06-23T16:59:00Z">
        <w:r w:rsidR="00E42B76">
          <w:rPr>
            <w:rFonts w:ascii="Courier New" w:hAnsi="Courier New" w:cs="Courier New"/>
          </w:rPr>
          <w:t>identifies</w:t>
        </w:r>
      </w:ins>
    </w:p>
    <w:p w14:paraId="4271223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which</w:t>
      </w:r>
      <w:proofErr w:type="gramEnd"/>
      <w:r w:rsidRPr="00213BEC">
        <w:rPr>
          <w:rFonts w:ascii="Courier New" w:hAnsi="Courier New" w:cs="Courier New"/>
        </w:rPr>
        <w:t xml:space="preserve"> MPLS control plane protocol allocated the top-of-stack label in</w:t>
      </w:r>
    </w:p>
    <w:p w14:paraId="0939D71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the</w:t>
      </w:r>
      <w:proofErr w:type="gramEnd"/>
      <w:r w:rsidRPr="00213BEC">
        <w:rPr>
          <w:rFonts w:ascii="Courier New" w:hAnsi="Courier New" w:cs="Courier New"/>
        </w:rPr>
        <w:t xml:space="preserve"> MPLS label stack.  Section 7.2 of [RFC7012] </w:t>
      </w:r>
      <w:del w:id="17" w:author="BOUCADAIR Mohamed TGI/OLN" w:date="2021-06-23T17:00:00Z">
        <w:r w:rsidRPr="00213BEC" w:rsidDel="00E42B76">
          <w:rPr>
            <w:rFonts w:ascii="Courier New" w:hAnsi="Courier New" w:cs="Courier New"/>
          </w:rPr>
          <w:delText xml:space="preserve">describes </w:delText>
        </w:r>
      </w:del>
      <w:ins w:id="18" w:author="BOUCADAIR Mohamed TGI/OLN" w:date="2021-06-23T17:00:00Z">
        <w:r w:rsidR="00E42B76">
          <w:rPr>
            <w:rFonts w:ascii="Courier New" w:hAnsi="Courier New" w:cs="Courier New"/>
          </w:rPr>
          <w:t>creates</w:t>
        </w:r>
        <w:r w:rsidR="00E42B76" w:rsidRPr="00213BEC">
          <w:rPr>
            <w:rFonts w:ascii="Courier New" w:hAnsi="Courier New" w:cs="Courier New"/>
          </w:rPr>
          <w:t xml:space="preserve"> </w:t>
        </w:r>
      </w:ins>
      <w:r w:rsidRPr="00213BEC">
        <w:rPr>
          <w:rFonts w:ascii="Courier New" w:hAnsi="Courier New" w:cs="Courier New"/>
        </w:rPr>
        <w:t>the "IPFIX</w:t>
      </w:r>
    </w:p>
    <w:p w14:paraId="0AFD820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MPLS label type (Value 46)" </w:t>
      </w:r>
      <w:del w:id="19" w:author="BOUCADAIR Mohamed TGI/OLN" w:date="2021-06-23T17:01:00Z">
        <w:r w:rsidRPr="00213BEC" w:rsidDel="00E42B76">
          <w:rPr>
            <w:rFonts w:ascii="Courier New" w:hAnsi="Courier New" w:cs="Courier New"/>
          </w:rPr>
          <w:delText>sub-</w:delText>
        </w:r>
      </w:del>
      <w:proofErr w:type="spellStart"/>
      <w:ins w:id="20" w:author="BOUCADAIR Mohamed TGI/OLN" w:date="2021-06-23T17:01:00Z">
        <w:r w:rsidR="00E42B76">
          <w:rPr>
            <w:rFonts w:ascii="Courier New" w:hAnsi="Courier New" w:cs="Courier New"/>
          </w:rPr>
          <w:t>sub</w:t>
        </w:r>
      </w:ins>
      <w:r w:rsidRPr="00213BEC">
        <w:rPr>
          <w:rFonts w:ascii="Courier New" w:hAnsi="Courier New" w:cs="Courier New"/>
        </w:rPr>
        <w:t>registry</w:t>
      </w:r>
      <w:proofErr w:type="spellEnd"/>
      <w:r w:rsidRPr="00213BEC">
        <w:rPr>
          <w:rFonts w:ascii="Courier New" w:hAnsi="Courier New" w:cs="Courier New"/>
        </w:rPr>
        <w:t xml:space="preserve"> [IANA-IPFIX-IE46] where new</w:t>
      </w:r>
    </w:p>
    <w:p w14:paraId="3A71CC8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ins w:id="21" w:author="BOUCADAIR Mohamed TGI/OLN" w:date="2021-06-23T17:01:00Z">
        <w:r w:rsidR="00E42B76" w:rsidRPr="00E42B76">
          <w:rPr>
            <w:rFonts w:ascii="Courier New" w:hAnsi="Courier New" w:cs="Courier New"/>
          </w:rPr>
          <w:t>MPLS label types</w:t>
        </w:r>
      </w:ins>
      <w:del w:id="22" w:author="BOUCADAIR Mohamed TGI/OLN" w:date="2021-06-23T17:01:00Z">
        <w:r w:rsidRPr="00213BEC" w:rsidDel="00E42B76">
          <w:rPr>
            <w:rFonts w:ascii="Courier New" w:hAnsi="Courier New" w:cs="Courier New"/>
          </w:rPr>
          <w:delText>cod</w:delText>
        </w:r>
        <w:r w:rsidRPr="00213BEC" w:rsidDel="00E42B76">
          <w:rPr>
            <w:rFonts w:ascii="Courier New" w:hAnsi="Courier New" w:cs="Courier New"/>
          </w:rPr>
          <w:delText>e points</w:delText>
        </w:r>
      </w:del>
      <w:r w:rsidRPr="00213BEC">
        <w:rPr>
          <w:rFonts w:ascii="Courier New" w:hAnsi="Courier New" w:cs="Courier New"/>
        </w:rPr>
        <w:t xml:space="preserve"> should be added.  This document defines new code points</w:t>
      </w:r>
    </w:p>
    <w:p w14:paraId="3AC091F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to</w:t>
      </w:r>
      <w:proofErr w:type="gramEnd"/>
      <w:r w:rsidRPr="00213BEC">
        <w:rPr>
          <w:rFonts w:ascii="Courier New" w:hAnsi="Courier New" w:cs="Courier New"/>
        </w:rPr>
        <w:t xml:space="preserve"> address typical use cases that are discussed in Section 2.</w:t>
      </w:r>
    </w:p>
    <w:p w14:paraId="08AD782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1E7DA9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2.  MPLS Segment Routing Top Label Type</w:t>
      </w:r>
    </w:p>
    <w:p w14:paraId="36BAC6C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669736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commentRangeStart w:id="23"/>
      <w:r w:rsidRPr="00213BEC">
        <w:rPr>
          <w:rFonts w:ascii="Courier New" w:hAnsi="Courier New" w:cs="Courier New"/>
        </w:rPr>
        <w:t xml:space="preserve">   By introducing four new code points to the IPFIX </w:t>
      </w:r>
      <w:del w:id="24" w:author="BOUCADAIR Mohamed TGI/OLN" w:date="2021-06-23T17:02:00Z">
        <w:r w:rsidRPr="00213BEC" w:rsidDel="00E42B76">
          <w:rPr>
            <w:rFonts w:ascii="Courier New" w:hAnsi="Courier New" w:cs="Courier New"/>
          </w:rPr>
          <w:delText>information element</w:delText>
        </w:r>
      </w:del>
      <w:ins w:id="25" w:author="BOUCADAIR Mohamed TGI/OLN" w:date="2021-06-23T17:02:00Z">
        <w:r w:rsidR="00E42B76">
          <w:rPr>
            <w:rFonts w:ascii="Courier New" w:hAnsi="Courier New" w:cs="Courier New"/>
          </w:rPr>
          <w:t>IE</w:t>
        </w:r>
      </w:ins>
    </w:p>
    <w:p w14:paraId="067DFBF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13BEC">
        <w:rPr>
          <w:rFonts w:ascii="Courier New" w:hAnsi="Courier New" w:cs="Courier New"/>
        </w:rPr>
        <w:t>mplsTopLa</w:t>
      </w:r>
      <w:r w:rsidRPr="00213BEC">
        <w:rPr>
          <w:rFonts w:ascii="Courier New" w:hAnsi="Courier New" w:cs="Courier New"/>
        </w:rPr>
        <w:t>belType</w:t>
      </w:r>
      <w:proofErr w:type="spellEnd"/>
      <w:r w:rsidRPr="00213BEC">
        <w:rPr>
          <w:rFonts w:ascii="Courier New" w:hAnsi="Courier New" w:cs="Courier New"/>
        </w:rPr>
        <w:t>(</w:t>
      </w:r>
      <w:proofErr w:type="gramEnd"/>
      <w:r w:rsidRPr="00213BEC">
        <w:rPr>
          <w:rFonts w:ascii="Courier New" w:hAnsi="Courier New" w:cs="Courier New"/>
        </w:rPr>
        <w:t>46) for IS-IS, OSPFv2, OSPFv3</w:t>
      </w:r>
      <w:ins w:id="26" w:author="BOUCADAIR Mohamed TGI/OLN" w:date="2021-06-23T17:02:00Z">
        <w:r w:rsidR="00E42B76">
          <w:rPr>
            <w:rFonts w:ascii="Courier New" w:hAnsi="Courier New" w:cs="Courier New"/>
          </w:rPr>
          <w:t>,</w:t>
        </w:r>
      </w:ins>
      <w:r w:rsidRPr="00213BEC">
        <w:rPr>
          <w:rFonts w:ascii="Courier New" w:hAnsi="Courier New" w:cs="Courier New"/>
        </w:rPr>
        <w:t xml:space="preserve"> and BGP Prefix-SID,</w:t>
      </w:r>
    </w:p>
    <w:p w14:paraId="2A38AECA" w14:textId="77777777" w:rsidR="00000000" w:rsidRPr="00213BEC" w:rsidDel="00E42B76" w:rsidRDefault="00DC398D" w:rsidP="00E42B76">
      <w:pPr>
        <w:pStyle w:val="Textebrut"/>
        <w:rPr>
          <w:del w:id="27" w:author="BOUCADAIR Mohamed TGI/OLN" w:date="2021-06-23T17:03:00Z"/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del w:id="28" w:author="BOUCADAIR Mohamed TGI/OLN" w:date="2021-06-23T17:03:00Z">
        <w:r w:rsidRPr="00213BEC" w:rsidDel="00E42B76">
          <w:rPr>
            <w:rFonts w:ascii="Courier New" w:hAnsi="Courier New" w:cs="Courier New"/>
          </w:rPr>
          <w:delText>when Segment Routing with one of these four routing protocols is</w:delText>
        </w:r>
      </w:del>
    </w:p>
    <w:p w14:paraId="5B9656B8" w14:textId="77777777" w:rsidR="00000000" w:rsidRPr="00213BEC" w:rsidRDefault="00DC398D" w:rsidP="00E42B76">
      <w:pPr>
        <w:pStyle w:val="Textebrut"/>
        <w:rPr>
          <w:rFonts w:ascii="Courier New" w:hAnsi="Courier New" w:cs="Courier New"/>
        </w:rPr>
      </w:pPr>
      <w:del w:id="29" w:author="BOUCADAIR Mohamed TGI/OLN" w:date="2021-06-23T17:03:00Z">
        <w:r w:rsidRPr="00213BEC" w:rsidDel="00E42B76">
          <w:rPr>
            <w:rFonts w:ascii="Courier New" w:hAnsi="Courier New" w:cs="Courier New"/>
          </w:rPr>
          <w:delText xml:space="preserve">   deployed</w:delText>
        </w:r>
      </w:del>
      <w:r w:rsidRPr="00213BEC">
        <w:rPr>
          <w:rFonts w:ascii="Courier New" w:hAnsi="Courier New" w:cs="Courier New"/>
        </w:rPr>
        <w:t xml:space="preserve">, it is possible to identify </w:t>
      </w:r>
      <w:del w:id="30" w:author="BOUCADAIR Mohamed TGI/OLN" w:date="2021-06-23T17:04:00Z">
        <w:r w:rsidRPr="00213BEC" w:rsidDel="00E42B76">
          <w:rPr>
            <w:rFonts w:ascii="Courier New" w:hAnsi="Courier New" w:cs="Courier New"/>
          </w:rPr>
          <w:delText xml:space="preserve">into </w:delText>
        </w:r>
      </w:del>
      <w:r w:rsidRPr="00213BEC">
        <w:rPr>
          <w:rFonts w:ascii="Courier New" w:hAnsi="Courier New" w:cs="Courier New"/>
        </w:rPr>
        <w:t>which traffic is being</w:t>
      </w:r>
    </w:p>
    <w:p w14:paraId="3189BAC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forwarded</w:t>
      </w:r>
      <w:proofErr w:type="gramEnd"/>
      <w:r w:rsidRPr="00213BEC">
        <w:rPr>
          <w:rFonts w:ascii="Courier New" w:hAnsi="Courier New" w:cs="Courier New"/>
        </w:rPr>
        <w:t xml:space="preserve"> based </w:t>
      </w:r>
      <w:ins w:id="31" w:author="BOUCADAIR Mohamed TGI/OLN" w:date="2021-06-23T17:04:00Z">
        <w:r w:rsidR="00E42B76">
          <w:rPr>
            <w:rFonts w:ascii="Courier New" w:hAnsi="Courier New" w:cs="Courier New"/>
          </w:rPr>
          <w:t>up</w:t>
        </w:r>
      </w:ins>
      <w:r w:rsidRPr="00213BEC">
        <w:rPr>
          <w:rFonts w:ascii="Courier New" w:hAnsi="Courier New" w:cs="Courier New"/>
        </w:rPr>
        <w:t>on which MPLS control plane protocol</w:t>
      </w:r>
      <w:del w:id="32" w:author="BOUCADAIR Mohamed TGI/OLN" w:date="2021-06-23T17:05:00Z">
        <w:r w:rsidRPr="00213BEC" w:rsidDel="00E42B76">
          <w:rPr>
            <w:rFonts w:ascii="Courier New" w:hAnsi="Courier New" w:cs="Courier New"/>
          </w:rPr>
          <w:delText xml:space="preserve"> is in </w:delText>
        </w:r>
        <w:r w:rsidRPr="00213BEC" w:rsidDel="00E42B76">
          <w:rPr>
            <w:rFonts w:ascii="Courier New" w:hAnsi="Courier New" w:cs="Courier New"/>
          </w:rPr>
          <w:delText>use</w:delText>
        </w:r>
      </w:del>
      <w:r w:rsidRPr="00213BEC">
        <w:rPr>
          <w:rFonts w:ascii="Courier New" w:hAnsi="Courier New" w:cs="Courier New"/>
        </w:rPr>
        <w:t>.</w:t>
      </w:r>
      <w:commentRangeEnd w:id="23"/>
      <w:r w:rsidR="00E42B76">
        <w:rPr>
          <w:rStyle w:val="Marquedecommentaire"/>
          <w:rFonts w:asciiTheme="minorHAnsi" w:hAnsiTheme="minorHAnsi"/>
        </w:rPr>
        <w:commentReference w:id="23"/>
      </w:r>
    </w:p>
    <w:p w14:paraId="0BCFD17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EA2B1C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A typical use case </w:t>
      </w:r>
      <w:del w:id="33" w:author="BOUCADAIR Mohamed TGI/OLN" w:date="2021-06-23T17:05:00Z">
        <w:r w:rsidRPr="00213BEC" w:rsidDel="00E42B76">
          <w:rPr>
            <w:rFonts w:ascii="Courier New" w:hAnsi="Courier New" w:cs="Courier New"/>
          </w:rPr>
          <w:delText xml:space="preserve">scenario </w:delText>
        </w:r>
      </w:del>
      <w:r w:rsidRPr="00213BEC">
        <w:rPr>
          <w:rFonts w:ascii="Courier New" w:hAnsi="Courier New" w:cs="Courier New"/>
        </w:rPr>
        <w:t>is to monitor MPLS control plane</w:t>
      </w:r>
    </w:p>
    <w:p w14:paraId="028AA49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migrations</w:t>
      </w:r>
      <w:proofErr w:type="gramEnd"/>
      <w:r w:rsidRPr="00213BEC">
        <w:rPr>
          <w:rFonts w:ascii="Courier New" w:hAnsi="Courier New" w:cs="Courier New"/>
        </w:rPr>
        <w:t xml:space="preserve"> from LDP to IS-</w:t>
      </w:r>
      <w:r w:rsidRPr="00213BEC">
        <w:rPr>
          <w:rFonts w:ascii="Courier New" w:hAnsi="Courier New" w:cs="Courier New"/>
        </w:rPr>
        <w:t xml:space="preserve">IS </w:t>
      </w:r>
      <w:ins w:id="34" w:author="BOUCADAIR Mohamed TGI/OLN" w:date="2021-06-23T17:06:00Z">
        <w:r w:rsidR="00E42B76">
          <w:rPr>
            <w:rFonts w:ascii="Courier New" w:hAnsi="Courier New" w:cs="Courier New"/>
          </w:rPr>
          <w:t>(</w:t>
        </w:r>
      </w:ins>
      <w:r w:rsidRPr="00213BEC">
        <w:rPr>
          <w:rFonts w:ascii="Courier New" w:hAnsi="Courier New" w:cs="Courier New"/>
        </w:rPr>
        <w:t>or OSPF</w:t>
      </w:r>
      <w:ins w:id="35" w:author="BOUCADAIR Mohamed TGI/OLN" w:date="2021-06-23T17:06:00Z">
        <w:r w:rsidR="00E42B76">
          <w:rPr>
            <w:rFonts w:ascii="Courier New" w:hAnsi="Courier New" w:cs="Courier New"/>
          </w:rPr>
          <w:t>)</w:t>
        </w:r>
      </w:ins>
      <w:r w:rsidRPr="00213BEC">
        <w:rPr>
          <w:rFonts w:ascii="Courier New" w:hAnsi="Courier New" w:cs="Courier New"/>
        </w:rPr>
        <w:t xml:space="preserve"> Segment Routing.  Such a</w:t>
      </w:r>
    </w:p>
    <w:p w14:paraId="1BD9F0E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migration</w:t>
      </w:r>
      <w:proofErr w:type="gramEnd"/>
      <w:r w:rsidRPr="00213BEC">
        <w:rPr>
          <w:rFonts w:ascii="Courier New" w:hAnsi="Courier New" w:cs="Courier New"/>
        </w:rPr>
        <w:t xml:space="preserve"> can be done node by node as described in </w:t>
      </w:r>
      <w:ins w:id="36" w:author="BOUCADAIR Mohamed TGI/OLN" w:date="2021-06-23T16:53:00Z">
        <w:r w:rsidR="007E3DCC">
          <w:rPr>
            <w:rFonts w:ascii="Courier New" w:hAnsi="Courier New" w:cs="Courier New"/>
          </w:rPr>
          <w:t xml:space="preserve">Appendix A of </w:t>
        </w:r>
      </w:ins>
      <w:r w:rsidRPr="00213BEC">
        <w:rPr>
          <w:rFonts w:ascii="Courier New" w:hAnsi="Courier New" w:cs="Courier New"/>
        </w:rPr>
        <w:t>[RFC8661]</w:t>
      </w:r>
    </w:p>
    <w:p w14:paraId="12FBADE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del w:id="37" w:author="BOUCADAIR Mohamed TGI/OLN" w:date="2021-06-23T16:53:00Z">
        <w:r w:rsidRPr="00213BEC" w:rsidDel="007E3DCC">
          <w:rPr>
            <w:rFonts w:ascii="Courier New" w:hAnsi="Courier New" w:cs="Courier New"/>
          </w:rPr>
          <w:delText>Appendix A</w:delText>
        </w:r>
      </w:del>
      <w:r w:rsidRPr="00213BEC">
        <w:rPr>
          <w:rFonts w:ascii="Courier New" w:hAnsi="Courier New" w:cs="Courier New"/>
        </w:rPr>
        <w:t>.</w:t>
      </w:r>
    </w:p>
    <w:p w14:paraId="5C4B5B8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203E18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9EFBF7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D907C9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B08703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DC5D33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Graf                    Expires Decem</w:t>
      </w:r>
      <w:r w:rsidRPr="00213BEC">
        <w:rPr>
          <w:rFonts w:ascii="Courier New" w:hAnsi="Courier New" w:cs="Courier New"/>
        </w:rPr>
        <w:t>ber 24, 2021               [Page 2]</w:t>
      </w:r>
    </w:p>
    <w:p w14:paraId="2944814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br w:type="page"/>
      </w:r>
    </w:p>
    <w:p w14:paraId="44215A4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lastRenderedPageBreak/>
        <w:t>Internet-Draft   IPFIX MPLS Segment Routing Information        June 2021</w:t>
      </w:r>
    </w:p>
    <w:p w14:paraId="4E91914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17EA30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240849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Another use case</w:t>
      </w:r>
      <w:del w:id="38" w:author="BOUCADAIR Mohamed TGI/OLN" w:date="2021-06-23T16:53:00Z">
        <w:r w:rsidRPr="00213BEC" w:rsidDel="007E3DCC">
          <w:rPr>
            <w:rFonts w:ascii="Courier New" w:hAnsi="Courier New" w:cs="Courier New"/>
          </w:rPr>
          <w:delText xml:space="preserve"> scenario</w:delText>
        </w:r>
      </w:del>
      <w:r w:rsidRPr="00213BEC">
        <w:rPr>
          <w:rFonts w:ascii="Courier New" w:hAnsi="Courier New" w:cs="Courier New"/>
        </w:rPr>
        <w:t xml:space="preserve"> is to monitor MPLS control plane migrations</w:t>
      </w:r>
    </w:p>
    <w:p w14:paraId="702BF1F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from</w:t>
      </w:r>
      <w:proofErr w:type="gramEnd"/>
      <w:r w:rsidRPr="00213BEC">
        <w:rPr>
          <w:rFonts w:ascii="Courier New" w:hAnsi="Courier New" w:cs="Courier New"/>
        </w:rPr>
        <w:t xml:space="preserve"> dynamic BGP labels [RFC8277] to BGP Prefix-SID</w:t>
      </w:r>
      <w:ins w:id="39" w:author="BOUCADAIR Mohamed TGI/OLN" w:date="2021-06-23T17:09:00Z">
        <w:r w:rsidR="00E42B76">
          <w:rPr>
            <w:rFonts w:ascii="Courier New" w:hAnsi="Courier New" w:cs="Courier New"/>
          </w:rPr>
          <w:t>s</w:t>
        </w:r>
      </w:ins>
      <w:r w:rsidRPr="00213BEC">
        <w:rPr>
          <w:rFonts w:ascii="Courier New" w:hAnsi="Courier New" w:cs="Courier New"/>
        </w:rPr>
        <w:t xml:space="preserve"> </w:t>
      </w:r>
      <w:commentRangeStart w:id="40"/>
      <w:del w:id="41" w:author="BOUCADAIR Mohamed TGI/OLN" w:date="2021-06-23T17:08:00Z">
        <w:r w:rsidRPr="00213BEC" w:rsidDel="00E42B76">
          <w:rPr>
            <w:rFonts w:ascii="Courier New" w:hAnsi="Courier New" w:cs="Courier New"/>
          </w:rPr>
          <w:delText xml:space="preserve">[RFC8669] </w:delText>
        </w:r>
      </w:del>
      <w:commentRangeEnd w:id="40"/>
      <w:r w:rsidR="00E42B76">
        <w:rPr>
          <w:rStyle w:val="Marquedecommentaire"/>
          <w:rFonts w:asciiTheme="minorHAnsi" w:hAnsiTheme="minorHAnsi"/>
        </w:rPr>
        <w:commentReference w:id="40"/>
      </w:r>
      <w:r w:rsidRPr="00213BEC">
        <w:rPr>
          <w:rFonts w:ascii="Courier New" w:hAnsi="Courier New" w:cs="Courier New"/>
        </w:rPr>
        <w:t>in</w:t>
      </w:r>
    </w:p>
    <w:p w14:paraId="60EE91C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</w:t>
      </w:r>
      <w:r w:rsidRPr="00213BEC">
        <w:rPr>
          <w:rFonts w:ascii="Courier New" w:hAnsi="Courier New" w:cs="Courier New"/>
        </w:rPr>
        <w:t xml:space="preserve"> </w:t>
      </w:r>
      <w:proofErr w:type="gramStart"/>
      <w:ins w:id="42" w:author="BOUCADAIR Mohamed TGI/OLN" w:date="2021-06-23T16:53:00Z">
        <w:r w:rsidR="007E3DCC">
          <w:rPr>
            <w:rFonts w:ascii="Courier New" w:hAnsi="Courier New" w:cs="Courier New"/>
          </w:rPr>
          <w:t>the</w:t>
        </w:r>
        <w:proofErr w:type="gramEnd"/>
        <w:r w:rsidR="007E3DCC">
          <w:rPr>
            <w:rFonts w:ascii="Courier New" w:hAnsi="Courier New" w:cs="Courier New"/>
          </w:rPr>
          <w:t xml:space="preserve"> </w:t>
        </w:r>
      </w:ins>
      <w:r w:rsidRPr="00213BEC">
        <w:rPr>
          <w:rFonts w:ascii="Courier New" w:hAnsi="Courier New" w:cs="Courier New"/>
        </w:rPr>
        <w:t xml:space="preserve">context of </w:t>
      </w:r>
      <w:r w:rsidRPr="00213BEC">
        <w:rPr>
          <w:rFonts w:ascii="Courier New" w:hAnsi="Courier New" w:cs="Courier New"/>
        </w:rPr>
        <w:t xml:space="preserve">Seamless </w:t>
      </w:r>
      <w:r w:rsidRPr="00213BEC">
        <w:rPr>
          <w:rFonts w:ascii="Courier New" w:hAnsi="Courier New" w:cs="Courier New"/>
        </w:rPr>
        <w:t>MPLS SR described in Section 4.6 of</w:t>
      </w:r>
    </w:p>
    <w:p w14:paraId="3B5A913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[I-</w:t>
      </w:r>
      <w:proofErr w:type="spellStart"/>
      <w:r w:rsidRPr="00213BEC">
        <w:rPr>
          <w:rFonts w:ascii="Courier New" w:hAnsi="Courier New" w:cs="Courier New"/>
        </w:rPr>
        <w:t>D.hegde</w:t>
      </w:r>
      <w:proofErr w:type="spellEnd"/>
      <w:r w:rsidRPr="00213BEC">
        <w:rPr>
          <w:rFonts w:ascii="Courier New" w:hAnsi="Courier New" w:cs="Courier New"/>
        </w:rPr>
        <w:t>-spring-</w:t>
      </w:r>
      <w:proofErr w:type="spellStart"/>
      <w:r w:rsidRPr="00213BEC">
        <w:rPr>
          <w:rFonts w:ascii="Courier New" w:hAnsi="Courier New" w:cs="Courier New"/>
        </w:rPr>
        <w:t>mpls</w:t>
      </w:r>
      <w:proofErr w:type="spellEnd"/>
      <w:r w:rsidRPr="00213BEC">
        <w:rPr>
          <w:rFonts w:ascii="Courier New" w:hAnsi="Courier New" w:cs="Courier New"/>
        </w:rPr>
        <w:t>-seamless-</w:t>
      </w:r>
      <w:proofErr w:type="spellStart"/>
      <w:r w:rsidRPr="00213BEC">
        <w:rPr>
          <w:rFonts w:ascii="Courier New" w:hAnsi="Courier New" w:cs="Courier New"/>
        </w:rPr>
        <w:t>sr</w:t>
      </w:r>
      <w:proofErr w:type="spellEnd"/>
      <w:r w:rsidRPr="00213BEC">
        <w:rPr>
          <w:rFonts w:ascii="Courier New" w:hAnsi="Courier New" w:cs="Courier New"/>
        </w:rPr>
        <w:t>].</w:t>
      </w:r>
    </w:p>
    <w:p w14:paraId="1C82181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5E20E4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Both use cases can be verified by using </w:t>
      </w:r>
      <w:proofErr w:type="spellStart"/>
      <w:proofErr w:type="gramStart"/>
      <w:r w:rsidRPr="00213BEC">
        <w:rPr>
          <w:rFonts w:ascii="Courier New" w:hAnsi="Courier New" w:cs="Courier New"/>
        </w:rPr>
        <w:t>mplsTopLabelType</w:t>
      </w:r>
      <w:proofErr w:type="spellEnd"/>
      <w:r w:rsidRPr="00213BEC">
        <w:rPr>
          <w:rFonts w:ascii="Courier New" w:hAnsi="Courier New" w:cs="Courier New"/>
        </w:rPr>
        <w:t>(</w:t>
      </w:r>
      <w:proofErr w:type="gramEnd"/>
      <w:r w:rsidRPr="00213BEC">
        <w:rPr>
          <w:rFonts w:ascii="Courier New" w:hAnsi="Courier New" w:cs="Courier New"/>
        </w:rPr>
        <w:t>46),</w:t>
      </w:r>
    </w:p>
    <w:p w14:paraId="0C4AAC4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mplsTopLabelIPv4Address(</w:t>
      </w:r>
      <w:proofErr w:type="gramEnd"/>
      <w:r w:rsidRPr="00213BEC">
        <w:rPr>
          <w:rFonts w:ascii="Courier New" w:hAnsi="Courier New" w:cs="Courier New"/>
        </w:rPr>
        <w:t>47), mplsTopLabelIPv6Address(140),</w:t>
      </w:r>
    </w:p>
    <w:p w14:paraId="27C034F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13BEC">
        <w:rPr>
          <w:rFonts w:ascii="Courier New" w:hAnsi="Courier New" w:cs="Courier New"/>
        </w:rPr>
        <w:t>mplsTopLabelStackSection</w:t>
      </w:r>
      <w:proofErr w:type="spellEnd"/>
      <w:r w:rsidRPr="00213BEC">
        <w:rPr>
          <w:rFonts w:ascii="Courier New" w:hAnsi="Courier New" w:cs="Courier New"/>
        </w:rPr>
        <w:t>(</w:t>
      </w:r>
      <w:proofErr w:type="gramEnd"/>
      <w:r w:rsidRPr="00213BEC">
        <w:rPr>
          <w:rFonts w:ascii="Courier New" w:hAnsi="Courier New" w:cs="Courier New"/>
        </w:rPr>
        <w:t>70)</w:t>
      </w:r>
      <w:ins w:id="43" w:author="BOUCADAIR Mohamed TGI/OLN" w:date="2021-06-23T17:09:00Z">
        <w:r w:rsidR="006D0B44">
          <w:rPr>
            <w:rFonts w:ascii="Courier New" w:hAnsi="Courier New" w:cs="Courier New"/>
          </w:rPr>
          <w:t>,</w:t>
        </w:r>
      </w:ins>
      <w:r w:rsidRPr="00213BEC">
        <w:rPr>
          <w:rFonts w:ascii="Courier New" w:hAnsi="Courier New" w:cs="Courier New"/>
        </w:rPr>
        <w:t xml:space="preserve"> and </w:t>
      </w:r>
      <w:proofErr w:type="spellStart"/>
      <w:r w:rsidRPr="00213BEC">
        <w:rPr>
          <w:rFonts w:ascii="Courier New" w:hAnsi="Courier New" w:cs="Courier New"/>
        </w:rPr>
        <w:t>forwardingStatus</w:t>
      </w:r>
      <w:proofErr w:type="spellEnd"/>
      <w:r w:rsidRPr="00213BEC">
        <w:rPr>
          <w:rFonts w:ascii="Courier New" w:hAnsi="Courier New" w:cs="Courier New"/>
        </w:rPr>
        <w:t>(89) IEs to infer</w:t>
      </w:r>
      <w:ins w:id="44" w:author="BOUCADAIR Mohamed TGI/OLN" w:date="2021-06-23T17:09:00Z">
        <w:r w:rsidR="006D0B44">
          <w:rPr>
            <w:rFonts w:ascii="Courier New" w:hAnsi="Courier New" w:cs="Courier New"/>
          </w:rPr>
          <w:t>:</w:t>
        </w:r>
      </w:ins>
    </w:p>
    <w:p w14:paraId="13BD271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A91C07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o  how</w:t>
      </w:r>
      <w:proofErr w:type="gramEnd"/>
      <w:r w:rsidRPr="00213BEC">
        <w:rPr>
          <w:rFonts w:ascii="Courier New" w:hAnsi="Courier New" w:cs="Courier New"/>
        </w:rPr>
        <w:t xml:space="preserve"> many packets are forwarded or dropped</w:t>
      </w:r>
      <w:ins w:id="45" w:author="BOUCADAIR Mohamed TGI/OLN" w:date="2021-06-23T17:09:00Z">
        <w:r w:rsidR="006D0B44">
          <w:rPr>
            <w:rFonts w:ascii="Courier New" w:hAnsi="Courier New" w:cs="Courier New"/>
          </w:rPr>
          <w:t>,</w:t>
        </w:r>
      </w:ins>
    </w:p>
    <w:p w14:paraId="2491CC5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859963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o  if</w:t>
      </w:r>
      <w:proofErr w:type="gramEnd"/>
      <w:r w:rsidRPr="00213BEC">
        <w:rPr>
          <w:rFonts w:ascii="Courier New" w:hAnsi="Courier New" w:cs="Courier New"/>
        </w:rPr>
        <w:t xml:space="preserve"> dropped, for which reasons</w:t>
      </w:r>
      <w:ins w:id="46" w:author="BOUCADAIR Mohamed TGI/OLN" w:date="2021-06-23T17:10:00Z">
        <w:r w:rsidR="006D0B44">
          <w:rPr>
            <w:rFonts w:ascii="Courier New" w:hAnsi="Courier New" w:cs="Courier New"/>
          </w:rPr>
          <w:t>, and</w:t>
        </w:r>
      </w:ins>
    </w:p>
    <w:p w14:paraId="6FE405E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9C2836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13BEC">
        <w:rPr>
          <w:rFonts w:ascii="Courier New" w:hAnsi="Courier New" w:cs="Courier New"/>
        </w:rPr>
        <w:t>o</w:t>
      </w:r>
      <w:proofErr w:type="spellEnd"/>
      <w:r w:rsidRPr="00213BEC">
        <w:rPr>
          <w:rFonts w:ascii="Courier New" w:hAnsi="Courier New" w:cs="Courier New"/>
        </w:rPr>
        <w:t xml:space="preserve">  the</w:t>
      </w:r>
      <w:proofErr w:type="gramEnd"/>
      <w:r w:rsidRPr="00213BEC">
        <w:rPr>
          <w:rFonts w:ascii="Courier New" w:hAnsi="Courier New" w:cs="Courier New"/>
        </w:rPr>
        <w:t xml:space="preserve"> MPLS provider edge loopback address and label protocol</w:t>
      </w:r>
      <w:ins w:id="47" w:author="BOUCADAIR Mohamed TGI/OLN" w:date="2021-06-23T17:10:00Z">
        <w:r w:rsidR="006D0B44">
          <w:rPr>
            <w:rFonts w:ascii="Courier New" w:hAnsi="Courier New" w:cs="Courier New"/>
          </w:rPr>
          <w:t>.</w:t>
        </w:r>
      </w:ins>
    </w:p>
    <w:p w14:paraId="5637A0D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F23430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By looking at the MPLS label value itself, it is not always c</w:t>
      </w:r>
      <w:r w:rsidRPr="00213BEC">
        <w:rPr>
          <w:rFonts w:ascii="Courier New" w:hAnsi="Courier New" w:cs="Courier New"/>
        </w:rPr>
        <w:t>lear as</w:t>
      </w:r>
    </w:p>
    <w:p w14:paraId="76D06B3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to</w:t>
      </w:r>
      <w:proofErr w:type="gramEnd"/>
      <w:r w:rsidRPr="00213BEC">
        <w:rPr>
          <w:rFonts w:ascii="Courier New" w:hAnsi="Courier New" w:cs="Courier New"/>
        </w:rPr>
        <w:t xml:space="preserve"> which label protocol it belongs</w:t>
      </w:r>
      <w:ins w:id="48" w:author="BOUCADAIR Mohamed TGI/OLN" w:date="2021-06-23T17:10:00Z">
        <w:r w:rsidR="006D0B44">
          <w:rPr>
            <w:rFonts w:ascii="Courier New" w:hAnsi="Courier New" w:cs="Courier New"/>
          </w:rPr>
          <w:t xml:space="preserve">. This because </w:t>
        </w:r>
      </w:ins>
      <w:del w:id="49" w:author="BOUCADAIR Mohamed TGI/OLN" w:date="2021-06-23T17:10:00Z">
        <w:r w:rsidRPr="00213BEC" w:rsidDel="006D0B44">
          <w:rPr>
            <w:rFonts w:ascii="Courier New" w:hAnsi="Courier New" w:cs="Courier New"/>
          </w:rPr>
          <w:delText xml:space="preserve">, since </w:delText>
        </w:r>
      </w:del>
      <w:r w:rsidRPr="00213BEC">
        <w:rPr>
          <w:rFonts w:ascii="Courier New" w:hAnsi="Courier New" w:cs="Courier New"/>
        </w:rPr>
        <w:t xml:space="preserve">they </w:t>
      </w:r>
      <w:del w:id="50" w:author="BOUCADAIR Mohamed TGI/OLN" w:date="2021-06-23T17:10:00Z">
        <w:r w:rsidRPr="00213BEC" w:rsidDel="006D0B44">
          <w:rPr>
            <w:rFonts w:ascii="Courier New" w:hAnsi="Courier New" w:cs="Courier New"/>
          </w:rPr>
          <w:delText xml:space="preserve">could </w:delText>
        </w:r>
      </w:del>
      <w:ins w:id="51" w:author="BOUCADAIR Mohamed TGI/OLN" w:date="2021-06-23T17:10:00Z">
        <w:r w:rsidR="006D0B44">
          <w:rPr>
            <w:rFonts w:ascii="Courier New" w:hAnsi="Courier New" w:cs="Courier New"/>
          </w:rPr>
          <w:t>may</w:t>
        </w:r>
        <w:r w:rsidR="006D0B44" w:rsidRPr="00213BEC">
          <w:rPr>
            <w:rFonts w:ascii="Courier New" w:hAnsi="Courier New" w:cs="Courier New"/>
          </w:rPr>
          <w:t xml:space="preserve"> </w:t>
        </w:r>
      </w:ins>
      <w:del w:id="52" w:author="BOUCADAIR Mohamed TGI/OLN" w:date="2021-06-23T17:11:00Z">
        <w:r w:rsidRPr="00213BEC" w:rsidDel="006D0B44">
          <w:rPr>
            <w:rFonts w:ascii="Courier New" w:hAnsi="Courier New" w:cs="Courier New"/>
          </w:rPr>
          <w:delText>potentially</w:delText>
        </w:r>
      </w:del>
    </w:p>
    <w:p w14:paraId="34AD215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share</w:t>
      </w:r>
      <w:proofErr w:type="gramEnd"/>
      <w:r w:rsidRPr="00213BEC">
        <w:rPr>
          <w:rFonts w:ascii="Courier New" w:hAnsi="Courier New" w:cs="Courier New"/>
        </w:rPr>
        <w:t xml:space="preserve"> the same label allocation range.  This is, for example, the</w:t>
      </w:r>
    </w:p>
    <w:p w14:paraId="70E5388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case</w:t>
      </w:r>
      <w:proofErr w:type="gramEnd"/>
      <w:r w:rsidRPr="00213BEC">
        <w:rPr>
          <w:rFonts w:ascii="Courier New" w:hAnsi="Courier New" w:cs="Courier New"/>
        </w:rPr>
        <w:t xml:space="preserve"> for IGP-Adjacency </w:t>
      </w:r>
      <w:del w:id="53" w:author="BOUCADAIR Mohamed TGI/OLN" w:date="2021-06-23T17:11:00Z">
        <w:r w:rsidRPr="00213BEC" w:rsidDel="006D0B44">
          <w:rPr>
            <w:rFonts w:ascii="Courier New" w:hAnsi="Courier New" w:cs="Courier New"/>
          </w:rPr>
          <w:delText>SID's</w:delText>
        </w:r>
      </w:del>
      <w:ins w:id="54" w:author="BOUCADAIR Mohamed TGI/OLN" w:date="2021-06-23T17:11:00Z">
        <w:r w:rsidR="006D0B44">
          <w:rPr>
            <w:rFonts w:ascii="Courier New" w:hAnsi="Courier New" w:cs="Courier New"/>
          </w:rPr>
          <w:t>SIDs</w:t>
        </w:r>
      </w:ins>
      <w:r w:rsidRPr="00213BEC">
        <w:rPr>
          <w:rFonts w:ascii="Courier New" w:hAnsi="Courier New" w:cs="Courier New"/>
        </w:rPr>
        <w:t>, LDP</w:t>
      </w:r>
      <w:ins w:id="55" w:author="BOUCADAIR Mohamed TGI/OLN" w:date="2021-06-23T17:11:00Z">
        <w:r w:rsidR="006D0B44">
          <w:rPr>
            <w:rFonts w:ascii="Courier New" w:hAnsi="Courier New" w:cs="Courier New"/>
          </w:rPr>
          <w:t>,</w:t>
        </w:r>
      </w:ins>
      <w:r w:rsidRPr="00213BEC">
        <w:rPr>
          <w:rFonts w:ascii="Courier New" w:hAnsi="Courier New" w:cs="Courier New"/>
        </w:rPr>
        <w:t xml:space="preserve"> and dynamic BGP labels.</w:t>
      </w:r>
    </w:p>
    <w:p w14:paraId="24B7AF0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5C15FF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3.  IANA Considerations</w:t>
      </w:r>
    </w:p>
    <w:p w14:paraId="568ADC0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827977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ins w:id="56" w:author="BOUCADAIR Mohamed TGI/OLN" w:date="2021-06-23T17:11:00Z">
        <w:r w:rsidR="006D0B44">
          <w:rPr>
            <w:rFonts w:ascii="Courier New" w:hAnsi="Courier New" w:cs="Courier New"/>
          </w:rPr>
          <w:t xml:space="preserve">This document requests </w:t>
        </w:r>
      </w:ins>
      <w:r w:rsidRPr="00213BEC">
        <w:rPr>
          <w:rFonts w:ascii="Courier New" w:hAnsi="Courier New" w:cs="Courier New"/>
        </w:rPr>
        <w:t xml:space="preserve">IANA </w:t>
      </w:r>
      <w:del w:id="57" w:author="BOUCADAIR Mohamed TGI/OLN" w:date="2021-06-23T17:15:00Z">
        <w:r w:rsidRPr="00213BEC" w:rsidDel="006D0B44">
          <w:rPr>
            <w:rFonts w:ascii="Courier New" w:hAnsi="Courier New" w:cs="Courier New"/>
          </w:rPr>
          <w:delText xml:space="preserve">is </w:delText>
        </w:r>
      </w:del>
      <w:del w:id="58" w:author="BOUCADAIR Mohamed TGI/OLN" w:date="2021-06-23T17:11:00Z">
        <w:r w:rsidRPr="00213BEC" w:rsidDel="006D0B44">
          <w:rPr>
            <w:rFonts w:ascii="Courier New" w:hAnsi="Courier New" w:cs="Courier New"/>
          </w:rPr>
          <w:delText xml:space="preserve">requested </w:delText>
        </w:r>
      </w:del>
      <w:r w:rsidRPr="00213BEC">
        <w:rPr>
          <w:rFonts w:ascii="Courier New" w:hAnsi="Courier New" w:cs="Courier New"/>
        </w:rPr>
        <w:t xml:space="preserve">to </w:t>
      </w:r>
      <w:r w:rsidRPr="00213BEC">
        <w:rPr>
          <w:rFonts w:ascii="Courier New" w:hAnsi="Courier New" w:cs="Courier New"/>
        </w:rPr>
        <w:t xml:space="preserve">allocate </w:t>
      </w:r>
      <w:del w:id="59" w:author="BOUCADAIR Mohamed TGI/OLN" w:date="2021-06-23T17:12:00Z">
        <w:r w:rsidRPr="00213BEC" w:rsidDel="006D0B44">
          <w:rPr>
            <w:rFonts w:ascii="Courier New" w:hAnsi="Courier New" w:cs="Courier New"/>
          </w:rPr>
          <w:delText xml:space="preserve">four </w:delText>
        </w:r>
      </w:del>
      <w:ins w:id="60" w:author="BOUCADAIR Mohamed TGI/OLN" w:date="2021-06-23T17:12:00Z">
        <w:r w:rsidR="006D0B44">
          <w:rPr>
            <w:rFonts w:ascii="Courier New" w:hAnsi="Courier New" w:cs="Courier New"/>
          </w:rPr>
          <w:t>the following</w:t>
        </w:r>
        <w:r w:rsidR="006D0B44" w:rsidRPr="00213BEC">
          <w:rPr>
            <w:rFonts w:ascii="Courier New" w:hAnsi="Courier New" w:cs="Courier New"/>
          </w:rPr>
          <w:t xml:space="preserve"> </w:t>
        </w:r>
      </w:ins>
      <w:r w:rsidRPr="00213BEC">
        <w:rPr>
          <w:rFonts w:ascii="Courier New" w:hAnsi="Courier New" w:cs="Courier New"/>
        </w:rPr>
        <w:t>code points in the existing sub</w:t>
      </w:r>
      <w:del w:id="61" w:author="BOUCADAIR Mohamed TGI/OLN" w:date="2021-06-23T17:12:00Z">
        <w:r w:rsidRPr="00213BEC" w:rsidDel="006D0B44">
          <w:rPr>
            <w:rFonts w:ascii="Courier New" w:hAnsi="Courier New" w:cs="Courier New"/>
          </w:rPr>
          <w:delText>-</w:delText>
        </w:r>
      </w:del>
    </w:p>
    <w:p w14:paraId="11EB70E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registry</w:t>
      </w:r>
      <w:proofErr w:type="gramEnd"/>
      <w:r w:rsidRPr="00213BEC">
        <w:rPr>
          <w:rFonts w:ascii="Courier New" w:hAnsi="Courier New" w:cs="Courier New"/>
        </w:rPr>
        <w:t xml:space="preserve"> "IPFIX MPLS label type (Value 46)" </w:t>
      </w:r>
      <w:del w:id="62" w:author="BOUCADAIR Mohamed TGI/OLN" w:date="2021-06-23T17:15:00Z">
        <w:r w:rsidRPr="00213BEC" w:rsidDel="006D0B44">
          <w:rPr>
            <w:rFonts w:ascii="Courier New" w:hAnsi="Courier New" w:cs="Courier New"/>
          </w:rPr>
          <w:delText xml:space="preserve">of </w:delText>
        </w:r>
      </w:del>
      <w:ins w:id="63" w:author="BOUCADAIR Mohamed TGI/OLN" w:date="2021-06-23T17:15:00Z">
        <w:r w:rsidR="006D0B44">
          <w:rPr>
            <w:rFonts w:ascii="Courier New" w:hAnsi="Courier New" w:cs="Courier New"/>
          </w:rPr>
          <w:t>under</w:t>
        </w:r>
        <w:r w:rsidR="006D0B44" w:rsidRPr="00213BEC">
          <w:rPr>
            <w:rFonts w:ascii="Courier New" w:hAnsi="Courier New" w:cs="Courier New"/>
          </w:rPr>
          <w:t xml:space="preserve"> </w:t>
        </w:r>
      </w:ins>
      <w:r w:rsidRPr="00213BEC">
        <w:rPr>
          <w:rFonts w:ascii="Courier New" w:hAnsi="Courier New" w:cs="Courier New"/>
        </w:rPr>
        <w:t>the "IPFIX Information</w:t>
      </w:r>
    </w:p>
    <w:p w14:paraId="1057F7C3" w14:textId="77777777" w:rsidR="00000000" w:rsidRPr="00213BEC" w:rsidDel="006D0B44" w:rsidRDefault="00DC398D" w:rsidP="00213BEC">
      <w:pPr>
        <w:pStyle w:val="Textebrut"/>
        <w:rPr>
          <w:del w:id="64" w:author="BOUCADAIR Mohamed TGI/OLN" w:date="2021-06-23T17:12:00Z"/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Elements" registry </w:t>
      </w:r>
      <w:del w:id="65" w:author="BOUCADAIR Mohamed TGI/OLN" w:date="2021-06-23T17:12:00Z">
        <w:r w:rsidRPr="00213BEC" w:rsidDel="006D0B44">
          <w:rPr>
            <w:rFonts w:ascii="Courier New" w:hAnsi="Courier New" w:cs="Courier New"/>
          </w:rPr>
          <w:delText>for IS-IS, OSPFv2, OSPFv3 and BGP Prefix-SID</w:delText>
        </w:r>
      </w:del>
    </w:p>
    <w:p w14:paraId="19C8A824" w14:textId="77777777" w:rsidR="00000000" w:rsidRPr="00213BEC" w:rsidRDefault="00DC398D" w:rsidP="006D0B44">
      <w:pPr>
        <w:pStyle w:val="Textebrut"/>
        <w:rPr>
          <w:rFonts w:ascii="Courier New" w:hAnsi="Courier New" w:cs="Courier New"/>
        </w:rPr>
      </w:pPr>
      <w:del w:id="66" w:author="BOUCADAIR Mohamed TGI/OLN" w:date="2021-06-23T17:12:00Z">
        <w:r w:rsidRPr="00213BEC" w:rsidDel="006D0B44">
          <w:rPr>
            <w:rFonts w:ascii="Courier New" w:hAnsi="Courier New" w:cs="Courier New"/>
          </w:rPr>
          <w:delText xml:space="preserve">   Segment Routing extensions</w:delText>
        </w:r>
      </w:del>
      <w:proofErr w:type="gramStart"/>
      <w:ins w:id="67" w:author="BOUCADAIR Mohamed TGI/OLN" w:date="2021-06-23T17:12:00Z">
        <w:r w:rsidR="006D0B44">
          <w:rPr>
            <w:rFonts w:ascii="Courier New" w:hAnsi="Courier New" w:cs="Courier New"/>
          </w:rPr>
          <w:t>available</w:t>
        </w:r>
        <w:proofErr w:type="gramEnd"/>
        <w:r w:rsidR="006D0B44">
          <w:rPr>
            <w:rFonts w:ascii="Courier New" w:hAnsi="Courier New" w:cs="Courier New"/>
          </w:rPr>
          <w:t xml:space="preserve"> at </w:t>
        </w:r>
      </w:ins>
      <w:commentRangeStart w:id="68"/>
      <w:ins w:id="69" w:author="BOUCADAIR Mohamed TGI/OLN" w:date="2021-06-23T17:13:00Z">
        <w:r w:rsidR="006D0B44">
          <w:rPr>
            <w:rFonts w:ascii="Courier New" w:hAnsi="Courier New" w:cs="Courier New"/>
          </w:rPr>
          <w:t>[</w:t>
        </w:r>
      </w:ins>
      <w:ins w:id="70" w:author="BOUCADAIR Mohamed TGI/OLN" w:date="2021-06-23T17:15:00Z">
        <w:r w:rsidR="006D0B44">
          <w:rPr>
            <w:rFonts w:ascii="Courier New" w:hAnsi="Courier New" w:cs="Courier New"/>
          </w:rPr>
          <w:t>IANA-</w:t>
        </w:r>
      </w:ins>
      <w:ins w:id="71" w:author="BOUCADAIR Mohamed TGI/OLN" w:date="2021-06-23T17:13:00Z">
        <w:r w:rsidR="006D0B44">
          <w:rPr>
            <w:rFonts w:ascii="Courier New" w:hAnsi="Courier New" w:cs="Courier New"/>
          </w:rPr>
          <w:t>IPFIX]</w:t>
        </w:r>
      </w:ins>
      <w:commentRangeEnd w:id="68"/>
      <w:ins w:id="72" w:author="BOUCADAIR Mohamed TGI/OLN" w:date="2021-06-23T17:14:00Z">
        <w:r w:rsidR="006D0B44">
          <w:rPr>
            <w:rStyle w:val="Marquedecommentaire"/>
            <w:rFonts w:asciiTheme="minorHAnsi" w:hAnsiTheme="minorHAnsi"/>
          </w:rPr>
          <w:commentReference w:id="68"/>
        </w:r>
      </w:ins>
      <w:r w:rsidRPr="00213BEC">
        <w:rPr>
          <w:rFonts w:ascii="Courier New" w:hAnsi="Courier New" w:cs="Courier New"/>
        </w:rPr>
        <w:t>.</w:t>
      </w:r>
    </w:p>
    <w:p w14:paraId="41E73EA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F5C4544" w14:textId="77777777" w:rsidR="00000000" w:rsidRPr="00213BEC" w:rsidDel="00E95BA9" w:rsidRDefault="00DC398D" w:rsidP="00E95BA9">
      <w:pPr>
        <w:pStyle w:val="Textebrut"/>
        <w:rPr>
          <w:del w:id="73" w:author="BOUCADAIR Mohamed TGI/OLN" w:date="2021-06-23T17:26:00Z"/>
          <w:rFonts w:ascii="Courier New" w:hAnsi="Courier New" w:cs="Courier New"/>
        </w:rPr>
      </w:pPr>
      <w:commentRangeStart w:id="74"/>
      <w:del w:id="75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------------------------------</w:delText>
        </w:r>
        <w:r w:rsidRPr="00213BEC" w:rsidDel="00E95BA9">
          <w:rPr>
            <w:rFonts w:ascii="Courier New" w:hAnsi="Courier New" w:cs="Courier New"/>
          </w:rPr>
          <w:delText>-------------------------------------</w:delText>
        </w:r>
      </w:del>
    </w:p>
    <w:p w14:paraId="71DA3A69" w14:textId="77777777" w:rsidR="00000000" w:rsidRPr="00213BEC" w:rsidDel="00E95BA9" w:rsidRDefault="00DC398D" w:rsidP="00E95BA9">
      <w:pPr>
        <w:pStyle w:val="Textebrut"/>
        <w:rPr>
          <w:del w:id="76" w:author="BOUCADAIR Mohamed TGI/OLN" w:date="2021-06-23T17:26:00Z"/>
          <w:rFonts w:ascii="Courier New" w:hAnsi="Courier New" w:cs="Courier New"/>
        </w:rPr>
      </w:pPr>
      <w:del w:id="77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 Value|       Description              | Reference |  Requester  |</w:delText>
        </w:r>
      </w:del>
    </w:p>
    <w:p w14:paraId="5BFFBFE2" w14:textId="77777777" w:rsidR="00000000" w:rsidRPr="00213BEC" w:rsidDel="00E95BA9" w:rsidRDefault="00DC398D" w:rsidP="00E95BA9">
      <w:pPr>
        <w:pStyle w:val="Textebrut"/>
        <w:rPr>
          <w:del w:id="78" w:author="BOUCADAIR Mohamed TGI/OLN" w:date="2021-06-23T17:26:00Z"/>
          <w:rFonts w:ascii="Courier New" w:hAnsi="Courier New" w:cs="Courier New"/>
        </w:rPr>
      </w:pPr>
      <w:del w:id="79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|---------------------------------------------------|--------------</w:delText>
        </w:r>
      </w:del>
    </w:p>
    <w:p w14:paraId="7D71371C" w14:textId="77777777" w:rsidR="00000000" w:rsidRPr="00213BEC" w:rsidDel="00E95BA9" w:rsidRDefault="00DC398D" w:rsidP="00F832B3">
      <w:pPr>
        <w:pStyle w:val="Textebrut"/>
        <w:rPr>
          <w:del w:id="80" w:author="BOUCADAIR Mohamed TGI/OLN" w:date="2021-06-23T17:26:00Z"/>
          <w:rFonts w:ascii="Courier New" w:hAnsi="Courier New" w:cs="Courier New"/>
        </w:rPr>
      </w:pPr>
      <w:del w:id="81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 TBD1 | OSPFv2 Segment Routing         |  RFC8665  | [RFC-to</w:delText>
        </w:r>
        <w:r w:rsidRPr="00213BEC" w:rsidDel="00E95BA9">
          <w:rPr>
            <w:rFonts w:ascii="Courier New" w:hAnsi="Courier New" w:cs="Courier New"/>
          </w:rPr>
          <w:delText>-be] |</w:delText>
        </w:r>
      </w:del>
    </w:p>
    <w:p w14:paraId="7B5C3098" w14:textId="77777777" w:rsidR="00000000" w:rsidRPr="00213BEC" w:rsidDel="00E95BA9" w:rsidRDefault="00DC398D" w:rsidP="00E95BA9">
      <w:pPr>
        <w:pStyle w:val="Textebrut"/>
        <w:rPr>
          <w:del w:id="82" w:author="BOUCADAIR Mohamed TGI/OLN" w:date="2021-06-23T17:26:00Z"/>
          <w:rFonts w:ascii="Courier New" w:hAnsi="Courier New" w:cs="Courier New"/>
        </w:rPr>
        <w:pPrChange w:id="83" w:author="BOUCADAIR Mohamed TGI/OLN" w:date="2021-06-23T17:26:00Z">
          <w:pPr>
            <w:pStyle w:val="Textebrut"/>
          </w:pPr>
        </w:pPrChange>
      </w:pPr>
      <w:del w:id="84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|---------------------------------------------------|--------------</w:delText>
        </w:r>
      </w:del>
    </w:p>
    <w:p w14:paraId="1AC12823" w14:textId="77777777" w:rsidR="00000000" w:rsidRPr="00213BEC" w:rsidDel="00E95BA9" w:rsidRDefault="00DC398D" w:rsidP="00E95BA9">
      <w:pPr>
        <w:pStyle w:val="Textebrut"/>
        <w:rPr>
          <w:del w:id="85" w:author="BOUCADAIR Mohamed TGI/OLN" w:date="2021-06-23T17:26:00Z"/>
          <w:rFonts w:ascii="Courier New" w:hAnsi="Courier New" w:cs="Courier New"/>
        </w:rPr>
        <w:pPrChange w:id="86" w:author="BOUCADAIR Mohamed TGI/OLN" w:date="2021-06-23T17:26:00Z">
          <w:pPr>
            <w:pStyle w:val="Textebrut"/>
          </w:pPr>
        </w:pPrChange>
      </w:pPr>
      <w:del w:id="87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 TBD2 | OSPFv3 Segment Routing         |  RFC8666  | [RFC-to-be] |</w:delText>
        </w:r>
      </w:del>
    </w:p>
    <w:p w14:paraId="7F2D965C" w14:textId="77777777" w:rsidR="00000000" w:rsidRPr="00213BEC" w:rsidDel="00E95BA9" w:rsidRDefault="00DC398D" w:rsidP="00E95BA9">
      <w:pPr>
        <w:pStyle w:val="Textebrut"/>
        <w:rPr>
          <w:del w:id="88" w:author="BOUCADAIR Mohamed TGI/OLN" w:date="2021-06-23T17:26:00Z"/>
          <w:rFonts w:ascii="Courier New" w:hAnsi="Courier New" w:cs="Courier New"/>
        </w:rPr>
        <w:pPrChange w:id="89" w:author="BOUCADAIR Mohamed TGI/OLN" w:date="2021-06-23T17:26:00Z">
          <w:pPr>
            <w:pStyle w:val="Textebrut"/>
          </w:pPr>
        </w:pPrChange>
      </w:pPr>
      <w:del w:id="90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|---------------------------------------------------|--------------</w:delText>
        </w:r>
      </w:del>
    </w:p>
    <w:p w14:paraId="12EE4AD9" w14:textId="77777777" w:rsidR="00000000" w:rsidRPr="00213BEC" w:rsidDel="00E95BA9" w:rsidRDefault="00DC398D" w:rsidP="00E95BA9">
      <w:pPr>
        <w:pStyle w:val="Textebrut"/>
        <w:rPr>
          <w:del w:id="91" w:author="BOUCADAIR Mohamed TGI/OLN" w:date="2021-06-23T17:26:00Z"/>
          <w:rFonts w:ascii="Courier New" w:hAnsi="Courier New" w:cs="Courier New"/>
        </w:rPr>
        <w:pPrChange w:id="92" w:author="BOUCADAIR Mohamed TGI/OLN" w:date="2021-06-23T17:26:00Z">
          <w:pPr>
            <w:pStyle w:val="Textebrut"/>
          </w:pPr>
        </w:pPrChange>
      </w:pPr>
      <w:del w:id="93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 TBD3 | IS-IS Se</w:delText>
        </w:r>
        <w:r w:rsidRPr="00213BEC" w:rsidDel="00E95BA9">
          <w:rPr>
            <w:rFonts w:ascii="Courier New" w:hAnsi="Courier New" w:cs="Courier New"/>
          </w:rPr>
          <w:delText>gment Routing          |  RFC8667  | [RFC-to-be] |</w:delText>
        </w:r>
      </w:del>
    </w:p>
    <w:p w14:paraId="5ABA3162" w14:textId="77777777" w:rsidR="00000000" w:rsidRPr="00213BEC" w:rsidDel="00E95BA9" w:rsidRDefault="00DC398D" w:rsidP="00E95BA9">
      <w:pPr>
        <w:pStyle w:val="Textebrut"/>
        <w:rPr>
          <w:del w:id="94" w:author="BOUCADAIR Mohamed TGI/OLN" w:date="2021-06-23T17:26:00Z"/>
          <w:rFonts w:ascii="Courier New" w:hAnsi="Courier New" w:cs="Courier New"/>
        </w:rPr>
        <w:pPrChange w:id="95" w:author="BOUCADAIR Mohamed TGI/OLN" w:date="2021-06-23T17:26:00Z">
          <w:pPr>
            <w:pStyle w:val="Textebrut"/>
          </w:pPr>
        </w:pPrChange>
      </w:pPr>
      <w:del w:id="96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|---------------------------------------------------|------------</w:delText>
        </w:r>
      </w:del>
    </w:p>
    <w:p w14:paraId="3405728A" w14:textId="77777777" w:rsidR="00000000" w:rsidRPr="00213BEC" w:rsidDel="00E95BA9" w:rsidRDefault="00DC398D" w:rsidP="00E95BA9">
      <w:pPr>
        <w:pStyle w:val="Textebrut"/>
        <w:rPr>
          <w:del w:id="97" w:author="BOUCADAIR Mohamed TGI/OLN" w:date="2021-06-23T17:26:00Z"/>
          <w:rFonts w:ascii="Courier New" w:hAnsi="Courier New" w:cs="Courier New"/>
        </w:rPr>
        <w:pPrChange w:id="98" w:author="BOUCADAIR Mohamed TGI/OLN" w:date="2021-06-23T17:26:00Z">
          <w:pPr>
            <w:pStyle w:val="Textebrut"/>
          </w:pPr>
        </w:pPrChange>
      </w:pPr>
      <w:del w:id="99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| TBD4 | BGP Segment Routing Prefix-SID |  RFC8669  | [RFC-to-be] |</w:delText>
        </w:r>
      </w:del>
    </w:p>
    <w:p w14:paraId="5007EE3A" w14:textId="77777777" w:rsidR="00000000" w:rsidRPr="00213BEC" w:rsidRDefault="00DC398D" w:rsidP="00E95BA9">
      <w:pPr>
        <w:pStyle w:val="Textebrut"/>
        <w:rPr>
          <w:rFonts w:ascii="Courier New" w:hAnsi="Courier New" w:cs="Courier New"/>
        </w:rPr>
        <w:pPrChange w:id="100" w:author="BOUCADAIR Mohamed TGI/OLN" w:date="2021-06-23T17:26:00Z">
          <w:pPr>
            <w:pStyle w:val="Textebrut"/>
          </w:pPr>
        </w:pPrChange>
      </w:pPr>
      <w:del w:id="101" w:author="BOUCADAIR Mohamed TGI/OLN" w:date="2021-06-23T17:26:00Z">
        <w:r w:rsidRPr="00213BEC" w:rsidDel="00E95BA9">
          <w:rPr>
            <w:rFonts w:ascii="Courier New" w:hAnsi="Courier New" w:cs="Courier New"/>
          </w:rPr>
          <w:delText xml:space="preserve">       --------------------------------------------------</w:delText>
        </w:r>
        <w:r w:rsidRPr="00213BEC" w:rsidDel="00E95BA9">
          <w:rPr>
            <w:rFonts w:ascii="Courier New" w:hAnsi="Courier New" w:cs="Courier New"/>
          </w:rPr>
          <w:delText>----------------</w:delText>
        </w:r>
      </w:del>
      <w:r w:rsidRPr="00213BEC">
        <w:rPr>
          <w:rFonts w:ascii="Courier New" w:hAnsi="Courier New" w:cs="Courier New"/>
        </w:rPr>
        <w:t>-</w:t>
      </w:r>
      <w:commentRangeEnd w:id="74"/>
      <w:r w:rsidR="00E95BA9">
        <w:rPr>
          <w:rStyle w:val="Marquedecommentaire"/>
          <w:rFonts w:asciiTheme="minorHAnsi" w:hAnsiTheme="minorHAnsi"/>
        </w:rPr>
        <w:commentReference w:id="74"/>
      </w:r>
    </w:p>
    <w:p w14:paraId="5B4AF598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BOUCADAIR Mohamed TGI/OLN" w:date="2021-06-23T17:25:00Z"/>
          <w:rFonts w:ascii="Courier New" w:eastAsia="Times New Roman" w:hAnsi="Courier New" w:cs="Courier New"/>
          <w:sz w:val="20"/>
          <w:szCs w:val="20"/>
        </w:rPr>
      </w:pPr>
      <w:ins w:id="103" w:author="BOUCADAIR Mohamed TGI/OLN" w:date="2021-06-23T17:25:00Z"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--------------------------------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</w:ins>
    </w:p>
    <w:p w14:paraId="65BCAFD8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BOUCADAIR Mohamed TGI/OLN" w:date="2021-06-23T17:25:00Z"/>
          <w:rFonts w:ascii="Courier New" w:eastAsia="Times New Roman" w:hAnsi="Courier New" w:cs="Courier New"/>
          <w:sz w:val="20"/>
          <w:szCs w:val="20"/>
        </w:rPr>
      </w:pPr>
      <w:ins w:id="105" w:author="BOUCADAIR Mohamed TGI/OLN" w:date="2021-06-23T17:25:00Z"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| Value|       Description              | Reference </w:t>
        </w:r>
        <w:proofErr w:type="gramStart"/>
        <w:r w:rsidRPr="00E95BA9">
          <w:rPr>
            <w:rFonts w:ascii="Courier New" w:eastAsia="Times New Roman" w:hAnsi="Courier New" w:cs="Courier New"/>
            <w:sz w:val="20"/>
            <w:szCs w:val="20"/>
          </w:rPr>
          <w:t>|  Requester</w:t>
        </w:r>
        <w:proofErr w:type="gramEnd"/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  |</w:t>
        </w:r>
      </w:ins>
    </w:p>
    <w:p w14:paraId="12B2D354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BOUCADAIR Mohamed TGI/OLN" w:date="2021-06-23T17:26:00Z"/>
          <w:rFonts w:ascii="Courier New" w:eastAsia="Times New Roman" w:hAnsi="Courier New" w:cs="Courier New"/>
          <w:sz w:val="20"/>
          <w:szCs w:val="20"/>
        </w:rPr>
      </w:pPr>
      <w:ins w:id="107" w:author="BOUCADAIR Mohamed TGI/OLN" w:date="2021-06-23T17:26:00Z"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--------------------------------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</w:ins>
    </w:p>
    <w:p w14:paraId="7161F988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BOUCADAIR Mohamed TGI/OLN" w:date="2021-06-23T17:25:00Z"/>
          <w:rFonts w:ascii="Courier New" w:eastAsia="Times New Roman" w:hAnsi="Courier New" w:cs="Courier New"/>
          <w:sz w:val="20"/>
          <w:szCs w:val="20"/>
        </w:rPr>
      </w:pPr>
      <w:ins w:id="109" w:author="BOUCADAIR Mohamed TGI/OLN" w:date="2021-06-23T17:25:00Z"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| TBD1 | OSPFv2 Segment Routing         </w:t>
        </w:r>
        <w:proofErr w:type="gramStart"/>
        <w:r w:rsidRPr="00E95BA9">
          <w:rPr>
            <w:rFonts w:ascii="Courier New" w:eastAsia="Times New Roman" w:hAnsi="Courier New" w:cs="Courier New"/>
            <w:sz w:val="20"/>
            <w:szCs w:val="20"/>
          </w:rPr>
          <w:t>|  RFC8665</w:t>
        </w:r>
        <w:proofErr w:type="gramEnd"/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  | [RFC-to-be] |</w:t>
        </w:r>
      </w:ins>
    </w:p>
    <w:p w14:paraId="56AEC333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BOUCADAIR Mohamed TGI/OLN" w:date="2021-06-23T17:26:00Z"/>
          <w:rFonts w:ascii="Courier New" w:eastAsia="Times New Roman" w:hAnsi="Courier New" w:cs="Courier New"/>
          <w:sz w:val="20"/>
          <w:szCs w:val="20"/>
        </w:rPr>
      </w:pPr>
      <w:ins w:id="111" w:author="BOUCADAIR Mohamed TGI/OLN" w:date="2021-06-23T17:26:00Z"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--------------------------------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</w:ins>
    </w:p>
    <w:p w14:paraId="098371D8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BOUCADAIR Mohamed TGI/OLN" w:date="2021-06-23T17:25:00Z"/>
          <w:rFonts w:ascii="Courier New" w:eastAsia="Times New Roman" w:hAnsi="Courier New" w:cs="Courier New"/>
          <w:sz w:val="20"/>
          <w:szCs w:val="20"/>
        </w:rPr>
      </w:pPr>
      <w:ins w:id="113" w:author="BOUCADAIR Mohamed TGI/OLN" w:date="2021-06-23T17:25:00Z"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| TBD2 | OSPFv3 Segment Routing         </w:t>
        </w:r>
        <w:proofErr w:type="gramStart"/>
        <w:r w:rsidRPr="00E95BA9">
          <w:rPr>
            <w:rFonts w:ascii="Courier New" w:eastAsia="Times New Roman" w:hAnsi="Courier New" w:cs="Courier New"/>
            <w:sz w:val="20"/>
            <w:szCs w:val="20"/>
          </w:rPr>
          <w:t>|  RFC8666</w:t>
        </w:r>
        <w:proofErr w:type="gramEnd"/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  | [RFC-to-be] |</w:t>
        </w:r>
      </w:ins>
    </w:p>
    <w:p w14:paraId="12B317AE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BOUCADAIR Mohamed TGI/OLN" w:date="2021-06-23T17:26:00Z"/>
          <w:rFonts w:ascii="Courier New" w:eastAsia="Times New Roman" w:hAnsi="Courier New" w:cs="Courier New"/>
          <w:sz w:val="20"/>
          <w:szCs w:val="20"/>
        </w:rPr>
      </w:pPr>
      <w:ins w:id="115" w:author="BOUCADAIR Mohamed TGI/OLN" w:date="2021-06-23T17:26:00Z"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--------------------------------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</w:ins>
    </w:p>
    <w:p w14:paraId="7BA02821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BOUCADAIR Mohamed TGI/OLN" w:date="2021-06-23T17:25:00Z"/>
          <w:rFonts w:ascii="Courier New" w:eastAsia="Times New Roman" w:hAnsi="Courier New" w:cs="Courier New"/>
          <w:sz w:val="20"/>
          <w:szCs w:val="20"/>
        </w:rPr>
      </w:pPr>
      <w:ins w:id="117" w:author="BOUCADAIR Mohamed TGI/OLN" w:date="2021-06-23T17:25:00Z"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| TBD3 | IS-IS Segment Routing          </w:t>
        </w:r>
        <w:proofErr w:type="gramStart"/>
        <w:r w:rsidRPr="00E95BA9">
          <w:rPr>
            <w:rFonts w:ascii="Courier New" w:eastAsia="Times New Roman" w:hAnsi="Courier New" w:cs="Courier New"/>
            <w:sz w:val="20"/>
            <w:szCs w:val="20"/>
          </w:rPr>
          <w:t>|  RFC8667</w:t>
        </w:r>
        <w:proofErr w:type="gramEnd"/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  | [RFC-to-be] |</w:t>
        </w:r>
      </w:ins>
    </w:p>
    <w:p w14:paraId="4A30637D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BOUCADAIR Mohamed TGI/OLN" w:date="2021-06-23T17:26:00Z"/>
          <w:rFonts w:ascii="Courier New" w:eastAsia="Times New Roman" w:hAnsi="Courier New" w:cs="Courier New"/>
          <w:sz w:val="20"/>
          <w:szCs w:val="20"/>
        </w:rPr>
      </w:pPr>
      <w:ins w:id="119" w:author="BOUCADAIR Mohamed TGI/OLN" w:date="2021-06-23T17:26:00Z">
        <w:r>
          <w:rPr>
            <w:rFonts w:ascii="Courier New" w:eastAsia="Times New Roman" w:hAnsi="Courier New" w:cs="Courier New"/>
            <w:sz w:val="20"/>
            <w:szCs w:val="20"/>
          </w:rPr>
          <w:lastRenderedPageBreak/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--------------------------------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</w:ins>
    </w:p>
    <w:p w14:paraId="3D6582A9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BOUCADAIR Mohamed TGI/OLN" w:date="2021-06-23T17:25:00Z"/>
          <w:rFonts w:ascii="Courier New" w:eastAsia="Times New Roman" w:hAnsi="Courier New" w:cs="Courier New"/>
          <w:sz w:val="20"/>
          <w:szCs w:val="20"/>
        </w:rPr>
      </w:pPr>
      <w:ins w:id="121" w:author="BOUCADAIR Mohamed TGI/OLN" w:date="2021-06-23T17:25:00Z"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| TBD4 | BGP Segment Routing Prefix-SID </w:t>
        </w:r>
        <w:proofErr w:type="gramStart"/>
        <w:r w:rsidRPr="00E95BA9">
          <w:rPr>
            <w:rFonts w:ascii="Courier New" w:eastAsia="Times New Roman" w:hAnsi="Courier New" w:cs="Courier New"/>
            <w:sz w:val="20"/>
            <w:szCs w:val="20"/>
          </w:rPr>
          <w:t>|  RFC8669</w:t>
        </w:r>
        <w:proofErr w:type="gramEnd"/>
        <w:r w:rsidRPr="00E95BA9">
          <w:rPr>
            <w:rFonts w:ascii="Courier New" w:eastAsia="Times New Roman" w:hAnsi="Courier New" w:cs="Courier New"/>
            <w:sz w:val="20"/>
            <w:szCs w:val="20"/>
          </w:rPr>
          <w:t xml:space="preserve">  | [RFC-to-be] |</w:t>
        </w:r>
      </w:ins>
    </w:p>
    <w:p w14:paraId="7A525579" w14:textId="77777777" w:rsidR="00E95BA9" w:rsidRPr="00E95BA9" w:rsidRDefault="00E95BA9" w:rsidP="00E95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BOUCADAIR Mohamed TGI/OLN" w:date="2021-06-23T17:26:00Z"/>
          <w:rFonts w:ascii="Courier New" w:eastAsia="Times New Roman" w:hAnsi="Courier New" w:cs="Courier New"/>
          <w:sz w:val="20"/>
          <w:szCs w:val="20"/>
        </w:rPr>
      </w:pPr>
      <w:ins w:id="123" w:author="BOUCADAIR Mohamed TGI/OLN" w:date="2021-06-23T17:26:00Z"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--------------------------------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  <w:r w:rsidRPr="00E95BA9">
          <w:rPr>
            <w:rFonts w:ascii="Courier New" w:eastAsia="Times New Roman" w:hAnsi="Courier New" w:cs="Courier New"/>
            <w:sz w:val="20"/>
            <w:szCs w:val="20"/>
          </w:rPr>
          <w:t>-------------</w:t>
        </w:r>
        <w:r>
          <w:rPr>
            <w:rFonts w:ascii="Courier New" w:eastAsia="Times New Roman" w:hAnsi="Courier New" w:cs="Courier New"/>
            <w:sz w:val="20"/>
            <w:szCs w:val="20"/>
          </w:rPr>
          <w:t>+</w:t>
        </w:r>
      </w:ins>
    </w:p>
    <w:p w14:paraId="43A5F91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152DEF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</w:t>
      </w:r>
      <w:del w:id="124" w:author="BOUCADAIR Mohamed TGI/OLN" w:date="2021-06-23T17:16:00Z">
        <w:r w:rsidRPr="00213BEC" w:rsidDel="006D0B44">
          <w:rPr>
            <w:rFonts w:ascii="Courier New" w:hAnsi="Courier New" w:cs="Courier New"/>
          </w:rPr>
          <w:delText xml:space="preserve">Figure </w:delText>
        </w:r>
      </w:del>
      <w:ins w:id="125" w:author="BOUCADAIR Mohamed TGI/OLN" w:date="2021-06-23T17:16:00Z">
        <w:r w:rsidR="006D0B44">
          <w:rPr>
            <w:rFonts w:ascii="Courier New" w:hAnsi="Courier New" w:cs="Courier New"/>
          </w:rPr>
          <w:t>Table</w:t>
        </w:r>
        <w:r w:rsidR="006D0B44" w:rsidRPr="00213BEC">
          <w:rPr>
            <w:rFonts w:ascii="Courier New" w:hAnsi="Courier New" w:cs="Courier New"/>
          </w:rPr>
          <w:t xml:space="preserve"> </w:t>
        </w:r>
      </w:ins>
      <w:r w:rsidRPr="00213BEC">
        <w:rPr>
          <w:rFonts w:ascii="Courier New" w:hAnsi="Courier New" w:cs="Courier New"/>
        </w:rPr>
        <w:t xml:space="preserve">1: Updates to "IPFIX MPLS label type (Value 46)" </w:t>
      </w:r>
      <w:proofErr w:type="spellStart"/>
      <w:r w:rsidRPr="00213BEC">
        <w:rPr>
          <w:rFonts w:ascii="Courier New" w:hAnsi="Courier New" w:cs="Courier New"/>
        </w:rPr>
        <w:t>SubRegistry</w:t>
      </w:r>
      <w:proofErr w:type="spellEnd"/>
    </w:p>
    <w:p w14:paraId="7340BF9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602C220" w14:textId="77777777" w:rsidR="00000000" w:rsidRPr="00213BEC" w:rsidDel="006D0B44" w:rsidRDefault="00DC398D" w:rsidP="00213BEC">
      <w:pPr>
        <w:pStyle w:val="Textebrut"/>
        <w:rPr>
          <w:del w:id="126" w:author="BOUCADAIR Mohamed TGI/OLN" w:date="2021-06-23T17:17:00Z"/>
          <w:rFonts w:ascii="Courier New" w:hAnsi="Courier New" w:cs="Courier New"/>
        </w:rPr>
      </w:pPr>
      <w:commentRangeStart w:id="127"/>
      <w:del w:id="128" w:author="BOUCADAIR Mohamed TGI/OLN" w:date="2021-06-23T17:17:00Z">
        <w:r w:rsidRPr="00213BEC" w:rsidDel="006D0B44">
          <w:rPr>
            <w:rFonts w:ascii="Courier New" w:hAnsi="Courier New" w:cs="Courier New"/>
          </w:rPr>
          <w:delText xml:space="preserve">   Note to IANA:</w:delText>
        </w:r>
      </w:del>
    </w:p>
    <w:p w14:paraId="02DDF70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859AFBE" w14:textId="77777777" w:rsidR="00000000" w:rsidRPr="00213BEC" w:rsidDel="006D0B44" w:rsidRDefault="00DC398D" w:rsidP="00213BEC">
      <w:pPr>
        <w:pStyle w:val="Textebrut"/>
        <w:rPr>
          <w:del w:id="129" w:author="BOUCADAIR Mohamed TGI/OLN" w:date="2021-06-23T17:16:00Z"/>
          <w:rFonts w:ascii="Courier New" w:hAnsi="Courier New" w:cs="Courier New"/>
        </w:rPr>
      </w:pPr>
      <w:del w:id="130" w:author="BOUCADAIR Mohamed TGI/OLN" w:date="2021-06-23T17:16:00Z">
        <w:r w:rsidRPr="00213BEC" w:rsidDel="006D0B44">
          <w:rPr>
            <w:rFonts w:ascii="Courier New" w:hAnsi="Courier New" w:cs="Courier New"/>
          </w:rPr>
          <w:delText xml:space="preserve">   o  Please assign TBD1 to 4 to the next available numbers according to</w:delText>
        </w:r>
      </w:del>
    </w:p>
    <w:p w14:paraId="43B7BF5A" w14:textId="77777777" w:rsidR="00000000" w:rsidRPr="00213BEC" w:rsidDel="006D0B44" w:rsidRDefault="00DC398D" w:rsidP="00213BEC">
      <w:pPr>
        <w:pStyle w:val="Textebrut"/>
        <w:rPr>
          <w:del w:id="131" w:author="BOUCADAIR Mohamed TGI/OLN" w:date="2021-06-23T17:16:00Z"/>
          <w:rFonts w:ascii="Courier New" w:hAnsi="Courier New" w:cs="Courier New"/>
        </w:rPr>
      </w:pPr>
      <w:del w:id="132" w:author="BOUCADAIR Mohamed TGI/OLN" w:date="2021-06-23T17:16:00Z">
        <w:r w:rsidRPr="00213BEC" w:rsidDel="006D0B44">
          <w:rPr>
            <w:rFonts w:ascii="Courier New" w:hAnsi="Courier New" w:cs="Courier New"/>
          </w:rPr>
          <w:delText xml:space="preserve">      the "IPFIX MPLS label type (Value 46)" sub-registry</w:delText>
        </w:r>
      </w:del>
    </w:p>
    <w:p w14:paraId="7B34BA6E" w14:textId="77777777" w:rsidR="00000000" w:rsidRPr="00213BEC" w:rsidDel="006D0B44" w:rsidRDefault="00DC398D" w:rsidP="00213BEC">
      <w:pPr>
        <w:pStyle w:val="Textebrut"/>
        <w:rPr>
          <w:del w:id="133" w:author="BOUCADAIR Mohamed TGI/OLN" w:date="2021-06-23T17:16:00Z"/>
          <w:rFonts w:ascii="Courier New" w:hAnsi="Courier New" w:cs="Courier New"/>
        </w:rPr>
      </w:pPr>
      <w:del w:id="134" w:author="BOUCADAIR Mohamed TGI/OLN" w:date="2021-06-23T17:16:00Z">
        <w:r w:rsidRPr="00213BEC" w:rsidDel="006D0B44">
          <w:rPr>
            <w:rFonts w:ascii="Courier New" w:hAnsi="Courier New" w:cs="Courier New"/>
          </w:rPr>
          <w:delText xml:space="preserve">      [IANA-IPFIX-</w:delText>
        </w:r>
        <w:r w:rsidRPr="00213BEC" w:rsidDel="006D0B44">
          <w:rPr>
            <w:rFonts w:ascii="Courier New" w:hAnsi="Courier New" w:cs="Courier New"/>
          </w:rPr>
          <w:delText>IE46] procedure.</w:delText>
        </w:r>
      </w:del>
      <w:commentRangeEnd w:id="127"/>
      <w:r w:rsidR="006D0B44">
        <w:rPr>
          <w:rStyle w:val="Marquedecommentaire"/>
          <w:rFonts w:asciiTheme="minorHAnsi" w:hAnsiTheme="minorHAnsi"/>
        </w:rPr>
        <w:commentReference w:id="127"/>
      </w:r>
    </w:p>
    <w:p w14:paraId="30E10CE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4B8554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EAC657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6BCD2C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4EE183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D23071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Graf                    Expires December 24, 2021               [Page 3]</w:t>
      </w:r>
    </w:p>
    <w:p w14:paraId="73D3B76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br w:type="page"/>
      </w:r>
    </w:p>
    <w:p w14:paraId="1C30A1B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lastRenderedPageBreak/>
        <w:t>Internet-Draft   IPFIX MPLS Segment Routing Information        June 2021</w:t>
      </w:r>
    </w:p>
    <w:p w14:paraId="10B9EB7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789F35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24A2229" w14:textId="77777777" w:rsidR="00000000" w:rsidRPr="00213BEC" w:rsidDel="006D0B44" w:rsidRDefault="00DC398D" w:rsidP="00213BEC">
      <w:pPr>
        <w:pStyle w:val="Textebrut"/>
        <w:rPr>
          <w:del w:id="135" w:author="BOUCADAIR Mohamed TGI/OLN" w:date="2021-06-23T17:17:00Z"/>
          <w:rFonts w:ascii="Courier New" w:hAnsi="Courier New" w:cs="Courier New"/>
        </w:rPr>
      </w:pPr>
      <w:del w:id="136" w:author="BOUCADAIR Mohamed TGI/OLN" w:date="2021-06-23T17:17:00Z">
        <w:r w:rsidRPr="00213BEC" w:rsidDel="006D0B44">
          <w:rPr>
            <w:rFonts w:ascii="Courier New" w:hAnsi="Courier New" w:cs="Courier New"/>
          </w:rPr>
          <w:delText xml:space="preserve">   o  Please replace the [RFC-to-be] with the RFC number assigned to</w:delText>
        </w:r>
      </w:del>
    </w:p>
    <w:p w14:paraId="410D3D89" w14:textId="77777777" w:rsidR="00000000" w:rsidRPr="00213BEC" w:rsidDel="006D0B44" w:rsidRDefault="00DC398D" w:rsidP="00213BEC">
      <w:pPr>
        <w:pStyle w:val="Textebrut"/>
        <w:rPr>
          <w:del w:id="137" w:author="BOUCADAIR Mohamed TGI/OLN" w:date="2021-06-23T17:17:00Z"/>
          <w:rFonts w:ascii="Courier New" w:hAnsi="Courier New" w:cs="Courier New"/>
        </w:rPr>
      </w:pPr>
      <w:del w:id="138" w:author="BOUCADAIR Mohamed TGI/OLN" w:date="2021-06-23T17:17:00Z">
        <w:r w:rsidRPr="00213BEC" w:rsidDel="006D0B44">
          <w:rPr>
            <w:rFonts w:ascii="Courier New" w:hAnsi="Courier New" w:cs="Courier New"/>
          </w:rPr>
          <w:delText xml:space="preserve">      this docu</w:delText>
        </w:r>
        <w:r w:rsidRPr="00213BEC" w:rsidDel="006D0B44">
          <w:rPr>
            <w:rFonts w:ascii="Courier New" w:hAnsi="Courier New" w:cs="Courier New"/>
          </w:rPr>
          <w:delText>ment.</w:delText>
        </w:r>
      </w:del>
    </w:p>
    <w:p w14:paraId="33FE84E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63DDE2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Note to </w:t>
      </w:r>
      <w:ins w:id="139" w:author="BOUCADAIR Mohamed TGI/OLN" w:date="2021-06-23T17:18:00Z">
        <w:r w:rsidR="006D0B44">
          <w:rPr>
            <w:rFonts w:ascii="Courier New" w:hAnsi="Courier New" w:cs="Courier New"/>
          </w:rPr>
          <w:t xml:space="preserve">the </w:t>
        </w:r>
      </w:ins>
      <w:r w:rsidRPr="00213BEC">
        <w:rPr>
          <w:rFonts w:ascii="Courier New" w:hAnsi="Courier New" w:cs="Courier New"/>
        </w:rPr>
        <w:t>RFC</w:t>
      </w:r>
      <w:del w:id="140" w:author="BOUCADAIR Mohamed TGI/OLN" w:date="2021-06-23T17:18:00Z">
        <w:r w:rsidRPr="00213BEC" w:rsidDel="006D0B44">
          <w:rPr>
            <w:rFonts w:ascii="Courier New" w:hAnsi="Courier New" w:cs="Courier New"/>
          </w:rPr>
          <w:delText>-e</w:delText>
        </w:r>
      </w:del>
      <w:ins w:id="141" w:author="BOUCADAIR Mohamed TGI/OLN" w:date="2021-06-23T17:18:00Z">
        <w:r w:rsidR="006D0B44">
          <w:rPr>
            <w:rFonts w:ascii="Courier New" w:hAnsi="Courier New" w:cs="Courier New"/>
          </w:rPr>
          <w:t xml:space="preserve"> E</w:t>
        </w:r>
      </w:ins>
      <w:r w:rsidRPr="00213BEC">
        <w:rPr>
          <w:rFonts w:ascii="Courier New" w:hAnsi="Courier New" w:cs="Courier New"/>
        </w:rPr>
        <w:t>ditor:</w:t>
      </w:r>
    </w:p>
    <w:p w14:paraId="4E811DA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A5C013D" w14:textId="77777777" w:rsidR="006D0B44" w:rsidRDefault="00DC398D" w:rsidP="00213BEC">
      <w:pPr>
        <w:pStyle w:val="Textebrut"/>
        <w:rPr>
          <w:ins w:id="142" w:author="BOUCADAIR Mohamed TGI/OLN" w:date="2021-06-23T17:17:00Z"/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 xml:space="preserve">o  </w:t>
      </w:r>
      <w:r w:rsidRPr="00213BEC">
        <w:rPr>
          <w:rFonts w:ascii="Courier New" w:hAnsi="Courier New" w:cs="Courier New"/>
        </w:rPr>
        <w:t>Please</w:t>
      </w:r>
      <w:proofErr w:type="gramEnd"/>
      <w:r w:rsidRPr="00213BEC">
        <w:rPr>
          <w:rFonts w:ascii="Courier New" w:hAnsi="Courier New" w:cs="Courier New"/>
        </w:rPr>
        <w:t xml:space="preserve"> replace TBD1 - TBD4 with the values allocated by IANA</w:t>
      </w:r>
      <w:ins w:id="143" w:author="BOUCADAIR Mohamed TGI/OLN" w:date="2021-06-23T17:17:00Z">
        <w:r w:rsidR="006D0B44">
          <w:rPr>
            <w:rFonts w:ascii="Courier New" w:hAnsi="Courier New" w:cs="Courier New"/>
          </w:rPr>
          <w:t>.</w:t>
        </w:r>
      </w:ins>
    </w:p>
    <w:p w14:paraId="46A84C03" w14:textId="77777777" w:rsidR="006D0B44" w:rsidRPr="00213BEC" w:rsidRDefault="006D0B44" w:rsidP="006D0B44">
      <w:pPr>
        <w:pStyle w:val="Textebrut"/>
        <w:rPr>
          <w:ins w:id="144" w:author="BOUCADAIR Mohamed TGI/OLN" w:date="2021-06-23T17:17:00Z"/>
          <w:rFonts w:ascii="Courier New" w:hAnsi="Courier New" w:cs="Courier New"/>
        </w:rPr>
      </w:pPr>
      <w:ins w:id="145" w:author="BOUCADAIR Mohamed TGI/OLN" w:date="2021-06-23T17:17:00Z">
        <w:r w:rsidRPr="00213BEC">
          <w:rPr>
            <w:rFonts w:ascii="Courier New" w:hAnsi="Courier New" w:cs="Courier New"/>
          </w:rPr>
          <w:t xml:space="preserve">   </w:t>
        </w:r>
        <w:proofErr w:type="gramStart"/>
        <w:r w:rsidRPr="00213BEC">
          <w:rPr>
            <w:rFonts w:ascii="Courier New" w:hAnsi="Courier New" w:cs="Courier New"/>
          </w:rPr>
          <w:t>o  Please</w:t>
        </w:r>
        <w:proofErr w:type="gramEnd"/>
        <w:r w:rsidRPr="00213BEC">
          <w:rPr>
            <w:rFonts w:ascii="Courier New" w:hAnsi="Courier New" w:cs="Courier New"/>
          </w:rPr>
          <w:t xml:space="preserve"> replace the [RFC-to-be] with the RFC number assigned to</w:t>
        </w:r>
      </w:ins>
    </w:p>
    <w:p w14:paraId="4178FA8A" w14:textId="77777777" w:rsidR="006D0B44" w:rsidRPr="00213BEC" w:rsidRDefault="006D0B44" w:rsidP="006D0B44">
      <w:pPr>
        <w:pStyle w:val="Textebrut"/>
        <w:rPr>
          <w:ins w:id="146" w:author="BOUCADAIR Mohamed TGI/OLN" w:date="2021-06-23T17:17:00Z"/>
          <w:rFonts w:ascii="Courier New" w:hAnsi="Courier New" w:cs="Courier New"/>
        </w:rPr>
      </w:pPr>
      <w:ins w:id="147" w:author="BOUCADAIR Mohamed TGI/OLN" w:date="2021-06-23T17:17:00Z">
        <w:r w:rsidRPr="00213BEC">
          <w:rPr>
            <w:rFonts w:ascii="Courier New" w:hAnsi="Courier New" w:cs="Courier New"/>
          </w:rPr>
          <w:t xml:space="preserve">      </w:t>
        </w:r>
        <w:proofErr w:type="gramStart"/>
        <w:r w:rsidRPr="00213BEC">
          <w:rPr>
            <w:rFonts w:ascii="Courier New" w:hAnsi="Courier New" w:cs="Courier New"/>
          </w:rPr>
          <w:t>this</w:t>
        </w:r>
        <w:proofErr w:type="gramEnd"/>
        <w:r w:rsidRPr="00213BEC">
          <w:rPr>
            <w:rFonts w:ascii="Courier New" w:hAnsi="Courier New" w:cs="Courier New"/>
          </w:rPr>
          <w:t xml:space="preserve"> document.</w:t>
        </w:r>
      </w:ins>
    </w:p>
    <w:p w14:paraId="593045BD" w14:textId="77777777" w:rsidR="00000000" w:rsidRPr="00213BEC" w:rsidDel="006D0B44" w:rsidRDefault="00DC398D" w:rsidP="00213BEC">
      <w:pPr>
        <w:pStyle w:val="Textebrut"/>
        <w:rPr>
          <w:del w:id="148" w:author="BOUCADAIR Mohamed TGI/OLN" w:date="2021-06-23T17:17:00Z"/>
          <w:rFonts w:ascii="Courier New" w:hAnsi="Courier New" w:cs="Courier New"/>
        </w:rPr>
      </w:pPr>
    </w:p>
    <w:p w14:paraId="2BF05A0C" w14:textId="77777777" w:rsidR="00000000" w:rsidRPr="00213BEC" w:rsidDel="006D0B44" w:rsidRDefault="00DC398D" w:rsidP="00213BEC">
      <w:pPr>
        <w:pStyle w:val="Textebrut"/>
        <w:rPr>
          <w:del w:id="149" w:author="BOUCADAIR Mohamed TGI/OLN" w:date="2021-06-23T17:18:00Z"/>
          <w:rFonts w:ascii="Courier New" w:hAnsi="Courier New" w:cs="Courier New"/>
        </w:rPr>
      </w:pPr>
    </w:p>
    <w:p w14:paraId="3EBB57E6" w14:textId="77777777" w:rsidR="00000000" w:rsidRPr="00213BEC" w:rsidDel="006D0B44" w:rsidRDefault="00DC398D" w:rsidP="00213BEC">
      <w:pPr>
        <w:pStyle w:val="Textebrut"/>
        <w:rPr>
          <w:del w:id="150" w:author="BOUCADAIR Mohamed TGI/OLN" w:date="2021-06-23T17:18:00Z"/>
          <w:rFonts w:ascii="Courier New" w:hAnsi="Courier New" w:cs="Courier New"/>
        </w:rPr>
      </w:pPr>
      <w:del w:id="151" w:author="BOUCADAIR Mohamed TGI/OLN" w:date="2021-06-23T17:18:00Z">
        <w:r w:rsidRPr="00213BEC" w:rsidDel="006D0B44">
          <w:rPr>
            <w:rFonts w:ascii="Courier New" w:hAnsi="Courier New" w:cs="Courier New"/>
          </w:rPr>
          <w:delText xml:space="preserve">   o  Please remove above two IANA notes.</w:delText>
        </w:r>
      </w:del>
    </w:p>
    <w:p w14:paraId="3427EEB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AFDCC5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4.  Operational Considerations</w:t>
      </w:r>
    </w:p>
    <w:p w14:paraId="75958BC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52077D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In the </w:t>
      </w:r>
      <w:del w:id="152" w:author="BOUCADAIR Mohamed TGI/OLN" w:date="2021-06-23T17:18:00Z">
        <w:r w:rsidRPr="00213BEC" w:rsidDel="006D0B44">
          <w:rPr>
            <w:rFonts w:ascii="Courier New" w:hAnsi="Courier New" w:cs="Courier New"/>
          </w:rPr>
          <w:delText xml:space="preserve">information element </w:delText>
        </w:r>
      </w:del>
      <w:ins w:id="153" w:author="BOUCADAIR Mohamed TGI/OLN" w:date="2021-06-23T17:18:00Z">
        <w:r w:rsidR="006D0B44">
          <w:rPr>
            <w:rFonts w:ascii="Courier New" w:hAnsi="Courier New" w:cs="Courier New"/>
          </w:rPr>
          <w:t xml:space="preserve">IE </w:t>
        </w:r>
      </w:ins>
      <w:proofErr w:type="spellStart"/>
      <w:proofErr w:type="gramStart"/>
      <w:r w:rsidRPr="00213BEC">
        <w:rPr>
          <w:rFonts w:ascii="Courier New" w:hAnsi="Courier New" w:cs="Courier New"/>
        </w:rPr>
        <w:t>mplsTopLabelType</w:t>
      </w:r>
      <w:proofErr w:type="spellEnd"/>
      <w:r w:rsidRPr="00213BEC">
        <w:rPr>
          <w:rFonts w:ascii="Courier New" w:hAnsi="Courier New" w:cs="Courier New"/>
        </w:rPr>
        <w:t>(</w:t>
      </w:r>
      <w:proofErr w:type="gramEnd"/>
      <w:r w:rsidRPr="00213BEC">
        <w:rPr>
          <w:rFonts w:ascii="Courier New" w:hAnsi="Courier New" w:cs="Courier New"/>
        </w:rPr>
        <w:t>46), the BGP code point 4</w:t>
      </w:r>
    </w:p>
    <w:p w14:paraId="49A304A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refers</w:t>
      </w:r>
      <w:proofErr w:type="gramEnd"/>
      <w:r w:rsidRPr="00213BEC">
        <w:rPr>
          <w:rFonts w:ascii="Courier New" w:hAnsi="Courier New" w:cs="Courier New"/>
        </w:rPr>
        <w:t xml:space="preserve"> to the label value in MP_REACH_NLRI path attribute described</w:t>
      </w:r>
    </w:p>
    <w:p w14:paraId="0DF6F47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in</w:t>
      </w:r>
      <w:proofErr w:type="gramEnd"/>
      <w:r w:rsidRPr="00213BEC">
        <w:rPr>
          <w:rFonts w:ascii="Courier New" w:hAnsi="Courier New" w:cs="Courier New"/>
        </w:rPr>
        <w:t xml:space="preserve"> Section 2 of [RFC8277], </w:t>
      </w:r>
      <w:del w:id="154" w:author="BOUCADAIR Mohamed TGI/OLN" w:date="2021-06-23T17:19:00Z">
        <w:r w:rsidRPr="00213BEC" w:rsidDel="006D0B44">
          <w:rPr>
            <w:rFonts w:ascii="Courier New" w:hAnsi="Courier New" w:cs="Courier New"/>
          </w:rPr>
          <w:delText xml:space="preserve">and </w:delText>
        </w:r>
      </w:del>
      <w:ins w:id="155" w:author="BOUCADAIR Mohamed TGI/OLN" w:date="2021-06-23T17:19:00Z">
        <w:r w:rsidR="006D0B44">
          <w:rPr>
            <w:rFonts w:ascii="Courier New" w:hAnsi="Courier New" w:cs="Courier New"/>
          </w:rPr>
          <w:t>while</w:t>
        </w:r>
        <w:r w:rsidR="006D0B44" w:rsidRPr="00213BEC">
          <w:rPr>
            <w:rFonts w:ascii="Courier New" w:hAnsi="Courier New" w:cs="Courier New"/>
          </w:rPr>
          <w:t xml:space="preserve"> </w:t>
        </w:r>
      </w:ins>
      <w:r w:rsidRPr="00213BEC">
        <w:rPr>
          <w:rFonts w:ascii="Courier New" w:hAnsi="Courier New" w:cs="Courier New"/>
        </w:rPr>
        <w:t>the BGP Segment Routing Prefix-SID</w:t>
      </w:r>
    </w:p>
    <w:p w14:paraId="560DDCC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code</w:t>
      </w:r>
      <w:proofErr w:type="gramEnd"/>
      <w:r w:rsidRPr="00213BEC">
        <w:rPr>
          <w:rFonts w:ascii="Courier New" w:hAnsi="Courier New" w:cs="Courier New"/>
        </w:rPr>
        <w:t xml:space="preserve"> point </w:t>
      </w:r>
      <w:r w:rsidRPr="00213BEC">
        <w:rPr>
          <w:rFonts w:ascii="Courier New" w:hAnsi="Courier New" w:cs="Courier New"/>
        </w:rPr>
        <w:t xml:space="preserve">TBD4 </w:t>
      </w:r>
      <w:ins w:id="156" w:author="BOUCADAIR Mohamed TGI/OLN" w:date="2021-06-23T17:19:00Z">
        <w:r w:rsidR="00E95BA9">
          <w:rPr>
            <w:rFonts w:ascii="Courier New" w:hAnsi="Courier New" w:cs="Courier New"/>
          </w:rPr>
          <w:t xml:space="preserve">corresponds </w:t>
        </w:r>
      </w:ins>
      <w:r w:rsidRPr="00213BEC">
        <w:rPr>
          <w:rFonts w:ascii="Courier New" w:hAnsi="Courier New" w:cs="Courier New"/>
        </w:rPr>
        <w:t>to the label index value in the Label-Index TLV</w:t>
      </w:r>
    </w:p>
    <w:p w14:paraId="6CDBFD82" w14:textId="77777777" w:rsidR="00E95BA9" w:rsidRDefault="00DC398D" w:rsidP="00213BEC">
      <w:pPr>
        <w:pStyle w:val="Textebrut"/>
        <w:rPr>
          <w:ins w:id="157" w:author="BOUCADAIR Mohamed TGI/OLN" w:date="2021-06-23T17:21:00Z"/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described</w:t>
      </w:r>
      <w:proofErr w:type="gramEnd"/>
      <w:r w:rsidRPr="00213BEC">
        <w:rPr>
          <w:rFonts w:ascii="Courier New" w:hAnsi="Courier New" w:cs="Courier New"/>
        </w:rPr>
        <w:t xml:space="preserve"> in Section 3.1 of [RFC8669].</w:t>
      </w:r>
      <w:ins w:id="158" w:author="BOUCADAIR Mohamed TGI/OLN" w:date="2021-06-23T17:21:00Z">
        <w:r w:rsidR="00E95BA9">
          <w:rPr>
            <w:rFonts w:ascii="Courier New" w:hAnsi="Courier New" w:cs="Courier New"/>
          </w:rPr>
          <w:t xml:space="preserve"> </w:t>
        </w:r>
      </w:ins>
      <w:ins w:id="159" w:author="BOUCADAIR Mohamed TGI/OLN" w:date="2021-06-23T17:22:00Z">
        <w:r w:rsidR="00E95BA9">
          <w:rPr>
            <w:rFonts w:ascii="Courier New" w:hAnsi="Courier New" w:cs="Courier New"/>
          </w:rPr>
          <w:t xml:space="preserve">These values are thus used for distinct purposes. </w:t>
        </w:r>
      </w:ins>
    </w:p>
    <w:p w14:paraId="4E99530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B13BFB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FAE867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5.  Security Co</w:t>
      </w:r>
      <w:r w:rsidRPr="00213BEC">
        <w:rPr>
          <w:rFonts w:ascii="Courier New" w:hAnsi="Courier New" w:cs="Courier New"/>
        </w:rPr>
        <w:t>nsiderations</w:t>
      </w:r>
    </w:p>
    <w:p w14:paraId="1569DCC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94670E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There exists no extra security considerations regarding the</w:t>
      </w:r>
    </w:p>
    <w:p w14:paraId="3E669F9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allocation</w:t>
      </w:r>
      <w:proofErr w:type="gramEnd"/>
      <w:r w:rsidRPr="00213BEC">
        <w:rPr>
          <w:rFonts w:ascii="Courier New" w:hAnsi="Courier New" w:cs="Courier New"/>
        </w:rPr>
        <w:t xml:space="preserve"> of these new IPFIX </w:t>
      </w:r>
      <w:del w:id="160" w:author="BOUCADAIR Mohamed TGI/OLN" w:date="2021-06-23T17:19:00Z">
        <w:r w:rsidRPr="00213BEC" w:rsidDel="00E95BA9">
          <w:rPr>
            <w:rFonts w:ascii="Courier New" w:hAnsi="Courier New" w:cs="Courier New"/>
          </w:rPr>
          <w:delText>information elements</w:delText>
        </w:r>
      </w:del>
      <w:ins w:id="161" w:author="BOUCADAIR Mohamed TGI/OLN" w:date="2021-06-23T17:19:00Z">
        <w:r w:rsidR="00E95BA9">
          <w:rPr>
            <w:rFonts w:ascii="Courier New" w:hAnsi="Courier New" w:cs="Courier New"/>
          </w:rPr>
          <w:t>IEs</w:t>
        </w:r>
      </w:ins>
      <w:r w:rsidRPr="00213BEC">
        <w:rPr>
          <w:rFonts w:ascii="Courier New" w:hAnsi="Courier New" w:cs="Courier New"/>
        </w:rPr>
        <w:t xml:space="preserve"> compared to</w:t>
      </w:r>
    </w:p>
    <w:p w14:paraId="0204605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[RFC7012].</w:t>
      </w:r>
    </w:p>
    <w:p w14:paraId="7CF1655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3CA869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6.  Acknowledgements</w:t>
      </w:r>
    </w:p>
    <w:p w14:paraId="1B9B201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92B9B4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I would like to thank to the IE doctors, Paul Aitken and Andrew</w:t>
      </w:r>
    </w:p>
    <w:p w14:paraId="08F1BD9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r w:rsidRPr="00213BEC">
        <w:rPr>
          <w:rFonts w:ascii="Courier New" w:hAnsi="Courier New" w:cs="Courier New"/>
        </w:rPr>
        <w:t>Feren</w:t>
      </w:r>
      <w:proofErr w:type="spellEnd"/>
      <w:r w:rsidRPr="00213BEC">
        <w:rPr>
          <w:rFonts w:ascii="Courier New" w:hAnsi="Courier New" w:cs="Courier New"/>
        </w:rPr>
        <w:t>,</w:t>
      </w:r>
      <w:r w:rsidRPr="00213BEC">
        <w:rPr>
          <w:rFonts w:ascii="Courier New" w:hAnsi="Courier New" w:cs="Courier New"/>
        </w:rPr>
        <w:t xml:space="preserve"> as well Benoit Claise, Loa Andersson, Tianran Zhou, Pierre</w:t>
      </w:r>
    </w:p>
    <w:p w14:paraId="3D03949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Francois, Bruno </w:t>
      </w:r>
      <w:proofErr w:type="spellStart"/>
      <w:r w:rsidRPr="00213BEC">
        <w:rPr>
          <w:rFonts w:ascii="Courier New" w:hAnsi="Courier New" w:cs="Courier New"/>
        </w:rPr>
        <w:t>Decreane</w:t>
      </w:r>
      <w:proofErr w:type="spellEnd"/>
      <w:r w:rsidRPr="00213BEC">
        <w:rPr>
          <w:rFonts w:ascii="Courier New" w:hAnsi="Courier New" w:cs="Courier New"/>
        </w:rPr>
        <w:t xml:space="preserve">, Paolo </w:t>
      </w:r>
      <w:proofErr w:type="spellStart"/>
      <w:r w:rsidRPr="00213BEC">
        <w:rPr>
          <w:rFonts w:ascii="Courier New" w:hAnsi="Courier New" w:cs="Courier New"/>
        </w:rPr>
        <w:t>Lucente</w:t>
      </w:r>
      <w:proofErr w:type="spellEnd"/>
      <w:r w:rsidRPr="00213BEC">
        <w:rPr>
          <w:rFonts w:ascii="Courier New" w:hAnsi="Courier New" w:cs="Courier New"/>
        </w:rPr>
        <w:t xml:space="preserve">, Hannes </w:t>
      </w:r>
      <w:proofErr w:type="spellStart"/>
      <w:r w:rsidRPr="00213BEC">
        <w:rPr>
          <w:rFonts w:ascii="Courier New" w:hAnsi="Courier New" w:cs="Courier New"/>
        </w:rPr>
        <w:t>Gredler</w:t>
      </w:r>
      <w:proofErr w:type="spellEnd"/>
      <w:r w:rsidRPr="00213BEC">
        <w:rPr>
          <w:rFonts w:ascii="Courier New" w:hAnsi="Courier New" w:cs="Courier New"/>
        </w:rPr>
        <w:t xml:space="preserve">, </w:t>
      </w:r>
      <w:proofErr w:type="spellStart"/>
      <w:r w:rsidRPr="00213BEC">
        <w:rPr>
          <w:rFonts w:ascii="Courier New" w:hAnsi="Courier New" w:cs="Courier New"/>
        </w:rPr>
        <w:t>Ketan</w:t>
      </w:r>
      <w:proofErr w:type="spellEnd"/>
    </w:p>
    <w:p w14:paraId="4D69127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r w:rsidRPr="00213BEC">
        <w:rPr>
          <w:rFonts w:ascii="Courier New" w:hAnsi="Courier New" w:cs="Courier New"/>
        </w:rPr>
        <w:t>Talaulikar</w:t>
      </w:r>
      <w:proofErr w:type="spellEnd"/>
      <w:r w:rsidRPr="00213BEC">
        <w:rPr>
          <w:rFonts w:ascii="Courier New" w:hAnsi="Courier New" w:cs="Courier New"/>
        </w:rPr>
        <w:t xml:space="preserve">, Sabrina </w:t>
      </w:r>
      <w:proofErr w:type="spellStart"/>
      <w:r w:rsidRPr="00213BEC">
        <w:rPr>
          <w:rFonts w:ascii="Courier New" w:hAnsi="Courier New" w:cs="Courier New"/>
        </w:rPr>
        <w:t>Tanamal</w:t>
      </w:r>
      <w:proofErr w:type="spellEnd"/>
      <w:r w:rsidRPr="00213BEC">
        <w:rPr>
          <w:rFonts w:ascii="Courier New" w:hAnsi="Courier New" w:cs="Courier New"/>
        </w:rPr>
        <w:t xml:space="preserve">, Erik </w:t>
      </w:r>
      <w:proofErr w:type="spellStart"/>
      <w:r w:rsidRPr="00213BEC">
        <w:rPr>
          <w:rFonts w:ascii="Courier New" w:hAnsi="Courier New" w:cs="Courier New"/>
        </w:rPr>
        <w:t>Auerswald</w:t>
      </w:r>
      <w:proofErr w:type="spellEnd"/>
      <w:r w:rsidRPr="00213BEC">
        <w:rPr>
          <w:rFonts w:ascii="Courier New" w:hAnsi="Courier New" w:cs="Courier New"/>
        </w:rPr>
        <w:t xml:space="preserve">, Sergey </w:t>
      </w:r>
      <w:proofErr w:type="spellStart"/>
      <w:r w:rsidRPr="00213BEC">
        <w:rPr>
          <w:rFonts w:ascii="Courier New" w:hAnsi="Courier New" w:cs="Courier New"/>
        </w:rPr>
        <w:t>Fomin</w:t>
      </w:r>
      <w:proofErr w:type="spellEnd"/>
      <w:r w:rsidRPr="00213BEC">
        <w:rPr>
          <w:rFonts w:ascii="Courier New" w:hAnsi="Courier New" w:cs="Courier New"/>
        </w:rPr>
        <w:t>, Mohamed</w:t>
      </w:r>
    </w:p>
    <w:p w14:paraId="52F556D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r w:rsidRPr="00213BEC">
        <w:rPr>
          <w:rFonts w:ascii="Courier New" w:hAnsi="Courier New" w:cs="Courier New"/>
        </w:rPr>
        <w:t>Boucadair</w:t>
      </w:r>
      <w:proofErr w:type="spellEnd"/>
      <w:r w:rsidRPr="00213BEC">
        <w:rPr>
          <w:rFonts w:ascii="Courier New" w:hAnsi="Courier New" w:cs="Courier New"/>
        </w:rPr>
        <w:t>, Tom Petch</w:t>
      </w:r>
      <w:ins w:id="162" w:author="BOUCADAIR Mohamed TGI/OLN" w:date="2021-06-23T17:24:00Z">
        <w:r w:rsidR="00E95BA9">
          <w:rPr>
            <w:rFonts w:ascii="Courier New" w:hAnsi="Courier New" w:cs="Courier New"/>
          </w:rPr>
          <w:t>,</w:t>
        </w:r>
      </w:ins>
      <w:r w:rsidRPr="00213BEC">
        <w:rPr>
          <w:rFonts w:ascii="Courier New" w:hAnsi="Courier New" w:cs="Courier New"/>
        </w:rPr>
        <w:t xml:space="preserve"> and Qin Wu for their review and valu</w:t>
      </w:r>
      <w:r w:rsidRPr="00213BEC">
        <w:rPr>
          <w:rFonts w:ascii="Courier New" w:hAnsi="Courier New" w:cs="Courier New"/>
        </w:rPr>
        <w:t>able</w:t>
      </w:r>
    </w:p>
    <w:p w14:paraId="29121FA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comments</w:t>
      </w:r>
      <w:proofErr w:type="gramEnd"/>
      <w:r w:rsidRPr="00213BEC">
        <w:rPr>
          <w:rFonts w:ascii="Courier New" w:hAnsi="Courier New" w:cs="Courier New"/>
        </w:rPr>
        <w:t>.</w:t>
      </w:r>
    </w:p>
    <w:p w14:paraId="3754E21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E7294C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7.  References</w:t>
      </w:r>
    </w:p>
    <w:p w14:paraId="1CC34D6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B7CFC2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7.1</w:t>
      </w:r>
      <w:proofErr w:type="gramStart"/>
      <w:r w:rsidRPr="00213BEC">
        <w:rPr>
          <w:rFonts w:ascii="Courier New" w:hAnsi="Courier New" w:cs="Courier New"/>
        </w:rPr>
        <w:t>.  Normative</w:t>
      </w:r>
      <w:proofErr w:type="gramEnd"/>
      <w:r w:rsidRPr="00213BEC">
        <w:rPr>
          <w:rFonts w:ascii="Courier New" w:hAnsi="Courier New" w:cs="Courier New"/>
        </w:rPr>
        <w:t xml:space="preserve"> References</w:t>
      </w:r>
    </w:p>
    <w:p w14:paraId="54E128B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CE3230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[RFC7012]  Claise, B., Ed. and B. Trammell, Ed., "Information Model</w:t>
      </w:r>
    </w:p>
    <w:p w14:paraId="10C3D91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gramStart"/>
      <w:r w:rsidRPr="00213BEC">
        <w:rPr>
          <w:rFonts w:ascii="Courier New" w:hAnsi="Courier New" w:cs="Courier New"/>
        </w:rPr>
        <w:t>for</w:t>
      </w:r>
      <w:proofErr w:type="gramEnd"/>
      <w:r w:rsidRPr="00213BEC">
        <w:rPr>
          <w:rFonts w:ascii="Courier New" w:hAnsi="Courier New" w:cs="Courier New"/>
        </w:rPr>
        <w:t xml:space="preserve"> IP Flow Information Export (IPFIX)", RFC 7012,</w:t>
      </w:r>
    </w:p>
    <w:p w14:paraId="446C833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DOI 10.17487/RFC7012, September 2013,</w:t>
      </w:r>
    </w:p>
    <w:p w14:paraId="11F223A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</w:t>
      </w:r>
      <w:r w:rsidRPr="00213BEC">
        <w:rPr>
          <w:rFonts w:ascii="Courier New" w:hAnsi="Courier New" w:cs="Courier New"/>
        </w:rPr>
        <w:t xml:space="preserve">         &lt;https://www.rfc-editor.org/info/rfc7012&gt;.</w:t>
      </w:r>
    </w:p>
    <w:p w14:paraId="114F901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458BAC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7.2</w:t>
      </w:r>
      <w:proofErr w:type="gramStart"/>
      <w:r w:rsidRPr="00213BEC">
        <w:rPr>
          <w:rFonts w:ascii="Courier New" w:hAnsi="Courier New" w:cs="Courier New"/>
        </w:rPr>
        <w:t>.  Informative</w:t>
      </w:r>
      <w:proofErr w:type="gramEnd"/>
      <w:r w:rsidRPr="00213BEC">
        <w:rPr>
          <w:rFonts w:ascii="Courier New" w:hAnsi="Courier New" w:cs="Courier New"/>
        </w:rPr>
        <w:t xml:space="preserve"> References</w:t>
      </w:r>
    </w:p>
    <w:p w14:paraId="4B02ED2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A5141E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A5AB02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424DBE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515F46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64EF80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E8D023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29C1A9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9B57F7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2E85CF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lastRenderedPageBreak/>
        <w:t>Graf                    Expires December 24, 2021               [Page 4]</w:t>
      </w:r>
    </w:p>
    <w:p w14:paraId="77441E7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br w:type="page"/>
      </w:r>
    </w:p>
    <w:p w14:paraId="0B50A84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lastRenderedPageBreak/>
        <w:t>Internet-Draft   IPFIX MPLS Segment Routing Information        June 2021</w:t>
      </w:r>
    </w:p>
    <w:p w14:paraId="30553DF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136AB6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9599E1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[I-</w:t>
      </w:r>
      <w:proofErr w:type="spellStart"/>
      <w:r w:rsidRPr="00213BEC">
        <w:rPr>
          <w:rFonts w:ascii="Courier New" w:hAnsi="Courier New" w:cs="Courier New"/>
        </w:rPr>
        <w:t>D.ali</w:t>
      </w:r>
      <w:proofErr w:type="spellEnd"/>
      <w:r w:rsidRPr="00213BEC">
        <w:rPr>
          <w:rFonts w:ascii="Courier New" w:hAnsi="Courier New" w:cs="Courier New"/>
        </w:rPr>
        <w:t>-spr</w:t>
      </w:r>
      <w:r w:rsidRPr="00213BEC">
        <w:rPr>
          <w:rFonts w:ascii="Courier New" w:hAnsi="Courier New" w:cs="Courier New"/>
        </w:rPr>
        <w:t>ing-</w:t>
      </w:r>
      <w:proofErr w:type="spellStart"/>
      <w:r w:rsidRPr="00213BEC">
        <w:rPr>
          <w:rFonts w:ascii="Courier New" w:hAnsi="Courier New" w:cs="Courier New"/>
        </w:rPr>
        <w:t>sr</w:t>
      </w:r>
      <w:proofErr w:type="spellEnd"/>
      <w:r w:rsidRPr="00213BEC">
        <w:rPr>
          <w:rFonts w:ascii="Courier New" w:hAnsi="Courier New" w:cs="Courier New"/>
        </w:rPr>
        <w:t>-traffic-accounting]</w:t>
      </w:r>
    </w:p>
    <w:p w14:paraId="3E131A9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r w:rsidRPr="00213BEC">
        <w:rPr>
          <w:rFonts w:ascii="Courier New" w:hAnsi="Courier New" w:cs="Courier New"/>
        </w:rPr>
        <w:t>Filsfils</w:t>
      </w:r>
      <w:proofErr w:type="spellEnd"/>
      <w:r w:rsidRPr="00213BEC">
        <w:rPr>
          <w:rFonts w:ascii="Courier New" w:hAnsi="Courier New" w:cs="Courier New"/>
        </w:rPr>
        <w:t xml:space="preserve">, C., </w:t>
      </w:r>
      <w:proofErr w:type="spellStart"/>
      <w:r w:rsidRPr="00213BEC">
        <w:rPr>
          <w:rFonts w:ascii="Courier New" w:hAnsi="Courier New" w:cs="Courier New"/>
        </w:rPr>
        <w:t>Talaulikar</w:t>
      </w:r>
      <w:proofErr w:type="spellEnd"/>
      <w:r w:rsidRPr="00213BEC">
        <w:rPr>
          <w:rFonts w:ascii="Courier New" w:hAnsi="Courier New" w:cs="Courier New"/>
        </w:rPr>
        <w:t xml:space="preserve">, K., </w:t>
      </w:r>
      <w:proofErr w:type="spellStart"/>
      <w:r w:rsidRPr="00213BEC">
        <w:rPr>
          <w:rFonts w:ascii="Courier New" w:hAnsi="Courier New" w:cs="Courier New"/>
        </w:rPr>
        <w:t>Sivabalan</w:t>
      </w:r>
      <w:proofErr w:type="spellEnd"/>
      <w:r w:rsidRPr="00213BEC">
        <w:rPr>
          <w:rFonts w:ascii="Courier New" w:hAnsi="Courier New" w:cs="Courier New"/>
        </w:rPr>
        <w:t xml:space="preserve">, S., </w:t>
      </w:r>
      <w:proofErr w:type="spellStart"/>
      <w:r w:rsidRPr="00213BEC">
        <w:rPr>
          <w:rFonts w:ascii="Courier New" w:hAnsi="Courier New" w:cs="Courier New"/>
        </w:rPr>
        <w:t>Horneffer</w:t>
      </w:r>
      <w:proofErr w:type="spellEnd"/>
      <w:r w:rsidRPr="00213BEC">
        <w:rPr>
          <w:rFonts w:ascii="Courier New" w:hAnsi="Courier New" w:cs="Courier New"/>
        </w:rPr>
        <w:t>,</w:t>
      </w:r>
    </w:p>
    <w:p w14:paraId="7DEF25A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M., </w:t>
      </w:r>
      <w:proofErr w:type="spellStart"/>
      <w:r w:rsidRPr="00213BEC">
        <w:rPr>
          <w:rFonts w:ascii="Courier New" w:hAnsi="Courier New" w:cs="Courier New"/>
        </w:rPr>
        <w:t>Raszuk</w:t>
      </w:r>
      <w:proofErr w:type="spellEnd"/>
      <w:r w:rsidRPr="00213BEC">
        <w:rPr>
          <w:rFonts w:ascii="Courier New" w:hAnsi="Courier New" w:cs="Courier New"/>
        </w:rPr>
        <w:t xml:space="preserve">, R., </w:t>
      </w:r>
      <w:proofErr w:type="spellStart"/>
      <w:r w:rsidRPr="00213BEC">
        <w:rPr>
          <w:rFonts w:ascii="Courier New" w:hAnsi="Courier New" w:cs="Courier New"/>
        </w:rPr>
        <w:t>Litkowski</w:t>
      </w:r>
      <w:proofErr w:type="spellEnd"/>
      <w:r w:rsidRPr="00213BEC">
        <w:rPr>
          <w:rFonts w:ascii="Courier New" w:hAnsi="Courier New" w:cs="Courier New"/>
        </w:rPr>
        <w:t xml:space="preserve">, S., </w:t>
      </w:r>
      <w:proofErr w:type="spellStart"/>
      <w:r w:rsidRPr="00213BEC">
        <w:rPr>
          <w:rFonts w:ascii="Courier New" w:hAnsi="Courier New" w:cs="Courier New"/>
        </w:rPr>
        <w:t>Voyer</w:t>
      </w:r>
      <w:proofErr w:type="spellEnd"/>
      <w:r w:rsidRPr="00213BEC">
        <w:rPr>
          <w:rFonts w:ascii="Courier New" w:hAnsi="Courier New" w:cs="Courier New"/>
        </w:rPr>
        <w:t>, D., and R. Morton,</w:t>
      </w:r>
    </w:p>
    <w:p w14:paraId="5A8591D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"Traffic Accounting in Segment Routing Networks", draft-</w:t>
      </w:r>
    </w:p>
    <w:p w14:paraId="5138312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gramStart"/>
      <w:r w:rsidRPr="00213BEC">
        <w:rPr>
          <w:rFonts w:ascii="Courier New" w:hAnsi="Courier New" w:cs="Courier New"/>
        </w:rPr>
        <w:t>ali</w:t>
      </w:r>
      <w:r w:rsidRPr="00213BEC">
        <w:rPr>
          <w:rFonts w:ascii="Courier New" w:hAnsi="Courier New" w:cs="Courier New"/>
        </w:rPr>
        <w:t>-spring-sr-traffic-accounting-05</w:t>
      </w:r>
      <w:proofErr w:type="gramEnd"/>
      <w:r w:rsidRPr="00213BEC">
        <w:rPr>
          <w:rFonts w:ascii="Courier New" w:hAnsi="Courier New" w:cs="Courier New"/>
        </w:rPr>
        <w:t xml:space="preserve"> (work in progress),</w:t>
      </w:r>
    </w:p>
    <w:p w14:paraId="73C3904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April 2021.</w:t>
      </w:r>
    </w:p>
    <w:p w14:paraId="308289C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AEB46C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[I-</w:t>
      </w:r>
      <w:proofErr w:type="spellStart"/>
      <w:r w:rsidRPr="00213BEC">
        <w:rPr>
          <w:rFonts w:ascii="Courier New" w:hAnsi="Courier New" w:cs="Courier New"/>
        </w:rPr>
        <w:t>D.hegde</w:t>
      </w:r>
      <w:proofErr w:type="spellEnd"/>
      <w:r w:rsidRPr="00213BEC">
        <w:rPr>
          <w:rFonts w:ascii="Courier New" w:hAnsi="Courier New" w:cs="Courier New"/>
        </w:rPr>
        <w:t>-spring-</w:t>
      </w:r>
      <w:proofErr w:type="spellStart"/>
      <w:r w:rsidRPr="00213BEC">
        <w:rPr>
          <w:rFonts w:ascii="Courier New" w:hAnsi="Courier New" w:cs="Courier New"/>
        </w:rPr>
        <w:t>mpls</w:t>
      </w:r>
      <w:proofErr w:type="spellEnd"/>
      <w:r w:rsidRPr="00213BEC">
        <w:rPr>
          <w:rFonts w:ascii="Courier New" w:hAnsi="Courier New" w:cs="Courier New"/>
        </w:rPr>
        <w:t>-seamless-</w:t>
      </w:r>
      <w:proofErr w:type="spellStart"/>
      <w:r w:rsidRPr="00213BEC">
        <w:rPr>
          <w:rFonts w:ascii="Courier New" w:hAnsi="Courier New" w:cs="Courier New"/>
        </w:rPr>
        <w:t>sr</w:t>
      </w:r>
      <w:proofErr w:type="spellEnd"/>
      <w:r w:rsidRPr="00213BEC">
        <w:rPr>
          <w:rFonts w:ascii="Courier New" w:hAnsi="Courier New" w:cs="Courier New"/>
        </w:rPr>
        <w:t>]</w:t>
      </w:r>
    </w:p>
    <w:p w14:paraId="4F06BA0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r w:rsidRPr="00213BEC">
        <w:rPr>
          <w:rFonts w:ascii="Courier New" w:hAnsi="Courier New" w:cs="Courier New"/>
        </w:rPr>
        <w:t>Hegde</w:t>
      </w:r>
      <w:proofErr w:type="spellEnd"/>
      <w:r w:rsidRPr="00213BEC">
        <w:rPr>
          <w:rFonts w:ascii="Courier New" w:hAnsi="Courier New" w:cs="Courier New"/>
        </w:rPr>
        <w:t xml:space="preserve">, S., Bowers, C., Xu, X., </w:t>
      </w:r>
      <w:proofErr w:type="spellStart"/>
      <w:r w:rsidRPr="00213BEC">
        <w:rPr>
          <w:rFonts w:ascii="Courier New" w:hAnsi="Courier New" w:cs="Courier New"/>
        </w:rPr>
        <w:t>Gulko</w:t>
      </w:r>
      <w:proofErr w:type="spellEnd"/>
      <w:r w:rsidRPr="00213BEC">
        <w:rPr>
          <w:rFonts w:ascii="Courier New" w:hAnsi="Courier New" w:cs="Courier New"/>
        </w:rPr>
        <w:t xml:space="preserve">, A., </w:t>
      </w:r>
      <w:proofErr w:type="spellStart"/>
      <w:r w:rsidRPr="00213BEC">
        <w:rPr>
          <w:rFonts w:ascii="Courier New" w:hAnsi="Courier New" w:cs="Courier New"/>
        </w:rPr>
        <w:t>Bogdanov</w:t>
      </w:r>
      <w:proofErr w:type="spellEnd"/>
      <w:r w:rsidRPr="00213BEC">
        <w:rPr>
          <w:rFonts w:ascii="Courier New" w:hAnsi="Courier New" w:cs="Courier New"/>
        </w:rPr>
        <w:t>, A.,</w:t>
      </w:r>
    </w:p>
    <w:p w14:paraId="501A61F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r w:rsidRPr="00213BEC">
        <w:rPr>
          <w:rFonts w:ascii="Courier New" w:hAnsi="Courier New" w:cs="Courier New"/>
        </w:rPr>
        <w:t>Uttaro</w:t>
      </w:r>
      <w:proofErr w:type="spellEnd"/>
      <w:r w:rsidRPr="00213BEC">
        <w:rPr>
          <w:rFonts w:ascii="Courier New" w:hAnsi="Courier New" w:cs="Courier New"/>
        </w:rPr>
        <w:t xml:space="preserve">, J., </w:t>
      </w:r>
      <w:proofErr w:type="spellStart"/>
      <w:r w:rsidRPr="00213BEC">
        <w:rPr>
          <w:rFonts w:ascii="Courier New" w:hAnsi="Courier New" w:cs="Courier New"/>
        </w:rPr>
        <w:t>Jalil</w:t>
      </w:r>
      <w:proofErr w:type="spellEnd"/>
      <w:r w:rsidRPr="00213BEC">
        <w:rPr>
          <w:rFonts w:ascii="Courier New" w:hAnsi="Courier New" w:cs="Courier New"/>
        </w:rPr>
        <w:t xml:space="preserve">, L., </w:t>
      </w:r>
      <w:proofErr w:type="spellStart"/>
      <w:r w:rsidRPr="00213BEC">
        <w:rPr>
          <w:rFonts w:ascii="Courier New" w:hAnsi="Courier New" w:cs="Courier New"/>
        </w:rPr>
        <w:t>Khaddam</w:t>
      </w:r>
      <w:proofErr w:type="spellEnd"/>
      <w:r w:rsidRPr="00213BEC">
        <w:rPr>
          <w:rFonts w:ascii="Courier New" w:hAnsi="Courier New" w:cs="Courier New"/>
        </w:rPr>
        <w:t>, M., Alston, A., and L</w:t>
      </w:r>
      <w:r w:rsidRPr="00213BEC">
        <w:rPr>
          <w:rFonts w:ascii="Courier New" w:hAnsi="Courier New" w:cs="Courier New"/>
        </w:rPr>
        <w:t>. M.</w:t>
      </w:r>
    </w:p>
    <w:p w14:paraId="1F2C79D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Contreras, "Seamless SR Problem Statement", draft-</w:t>
      </w:r>
      <w:proofErr w:type="spellStart"/>
      <w:r w:rsidRPr="00213BEC">
        <w:rPr>
          <w:rFonts w:ascii="Courier New" w:hAnsi="Courier New" w:cs="Courier New"/>
        </w:rPr>
        <w:t>hegde</w:t>
      </w:r>
      <w:proofErr w:type="spellEnd"/>
      <w:r w:rsidRPr="00213BEC">
        <w:rPr>
          <w:rFonts w:ascii="Courier New" w:hAnsi="Courier New" w:cs="Courier New"/>
        </w:rPr>
        <w:t>-</w:t>
      </w:r>
    </w:p>
    <w:p w14:paraId="084B5A1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gramStart"/>
      <w:r w:rsidRPr="00213BEC">
        <w:rPr>
          <w:rFonts w:ascii="Courier New" w:hAnsi="Courier New" w:cs="Courier New"/>
        </w:rPr>
        <w:t>spring-mpls-seamless-sr-05</w:t>
      </w:r>
      <w:proofErr w:type="gramEnd"/>
      <w:r w:rsidRPr="00213BEC">
        <w:rPr>
          <w:rFonts w:ascii="Courier New" w:hAnsi="Courier New" w:cs="Courier New"/>
        </w:rPr>
        <w:t xml:space="preserve"> (work in progress), February</w:t>
      </w:r>
    </w:p>
    <w:p w14:paraId="4DCCF40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2021.</w:t>
      </w:r>
    </w:p>
    <w:p w14:paraId="4ABACD8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B6B2F6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[IANA-IPFIX-IE46]</w:t>
      </w:r>
    </w:p>
    <w:p w14:paraId="5A062BDA" w14:textId="77777777" w:rsidR="00000000" w:rsidRPr="00213BEC" w:rsidDel="00E95BA9" w:rsidRDefault="00DC398D" w:rsidP="00E95BA9">
      <w:pPr>
        <w:pStyle w:val="Textebrut"/>
        <w:rPr>
          <w:del w:id="163" w:author="BOUCADAIR Mohamed TGI/OLN" w:date="2021-06-23T17:23:00Z"/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ins w:id="164" w:author="BOUCADAIR Mohamed TGI/OLN" w:date="2021-06-23T17:23:00Z">
        <w:r w:rsidR="00E95BA9">
          <w:rPr>
            <w:rFonts w:ascii="Courier New" w:hAnsi="Courier New" w:cs="Courier New"/>
          </w:rPr>
          <w:t xml:space="preserve">IANA, </w:t>
        </w:r>
      </w:ins>
      <w:r w:rsidRPr="00213BEC">
        <w:rPr>
          <w:rFonts w:ascii="Courier New" w:hAnsi="Courier New" w:cs="Courier New"/>
        </w:rPr>
        <w:t>"</w:t>
      </w:r>
      <w:del w:id="165" w:author="BOUCADAIR Mohamed TGI/OLN" w:date="2021-06-23T17:23:00Z">
        <w:r w:rsidRPr="00213BEC" w:rsidDel="00E95BA9">
          <w:rPr>
            <w:rFonts w:ascii="Courier New" w:hAnsi="Courier New" w:cs="Courier New"/>
          </w:rPr>
          <w:delText>IANA</w:delText>
        </w:r>
      </w:del>
      <w:r w:rsidRPr="00213BEC">
        <w:rPr>
          <w:rFonts w:ascii="Courier New" w:hAnsi="Courier New" w:cs="Courier New"/>
        </w:rPr>
        <w:t xml:space="preserve"> </w:t>
      </w:r>
      <w:ins w:id="166" w:author="BOUCADAIR Mohamed TGI/OLN" w:date="2021-06-23T17:23:00Z">
        <w:r w:rsidR="00E95BA9" w:rsidRPr="00E95BA9">
          <w:rPr>
            <w:rFonts w:ascii="Courier New" w:hAnsi="Courier New" w:cs="Courier New"/>
          </w:rPr>
          <w:t>IPFIX MPLS label type (Value 46)</w:t>
        </w:r>
      </w:ins>
      <w:del w:id="167" w:author="BOUCADAIR Mohamed TGI/OLN" w:date="2021-06-23T17:23:00Z">
        <w:r w:rsidRPr="00213BEC" w:rsidDel="00E95BA9">
          <w:rPr>
            <w:rFonts w:ascii="Courier New" w:hAnsi="Courier New" w:cs="Courier New"/>
          </w:rPr>
          <w:delText>IP Flow Information Export (IPFIX) Information</w:delText>
        </w:r>
      </w:del>
    </w:p>
    <w:p w14:paraId="39CD3545" w14:textId="77777777" w:rsidR="00000000" w:rsidRPr="00213BEC" w:rsidRDefault="00DC398D" w:rsidP="00E95BA9">
      <w:pPr>
        <w:pStyle w:val="Textebrut"/>
        <w:rPr>
          <w:rFonts w:ascii="Courier New" w:hAnsi="Courier New" w:cs="Courier New"/>
        </w:rPr>
      </w:pPr>
      <w:del w:id="168" w:author="BOUCADAIR Mohamed TGI/OLN" w:date="2021-06-23T17:23:00Z">
        <w:r w:rsidRPr="00213BEC" w:rsidDel="00E95BA9">
          <w:rPr>
            <w:rFonts w:ascii="Courier New" w:hAnsi="Courier New" w:cs="Courier New"/>
          </w:rPr>
          <w:delText xml:space="preserve"> </w:delText>
        </w:r>
        <w:r w:rsidRPr="00213BEC" w:rsidDel="00E95BA9">
          <w:rPr>
            <w:rFonts w:ascii="Courier New" w:hAnsi="Courier New" w:cs="Courier New"/>
          </w:rPr>
          <w:delText xml:space="preserve">             Element #46 SubRegistry</w:delText>
        </w:r>
      </w:del>
      <w:r w:rsidRPr="00213BEC">
        <w:rPr>
          <w:rFonts w:ascii="Courier New" w:hAnsi="Courier New" w:cs="Courier New"/>
        </w:rPr>
        <w:t>",</w:t>
      </w:r>
    </w:p>
    <w:p w14:paraId="1081613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&lt;https://www.iana.org/assignments/ipfix/ipfix.xhtml#ipfix-</w:t>
      </w:r>
    </w:p>
    <w:p w14:paraId="4E7A9FC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213BEC">
        <w:rPr>
          <w:rFonts w:ascii="Courier New" w:hAnsi="Courier New" w:cs="Courier New"/>
        </w:rPr>
        <w:t>mpls</w:t>
      </w:r>
      <w:proofErr w:type="spellEnd"/>
      <w:r w:rsidRPr="00213BEC">
        <w:rPr>
          <w:rFonts w:ascii="Courier New" w:hAnsi="Courier New" w:cs="Courier New"/>
        </w:rPr>
        <w:t>-label-type</w:t>
      </w:r>
      <w:proofErr w:type="gramEnd"/>
      <w:r w:rsidRPr="00213BEC">
        <w:rPr>
          <w:rFonts w:ascii="Courier New" w:hAnsi="Courier New" w:cs="Courier New"/>
        </w:rPr>
        <w:t>&gt;.</w:t>
      </w:r>
    </w:p>
    <w:p w14:paraId="5151066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C6FD7E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[RFC8277]  Rosen, E., "Using BGP to Bind MPLS Labels to Address</w:t>
      </w:r>
    </w:p>
    <w:p w14:paraId="59BB09D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Prefixes", RFC 8277, DOI 10.17</w:t>
      </w:r>
      <w:r w:rsidRPr="00213BEC">
        <w:rPr>
          <w:rFonts w:ascii="Courier New" w:hAnsi="Courier New" w:cs="Courier New"/>
        </w:rPr>
        <w:t>487/RFC8277, October 2017,</w:t>
      </w:r>
    </w:p>
    <w:p w14:paraId="777480A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&lt;https://www.rfc-editor.org/info/rfc8277&gt;.</w:t>
      </w:r>
    </w:p>
    <w:p w14:paraId="4B78457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00D7BB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[RFC8660]  </w:t>
      </w:r>
      <w:proofErr w:type="spellStart"/>
      <w:r w:rsidRPr="00213BEC">
        <w:rPr>
          <w:rFonts w:ascii="Courier New" w:hAnsi="Courier New" w:cs="Courier New"/>
        </w:rPr>
        <w:t>Bashandy</w:t>
      </w:r>
      <w:proofErr w:type="spellEnd"/>
      <w:r w:rsidRPr="00213BEC">
        <w:rPr>
          <w:rFonts w:ascii="Courier New" w:hAnsi="Courier New" w:cs="Courier New"/>
        </w:rPr>
        <w:t xml:space="preserve">, A., Ed., </w:t>
      </w:r>
      <w:proofErr w:type="spellStart"/>
      <w:r w:rsidRPr="00213BEC">
        <w:rPr>
          <w:rFonts w:ascii="Courier New" w:hAnsi="Courier New" w:cs="Courier New"/>
        </w:rPr>
        <w:t>Filsfils</w:t>
      </w:r>
      <w:proofErr w:type="spellEnd"/>
      <w:r w:rsidRPr="00213BEC">
        <w:rPr>
          <w:rFonts w:ascii="Courier New" w:hAnsi="Courier New" w:cs="Courier New"/>
        </w:rPr>
        <w:t xml:space="preserve">, C., Ed., </w:t>
      </w:r>
      <w:proofErr w:type="spellStart"/>
      <w:r w:rsidRPr="00213BEC">
        <w:rPr>
          <w:rFonts w:ascii="Courier New" w:hAnsi="Courier New" w:cs="Courier New"/>
        </w:rPr>
        <w:t>Previdi</w:t>
      </w:r>
      <w:proofErr w:type="spellEnd"/>
      <w:r w:rsidRPr="00213BEC">
        <w:rPr>
          <w:rFonts w:ascii="Courier New" w:hAnsi="Courier New" w:cs="Courier New"/>
        </w:rPr>
        <w:t>, S.,</w:t>
      </w:r>
    </w:p>
    <w:p w14:paraId="0050BA2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r w:rsidRPr="00213BEC">
        <w:rPr>
          <w:rFonts w:ascii="Courier New" w:hAnsi="Courier New" w:cs="Courier New"/>
        </w:rPr>
        <w:t>Decraene</w:t>
      </w:r>
      <w:proofErr w:type="spellEnd"/>
      <w:r w:rsidRPr="00213BEC">
        <w:rPr>
          <w:rFonts w:ascii="Courier New" w:hAnsi="Courier New" w:cs="Courier New"/>
        </w:rPr>
        <w:t xml:space="preserve">, B., </w:t>
      </w:r>
      <w:proofErr w:type="spellStart"/>
      <w:r w:rsidRPr="00213BEC">
        <w:rPr>
          <w:rFonts w:ascii="Courier New" w:hAnsi="Courier New" w:cs="Courier New"/>
        </w:rPr>
        <w:t>Litkowski</w:t>
      </w:r>
      <w:proofErr w:type="spellEnd"/>
      <w:r w:rsidRPr="00213BEC">
        <w:rPr>
          <w:rFonts w:ascii="Courier New" w:hAnsi="Courier New" w:cs="Courier New"/>
        </w:rPr>
        <w:t xml:space="preserve">, S., and R. </w:t>
      </w:r>
      <w:proofErr w:type="spellStart"/>
      <w:r w:rsidRPr="00213BEC">
        <w:rPr>
          <w:rFonts w:ascii="Courier New" w:hAnsi="Courier New" w:cs="Courier New"/>
        </w:rPr>
        <w:t>Shakir</w:t>
      </w:r>
      <w:proofErr w:type="spellEnd"/>
      <w:r w:rsidRPr="00213BEC">
        <w:rPr>
          <w:rFonts w:ascii="Courier New" w:hAnsi="Courier New" w:cs="Courier New"/>
        </w:rPr>
        <w:t>, "Segment</w:t>
      </w:r>
    </w:p>
    <w:p w14:paraId="340268B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Routing with the MPLS Dat</w:t>
      </w:r>
      <w:r w:rsidRPr="00213BEC">
        <w:rPr>
          <w:rFonts w:ascii="Courier New" w:hAnsi="Courier New" w:cs="Courier New"/>
        </w:rPr>
        <w:t>a Plane", RFC 8660,</w:t>
      </w:r>
    </w:p>
    <w:p w14:paraId="5B78530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DOI 10.17487/RFC8660, December 2019,</w:t>
      </w:r>
    </w:p>
    <w:p w14:paraId="3216294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&lt;https://www.rfc-editor.org/info/rfc8660&gt;.</w:t>
      </w:r>
    </w:p>
    <w:p w14:paraId="17398A2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576482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[RFC8661]  </w:t>
      </w:r>
      <w:proofErr w:type="spellStart"/>
      <w:r w:rsidRPr="00213BEC">
        <w:rPr>
          <w:rFonts w:ascii="Courier New" w:hAnsi="Courier New" w:cs="Courier New"/>
        </w:rPr>
        <w:t>Bashandy</w:t>
      </w:r>
      <w:proofErr w:type="spellEnd"/>
      <w:r w:rsidRPr="00213BEC">
        <w:rPr>
          <w:rFonts w:ascii="Courier New" w:hAnsi="Courier New" w:cs="Courier New"/>
        </w:rPr>
        <w:t xml:space="preserve">, A., Ed., </w:t>
      </w:r>
      <w:proofErr w:type="spellStart"/>
      <w:r w:rsidRPr="00213BEC">
        <w:rPr>
          <w:rFonts w:ascii="Courier New" w:hAnsi="Courier New" w:cs="Courier New"/>
        </w:rPr>
        <w:t>Filsfils</w:t>
      </w:r>
      <w:proofErr w:type="spellEnd"/>
      <w:r w:rsidRPr="00213BEC">
        <w:rPr>
          <w:rFonts w:ascii="Courier New" w:hAnsi="Courier New" w:cs="Courier New"/>
        </w:rPr>
        <w:t xml:space="preserve">, C., Ed., </w:t>
      </w:r>
      <w:proofErr w:type="spellStart"/>
      <w:r w:rsidRPr="00213BEC">
        <w:rPr>
          <w:rFonts w:ascii="Courier New" w:hAnsi="Courier New" w:cs="Courier New"/>
        </w:rPr>
        <w:t>Previdi</w:t>
      </w:r>
      <w:proofErr w:type="spellEnd"/>
      <w:r w:rsidRPr="00213BEC">
        <w:rPr>
          <w:rFonts w:ascii="Courier New" w:hAnsi="Courier New" w:cs="Courier New"/>
        </w:rPr>
        <w:t>, S.,</w:t>
      </w:r>
    </w:p>
    <w:p w14:paraId="75BA99F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r w:rsidRPr="00213BEC">
        <w:rPr>
          <w:rFonts w:ascii="Courier New" w:hAnsi="Courier New" w:cs="Courier New"/>
        </w:rPr>
        <w:t>Decraene</w:t>
      </w:r>
      <w:proofErr w:type="spellEnd"/>
      <w:r w:rsidRPr="00213BEC">
        <w:rPr>
          <w:rFonts w:ascii="Courier New" w:hAnsi="Courier New" w:cs="Courier New"/>
        </w:rPr>
        <w:t xml:space="preserve">, B., and S. </w:t>
      </w:r>
      <w:proofErr w:type="spellStart"/>
      <w:r w:rsidRPr="00213BEC">
        <w:rPr>
          <w:rFonts w:ascii="Courier New" w:hAnsi="Courier New" w:cs="Courier New"/>
        </w:rPr>
        <w:t>Litkowski</w:t>
      </w:r>
      <w:proofErr w:type="spellEnd"/>
      <w:r w:rsidRPr="00213BEC">
        <w:rPr>
          <w:rFonts w:ascii="Courier New" w:hAnsi="Courier New" w:cs="Courier New"/>
        </w:rPr>
        <w:t>, "Segment Routing</w:t>
      </w:r>
      <w:r w:rsidRPr="00213BEC">
        <w:rPr>
          <w:rFonts w:ascii="Courier New" w:hAnsi="Courier New" w:cs="Courier New"/>
        </w:rPr>
        <w:t xml:space="preserve"> MPLS</w:t>
      </w:r>
    </w:p>
    <w:p w14:paraId="12B09EF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Interworking with LDP", RFC 8661, DOI 10.17487/RFC8661,</w:t>
      </w:r>
    </w:p>
    <w:p w14:paraId="1CCF8A0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December 2019, &lt;https://www.rfc-editor.org/info/rfc8661&gt;.</w:t>
      </w:r>
    </w:p>
    <w:p w14:paraId="60EE102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7EE35B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[RFC8665]  </w:t>
      </w:r>
      <w:proofErr w:type="spellStart"/>
      <w:r w:rsidRPr="00213BEC">
        <w:rPr>
          <w:rFonts w:ascii="Courier New" w:hAnsi="Courier New" w:cs="Courier New"/>
        </w:rPr>
        <w:t>Psenak</w:t>
      </w:r>
      <w:proofErr w:type="spellEnd"/>
      <w:r w:rsidRPr="00213BEC">
        <w:rPr>
          <w:rFonts w:ascii="Courier New" w:hAnsi="Courier New" w:cs="Courier New"/>
        </w:rPr>
        <w:t xml:space="preserve">, P., Ed., </w:t>
      </w:r>
      <w:proofErr w:type="spellStart"/>
      <w:r w:rsidRPr="00213BEC">
        <w:rPr>
          <w:rFonts w:ascii="Courier New" w:hAnsi="Courier New" w:cs="Courier New"/>
        </w:rPr>
        <w:t>Previdi</w:t>
      </w:r>
      <w:proofErr w:type="spellEnd"/>
      <w:r w:rsidRPr="00213BEC">
        <w:rPr>
          <w:rFonts w:ascii="Courier New" w:hAnsi="Courier New" w:cs="Courier New"/>
        </w:rPr>
        <w:t xml:space="preserve">, S., Ed., </w:t>
      </w:r>
      <w:proofErr w:type="spellStart"/>
      <w:r w:rsidRPr="00213BEC">
        <w:rPr>
          <w:rFonts w:ascii="Courier New" w:hAnsi="Courier New" w:cs="Courier New"/>
        </w:rPr>
        <w:t>Filsfils</w:t>
      </w:r>
      <w:proofErr w:type="spellEnd"/>
      <w:r w:rsidRPr="00213BEC">
        <w:rPr>
          <w:rFonts w:ascii="Courier New" w:hAnsi="Courier New" w:cs="Courier New"/>
        </w:rPr>
        <w:t xml:space="preserve">, C., </w:t>
      </w:r>
      <w:proofErr w:type="spellStart"/>
      <w:r w:rsidRPr="00213BEC">
        <w:rPr>
          <w:rFonts w:ascii="Courier New" w:hAnsi="Courier New" w:cs="Courier New"/>
        </w:rPr>
        <w:t>Gredler</w:t>
      </w:r>
      <w:proofErr w:type="spellEnd"/>
      <w:r w:rsidRPr="00213BEC">
        <w:rPr>
          <w:rFonts w:ascii="Courier New" w:hAnsi="Courier New" w:cs="Courier New"/>
        </w:rPr>
        <w:t>,</w:t>
      </w:r>
    </w:p>
    <w:p w14:paraId="78901C0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H., </w:t>
      </w:r>
      <w:proofErr w:type="spellStart"/>
      <w:r w:rsidRPr="00213BEC">
        <w:rPr>
          <w:rFonts w:ascii="Courier New" w:hAnsi="Courier New" w:cs="Courier New"/>
        </w:rPr>
        <w:t>Shakir</w:t>
      </w:r>
      <w:proofErr w:type="spellEnd"/>
      <w:r w:rsidRPr="00213BEC">
        <w:rPr>
          <w:rFonts w:ascii="Courier New" w:hAnsi="Courier New" w:cs="Courier New"/>
        </w:rPr>
        <w:t>, R., Hende</w:t>
      </w:r>
      <w:r w:rsidRPr="00213BEC">
        <w:rPr>
          <w:rFonts w:ascii="Courier New" w:hAnsi="Courier New" w:cs="Courier New"/>
        </w:rPr>
        <w:t>rickx, W., and J. Tantsura, "OSPF</w:t>
      </w:r>
    </w:p>
    <w:p w14:paraId="4B9105C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Extensions for Segment Routing", RFC 8665,</w:t>
      </w:r>
    </w:p>
    <w:p w14:paraId="1596674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DOI 10.17487/RFC8665, December 2019,</w:t>
      </w:r>
    </w:p>
    <w:p w14:paraId="4605B290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&lt;https://www.rfc-editor.org/info/rfc8665&gt;.</w:t>
      </w:r>
    </w:p>
    <w:p w14:paraId="63A023F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1918D6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[RFC8666]  </w:t>
      </w:r>
      <w:proofErr w:type="spellStart"/>
      <w:r w:rsidRPr="00213BEC">
        <w:rPr>
          <w:rFonts w:ascii="Courier New" w:hAnsi="Courier New" w:cs="Courier New"/>
        </w:rPr>
        <w:t>Psenak</w:t>
      </w:r>
      <w:proofErr w:type="spellEnd"/>
      <w:r w:rsidRPr="00213BEC">
        <w:rPr>
          <w:rFonts w:ascii="Courier New" w:hAnsi="Courier New" w:cs="Courier New"/>
        </w:rPr>
        <w:t xml:space="preserve">, P., Ed. and S. </w:t>
      </w:r>
      <w:proofErr w:type="spellStart"/>
      <w:r w:rsidRPr="00213BEC">
        <w:rPr>
          <w:rFonts w:ascii="Courier New" w:hAnsi="Courier New" w:cs="Courier New"/>
        </w:rPr>
        <w:t>Previdi</w:t>
      </w:r>
      <w:proofErr w:type="spellEnd"/>
      <w:r w:rsidRPr="00213BEC">
        <w:rPr>
          <w:rFonts w:ascii="Courier New" w:hAnsi="Courier New" w:cs="Courier New"/>
        </w:rPr>
        <w:t>, Ed., "OSPF</w:t>
      </w:r>
      <w:r w:rsidRPr="00213BEC">
        <w:rPr>
          <w:rFonts w:ascii="Courier New" w:hAnsi="Courier New" w:cs="Courier New"/>
        </w:rPr>
        <w:t>v3 Extensions</w:t>
      </w:r>
    </w:p>
    <w:p w14:paraId="17EAA93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gramStart"/>
      <w:r w:rsidRPr="00213BEC">
        <w:rPr>
          <w:rFonts w:ascii="Courier New" w:hAnsi="Courier New" w:cs="Courier New"/>
        </w:rPr>
        <w:t>for</w:t>
      </w:r>
      <w:proofErr w:type="gramEnd"/>
      <w:r w:rsidRPr="00213BEC">
        <w:rPr>
          <w:rFonts w:ascii="Courier New" w:hAnsi="Courier New" w:cs="Courier New"/>
        </w:rPr>
        <w:t xml:space="preserve"> Segment Routing", RFC 8666, DOI 10.17487/RFC8666,</w:t>
      </w:r>
    </w:p>
    <w:p w14:paraId="206AAC6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December 2019, &lt;https://www.rfc-editor.org/info/rfc8666&gt;.</w:t>
      </w:r>
    </w:p>
    <w:p w14:paraId="3764A3D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AEE405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126AC7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3B2EB7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1FFB10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9367AD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A1326C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BC4761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Graf                    Expires December 24, 2021               [Page 5]</w:t>
      </w:r>
    </w:p>
    <w:p w14:paraId="6AF4291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br w:type="page"/>
      </w:r>
    </w:p>
    <w:p w14:paraId="33D999F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lastRenderedPageBreak/>
        <w:t>Internet-Draft   IPF</w:t>
      </w:r>
      <w:r w:rsidRPr="00213BEC">
        <w:rPr>
          <w:rFonts w:ascii="Courier New" w:hAnsi="Courier New" w:cs="Courier New"/>
        </w:rPr>
        <w:t>IX MPLS Segment Routing Information        June 2021</w:t>
      </w:r>
    </w:p>
    <w:p w14:paraId="3DF3A81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7853A2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D14A6E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[RFC8667]  </w:t>
      </w:r>
      <w:proofErr w:type="spellStart"/>
      <w:r w:rsidRPr="00213BEC">
        <w:rPr>
          <w:rFonts w:ascii="Courier New" w:hAnsi="Courier New" w:cs="Courier New"/>
        </w:rPr>
        <w:t>Previdi</w:t>
      </w:r>
      <w:proofErr w:type="spellEnd"/>
      <w:r w:rsidRPr="00213BEC">
        <w:rPr>
          <w:rFonts w:ascii="Courier New" w:hAnsi="Courier New" w:cs="Courier New"/>
        </w:rPr>
        <w:t xml:space="preserve">, S., Ed., Ginsberg, L., Ed., </w:t>
      </w:r>
      <w:proofErr w:type="spellStart"/>
      <w:r w:rsidRPr="00213BEC">
        <w:rPr>
          <w:rFonts w:ascii="Courier New" w:hAnsi="Courier New" w:cs="Courier New"/>
        </w:rPr>
        <w:t>Filsfils</w:t>
      </w:r>
      <w:proofErr w:type="spellEnd"/>
      <w:r w:rsidRPr="00213BEC">
        <w:rPr>
          <w:rFonts w:ascii="Courier New" w:hAnsi="Courier New" w:cs="Courier New"/>
        </w:rPr>
        <w:t>, C.,</w:t>
      </w:r>
    </w:p>
    <w:p w14:paraId="7C55049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proofErr w:type="spellStart"/>
      <w:r w:rsidRPr="00213BEC">
        <w:rPr>
          <w:rFonts w:ascii="Courier New" w:hAnsi="Courier New" w:cs="Courier New"/>
        </w:rPr>
        <w:t>Bashandy</w:t>
      </w:r>
      <w:proofErr w:type="spellEnd"/>
      <w:r w:rsidRPr="00213BEC">
        <w:rPr>
          <w:rFonts w:ascii="Courier New" w:hAnsi="Courier New" w:cs="Courier New"/>
        </w:rPr>
        <w:t xml:space="preserve">, A., </w:t>
      </w:r>
      <w:proofErr w:type="spellStart"/>
      <w:r w:rsidRPr="00213BEC">
        <w:rPr>
          <w:rFonts w:ascii="Courier New" w:hAnsi="Courier New" w:cs="Courier New"/>
        </w:rPr>
        <w:t>Gredler</w:t>
      </w:r>
      <w:proofErr w:type="spellEnd"/>
      <w:r w:rsidRPr="00213BEC">
        <w:rPr>
          <w:rFonts w:ascii="Courier New" w:hAnsi="Courier New" w:cs="Courier New"/>
        </w:rPr>
        <w:t xml:space="preserve">, H., and B. </w:t>
      </w:r>
      <w:proofErr w:type="spellStart"/>
      <w:r w:rsidRPr="00213BEC">
        <w:rPr>
          <w:rFonts w:ascii="Courier New" w:hAnsi="Courier New" w:cs="Courier New"/>
        </w:rPr>
        <w:t>Decraene</w:t>
      </w:r>
      <w:proofErr w:type="spellEnd"/>
      <w:r w:rsidRPr="00213BEC">
        <w:rPr>
          <w:rFonts w:ascii="Courier New" w:hAnsi="Courier New" w:cs="Courier New"/>
        </w:rPr>
        <w:t>, "IS-IS</w:t>
      </w:r>
    </w:p>
    <w:p w14:paraId="649D6ED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Extensions for Segment Routing", RFC 8667,</w:t>
      </w:r>
    </w:p>
    <w:p w14:paraId="06B3110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</w:t>
      </w:r>
      <w:r w:rsidRPr="00213BEC">
        <w:rPr>
          <w:rFonts w:ascii="Courier New" w:hAnsi="Courier New" w:cs="Courier New"/>
        </w:rPr>
        <w:t>DOI 10.17487/RFC8667, December 2019,</w:t>
      </w:r>
    </w:p>
    <w:p w14:paraId="1EA1970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&lt;https://www.rfc-editor.org/info/rfc8667&gt;.</w:t>
      </w:r>
    </w:p>
    <w:p w14:paraId="382BE50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6FEE0B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[RFC8669]  </w:t>
      </w:r>
      <w:proofErr w:type="spellStart"/>
      <w:r w:rsidRPr="00213BEC">
        <w:rPr>
          <w:rFonts w:ascii="Courier New" w:hAnsi="Courier New" w:cs="Courier New"/>
        </w:rPr>
        <w:t>Previdi</w:t>
      </w:r>
      <w:proofErr w:type="spellEnd"/>
      <w:r w:rsidRPr="00213BEC">
        <w:rPr>
          <w:rFonts w:ascii="Courier New" w:hAnsi="Courier New" w:cs="Courier New"/>
        </w:rPr>
        <w:t xml:space="preserve">, S., </w:t>
      </w:r>
      <w:proofErr w:type="spellStart"/>
      <w:r w:rsidRPr="00213BEC">
        <w:rPr>
          <w:rFonts w:ascii="Courier New" w:hAnsi="Courier New" w:cs="Courier New"/>
        </w:rPr>
        <w:t>Filsfils</w:t>
      </w:r>
      <w:proofErr w:type="spellEnd"/>
      <w:r w:rsidRPr="00213BEC">
        <w:rPr>
          <w:rFonts w:ascii="Courier New" w:hAnsi="Courier New" w:cs="Courier New"/>
        </w:rPr>
        <w:t xml:space="preserve">, C., </w:t>
      </w:r>
      <w:proofErr w:type="spellStart"/>
      <w:r w:rsidRPr="00213BEC">
        <w:rPr>
          <w:rFonts w:ascii="Courier New" w:hAnsi="Courier New" w:cs="Courier New"/>
        </w:rPr>
        <w:t>Lindem</w:t>
      </w:r>
      <w:proofErr w:type="spellEnd"/>
      <w:r w:rsidRPr="00213BEC">
        <w:rPr>
          <w:rFonts w:ascii="Courier New" w:hAnsi="Courier New" w:cs="Courier New"/>
        </w:rPr>
        <w:t xml:space="preserve">, A., Ed., </w:t>
      </w:r>
      <w:proofErr w:type="spellStart"/>
      <w:r w:rsidRPr="00213BEC">
        <w:rPr>
          <w:rFonts w:ascii="Courier New" w:hAnsi="Courier New" w:cs="Courier New"/>
        </w:rPr>
        <w:t>Sreekantiah</w:t>
      </w:r>
      <w:proofErr w:type="spellEnd"/>
      <w:r w:rsidRPr="00213BEC">
        <w:rPr>
          <w:rFonts w:ascii="Courier New" w:hAnsi="Courier New" w:cs="Courier New"/>
        </w:rPr>
        <w:t>,</w:t>
      </w:r>
    </w:p>
    <w:p w14:paraId="7AFFA0C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A., and H. </w:t>
      </w:r>
      <w:proofErr w:type="spellStart"/>
      <w:r w:rsidRPr="00213BEC">
        <w:rPr>
          <w:rFonts w:ascii="Courier New" w:hAnsi="Courier New" w:cs="Courier New"/>
        </w:rPr>
        <w:t>Gredler</w:t>
      </w:r>
      <w:proofErr w:type="spellEnd"/>
      <w:r w:rsidRPr="00213BEC">
        <w:rPr>
          <w:rFonts w:ascii="Courier New" w:hAnsi="Courier New" w:cs="Courier New"/>
        </w:rPr>
        <w:t>, "Segment Routing Prefix Segment</w:t>
      </w:r>
    </w:p>
    <w:p w14:paraId="3BC7B30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Identifier</w:t>
      </w:r>
      <w:r w:rsidRPr="00213BEC">
        <w:rPr>
          <w:rFonts w:ascii="Courier New" w:hAnsi="Courier New" w:cs="Courier New"/>
        </w:rPr>
        <w:t xml:space="preserve"> Extensions for BGP", RFC 8669,</w:t>
      </w:r>
    </w:p>
    <w:p w14:paraId="772C115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DOI 10.17487/RFC8669, December 2019,</w:t>
      </w:r>
    </w:p>
    <w:p w14:paraId="70A25C3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           &lt;https://www.rfc-editor.org/info/rfc8669&gt;.</w:t>
      </w:r>
    </w:p>
    <w:p w14:paraId="1FB7D47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A5F8FA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Author's Address</w:t>
      </w:r>
    </w:p>
    <w:p w14:paraId="6F170E7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2932E1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Thomas Graf</w:t>
      </w:r>
    </w:p>
    <w:p w14:paraId="435D1FF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Swisscom</w:t>
      </w:r>
    </w:p>
    <w:p w14:paraId="66A05C9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spellStart"/>
      <w:r w:rsidRPr="00213BEC">
        <w:rPr>
          <w:rFonts w:ascii="Courier New" w:hAnsi="Courier New" w:cs="Courier New"/>
        </w:rPr>
        <w:t>Binzring</w:t>
      </w:r>
      <w:proofErr w:type="spellEnd"/>
      <w:r w:rsidRPr="00213BEC">
        <w:rPr>
          <w:rFonts w:ascii="Courier New" w:hAnsi="Courier New" w:cs="Courier New"/>
        </w:rPr>
        <w:t xml:space="preserve"> 17</w:t>
      </w:r>
    </w:p>
    <w:p w14:paraId="310CCB1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</w:t>
      </w:r>
      <w:proofErr w:type="gramStart"/>
      <w:r w:rsidRPr="00213BEC">
        <w:rPr>
          <w:rFonts w:ascii="Courier New" w:hAnsi="Courier New" w:cs="Courier New"/>
        </w:rPr>
        <w:t>Zurich  8045</w:t>
      </w:r>
      <w:proofErr w:type="gramEnd"/>
    </w:p>
    <w:p w14:paraId="52D93BE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Switzerland</w:t>
      </w:r>
    </w:p>
    <w:p w14:paraId="72DCE0D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EAB827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 xml:space="preserve">   Email: thomas.graf@s</w:t>
      </w:r>
      <w:r w:rsidRPr="00213BEC">
        <w:rPr>
          <w:rFonts w:ascii="Courier New" w:hAnsi="Courier New" w:cs="Courier New"/>
        </w:rPr>
        <w:t>wisscom.com</w:t>
      </w:r>
    </w:p>
    <w:p w14:paraId="34B8AC3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BB4123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62BF6CA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FA7744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625B4C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F94BAA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7C8ED96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24F5C5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995A4E9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CE4406E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B88A83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74AACB54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74744E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42C628F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5CDEAB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7B1E4A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E9E2F7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58FBCA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6460785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79B6EE1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10F9875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FCA6AD3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3710668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420F90E2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A36046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3554604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0FF453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5C0FF1C7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6ABB371C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2B3E0DFB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</w:p>
    <w:p w14:paraId="06AB23BD" w14:textId="77777777" w:rsidR="00000000" w:rsidRPr="00213BEC" w:rsidRDefault="00DC398D" w:rsidP="00213BEC">
      <w:pPr>
        <w:pStyle w:val="Textebrut"/>
        <w:rPr>
          <w:rFonts w:ascii="Courier New" w:hAnsi="Courier New" w:cs="Courier New"/>
        </w:rPr>
      </w:pPr>
      <w:r w:rsidRPr="00213BEC">
        <w:rPr>
          <w:rFonts w:ascii="Courier New" w:hAnsi="Courier New" w:cs="Courier New"/>
        </w:rPr>
        <w:t>Graf                    Expires December 24, 2021               [Page 6]</w:t>
      </w:r>
    </w:p>
    <w:p w14:paraId="6E86BD0F" w14:textId="77777777" w:rsidR="00DC398D" w:rsidRPr="00213BEC" w:rsidRDefault="00DC398D" w:rsidP="00213BEC">
      <w:pPr>
        <w:pStyle w:val="Textebrut"/>
        <w:rPr>
          <w:rFonts w:ascii="Courier New" w:hAnsi="Courier New" w:cs="Courier New"/>
        </w:rPr>
      </w:pPr>
    </w:p>
    <w:sectPr w:rsidR="00DC398D" w:rsidRPr="00213BEC" w:rsidSect="007C5399">
      <w:pgSz w:w="12240" w:h="15840"/>
      <w:pgMar w:top="426" w:right="1502" w:bottom="568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UCADAIR Mohamed TGI/OLN" w:date="2021-06-23T17:30:00Z" w:initials="BMT">
    <w:p w14:paraId="42575A1A" w14:textId="77777777" w:rsidR="00F832B3" w:rsidRDefault="00F832B3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>Given that assigning new values is “</w:t>
      </w:r>
      <w:r w:rsidRPr="00F832B3">
        <w:rPr>
          <w:rStyle w:val="Marquedecommentaire"/>
        </w:rPr>
        <w:t>Expert Review</w:t>
      </w:r>
      <w:r>
        <w:rPr>
          <w:rStyle w:val="Marquedecommentaire"/>
        </w:rPr>
        <w:t xml:space="preserve">”, we will be challenged why is this “Standards Track”. </w:t>
      </w:r>
    </w:p>
    <w:p w14:paraId="2C286778" w14:textId="77777777" w:rsidR="00F832B3" w:rsidRDefault="00F832B3">
      <w:pPr>
        <w:pStyle w:val="Commentaire"/>
        <w:rPr>
          <w:rStyle w:val="Marquedecommentaire"/>
        </w:rPr>
      </w:pPr>
      <w:bookmarkStart w:id="1" w:name="_GoBack"/>
      <w:bookmarkEnd w:id="1"/>
    </w:p>
    <w:p w14:paraId="25164023" w14:textId="77777777" w:rsidR="00F832B3" w:rsidRDefault="00F832B3">
      <w:pPr>
        <w:pStyle w:val="Commentaire"/>
      </w:pPr>
      <w:r>
        <w:rPr>
          <w:rStyle w:val="Marquedecommentaire"/>
        </w:rPr>
        <w:t xml:space="preserve">Please note that we don’t have any normative text in the core text. </w:t>
      </w:r>
    </w:p>
  </w:comment>
  <w:comment w:id="7" w:author="BOUCADAIR Mohamed TGI/OLN" w:date="2021-06-23T16:58:00Z" w:initials="BMT">
    <w:p w14:paraId="61A73483" w14:textId="77777777" w:rsidR="007E3DCC" w:rsidRDefault="007E3DCC">
      <w:pPr>
        <w:pStyle w:val="Commentaire"/>
      </w:pPr>
      <w:r>
        <w:rPr>
          <w:rStyle w:val="Marquedecommentaire"/>
        </w:rPr>
        <w:annotationRef/>
      </w:r>
      <w:r>
        <w:t>As this acronym is used in the document</w:t>
      </w:r>
    </w:p>
  </w:comment>
  <w:comment w:id="12" w:author="BOUCADAIR Mohamed TGI/OLN" w:date="2021-06-23T16:58:00Z" w:initials="BMT">
    <w:p w14:paraId="66966F76" w14:textId="77777777" w:rsidR="007E3DCC" w:rsidRDefault="007E3DCC">
      <w:pPr>
        <w:pStyle w:val="Commentaire"/>
      </w:pPr>
      <w:r>
        <w:rPr>
          <w:rStyle w:val="Marquedecommentaire"/>
        </w:rPr>
        <w:annotationRef/>
      </w:r>
      <w:r>
        <w:t xml:space="preserve">As this is used in subsequent text. </w:t>
      </w:r>
    </w:p>
  </w:comment>
  <w:comment w:id="23" w:author="BOUCADAIR Mohamed TGI/OLN" w:date="2021-06-23T17:02:00Z" w:initials="BMT">
    <w:p w14:paraId="343EF4F5" w14:textId="77777777" w:rsidR="00E42B76" w:rsidRDefault="00E42B76">
      <w:pPr>
        <w:pStyle w:val="Commentaire"/>
      </w:pPr>
      <w:r>
        <w:rPr>
          <w:rStyle w:val="Marquedecommentaire"/>
        </w:rPr>
        <w:annotationRef/>
      </w:r>
      <w:r>
        <w:t xml:space="preserve">An attempt to shorten this long sentence. Please consider splitting it into smaller sentences, if possible. </w:t>
      </w:r>
    </w:p>
  </w:comment>
  <w:comment w:id="40" w:author="BOUCADAIR Mohamed TGI/OLN" w:date="2021-06-23T17:08:00Z" w:initials="BMT">
    <w:p w14:paraId="6E4834D7" w14:textId="77777777" w:rsidR="00E42B76" w:rsidRDefault="00E42B76">
      <w:pPr>
        <w:pStyle w:val="Commentaire"/>
      </w:pPr>
      <w:r>
        <w:rPr>
          <w:rStyle w:val="Marquedecommentaire"/>
        </w:rPr>
        <w:annotationRef/>
      </w:r>
      <w:r>
        <w:t xml:space="preserve">Already cited. </w:t>
      </w:r>
    </w:p>
  </w:comment>
  <w:comment w:id="68" w:author="BOUCADAIR Mohamed TGI/OLN" w:date="2021-06-23T17:14:00Z" w:initials="BMT">
    <w:p w14:paraId="63201424" w14:textId="77777777" w:rsidR="006D0B44" w:rsidRDefault="006D0B44">
      <w:pPr>
        <w:pStyle w:val="Commentaire"/>
      </w:pPr>
      <w:r>
        <w:rPr>
          <w:rStyle w:val="Marquedecommentaire"/>
        </w:rPr>
        <w:annotationRef/>
      </w:r>
      <w:r>
        <w:t xml:space="preserve">Please add this informative reference: </w:t>
      </w:r>
    </w:p>
    <w:p w14:paraId="60B1829E" w14:textId="77777777" w:rsidR="006D0B44" w:rsidRDefault="006D0B44">
      <w:pPr>
        <w:pStyle w:val="Commentaire"/>
      </w:pPr>
    </w:p>
    <w:p w14:paraId="14ECC390" w14:textId="77777777" w:rsidR="006D0B44" w:rsidRDefault="006D0B44" w:rsidP="006D0B44">
      <w:pPr>
        <w:pStyle w:val="Textebrut"/>
      </w:pPr>
      <w:r>
        <w:t xml:space="preserve">   [IANA-IPFIX]</w:t>
      </w:r>
    </w:p>
    <w:p w14:paraId="5A172ED2" w14:textId="77777777" w:rsidR="006D0B44" w:rsidRDefault="006D0B44" w:rsidP="006D0B44">
      <w:pPr>
        <w:pStyle w:val="Textebrut"/>
      </w:pPr>
      <w:r>
        <w:t xml:space="preserve">              IANA, "I</w:t>
      </w:r>
      <w:r w:rsidRPr="006D0B44">
        <w:t>P Flow Information Export (IPFIX) Entities</w:t>
      </w:r>
      <w:r>
        <w:t>",              &lt;</w:t>
      </w:r>
      <w:hyperlink r:id="rId1" w:history="1">
        <w:r w:rsidRPr="000410BF">
          <w:rPr>
            <w:rStyle w:val="Lienhypertexte"/>
          </w:rPr>
          <w:t>https://www.iana.org/assignments/ipfix/ipfix.xhtml</w:t>
        </w:r>
      </w:hyperlink>
      <w:r>
        <w:t>&gt;.</w:t>
      </w:r>
    </w:p>
    <w:p w14:paraId="466C2161" w14:textId="77777777" w:rsidR="006D0B44" w:rsidRDefault="006D0B44">
      <w:pPr>
        <w:pStyle w:val="Commentaire"/>
      </w:pPr>
    </w:p>
  </w:comment>
  <w:comment w:id="74" w:author="BOUCADAIR Mohamed TGI/OLN" w:date="2021-06-23T17:26:00Z" w:initials="BMT">
    <w:p w14:paraId="3D496014" w14:textId="77777777" w:rsidR="00E95BA9" w:rsidRDefault="00E95BA9">
      <w:pPr>
        <w:pStyle w:val="Commentaire"/>
      </w:pPr>
      <w:r>
        <w:rPr>
          <w:rStyle w:val="Marquedecommentaire"/>
        </w:rPr>
        <w:annotationRef/>
      </w:r>
      <w:proofErr w:type="spellStart"/>
      <w:r>
        <w:t>Idnits</w:t>
      </w:r>
      <w:proofErr w:type="spellEnd"/>
      <w:r>
        <w:t xml:space="preserve"> indicates the following:</w:t>
      </w:r>
    </w:p>
    <w:p w14:paraId="42F7B0F0" w14:textId="77777777" w:rsidR="00E95BA9" w:rsidRDefault="00E95BA9">
      <w:pPr>
        <w:pStyle w:val="Commentaire"/>
      </w:pPr>
    </w:p>
    <w:p w14:paraId="334BC094" w14:textId="77777777" w:rsidR="00E95BA9" w:rsidRDefault="00E95BA9" w:rsidP="00E95BA9">
      <w:pPr>
        <w:pStyle w:val="PrformatHTML"/>
      </w:pPr>
      <w:r>
        <w:t xml:space="preserve">  Checking nits according to https://www.ietf.org/id-info/</w:t>
      </w:r>
      <w:proofErr w:type="gramStart"/>
      <w:r>
        <w:t>checklist :</w:t>
      </w:r>
      <w:proofErr w:type="gramEnd"/>
    </w:p>
    <w:p w14:paraId="7C27BBFD" w14:textId="77777777" w:rsidR="00E95BA9" w:rsidRDefault="00E95BA9" w:rsidP="00E95BA9">
      <w:pPr>
        <w:pStyle w:val="PrformatHTML"/>
      </w:pPr>
      <w:r>
        <w:t xml:space="preserve">  ----------------------------------------------------------------------------</w:t>
      </w:r>
    </w:p>
    <w:p w14:paraId="1B63CB07" w14:textId="77777777" w:rsidR="00E95BA9" w:rsidRDefault="00E95BA9" w:rsidP="00E95BA9">
      <w:pPr>
        <w:pStyle w:val="PrformatHTML"/>
      </w:pPr>
    </w:p>
    <w:p w14:paraId="5E709798" w14:textId="77777777" w:rsidR="00E95BA9" w:rsidRDefault="00E95BA9" w:rsidP="00E95BA9">
      <w:pPr>
        <w:pStyle w:val="PrformatHTML"/>
      </w:pPr>
      <w:r>
        <w:t xml:space="preserve">  ** There are 10 instances of too long lines in the document, the longest</w:t>
      </w:r>
    </w:p>
    <w:p w14:paraId="20748A12" w14:textId="77777777" w:rsidR="00E95BA9" w:rsidRDefault="00E95BA9" w:rsidP="00E95BA9">
      <w:pPr>
        <w:pStyle w:val="PrformatHTML"/>
      </w:pPr>
      <w:r>
        <w:t xml:space="preserve">     </w:t>
      </w:r>
      <w:proofErr w:type="gramStart"/>
      <w:r>
        <w:t>one</w:t>
      </w:r>
      <w:proofErr w:type="gramEnd"/>
      <w:r>
        <w:t xml:space="preserve"> being 2 characters in excess of 72.</w:t>
      </w:r>
    </w:p>
    <w:p w14:paraId="31E1A4F0" w14:textId="77777777" w:rsidR="00E95BA9" w:rsidRDefault="00E95BA9">
      <w:pPr>
        <w:pStyle w:val="Commentaire"/>
      </w:pPr>
    </w:p>
    <w:p w14:paraId="38816135" w14:textId="77777777" w:rsidR="00E95BA9" w:rsidRDefault="00E95BA9">
      <w:pPr>
        <w:pStyle w:val="Commentaire"/>
      </w:pPr>
      <w:r>
        <w:t xml:space="preserve">Below an attempts to fix this. Please run </w:t>
      </w:r>
      <w:proofErr w:type="spellStart"/>
      <w:r>
        <w:t>idnits</w:t>
      </w:r>
      <w:proofErr w:type="spellEnd"/>
      <w:r>
        <w:t xml:space="preserve"> before submitting the revised version</w:t>
      </w:r>
    </w:p>
    <w:p w14:paraId="567AF5CF" w14:textId="77777777" w:rsidR="00E95BA9" w:rsidRDefault="00E95BA9">
      <w:pPr>
        <w:pStyle w:val="Commentaire"/>
      </w:pPr>
    </w:p>
  </w:comment>
  <w:comment w:id="127" w:author="BOUCADAIR Mohamed TGI/OLN" w:date="2021-06-23T17:17:00Z" w:initials="BMT">
    <w:p w14:paraId="4634F1F2" w14:textId="77777777" w:rsidR="006D0B44" w:rsidRDefault="006D0B44">
      <w:pPr>
        <w:pStyle w:val="Commentaire"/>
      </w:pPr>
      <w:r>
        <w:rPr>
          <w:rStyle w:val="Marquedecommentaire"/>
        </w:rPr>
        <w:annotationRef/>
      </w:r>
      <w:r>
        <w:t>Unless you have recommended values, this note will be followed anyway by IANA.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164023" w15:done="0"/>
  <w15:commentEx w15:paraId="61A73483" w15:done="0"/>
  <w15:commentEx w15:paraId="66966F76" w15:done="0"/>
  <w15:commentEx w15:paraId="343EF4F5" w15:done="0"/>
  <w15:commentEx w15:paraId="6E4834D7" w15:done="0"/>
  <w15:commentEx w15:paraId="466C2161" w15:done="0"/>
  <w15:commentEx w15:paraId="567AF5CF" w15:done="0"/>
  <w15:commentEx w15:paraId="4634F1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0FD8"/>
    <w:rsid w:val="00036670"/>
    <w:rsid w:val="00066818"/>
    <w:rsid w:val="00073DE3"/>
    <w:rsid w:val="001C2342"/>
    <w:rsid w:val="002128A0"/>
    <w:rsid w:val="00213BEC"/>
    <w:rsid w:val="00226B8A"/>
    <w:rsid w:val="00231B39"/>
    <w:rsid w:val="0028283D"/>
    <w:rsid w:val="002D0049"/>
    <w:rsid w:val="00342316"/>
    <w:rsid w:val="003565C9"/>
    <w:rsid w:val="00386291"/>
    <w:rsid w:val="00393DC3"/>
    <w:rsid w:val="003B0652"/>
    <w:rsid w:val="003E5226"/>
    <w:rsid w:val="00497171"/>
    <w:rsid w:val="004F48E0"/>
    <w:rsid w:val="004F7859"/>
    <w:rsid w:val="00544243"/>
    <w:rsid w:val="00576B15"/>
    <w:rsid w:val="00623B29"/>
    <w:rsid w:val="00635437"/>
    <w:rsid w:val="006647E7"/>
    <w:rsid w:val="006D0B44"/>
    <w:rsid w:val="00707D19"/>
    <w:rsid w:val="00722B0E"/>
    <w:rsid w:val="00736D8F"/>
    <w:rsid w:val="00752920"/>
    <w:rsid w:val="0078396A"/>
    <w:rsid w:val="007A57A6"/>
    <w:rsid w:val="007C5399"/>
    <w:rsid w:val="007E3DCC"/>
    <w:rsid w:val="007F3801"/>
    <w:rsid w:val="007F5AA9"/>
    <w:rsid w:val="008105AA"/>
    <w:rsid w:val="0087067A"/>
    <w:rsid w:val="008C4D89"/>
    <w:rsid w:val="00923CDD"/>
    <w:rsid w:val="009538A0"/>
    <w:rsid w:val="009C68C0"/>
    <w:rsid w:val="009E1D87"/>
    <w:rsid w:val="00A63087"/>
    <w:rsid w:val="00A932A3"/>
    <w:rsid w:val="00A94477"/>
    <w:rsid w:val="00AB54FA"/>
    <w:rsid w:val="00B5423A"/>
    <w:rsid w:val="00B614BF"/>
    <w:rsid w:val="00B64F07"/>
    <w:rsid w:val="00BB00B4"/>
    <w:rsid w:val="00C66B04"/>
    <w:rsid w:val="00C707CC"/>
    <w:rsid w:val="00C8763C"/>
    <w:rsid w:val="00C947C8"/>
    <w:rsid w:val="00D0193C"/>
    <w:rsid w:val="00D74A14"/>
    <w:rsid w:val="00D76883"/>
    <w:rsid w:val="00D9632A"/>
    <w:rsid w:val="00D9780F"/>
    <w:rsid w:val="00DC398D"/>
    <w:rsid w:val="00DE6338"/>
    <w:rsid w:val="00E42B76"/>
    <w:rsid w:val="00E95BA9"/>
    <w:rsid w:val="00EF54B8"/>
    <w:rsid w:val="00F832B3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6E23"/>
  <w15:chartTrackingRefBased/>
  <w15:docId w15:val="{04F0D726-8714-4967-A014-08B7245A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13B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13BEC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7E3D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E3DC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3DC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E3D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E3DC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DC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D0B4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5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5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ana.org/assignments/ipfix/ipfix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3</cp:revision>
  <dcterms:created xsi:type="dcterms:W3CDTF">2021-06-23T14:49:00Z</dcterms:created>
  <dcterms:modified xsi:type="dcterms:W3CDTF">2021-06-23T15:31:00Z</dcterms:modified>
</cp:coreProperties>
</file>