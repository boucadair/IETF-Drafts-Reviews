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1A506" w14:textId="224AF213" w:rsidR="00000000" w:rsidRPr="001A7D5A" w:rsidRDefault="002A4BD7" w:rsidP="001A7D5A">
      <w:pPr>
        <w:pStyle w:val="Textebrut"/>
        <w:rPr>
          <w:rFonts w:ascii="Courier New" w:hAnsi="Courier New" w:cs="Courier New"/>
        </w:rPr>
      </w:pP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>ALTO WG                                                         W. Roome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Internet-Draft                                            S. </w:t>
      </w:r>
      <w:proofErr w:type="spellStart"/>
      <w:r w:rsidRPr="0038528F">
        <w:rPr>
          <w:rFonts w:ascii="Courier New" w:hAnsi="Courier New" w:cs="Courier New"/>
          <w:lang w:val="en-US"/>
        </w:rPr>
        <w:t>Randriamasy</w:t>
      </w:r>
      <w:proofErr w:type="spellEnd"/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>Intended status: Standards Track                         Nokia Bell Labs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Expires: 30 May 2022             </w:t>
      </w:r>
      <w:r w:rsidRPr="0038528F">
        <w:rPr>
          <w:rFonts w:ascii="Courier New" w:hAnsi="Courier New" w:cs="Courier New"/>
          <w:lang w:val="en-US"/>
        </w:rPr>
        <w:t xml:space="preserve">                                Y. Yang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                                                  Yale University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                                                         J. Zhang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                                                Tongji Universi</w:t>
      </w:r>
      <w:r w:rsidRPr="0038528F">
        <w:rPr>
          <w:rFonts w:ascii="Courier New" w:hAnsi="Courier New" w:cs="Courier New"/>
          <w:lang w:val="en-US"/>
        </w:rPr>
        <w:t>ty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                                                           K. Gao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                                               Sichuan University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                                                 26 November 2021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           </w:t>
      </w:r>
      <w:ins w:id="0" w:author="BOUCADAIR Mohamed INNOV/NET" w:date="2021-12-15T13:53:00Z">
        <w:r w:rsidR="0069061A">
          <w:rPr>
            <w:rFonts w:ascii="Courier New" w:hAnsi="Courier New" w:cs="Courier New"/>
            <w:lang w:val="en-US"/>
          </w:rPr>
          <w:t xml:space="preserve">An </w:t>
        </w:r>
      </w:ins>
      <w:r w:rsidRPr="0038528F">
        <w:rPr>
          <w:rFonts w:ascii="Courier New" w:hAnsi="Courier New" w:cs="Courier New"/>
          <w:lang w:val="en-US"/>
        </w:rPr>
        <w:t>ALTO Extension</w:t>
      </w:r>
      <w:r w:rsidRPr="0038528F">
        <w:rPr>
          <w:rFonts w:ascii="Courier New" w:hAnsi="Courier New" w:cs="Courier New"/>
          <w:lang w:val="en-US"/>
        </w:rPr>
        <w:t>: Entity Property Maps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           draft-ietf-alto-unified-props-new-21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>Abstract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This document specifies an extension to the base Application-Layer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Traffic Optimization (ALTO) </w:t>
      </w:r>
      <w:del w:id="1" w:author="BOUCADAIR Mohamed INNOV/NET" w:date="2021-12-15T13:53:00Z">
        <w:r w:rsidRPr="0038528F" w:rsidDel="0069061A">
          <w:rPr>
            <w:rFonts w:ascii="Courier New" w:hAnsi="Courier New" w:cs="Courier New"/>
            <w:lang w:val="en-US"/>
          </w:rPr>
          <w:delText xml:space="preserve">Protocol </w:delText>
        </w:r>
      </w:del>
      <w:ins w:id="2" w:author="BOUCADAIR Mohamed INNOV/NET" w:date="2021-12-15T13:53:00Z">
        <w:r w:rsidR="0069061A">
          <w:rPr>
            <w:rFonts w:ascii="Courier New" w:hAnsi="Courier New" w:cs="Courier New"/>
            <w:lang w:val="en-US"/>
          </w:rPr>
          <w:t>p</w:t>
        </w:r>
        <w:r w:rsidR="0069061A" w:rsidRPr="0038528F">
          <w:rPr>
            <w:rFonts w:ascii="Courier New" w:hAnsi="Courier New" w:cs="Courier New"/>
            <w:lang w:val="en-US"/>
          </w:rPr>
          <w:t xml:space="preserve">rotocol </w:t>
        </w:r>
      </w:ins>
      <w:r w:rsidRPr="0038528F">
        <w:rPr>
          <w:rFonts w:ascii="Courier New" w:hAnsi="Courier New" w:cs="Courier New"/>
          <w:lang w:val="en-US"/>
        </w:rPr>
        <w:t>that generalizes the concept of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"endpoint properties",</w:t>
      </w:r>
      <w:r w:rsidRPr="0038528F">
        <w:rPr>
          <w:rFonts w:ascii="Courier New" w:hAnsi="Courier New" w:cs="Courier New"/>
          <w:lang w:val="en-US"/>
        </w:rPr>
        <w:t xml:space="preserve"> which were so far tied to IP addresses, to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entities defined by a wide set of objects.  Further, these properties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are presented as maps, </w:t>
      </w:r>
      <w:proofErr w:type="gramStart"/>
      <w:r w:rsidRPr="0038528F">
        <w:rPr>
          <w:rFonts w:ascii="Courier New" w:hAnsi="Courier New" w:cs="Courier New"/>
          <w:lang w:val="en-US"/>
        </w:rPr>
        <w:t>similar to</w:t>
      </w:r>
      <w:proofErr w:type="gramEnd"/>
      <w:r w:rsidRPr="0038528F">
        <w:rPr>
          <w:rFonts w:ascii="Courier New" w:hAnsi="Courier New" w:cs="Courier New"/>
          <w:lang w:val="en-US"/>
        </w:rPr>
        <w:t xml:space="preserve"> the network and cost maps in the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base ALTO protocol.  While supporting the endpoints and related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</w:t>
      </w:r>
      <w:r w:rsidRPr="0038528F">
        <w:rPr>
          <w:rFonts w:ascii="Courier New" w:hAnsi="Courier New" w:cs="Courier New"/>
          <w:lang w:val="en-US"/>
        </w:rPr>
        <w:t xml:space="preserve"> endpoint property service defined in RFC</w:t>
      </w:r>
      <w:ins w:id="3" w:author="BOUCADAIR Mohamed INNOV/NET" w:date="2021-12-15T15:21:00Z">
        <w:r w:rsidR="00714C9B">
          <w:rPr>
            <w:rFonts w:ascii="Courier New" w:hAnsi="Courier New" w:cs="Courier New"/>
            <w:lang w:val="en-US"/>
          </w:rPr>
          <w:t xml:space="preserve"> </w:t>
        </w:r>
      </w:ins>
      <w:proofErr w:type="gramStart"/>
      <w:r w:rsidRPr="0038528F">
        <w:rPr>
          <w:rFonts w:ascii="Courier New" w:hAnsi="Courier New" w:cs="Courier New"/>
          <w:lang w:val="en-US"/>
        </w:rPr>
        <w:t>7285,</w:t>
      </w:r>
      <w:proofErr w:type="gramEnd"/>
      <w:r w:rsidRPr="0038528F">
        <w:rPr>
          <w:rFonts w:ascii="Courier New" w:hAnsi="Courier New" w:cs="Courier New"/>
          <w:lang w:val="en-US"/>
        </w:rPr>
        <w:t xml:space="preserve"> the </w:t>
      </w:r>
      <w:ins w:id="4" w:author="BOUCADAIR Mohamed INNOV/NET" w:date="2021-12-15T13:53:00Z">
        <w:r w:rsidR="0069061A">
          <w:rPr>
            <w:rFonts w:ascii="Courier New" w:hAnsi="Courier New" w:cs="Courier New"/>
            <w:lang w:val="en-US"/>
          </w:rPr>
          <w:t xml:space="preserve">ALTO </w:t>
        </w:r>
      </w:ins>
      <w:r w:rsidRPr="0038528F">
        <w:rPr>
          <w:rFonts w:ascii="Courier New" w:hAnsi="Courier New" w:cs="Courier New"/>
          <w:lang w:val="en-US"/>
        </w:rPr>
        <w:t>protocol is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extended in two major directions.  First, from endpoints restricted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to IP addresses to entities covering a wider and extensible set of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objects; second, from properties on specific endp</w:t>
      </w:r>
      <w:r w:rsidRPr="0038528F">
        <w:rPr>
          <w:rFonts w:ascii="Courier New" w:hAnsi="Courier New" w:cs="Courier New"/>
          <w:lang w:val="en-US"/>
        </w:rPr>
        <w:t>oints to entire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entity property maps.  These extensions introduce additional features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allowing entities and property values to be specific to a given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information resource.  This is made possible by a generic and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flexible design of entity and pr</w:t>
      </w:r>
      <w:r w:rsidRPr="0038528F">
        <w:rPr>
          <w:rFonts w:ascii="Courier New" w:hAnsi="Courier New" w:cs="Courier New"/>
          <w:lang w:val="en-US"/>
        </w:rPr>
        <w:t>operty types.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>Status of This Memo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provisions of BCP 78 and BCP 79.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Task Force (IETF).  Note that other groups may</w:t>
      </w:r>
      <w:r w:rsidRPr="0038528F">
        <w:rPr>
          <w:rFonts w:ascii="Courier New" w:hAnsi="Courier New" w:cs="Courier New"/>
          <w:lang w:val="en-US"/>
        </w:rPr>
        <w:t xml:space="preserve"> also distribute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working documents as Internet-Drafts.  The list of current </w:t>
      </w:r>
      <w:proofErr w:type="gramStart"/>
      <w:r w:rsidRPr="0038528F">
        <w:rPr>
          <w:rFonts w:ascii="Courier New" w:hAnsi="Courier New" w:cs="Courier New"/>
          <w:lang w:val="en-US"/>
        </w:rPr>
        <w:t>Internet</w:t>
      </w:r>
      <w:proofErr w:type="gramEnd"/>
      <w:r w:rsidRPr="0038528F">
        <w:rPr>
          <w:rFonts w:ascii="Courier New" w:hAnsi="Courier New" w:cs="Courier New"/>
          <w:lang w:val="en-US"/>
        </w:rPr>
        <w:t>-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and may be updated, replaced</w:t>
      </w:r>
      <w:r w:rsidRPr="0038528F">
        <w:rPr>
          <w:rFonts w:ascii="Courier New" w:hAnsi="Courier New" w:cs="Courier New"/>
          <w:lang w:val="en-US"/>
        </w:rPr>
        <w:t>, or obsoleted by other documents at any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This Internet-Draft will expire on 30 May 2022.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>Roome, et al.              Expir</w:t>
      </w:r>
      <w:r w:rsidRPr="0038528F">
        <w:rPr>
          <w:rFonts w:ascii="Courier New" w:hAnsi="Courier New" w:cs="Courier New"/>
          <w:lang w:val="en-US"/>
        </w:rPr>
        <w:t xml:space="preserve">es 30 May 2022               </w:t>
      </w:r>
      <w:proofErr w:type="gramStart"/>
      <w:r w:rsidRPr="0038528F">
        <w:rPr>
          <w:rFonts w:ascii="Courier New" w:hAnsi="Courier New" w:cs="Courier New"/>
          <w:lang w:val="en-US"/>
        </w:rPr>
        <w:t xml:space="preserve">   [</w:t>
      </w:r>
      <w:proofErr w:type="gramEnd"/>
      <w:r w:rsidRPr="0038528F">
        <w:rPr>
          <w:rFonts w:ascii="Courier New" w:hAnsi="Courier New" w:cs="Courier New"/>
          <w:lang w:val="en-US"/>
        </w:rPr>
        <w:t>Page 1]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br w:type="page"/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>Copyright Notice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Copyright (c) 2021 IETF Trust and the persons identified as the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document authors.  All rights reserved.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This d</w:t>
      </w:r>
      <w:r w:rsidRPr="0038528F">
        <w:rPr>
          <w:rFonts w:ascii="Courier New" w:hAnsi="Courier New" w:cs="Courier New"/>
          <w:lang w:val="en-US"/>
        </w:rPr>
        <w:t>ocument is subject to BCP 78 and the IETF Trust's Legal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Please review these documents carefully, as they describe</w:t>
      </w:r>
      <w:r w:rsidRPr="0038528F">
        <w:rPr>
          <w:rFonts w:ascii="Courier New" w:hAnsi="Courier New" w:cs="Courier New"/>
          <w:lang w:val="en-US"/>
        </w:rPr>
        <w:t xml:space="preserve"> your rights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described in Section 4.e of the Trust Legal Provisions and are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provided without warranty as desc</w:t>
      </w:r>
      <w:r w:rsidRPr="0038528F">
        <w:rPr>
          <w:rFonts w:ascii="Courier New" w:hAnsi="Courier New" w:cs="Courier New"/>
          <w:lang w:val="en-US"/>
        </w:rPr>
        <w:t>ribed in the Revised BSD License.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>Table of Contents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1.  </w:t>
      </w:r>
      <w:proofErr w:type="gramStart"/>
      <w:r w:rsidRPr="0038528F">
        <w:rPr>
          <w:rFonts w:ascii="Courier New" w:hAnsi="Courier New" w:cs="Courier New"/>
          <w:lang w:val="en-US"/>
        </w:rPr>
        <w:t>Introduction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. . . . . . . .   4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1.1.  Terminology . . . . . . . . . . . .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  6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2.  Requirements Language . . . . . . . . . . . . . .</w:t>
      </w:r>
      <w:r w:rsidRPr="0038528F">
        <w:rPr>
          <w:rFonts w:ascii="Courier New" w:hAnsi="Courier New" w:cs="Courier New"/>
          <w:lang w:val="en-US"/>
        </w:rPr>
        <w:t xml:space="preserve">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  7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3.  Basic Features of the Entity Property Map Extension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  7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3.1.  </w:t>
      </w:r>
      <w:proofErr w:type="gramStart"/>
      <w:r w:rsidRPr="0038528F">
        <w:rPr>
          <w:rFonts w:ascii="Courier New" w:hAnsi="Courier New" w:cs="Courier New"/>
          <w:lang w:val="en-US"/>
        </w:rPr>
        <w:t>Entity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. . . . . . . . .   7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3.2.  Entity Domain . . . . . . . . . . . .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  8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3.2.1.  Entit</w:t>
      </w:r>
      <w:r w:rsidRPr="0038528F">
        <w:rPr>
          <w:rFonts w:ascii="Courier New" w:hAnsi="Courier New" w:cs="Courier New"/>
          <w:lang w:val="en-US"/>
        </w:rPr>
        <w:t xml:space="preserve">y Domain </w:t>
      </w:r>
      <w:proofErr w:type="gramStart"/>
      <w:r w:rsidRPr="0038528F">
        <w:rPr>
          <w:rFonts w:ascii="Courier New" w:hAnsi="Courier New" w:cs="Courier New"/>
          <w:lang w:val="en-US"/>
        </w:rPr>
        <w:t>Type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.   8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3.2.2.  Entity Domain </w:t>
      </w:r>
      <w:proofErr w:type="gramStart"/>
      <w:r w:rsidRPr="0038528F">
        <w:rPr>
          <w:rFonts w:ascii="Courier New" w:hAnsi="Courier New" w:cs="Courier New"/>
          <w:lang w:val="en-US"/>
        </w:rPr>
        <w:t>Name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.   9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3.3.  Entity Property </w:t>
      </w:r>
      <w:proofErr w:type="gramStart"/>
      <w:r w:rsidRPr="0038528F">
        <w:rPr>
          <w:rFonts w:ascii="Courier New" w:hAnsi="Courier New" w:cs="Courier New"/>
          <w:lang w:val="en-US"/>
        </w:rPr>
        <w:t>Type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. .   9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3.4.  New information resource and media type: ALTO </w:t>
      </w:r>
      <w:r w:rsidRPr="0038528F">
        <w:rPr>
          <w:rFonts w:ascii="Courier New" w:hAnsi="Courier New" w:cs="Courier New"/>
          <w:lang w:val="en-US"/>
        </w:rPr>
        <w:t>Property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    Map . . . . . . . . . . . . . . . . . . . . . . . . . . .  10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4.  Advanced Features of the Entity Property Map </w:t>
      </w:r>
      <w:proofErr w:type="gramStart"/>
      <w:r w:rsidRPr="0038528F">
        <w:rPr>
          <w:rFonts w:ascii="Courier New" w:hAnsi="Courier New" w:cs="Courier New"/>
          <w:lang w:val="en-US"/>
        </w:rPr>
        <w:t>Extension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 11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4.1.  Entity Identifier and Entity Domain </w:t>
      </w:r>
      <w:proofErr w:type="gramStart"/>
      <w:r w:rsidRPr="0038528F">
        <w:rPr>
          <w:rFonts w:ascii="Courier New" w:hAnsi="Courier New" w:cs="Courier New"/>
          <w:lang w:val="en-US"/>
        </w:rPr>
        <w:t>Name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 11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4.2.  Resource-Specific</w:t>
      </w:r>
      <w:r w:rsidRPr="0038528F">
        <w:rPr>
          <w:rFonts w:ascii="Courier New" w:hAnsi="Courier New" w:cs="Courier New"/>
          <w:lang w:val="en-US"/>
        </w:rPr>
        <w:t xml:space="preserve"> Entity Domain </w:t>
      </w:r>
      <w:proofErr w:type="gramStart"/>
      <w:r w:rsidRPr="0038528F">
        <w:rPr>
          <w:rFonts w:ascii="Courier New" w:hAnsi="Courier New" w:cs="Courier New"/>
          <w:lang w:val="en-US"/>
        </w:rPr>
        <w:t>Name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 11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4.3.  Resource-Specific Entity Property Value . . . . . . . . .  12</w:t>
      </w:r>
    </w:p>
    <w:p w14:paraId="0E3739D2" w14:textId="56C9D9DD"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38528F">
        <w:rPr>
          <w:rFonts w:ascii="Courier New" w:hAnsi="Courier New" w:cs="Courier New"/>
          <w:lang w:val="en-US"/>
        </w:rPr>
        <w:t xml:space="preserve">     4.4.  Entity Hierarchy and Property Inheritance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 </w:t>
      </w:r>
      <w:r w:rsidRPr="001A7D5A">
        <w:rPr>
          <w:rFonts w:ascii="Courier New" w:hAnsi="Courier New" w:cs="Courier New"/>
        </w:rPr>
        <w:t>13</w:t>
      </w:r>
    </w:p>
    <w:p w14:paraId="0E3739D2" w14:textId="56C9D9DD"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1A7D5A">
        <w:rPr>
          <w:rFonts w:ascii="Courier New" w:hAnsi="Courier New" w:cs="Courier New"/>
        </w:rPr>
        <w:t xml:space="preserve">       4.4.1.  </w:t>
      </w:r>
      <w:proofErr w:type="spellStart"/>
      <w:r w:rsidRPr="001A7D5A">
        <w:rPr>
          <w:rFonts w:ascii="Courier New" w:hAnsi="Courier New" w:cs="Courier New"/>
        </w:rPr>
        <w:t>Entity</w:t>
      </w:r>
      <w:proofErr w:type="spellEnd"/>
      <w:r w:rsidRPr="001A7D5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A7D5A">
        <w:rPr>
          <w:rFonts w:ascii="Courier New" w:hAnsi="Courier New" w:cs="Courier New"/>
        </w:rPr>
        <w:t>Hierarchy</w:t>
      </w:r>
      <w:proofErr w:type="spellEnd"/>
      <w:r w:rsidRPr="001A7D5A">
        <w:rPr>
          <w:rFonts w:ascii="Courier New" w:hAnsi="Courier New" w:cs="Courier New"/>
        </w:rPr>
        <w:t xml:space="preserve">  . . .</w:t>
      </w:r>
      <w:proofErr w:type="gramEnd"/>
      <w:r w:rsidRPr="001A7D5A">
        <w:rPr>
          <w:rFonts w:ascii="Courier New" w:hAnsi="Courier New" w:cs="Courier New"/>
        </w:rPr>
        <w:t xml:space="preserve"> . . . . . . . . . . . . . </w:t>
      </w:r>
      <w:r w:rsidRPr="001A7D5A">
        <w:rPr>
          <w:rFonts w:ascii="Courier New" w:hAnsi="Courier New" w:cs="Courier New"/>
        </w:rPr>
        <w:t>. .  14</w:t>
      </w:r>
    </w:p>
    <w:p w14:paraId="0E3739D2" w14:textId="56C9D9DD"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1A7D5A">
        <w:rPr>
          <w:rFonts w:ascii="Courier New" w:hAnsi="Courier New" w:cs="Courier New"/>
        </w:rPr>
        <w:t xml:space="preserve">       4.4.2.  </w:t>
      </w:r>
      <w:proofErr w:type="spellStart"/>
      <w:r w:rsidRPr="001A7D5A">
        <w:rPr>
          <w:rFonts w:ascii="Courier New" w:hAnsi="Courier New" w:cs="Courier New"/>
        </w:rPr>
        <w:t>Property</w:t>
      </w:r>
      <w:proofErr w:type="spellEnd"/>
      <w:r w:rsidRPr="001A7D5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A7D5A">
        <w:rPr>
          <w:rFonts w:ascii="Courier New" w:hAnsi="Courier New" w:cs="Courier New"/>
        </w:rPr>
        <w:t>Inheritance</w:t>
      </w:r>
      <w:proofErr w:type="spellEnd"/>
      <w:r w:rsidRPr="001A7D5A">
        <w:rPr>
          <w:rFonts w:ascii="Courier New" w:hAnsi="Courier New" w:cs="Courier New"/>
        </w:rPr>
        <w:t xml:space="preserve">  . . .</w:t>
      </w:r>
      <w:proofErr w:type="gramEnd"/>
      <w:r w:rsidRPr="001A7D5A">
        <w:rPr>
          <w:rFonts w:ascii="Courier New" w:hAnsi="Courier New" w:cs="Courier New"/>
        </w:rPr>
        <w:t xml:space="preserve"> . . . . . . . . . . . . .  14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1A7D5A">
        <w:rPr>
          <w:rFonts w:ascii="Courier New" w:hAnsi="Courier New" w:cs="Courier New"/>
        </w:rPr>
        <w:t xml:space="preserve">       </w:t>
      </w:r>
      <w:r w:rsidRPr="0038528F">
        <w:rPr>
          <w:rFonts w:ascii="Courier New" w:hAnsi="Courier New" w:cs="Courier New"/>
          <w:lang w:val="en-US"/>
        </w:rPr>
        <w:t xml:space="preserve">4.4.3.  Property Value </w:t>
      </w:r>
      <w:proofErr w:type="gramStart"/>
      <w:r w:rsidRPr="0038528F">
        <w:rPr>
          <w:rFonts w:ascii="Courier New" w:hAnsi="Courier New" w:cs="Courier New"/>
          <w:lang w:val="en-US"/>
        </w:rPr>
        <w:t>Unicity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 14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4.5.  Supported Properties on Entity Domains in Property Map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38528F">
        <w:rPr>
          <w:rFonts w:ascii="Courier New" w:hAnsi="Courier New" w:cs="Courier New"/>
          <w:lang w:val="en-US"/>
        </w:rPr>
        <w:t>Capabilities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</w:t>
      </w:r>
      <w:r w:rsidRPr="0038528F">
        <w:rPr>
          <w:rFonts w:ascii="Courier New" w:hAnsi="Courier New" w:cs="Courier New"/>
          <w:lang w:val="en-US"/>
        </w:rPr>
        <w:t xml:space="preserve"> . . . . . . . . . . . . . . . .  15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4.6.  Defining Information Resource for Resource-Specific Entity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    Domains . . . . . . . . . . . . . . .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 16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4.6.1.  Defining Information Resource and its Media </w:t>
      </w:r>
      <w:proofErr w:type="gramStart"/>
      <w:r w:rsidRPr="0038528F">
        <w:rPr>
          <w:rFonts w:ascii="Courier New" w:hAnsi="Courier New" w:cs="Courier New"/>
          <w:lang w:val="en-US"/>
        </w:rPr>
        <w:t>Type 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 17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</w:t>
      </w:r>
      <w:r w:rsidRPr="0038528F">
        <w:rPr>
          <w:rFonts w:ascii="Courier New" w:hAnsi="Courier New" w:cs="Courier New"/>
          <w:lang w:val="en-US"/>
        </w:rPr>
        <w:t xml:space="preserve">    4.6.2.  Examples of Defining Information Resources and Their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        Media Types . . . . . . . . . . . . . . . . . . . . .  18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4.7.  Defining Information Resource for Resource-Specific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    Property Values . . . . . . . . . . . . . . </w:t>
      </w:r>
      <w:r w:rsidRPr="0038528F">
        <w:rPr>
          <w:rFonts w:ascii="Courier New" w:hAnsi="Courier New" w:cs="Courier New"/>
          <w:lang w:val="en-US"/>
        </w:rPr>
        <w:t>. . . . . . .  18</w:t>
      </w:r>
    </w:p>
    <w:p w14:paraId="0E3739D2" w14:textId="56C9D9DD"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38528F">
        <w:rPr>
          <w:rFonts w:ascii="Courier New" w:hAnsi="Courier New" w:cs="Courier New"/>
          <w:lang w:val="en-US"/>
        </w:rPr>
        <w:t xml:space="preserve">   5.  Protocol Specification: Basic Data </w:t>
      </w:r>
      <w:proofErr w:type="gramStart"/>
      <w:r w:rsidRPr="0038528F">
        <w:rPr>
          <w:rFonts w:ascii="Courier New" w:hAnsi="Courier New" w:cs="Courier New"/>
          <w:lang w:val="en-US"/>
        </w:rPr>
        <w:t>Types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 </w:t>
      </w:r>
      <w:r w:rsidRPr="001A7D5A">
        <w:rPr>
          <w:rFonts w:ascii="Courier New" w:hAnsi="Courier New" w:cs="Courier New"/>
        </w:rPr>
        <w:t>19</w:t>
      </w:r>
    </w:p>
    <w:p w14:paraId="0E3739D2" w14:textId="56C9D9DD"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1A7D5A">
        <w:rPr>
          <w:rFonts w:ascii="Courier New" w:hAnsi="Courier New" w:cs="Courier New"/>
        </w:rPr>
        <w:t xml:space="preserve">     5.1.  </w:t>
      </w:r>
      <w:proofErr w:type="spellStart"/>
      <w:r w:rsidRPr="001A7D5A">
        <w:rPr>
          <w:rFonts w:ascii="Courier New" w:hAnsi="Courier New" w:cs="Courier New"/>
        </w:rPr>
        <w:t>Entity</w:t>
      </w:r>
      <w:proofErr w:type="spellEnd"/>
      <w:r w:rsidRPr="001A7D5A">
        <w:rPr>
          <w:rFonts w:ascii="Courier New" w:hAnsi="Courier New" w:cs="Courier New"/>
        </w:rPr>
        <w:t xml:space="preserve"> Domain . . . . . . . . . . . . . . . . . . </w:t>
      </w:r>
      <w:proofErr w:type="gramStart"/>
      <w:r w:rsidRPr="001A7D5A">
        <w:rPr>
          <w:rFonts w:ascii="Courier New" w:hAnsi="Courier New" w:cs="Courier New"/>
        </w:rPr>
        <w:t>. . . .</w:t>
      </w:r>
      <w:proofErr w:type="gramEnd"/>
      <w:r w:rsidRPr="001A7D5A">
        <w:rPr>
          <w:rFonts w:ascii="Courier New" w:hAnsi="Courier New" w:cs="Courier New"/>
        </w:rPr>
        <w:t xml:space="preserve">  19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1A7D5A">
        <w:rPr>
          <w:rFonts w:ascii="Courier New" w:hAnsi="Courier New" w:cs="Courier New"/>
        </w:rPr>
        <w:t xml:space="preserve">       </w:t>
      </w:r>
      <w:r w:rsidRPr="0038528F">
        <w:rPr>
          <w:rFonts w:ascii="Courier New" w:hAnsi="Courier New" w:cs="Courier New"/>
          <w:lang w:val="en-US"/>
        </w:rPr>
        <w:t xml:space="preserve">5.1.1.  Entity Domain </w:t>
      </w:r>
      <w:proofErr w:type="gramStart"/>
      <w:r w:rsidRPr="0038528F">
        <w:rPr>
          <w:rFonts w:ascii="Courier New" w:hAnsi="Courier New" w:cs="Courier New"/>
          <w:lang w:val="en-US"/>
        </w:rPr>
        <w:t>Type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.  19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5.1.2.  Enti</w:t>
      </w:r>
      <w:r w:rsidRPr="0038528F">
        <w:rPr>
          <w:rFonts w:ascii="Courier New" w:hAnsi="Courier New" w:cs="Courier New"/>
          <w:lang w:val="en-US"/>
        </w:rPr>
        <w:t xml:space="preserve">ty Domain </w:t>
      </w:r>
      <w:proofErr w:type="gramStart"/>
      <w:r w:rsidRPr="0038528F">
        <w:rPr>
          <w:rFonts w:ascii="Courier New" w:hAnsi="Courier New" w:cs="Courier New"/>
          <w:lang w:val="en-US"/>
        </w:rPr>
        <w:t>Name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.  20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Roome, et al.              Expires 30 May 2022               </w:t>
      </w:r>
      <w:proofErr w:type="gramStart"/>
      <w:r w:rsidRPr="0038528F">
        <w:rPr>
          <w:rFonts w:ascii="Courier New" w:hAnsi="Courier New" w:cs="Courier New"/>
          <w:lang w:val="en-US"/>
        </w:rPr>
        <w:t xml:space="preserve">   [</w:t>
      </w:r>
      <w:proofErr w:type="gramEnd"/>
      <w:r w:rsidRPr="0038528F">
        <w:rPr>
          <w:rFonts w:ascii="Courier New" w:hAnsi="Courier New" w:cs="Courier New"/>
          <w:lang w:val="en-US"/>
        </w:rPr>
        <w:t>Page 2]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br w:type="page"/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5.1.3.  Entity Identifier . . . . . . . . </w:t>
      </w:r>
      <w:r w:rsidRPr="0038528F">
        <w:rPr>
          <w:rFonts w:ascii="Courier New" w:hAnsi="Courier New" w:cs="Courier New"/>
          <w:lang w:val="en-US"/>
        </w:rPr>
        <w:t>. . . . . . . . . .  22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5.1.4.  Hierarchy and Inheritance . . .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 22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5.2.  Entity Property . . . . . . . . . . . . . . . . . . . . .  23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5.2.1.  Entity Property </w:t>
      </w:r>
      <w:proofErr w:type="gramStart"/>
      <w:r w:rsidRPr="0038528F">
        <w:rPr>
          <w:rFonts w:ascii="Courier New" w:hAnsi="Courier New" w:cs="Courier New"/>
          <w:lang w:val="en-US"/>
        </w:rPr>
        <w:t>Type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 23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5.2.2.</w:t>
      </w:r>
      <w:r w:rsidRPr="0038528F">
        <w:rPr>
          <w:rFonts w:ascii="Courier New" w:hAnsi="Courier New" w:cs="Courier New"/>
          <w:lang w:val="en-US"/>
        </w:rPr>
        <w:t xml:space="preserve">  Entity Property </w:t>
      </w:r>
      <w:proofErr w:type="gramStart"/>
      <w:r w:rsidRPr="0038528F">
        <w:rPr>
          <w:rFonts w:ascii="Courier New" w:hAnsi="Courier New" w:cs="Courier New"/>
          <w:lang w:val="en-US"/>
        </w:rPr>
        <w:t>Name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 24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5.2.3.  Format for Entity Property </w:t>
      </w:r>
      <w:proofErr w:type="gramStart"/>
      <w:r w:rsidRPr="0038528F">
        <w:rPr>
          <w:rFonts w:ascii="Courier New" w:hAnsi="Courier New" w:cs="Courier New"/>
          <w:lang w:val="en-US"/>
        </w:rPr>
        <w:t>Value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 24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6.  Entity Domain Types Defined in this </w:t>
      </w:r>
      <w:proofErr w:type="gramStart"/>
      <w:r w:rsidRPr="0038528F">
        <w:rPr>
          <w:rFonts w:ascii="Courier New" w:hAnsi="Courier New" w:cs="Courier New"/>
          <w:lang w:val="en-US"/>
        </w:rPr>
        <w:t>Document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 24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6.1.  Internet Address Domain Types . . . . .</w:t>
      </w:r>
      <w:r w:rsidRPr="0038528F">
        <w:rPr>
          <w:rFonts w:ascii="Courier New" w:hAnsi="Courier New" w:cs="Courier New"/>
          <w:lang w:val="en-US"/>
        </w:rPr>
        <w:t xml:space="preserve">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 25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6.1.1.  Entity Domain Type: IPv</w:t>
      </w:r>
      <w:proofErr w:type="gramStart"/>
      <w:r w:rsidRPr="0038528F">
        <w:rPr>
          <w:rFonts w:ascii="Courier New" w:hAnsi="Courier New" w:cs="Courier New"/>
          <w:lang w:val="en-US"/>
        </w:rPr>
        <w:t>4  . . .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 25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6.1.2.  Entity Domain Type: IPv</w:t>
      </w:r>
      <w:proofErr w:type="gramStart"/>
      <w:r w:rsidRPr="0038528F">
        <w:rPr>
          <w:rFonts w:ascii="Courier New" w:hAnsi="Courier New" w:cs="Courier New"/>
          <w:lang w:val="en-US"/>
        </w:rPr>
        <w:t>6  . . .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 25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6.1.3.  Hierarchy and Inheritance of Internet Address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        Domains . .</w:t>
      </w:r>
      <w:r w:rsidRPr="0038528F">
        <w:rPr>
          <w:rFonts w:ascii="Courier New" w:hAnsi="Courier New" w:cs="Courier New"/>
          <w:lang w:val="en-US"/>
        </w:rPr>
        <w:t xml:space="preserve"> . . . . . . . . . .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 26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6.1.4.  Defining Information Resource Media Type for domain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        types IPv4 and IPv6 . . . . . .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 27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6.2.  Entity Domain Type: PID . . . . . .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</w:t>
      </w:r>
      <w:r w:rsidRPr="0038528F">
        <w:rPr>
          <w:rFonts w:ascii="Courier New" w:hAnsi="Courier New" w:cs="Courier New"/>
          <w:lang w:val="en-US"/>
        </w:rPr>
        <w:t xml:space="preserve"> 27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6.2.1.  Entity Domain Type Identifier . . . . . . . . . . . .  27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6.2.2.  Domain-Specific Entity </w:t>
      </w:r>
      <w:proofErr w:type="gramStart"/>
      <w:r w:rsidRPr="0038528F">
        <w:rPr>
          <w:rFonts w:ascii="Courier New" w:hAnsi="Courier New" w:cs="Courier New"/>
          <w:lang w:val="en-US"/>
        </w:rPr>
        <w:t>Identifiers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 27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6.2.3.  Hierarchy and Inheritance . . .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 28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6.2.4.  Defining Informati</w:t>
      </w:r>
      <w:r w:rsidRPr="0038528F">
        <w:rPr>
          <w:rFonts w:ascii="Courier New" w:hAnsi="Courier New" w:cs="Courier New"/>
          <w:lang w:val="en-US"/>
        </w:rPr>
        <w:t>on Resource Media Type for Domain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        Type </w:t>
      </w:r>
      <w:proofErr w:type="gramStart"/>
      <w:r w:rsidRPr="0038528F">
        <w:rPr>
          <w:rFonts w:ascii="Courier New" w:hAnsi="Courier New" w:cs="Courier New"/>
          <w:lang w:val="en-US"/>
        </w:rPr>
        <w:t>PID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. . . . . .  28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6.2.5.  Relationship To Internet Addresses </w:t>
      </w:r>
      <w:proofErr w:type="gramStart"/>
      <w:r w:rsidRPr="0038528F">
        <w:rPr>
          <w:rFonts w:ascii="Courier New" w:hAnsi="Courier New" w:cs="Courier New"/>
          <w:lang w:val="en-US"/>
        </w:rPr>
        <w:t>Domains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 28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6.3.  Internet Address Properties vs. PID </w:t>
      </w:r>
      <w:proofErr w:type="gramStart"/>
      <w:r w:rsidRPr="0038528F">
        <w:rPr>
          <w:rFonts w:ascii="Courier New" w:hAnsi="Courier New" w:cs="Courier New"/>
          <w:lang w:val="en-US"/>
        </w:rPr>
        <w:t>Properties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 28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</w:t>
      </w:r>
      <w:r w:rsidRPr="0038528F">
        <w:rPr>
          <w:rFonts w:ascii="Courier New" w:hAnsi="Courier New" w:cs="Courier New"/>
          <w:lang w:val="en-US"/>
        </w:rPr>
        <w:t xml:space="preserve">7.  Property </w:t>
      </w:r>
      <w:proofErr w:type="gramStart"/>
      <w:r w:rsidRPr="0038528F">
        <w:rPr>
          <w:rFonts w:ascii="Courier New" w:hAnsi="Courier New" w:cs="Courier New"/>
          <w:lang w:val="en-US"/>
        </w:rPr>
        <w:t>Map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. . . . . . . .  29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7.1.  Media </w:t>
      </w:r>
      <w:proofErr w:type="gramStart"/>
      <w:r w:rsidRPr="0038528F">
        <w:rPr>
          <w:rFonts w:ascii="Courier New" w:hAnsi="Courier New" w:cs="Courier New"/>
          <w:lang w:val="en-US"/>
        </w:rPr>
        <w:t>Type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. . . . . . .  29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7.2.  HTTP Method . . . . . . . . . . . .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 29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7.3.  Accept Input Parameters . . .</w:t>
      </w:r>
      <w:r w:rsidRPr="0038528F">
        <w:rPr>
          <w:rFonts w:ascii="Courier New" w:hAnsi="Courier New" w:cs="Courier New"/>
          <w:lang w:val="en-US"/>
        </w:rPr>
        <w:t xml:space="preserve"> . . .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 29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7.4.  </w:t>
      </w:r>
      <w:proofErr w:type="gramStart"/>
      <w:r w:rsidRPr="0038528F">
        <w:rPr>
          <w:rFonts w:ascii="Courier New" w:hAnsi="Courier New" w:cs="Courier New"/>
          <w:lang w:val="en-US"/>
        </w:rPr>
        <w:t>Capabilities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. . . . . .  29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7.5.  </w:t>
      </w:r>
      <w:proofErr w:type="gramStart"/>
      <w:r w:rsidRPr="0038528F">
        <w:rPr>
          <w:rFonts w:ascii="Courier New" w:hAnsi="Courier New" w:cs="Courier New"/>
          <w:lang w:val="en-US"/>
        </w:rPr>
        <w:t>Uses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. . . . . . . . . .  30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7.6.  </w:t>
      </w:r>
      <w:proofErr w:type="gramStart"/>
      <w:r w:rsidRPr="0038528F">
        <w:rPr>
          <w:rFonts w:ascii="Courier New" w:hAnsi="Courier New" w:cs="Courier New"/>
          <w:lang w:val="en-US"/>
        </w:rPr>
        <w:t>Response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. . . . . . . .  30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8</w:t>
      </w:r>
      <w:r w:rsidRPr="0038528F">
        <w:rPr>
          <w:rFonts w:ascii="Courier New" w:hAnsi="Courier New" w:cs="Courier New"/>
          <w:lang w:val="en-US"/>
        </w:rPr>
        <w:t xml:space="preserve">.  Filtered Property Map . . . . . . . . .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 31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8.1.  Media </w:t>
      </w:r>
      <w:proofErr w:type="gramStart"/>
      <w:r w:rsidRPr="0038528F">
        <w:rPr>
          <w:rFonts w:ascii="Courier New" w:hAnsi="Courier New" w:cs="Courier New"/>
          <w:lang w:val="en-US"/>
        </w:rPr>
        <w:t>Type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. . . . . . .  31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8.2.  HTTP Method . . . . . . . . . . . .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 31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8.3.  Accept Input Parameters . . . </w:t>
      </w:r>
      <w:r w:rsidRPr="0038528F">
        <w:rPr>
          <w:rFonts w:ascii="Courier New" w:hAnsi="Courier New" w:cs="Courier New"/>
          <w:lang w:val="en-US"/>
        </w:rPr>
        <w:t xml:space="preserve">. . .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 31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8.4.  </w:t>
      </w:r>
      <w:proofErr w:type="gramStart"/>
      <w:r w:rsidRPr="0038528F">
        <w:rPr>
          <w:rFonts w:ascii="Courier New" w:hAnsi="Courier New" w:cs="Courier New"/>
          <w:lang w:val="en-US"/>
        </w:rPr>
        <w:t>Capabilities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. . . . . .  33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8.5.  </w:t>
      </w:r>
      <w:proofErr w:type="gramStart"/>
      <w:r w:rsidRPr="0038528F">
        <w:rPr>
          <w:rFonts w:ascii="Courier New" w:hAnsi="Courier New" w:cs="Courier New"/>
          <w:lang w:val="en-US"/>
        </w:rPr>
        <w:t>Uses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. . . . . . . . . .  33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8.6.  Filtered Property Map </w:t>
      </w:r>
      <w:proofErr w:type="gramStart"/>
      <w:r w:rsidRPr="0038528F">
        <w:rPr>
          <w:rFonts w:ascii="Courier New" w:hAnsi="Courier New" w:cs="Courier New"/>
          <w:lang w:val="en-US"/>
        </w:rPr>
        <w:t>Response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 33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</w:t>
      </w:r>
      <w:r w:rsidRPr="0038528F">
        <w:rPr>
          <w:rFonts w:ascii="Courier New" w:hAnsi="Courier New" w:cs="Courier New"/>
          <w:lang w:val="en-US"/>
        </w:rPr>
        <w:t>8.7.  Entity property type defined in this document . . . . . .  35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8.7.1.  Entity Property Type: </w:t>
      </w:r>
      <w:proofErr w:type="spellStart"/>
      <w:r w:rsidRPr="0038528F">
        <w:rPr>
          <w:rFonts w:ascii="Courier New" w:hAnsi="Courier New" w:cs="Courier New"/>
          <w:lang w:val="en-US"/>
        </w:rPr>
        <w:t>pid</w:t>
      </w:r>
      <w:proofErr w:type="spellEnd"/>
      <w:r w:rsidRPr="0038528F">
        <w:rPr>
          <w:rFonts w:ascii="Courier New" w:hAnsi="Courier New" w:cs="Courier New"/>
          <w:lang w:val="en-US"/>
        </w:rPr>
        <w:t xml:space="preserve"> . . .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 35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9.  Impact on Legacy ALTO Servers and ALTO </w:t>
      </w:r>
      <w:proofErr w:type="gramStart"/>
      <w:r w:rsidRPr="0038528F">
        <w:rPr>
          <w:rFonts w:ascii="Courier New" w:hAnsi="Courier New" w:cs="Courier New"/>
          <w:lang w:val="en-US"/>
        </w:rPr>
        <w:t>Clients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 36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9.1.  Impact on Endpoint Property Ser</w:t>
      </w:r>
      <w:r w:rsidRPr="0038528F">
        <w:rPr>
          <w:rFonts w:ascii="Courier New" w:hAnsi="Courier New" w:cs="Courier New"/>
          <w:lang w:val="en-US"/>
        </w:rPr>
        <w:t xml:space="preserve">vice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 36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9.2.  Impact on Resource-Specific </w:t>
      </w:r>
      <w:proofErr w:type="gramStart"/>
      <w:r w:rsidRPr="0038528F">
        <w:rPr>
          <w:rFonts w:ascii="Courier New" w:hAnsi="Courier New" w:cs="Courier New"/>
          <w:lang w:val="en-US"/>
        </w:rPr>
        <w:t>Properties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 36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9.3.  Impact on Other </w:t>
      </w:r>
      <w:proofErr w:type="gramStart"/>
      <w:r w:rsidRPr="0038528F">
        <w:rPr>
          <w:rFonts w:ascii="Courier New" w:hAnsi="Courier New" w:cs="Courier New"/>
          <w:lang w:val="en-US"/>
        </w:rPr>
        <w:t>Properties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 36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10. </w:t>
      </w:r>
      <w:proofErr w:type="gramStart"/>
      <w:r w:rsidRPr="0038528F">
        <w:rPr>
          <w:rFonts w:ascii="Courier New" w:hAnsi="Courier New" w:cs="Courier New"/>
          <w:lang w:val="en-US"/>
        </w:rPr>
        <w:t>Examples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. . . . . . . . . .  36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1</w:t>
      </w:r>
      <w:r w:rsidRPr="0038528F">
        <w:rPr>
          <w:rFonts w:ascii="Courier New" w:hAnsi="Courier New" w:cs="Courier New"/>
          <w:lang w:val="en-US"/>
        </w:rPr>
        <w:t xml:space="preserve">0.1.  Network </w:t>
      </w:r>
      <w:proofErr w:type="gramStart"/>
      <w:r w:rsidRPr="0038528F">
        <w:rPr>
          <w:rFonts w:ascii="Courier New" w:hAnsi="Courier New" w:cs="Courier New"/>
          <w:lang w:val="en-US"/>
        </w:rPr>
        <w:t>Map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. . . . . .  36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10.2.  Property Definitions . . . . . . . . . . . . . . . . . .  37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10.3.  Information Resource Directory (IRD)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 38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10.4.  Full Property Map </w:t>
      </w:r>
      <w:proofErr w:type="gramStart"/>
      <w:r w:rsidRPr="0038528F">
        <w:rPr>
          <w:rFonts w:ascii="Courier New" w:hAnsi="Courier New" w:cs="Courier New"/>
          <w:lang w:val="en-US"/>
        </w:rPr>
        <w:t xml:space="preserve">Example  . . </w:t>
      </w:r>
      <w:r w:rsidRPr="0038528F">
        <w:rPr>
          <w:rFonts w:ascii="Courier New" w:hAnsi="Courier New" w:cs="Courier New"/>
          <w:lang w:val="en-US"/>
        </w:rPr>
        <w:t>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 41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10.5.  Filtered Property Map Example #1 . . . . . . . . . . . .  41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Roome, et al.              Expires 30 May 2022               </w:t>
      </w:r>
      <w:proofErr w:type="gramStart"/>
      <w:r w:rsidRPr="0038528F">
        <w:rPr>
          <w:rFonts w:ascii="Courier New" w:hAnsi="Courier New" w:cs="Courier New"/>
          <w:lang w:val="en-US"/>
        </w:rPr>
        <w:t xml:space="preserve">   [</w:t>
      </w:r>
      <w:proofErr w:type="gramEnd"/>
      <w:r w:rsidRPr="0038528F">
        <w:rPr>
          <w:rFonts w:ascii="Courier New" w:hAnsi="Courier New" w:cs="Courier New"/>
          <w:lang w:val="en-US"/>
        </w:rPr>
        <w:t>Page 3]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br w:type="page"/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10.6.  Filtered Property Map Example #2 . . . . . . . . . . . .  42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10.7.  Filtered Property Map Example #3 . . . . . . . . . . . .  44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10.8.  Filtered Property Map Example #4 . . . . . . . . . . . .  45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10.9.  Filtered Property Map for</w:t>
      </w:r>
      <w:r w:rsidRPr="0038528F">
        <w:rPr>
          <w:rFonts w:ascii="Courier New" w:hAnsi="Courier New" w:cs="Courier New"/>
          <w:lang w:val="en-US"/>
        </w:rPr>
        <w:t xml:space="preserve"> ANEs Example #</w:t>
      </w:r>
      <w:proofErr w:type="gramStart"/>
      <w:r w:rsidRPr="0038528F">
        <w:rPr>
          <w:rFonts w:ascii="Courier New" w:hAnsi="Courier New" w:cs="Courier New"/>
          <w:lang w:val="en-US"/>
        </w:rPr>
        <w:t>5  . . .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 46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11. Security Considerations . . . . . . . . .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 47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12. IANA Considerations . . . . . . . . . . . . . . . . . . . . .  49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12.1.  application/alto-* Media Types . . .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 49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</w:t>
      </w:r>
      <w:r w:rsidRPr="0038528F">
        <w:rPr>
          <w:rFonts w:ascii="Courier New" w:hAnsi="Courier New" w:cs="Courier New"/>
          <w:lang w:val="en-US"/>
        </w:rPr>
        <w:t xml:space="preserve">    12.2.  ALTO Entity Domain Type Registry . . . . . . . . . . . .  51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12.2.1.  Consistency Procedure between ALTO Address Type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        Registry and ALTO Entity Domain Type Registry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 52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12.2.2.  ALTO Entity Domain Type Registr</w:t>
      </w:r>
      <w:r w:rsidRPr="0038528F">
        <w:rPr>
          <w:rFonts w:ascii="Courier New" w:hAnsi="Courier New" w:cs="Courier New"/>
          <w:lang w:val="en-US"/>
        </w:rPr>
        <w:t xml:space="preserve">ation Process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 53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12.3.  ALTO Entity Property Type Registry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 54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13. Acknowledgments . . . . . . . . . . . .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 56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14. </w:t>
      </w:r>
      <w:proofErr w:type="gramStart"/>
      <w:r w:rsidRPr="0038528F">
        <w:rPr>
          <w:rFonts w:ascii="Courier New" w:hAnsi="Courier New" w:cs="Courier New"/>
          <w:lang w:val="en-US"/>
        </w:rPr>
        <w:t>References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. . . . . . . . .  56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14.1. </w:t>
      </w:r>
      <w:r w:rsidRPr="0038528F">
        <w:rPr>
          <w:rFonts w:ascii="Courier New" w:hAnsi="Courier New" w:cs="Courier New"/>
          <w:lang w:val="en-US"/>
        </w:rPr>
        <w:t xml:space="preserve"> Normative References . . . . . . . . . . . . . . . . . .  56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14.2.  Informative References . . . . . . . . . . . . </w:t>
      </w:r>
      <w:proofErr w:type="gramStart"/>
      <w:r w:rsidRPr="0038528F">
        <w:rPr>
          <w:rFonts w:ascii="Courier New" w:hAnsi="Courier New" w:cs="Courier New"/>
          <w:lang w:val="en-US"/>
        </w:rPr>
        <w:t>.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 58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Appendix A.  Features introduced with the Entity Property Maps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     extension . . . . . . . . . . . . . . . . . </w:t>
      </w:r>
      <w:r w:rsidRPr="0038528F">
        <w:rPr>
          <w:rFonts w:ascii="Courier New" w:hAnsi="Courier New" w:cs="Courier New"/>
          <w:lang w:val="en-US"/>
        </w:rPr>
        <w:t>. . . . . . .  59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38528F">
        <w:rPr>
          <w:rFonts w:ascii="Courier New" w:hAnsi="Courier New" w:cs="Courier New"/>
          <w:lang w:val="en-US"/>
        </w:rPr>
        <w:t>Addresses  . . .</w:t>
      </w:r>
      <w:proofErr w:type="gramEnd"/>
      <w:r w:rsidRPr="0038528F">
        <w:rPr>
          <w:rFonts w:ascii="Courier New" w:hAnsi="Courier New" w:cs="Courier New"/>
          <w:lang w:val="en-US"/>
        </w:rPr>
        <w:t xml:space="preserve"> . . . . . . . . . . . . . . . . . . . .  60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>1.  Introduction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The ALTO protocol [RFC7285] introduces the concept of "properties"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attached to "endpoint addresses"</w:t>
      </w:r>
      <w:ins w:id="5" w:author="BOUCADAIR Mohamed INNOV/NET" w:date="2021-12-15T13:55:00Z">
        <w:r w:rsidR="0069061A">
          <w:rPr>
            <w:rFonts w:ascii="Courier New" w:hAnsi="Courier New" w:cs="Courier New"/>
            <w:lang w:val="en-US"/>
          </w:rPr>
          <w:t xml:space="preserve">. </w:t>
        </w:r>
      </w:ins>
      <w:del w:id="6" w:author="BOUCADAIR Mohamed INNOV/NET" w:date="2021-12-15T13:55:00Z">
        <w:r w:rsidRPr="0038528F" w:rsidDel="0069061A">
          <w:rPr>
            <w:rFonts w:ascii="Courier New" w:hAnsi="Courier New" w:cs="Courier New"/>
            <w:lang w:val="en-US"/>
          </w:rPr>
          <w:delText xml:space="preserve">, and </w:delText>
        </w:r>
      </w:del>
      <w:ins w:id="7" w:author="BOUCADAIR Mohamed INNOV/NET" w:date="2021-12-15T13:55:00Z">
        <w:r w:rsidR="0069061A">
          <w:rPr>
            <w:rFonts w:ascii="Courier New" w:hAnsi="Courier New" w:cs="Courier New"/>
            <w:lang w:val="en-US"/>
          </w:rPr>
          <w:t xml:space="preserve">It also </w:t>
        </w:r>
      </w:ins>
      <w:r w:rsidRPr="0038528F">
        <w:rPr>
          <w:rFonts w:ascii="Courier New" w:hAnsi="Courier New" w:cs="Courier New"/>
          <w:lang w:val="en-US"/>
        </w:rPr>
        <w:t>defines the Endpoint Property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Se</w:t>
      </w:r>
      <w:r w:rsidRPr="0038528F">
        <w:rPr>
          <w:rFonts w:ascii="Courier New" w:hAnsi="Courier New" w:cs="Courier New"/>
          <w:lang w:val="en-US"/>
        </w:rPr>
        <w:t>rvice (EPS) to allow ALTO clients to retrieve those properties.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While useful, the EPS, as defined in [RFC7285], has at least three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</w:t>
      </w:r>
      <w:r w:rsidR="002A6A11" w:rsidRPr="0038528F">
        <w:rPr>
          <w:rFonts w:ascii="Courier New" w:hAnsi="Courier New" w:cs="Courier New"/>
          <w:lang w:val="en-US"/>
        </w:rPr>
        <w:t>L</w:t>
      </w:r>
      <w:r w:rsidRPr="0038528F">
        <w:rPr>
          <w:rFonts w:ascii="Courier New" w:hAnsi="Courier New" w:cs="Courier New"/>
          <w:lang w:val="en-US"/>
        </w:rPr>
        <w:t>imitations</w:t>
      </w:r>
      <w:ins w:id="8" w:author="BOUCADAIR Mohamed INNOV/NET" w:date="2021-12-15T14:07:00Z">
        <w:r w:rsidR="002A6A11">
          <w:rPr>
            <w:rFonts w:ascii="Courier New" w:hAnsi="Courier New" w:cs="Courier New"/>
            <w:lang w:val="en-US"/>
          </w:rPr>
          <w:t xml:space="preserve"> that are further </w:t>
        </w:r>
      </w:ins>
      <w:ins w:id="9" w:author="BOUCADAIR Mohamed INNOV/NET" w:date="2021-12-15T14:08:00Z">
        <w:r w:rsidR="002A6A11">
          <w:rPr>
            <w:rFonts w:ascii="Courier New" w:hAnsi="Courier New" w:cs="Courier New"/>
            <w:lang w:val="en-US"/>
          </w:rPr>
          <w:t>elaborated hereafter</w:t>
        </w:r>
      </w:ins>
      <w:r w:rsidRPr="0038528F">
        <w:rPr>
          <w:rFonts w:ascii="Courier New" w:hAnsi="Courier New" w:cs="Courier New"/>
          <w:lang w:val="en-US"/>
        </w:rPr>
        <w:t>.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First, the EPS allows properties to be associated with only endpoints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that are identified by indivi</w:t>
      </w:r>
      <w:r w:rsidRPr="0038528F">
        <w:rPr>
          <w:rFonts w:ascii="Courier New" w:hAnsi="Courier New" w:cs="Courier New"/>
          <w:lang w:val="en-US"/>
        </w:rPr>
        <w:t>dual communication addresses like IPv4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and IPv6 addresses.  It is reasonable to think that collections of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endpoints</w:t>
      </w:r>
      <w:commentRangeStart w:id="10"/>
      <w:del w:id="11" w:author="BOUCADAIR Mohamed INNOV/NET" w:date="2021-12-15T14:13:00Z">
        <w:r w:rsidRPr="0038528F" w:rsidDel="00A60C42">
          <w:rPr>
            <w:rFonts w:ascii="Courier New" w:hAnsi="Courier New" w:cs="Courier New"/>
            <w:lang w:val="en-US"/>
          </w:rPr>
          <w:delText>, as defined by CIDRs [RFC4632]</w:delText>
        </w:r>
      </w:del>
      <w:commentRangeEnd w:id="10"/>
      <w:r w:rsidR="00A60C42">
        <w:rPr>
          <w:rStyle w:val="Marquedecommentaire"/>
          <w:rFonts w:asciiTheme="minorHAnsi" w:hAnsiTheme="minorHAnsi"/>
        </w:rPr>
        <w:commentReference w:id="10"/>
      </w:r>
      <w:r w:rsidRPr="0038528F">
        <w:rPr>
          <w:rFonts w:ascii="Courier New" w:hAnsi="Courier New" w:cs="Courier New"/>
          <w:lang w:val="en-US"/>
        </w:rPr>
        <w:t xml:space="preserve"> or </w:t>
      </w:r>
      <w:ins w:id="12" w:author="BOUCADAIR Mohamed INNOV/NET" w:date="2021-12-15T14:08:00Z">
        <w:r w:rsidR="002A6A11" w:rsidRPr="0069061A">
          <w:rPr>
            <w:rFonts w:ascii="Courier New" w:hAnsi="Courier New" w:cs="Courier New"/>
            <w:lang w:val="en-US"/>
          </w:rPr>
          <w:t>Provider-Defined Identifier</w:t>
        </w:r>
        <w:r w:rsidR="002A6A11">
          <w:rPr>
            <w:rFonts w:ascii="Courier New" w:hAnsi="Courier New" w:cs="Courier New"/>
            <w:lang w:val="en-US"/>
          </w:rPr>
          <w:t>s</w:t>
        </w:r>
        <w:r w:rsidR="002A6A11" w:rsidRPr="0069061A">
          <w:rPr>
            <w:rFonts w:ascii="Courier New" w:hAnsi="Courier New" w:cs="Courier New"/>
            <w:lang w:val="en-US"/>
          </w:rPr>
          <w:t xml:space="preserve"> </w:t>
        </w:r>
        <w:r w:rsidR="002A6A11">
          <w:rPr>
            <w:rFonts w:ascii="Courier New" w:hAnsi="Courier New" w:cs="Courier New"/>
            <w:lang w:val="en-US"/>
          </w:rPr>
          <w:t>(</w:t>
        </w:r>
      </w:ins>
      <w:r w:rsidRPr="0038528F">
        <w:rPr>
          <w:rFonts w:ascii="Courier New" w:hAnsi="Courier New" w:cs="Courier New"/>
          <w:lang w:val="en-US"/>
        </w:rPr>
        <w:t>PIDs</w:t>
      </w:r>
      <w:ins w:id="13" w:author="BOUCADAIR Mohamed INNOV/NET" w:date="2021-12-15T14:08:00Z">
        <w:r w:rsidR="002A6A11">
          <w:rPr>
            <w:rFonts w:ascii="Courier New" w:hAnsi="Courier New" w:cs="Courier New"/>
            <w:lang w:val="en-US"/>
          </w:rPr>
          <w:t>)</w:t>
        </w:r>
      </w:ins>
      <w:r w:rsidRPr="0038528F">
        <w:rPr>
          <w:rFonts w:ascii="Courier New" w:hAnsi="Courier New" w:cs="Courier New"/>
          <w:lang w:val="en-US"/>
        </w:rPr>
        <w:t>, may also have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properties.  Furthermore, recent ALTO use cases show that properties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of en</w:t>
      </w:r>
      <w:r w:rsidRPr="0038528F">
        <w:rPr>
          <w:rFonts w:ascii="Courier New" w:hAnsi="Courier New" w:cs="Courier New"/>
          <w:lang w:val="en-US"/>
        </w:rPr>
        <w:t xml:space="preserve">tities such as </w:t>
      </w:r>
      <w:commentRangeStart w:id="14"/>
      <w:r w:rsidRPr="0038528F">
        <w:rPr>
          <w:rFonts w:ascii="Courier New" w:hAnsi="Courier New" w:cs="Courier New"/>
          <w:lang w:val="en-US"/>
        </w:rPr>
        <w:t>network flows</w:t>
      </w:r>
      <w:commentRangeEnd w:id="14"/>
      <w:r w:rsidR="00A60C42">
        <w:rPr>
          <w:rStyle w:val="Marquedecommentaire"/>
          <w:rFonts w:asciiTheme="minorHAnsi" w:hAnsiTheme="minorHAnsi"/>
        </w:rPr>
        <w:commentReference w:id="14"/>
      </w:r>
      <w:r w:rsidRPr="0038528F">
        <w:rPr>
          <w:rFonts w:ascii="Courier New" w:hAnsi="Courier New" w:cs="Courier New"/>
          <w:lang w:val="en-US"/>
        </w:rPr>
        <w:t xml:space="preserve"> [RFC7011] and routing elements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[RFC7921] are also useful.  Such cases are documented</w:t>
      </w:r>
      <w:ins w:id="15" w:author="BOUCADAIR Mohamed INNOV/NET" w:date="2021-12-15T14:16:00Z">
        <w:r w:rsidR="00A60C42">
          <w:rPr>
            <w:rFonts w:ascii="Courier New" w:hAnsi="Courier New" w:cs="Courier New"/>
            <w:lang w:val="en-US"/>
          </w:rPr>
          <w:t>, for example,</w:t>
        </w:r>
      </w:ins>
      <w:r w:rsidRPr="0038528F">
        <w:rPr>
          <w:rFonts w:ascii="Courier New" w:hAnsi="Courier New" w:cs="Courier New"/>
          <w:lang w:val="en-US"/>
        </w:rPr>
        <w:t xml:space="preserve"> in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[I-</w:t>
      </w:r>
      <w:proofErr w:type="spellStart"/>
      <w:r w:rsidRPr="0038528F">
        <w:rPr>
          <w:rFonts w:ascii="Courier New" w:hAnsi="Courier New" w:cs="Courier New"/>
          <w:lang w:val="en-US"/>
        </w:rPr>
        <w:t>D.gao</w:t>
      </w:r>
      <w:proofErr w:type="spellEnd"/>
      <w:r w:rsidRPr="0038528F">
        <w:rPr>
          <w:rFonts w:ascii="Courier New" w:hAnsi="Courier New" w:cs="Courier New"/>
          <w:lang w:val="en-US"/>
        </w:rPr>
        <w:t xml:space="preserve">-alto-fcs].  </w:t>
      </w:r>
      <w:ins w:id="16" w:author="BOUCADAIR Mohamed INNOV/NET" w:date="2021-12-15T13:55:00Z">
        <w:r w:rsidR="0069061A">
          <w:rPr>
            <w:rFonts w:ascii="Courier New" w:hAnsi="Courier New" w:cs="Courier New"/>
            <w:lang w:val="en-US"/>
          </w:rPr>
          <w:t xml:space="preserve">However, </w:t>
        </w:r>
      </w:ins>
      <w:del w:id="17" w:author="BOUCADAIR Mohamed INNOV/NET" w:date="2021-12-15T13:55:00Z">
        <w:r w:rsidRPr="0038528F" w:rsidDel="0069061A">
          <w:rPr>
            <w:rFonts w:ascii="Courier New" w:hAnsi="Courier New" w:cs="Courier New"/>
            <w:lang w:val="en-US"/>
          </w:rPr>
          <w:delText xml:space="preserve">The </w:delText>
        </w:r>
      </w:del>
      <w:ins w:id="18" w:author="BOUCADAIR Mohamed INNOV/NET" w:date="2021-12-15T13:55:00Z">
        <w:r w:rsidR="0069061A">
          <w:rPr>
            <w:rFonts w:ascii="Courier New" w:hAnsi="Courier New" w:cs="Courier New"/>
            <w:lang w:val="en-US"/>
          </w:rPr>
          <w:t>t</w:t>
        </w:r>
        <w:r w:rsidR="0069061A" w:rsidRPr="0038528F">
          <w:rPr>
            <w:rFonts w:ascii="Courier New" w:hAnsi="Courier New" w:cs="Courier New"/>
            <w:lang w:val="en-US"/>
          </w:rPr>
          <w:t xml:space="preserve">he </w:t>
        </w:r>
      </w:ins>
      <w:r w:rsidRPr="0038528F">
        <w:rPr>
          <w:rFonts w:ascii="Courier New" w:hAnsi="Courier New" w:cs="Courier New"/>
          <w:lang w:val="en-US"/>
        </w:rPr>
        <w:t xml:space="preserve">current EPS </w:t>
      </w:r>
      <w:del w:id="19" w:author="BOUCADAIR Mohamed INNOV/NET" w:date="2021-12-15T13:56:00Z">
        <w:r w:rsidRPr="0038528F" w:rsidDel="0069061A">
          <w:rPr>
            <w:rFonts w:ascii="Courier New" w:hAnsi="Courier New" w:cs="Courier New"/>
            <w:lang w:val="en-US"/>
          </w:rPr>
          <w:delText xml:space="preserve">however </w:delText>
        </w:r>
      </w:del>
      <w:r w:rsidRPr="0038528F">
        <w:rPr>
          <w:rFonts w:ascii="Courier New" w:hAnsi="Courier New" w:cs="Courier New"/>
          <w:lang w:val="en-US"/>
        </w:rPr>
        <w:t>is restricted to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individual endpoints and cannot be applied to those entities.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Se</w:t>
      </w:r>
      <w:r w:rsidRPr="0038528F">
        <w:rPr>
          <w:rFonts w:ascii="Courier New" w:hAnsi="Courier New" w:cs="Courier New"/>
          <w:lang w:val="en-US"/>
        </w:rPr>
        <w:t>cond, the EPS only allows endpoints identified by global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communication addresses.  However, an endpoint address may be a local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IP address or an anycast IP address that may not be globally unique.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Additionally, an entity such as a </w:t>
      </w:r>
      <w:r w:rsidRPr="0038528F">
        <w:rPr>
          <w:rFonts w:ascii="Courier New" w:hAnsi="Courier New" w:cs="Courier New"/>
          <w:lang w:val="en-US"/>
        </w:rPr>
        <w:t>PID</w:t>
      </w:r>
      <w:r w:rsidRPr="0038528F">
        <w:rPr>
          <w:rFonts w:ascii="Courier New" w:hAnsi="Courier New" w:cs="Courier New"/>
          <w:lang w:val="en-US"/>
        </w:rPr>
        <w:t xml:space="preserve"> may have an i</w:t>
      </w:r>
      <w:r w:rsidRPr="0038528F">
        <w:rPr>
          <w:rFonts w:ascii="Courier New" w:hAnsi="Courier New" w:cs="Courier New"/>
          <w:lang w:val="en-US"/>
        </w:rPr>
        <w:t>dentifier that is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not globally unique.  That is, a same PID </w:t>
      </w:r>
      <w:commentRangeStart w:id="20"/>
      <w:del w:id="21" w:author="BOUCADAIR Mohamed INNOV/NET" w:date="2021-12-15T13:56:00Z">
        <w:r w:rsidRPr="0038528F" w:rsidDel="0069061A">
          <w:rPr>
            <w:rFonts w:ascii="Courier New" w:hAnsi="Courier New" w:cs="Courier New"/>
            <w:lang w:val="en-US"/>
          </w:rPr>
          <w:delText xml:space="preserve">identifier </w:delText>
        </w:r>
      </w:del>
      <w:commentRangeEnd w:id="20"/>
      <w:r w:rsidR="0069061A">
        <w:rPr>
          <w:rStyle w:val="Marquedecommentaire"/>
          <w:rFonts w:asciiTheme="minorHAnsi" w:hAnsiTheme="minorHAnsi"/>
        </w:rPr>
        <w:commentReference w:id="20"/>
      </w:r>
      <w:r w:rsidRPr="0038528F">
        <w:rPr>
          <w:rFonts w:ascii="Courier New" w:hAnsi="Courier New" w:cs="Courier New"/>
          <w:lang w:val="en-US"/>
        </w:rPr>
        <w:t>may be used in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multiple network maps, while in each network map, this PID </w:t>
      </w:r>
      <w:del w:id="22" w:author="BOUCADAIR Mohamed INNOV/NET" w:date="2021-12-15T14:17:00Z">
        <w:r w:rsidRPr="0038528F" w:rsidDel="00A60C42">
          <w:rPr>
            <w:rFonts w:ascii="Courier New" w:hAnsi="Courier New" w:cs="Courier New"/>
            <w:lang w:val="en-US"/>
          </w:rPr>
          <w:delText>identifier</w:delText>
        </w:r>
      </w:del>
    </w:p>
    <w:p w14:paraId="0E3739D2" w14:textId="56C9D9DD" w:rsidR="00000000" w:rsidRPr="0038528F" w:rsidDel="0069061A" w:rsidRDefault="002A4BD7" w:rsidP="0069061A">
      <w:pPr>
        <w:pStyle w:val="Textebrut"/>
        <w:rPr>
          <w:del w:id="23" w:author="BOUCADAIR Mohamed INNOV/NET" w:date="2021-12-15T13:56:00Z"/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points to a different set of addresses.  </w:t>
      </w:r>
      <w:commentRangeStart w:id="24"/>
      <w:del w:id="25" w:author="BOUCADAIR Mohamed INNOV/NET" w:date="2021-12-15T13:56:00Z">
        <w:r w:rsidRPr="0038528F" w:rsidDel="0069061A">
          <w:rPr>
            <w:rFonts w:ascii="Courier New" w:hAnsi="Courier New" w:cs="Courier New"/>
            <w:lang w:val="en-US"/>
          </w:rPr>
          <w:delText>For example</w:delText>
        </w:r>
      </w:del>
      <w:commentRangeEnd w:id="24"/>
      <w:r w:rsidR="0069061A">
        <w:rPr>
          <w:rStyle w:val="Marquedecommentaire"/>
          <w:rFonts w:asciiTheme="minorHAnsi" w:hAnsiTheme="minorHAnsi"/>
        </w:rPr>
        <w:commentReference w:id="24"/>
      </w:r>
      <w:del w:id="26" w:author="BOUCADAIR Mohamed INNOV/NET" w:date="2021-12-15T13:56:00Z">
        <w:r w:rsidRPr="0038528F" w:rsidDel="0069061A">
          <w:rPr>
            <w:rFonts w:ascii="Courier New" w:hAnsi="Courier New" w:cs="Courier New"/>
            <w:lang w:val="en-US"/>
          </w:rPr>
          <w:delText>, PID "mypid10"</w:delText>
        </w:r>
      </w:del>
    </w:p>
    <w:p w14:paraId="0E3739D2" w14:textId="56C9D9DD" w:rsidR="00000000" w:rsidRPr="0038528F" w:rsidDel="0069061A" w:rsidRDefault="002A4BD7" w:rsidP="0069061A">
      <w:pPr>
        <w:pStyle w:val="Textebrut"/>
        <w:rPr>
          <w:del w:id="27" w:author="BOUCADAIR Mohamed INNOV/NET" w:date="2021-12-15T13:56:00Z"/>
          <w:rFonts w:ascii="Courier New" w:hAnsi="Courier New" w:cs="Courier New"/>
          <w:lang w:val="en-US"/>
        </w:rPr>
      </w:pPr>
      <w:del w:id="28" w:author="BOUCADAIR Mohamed INNOV/NET" w:date="2021-12-15T13:56:00Z">
        <w:r w:rsidRPr="0038528F" w:rsidDel="0069061A">
          <w:rPr>
            <w:rFonts w:ascii="Courier New" w:hAnsi="Courier New" w:cs="Courier New"/>
            <w:lang w:val="en-US"/>
          </w:rPr>
          <w:delText xml:space="preserve">   may be defined in "n</w:delText>
        </w:r>
        <w:r w:rsidRPr="0038528F" w:rsidDel="0069061A">
          <w:rPr>
            <w:rFonts w:ascii="Courier New" w:hAnsi="Courier New" w:cs="Courier New"/>
            <w:lang w:val="en-US"/>
          </w:rPr>
          <w:delText>etmap1" and "netmap2" while in each network map,</w:delText>
        </w:r>
      </w:del>
    </w:p>
    <w:p w14:paraId="0E3739D2" w14:textId="56C9D9DD" w:rsidR="00000000" w:rsidRPr="0038528F" w:rsidRDefault="002A4BD7" w:rsidP="00A60C42">
      <w:pPr>
        <w:pStyle w:val="Textebrut"/>
        <w:rPr>
          <w:rFonts w:ascii="Courier New" w:hAnsi="Courier New" w:cs="Courier New"/>
          <w:lang w:val="en-US"/>
        </w:rPr>
      </w:pPr>
      <w:del w:id="29" w:author="BOUCADAIR Mohamed INNOV/NET" w:date="2021-12-15T13:56:00Z">
        <w:r w:rsidRPr="0038528F" w:rsidDel="0069061A">
          <w:rPr>
            <w:rFonts w:ascii="Courier New" w:hAnsi="Courier New" w:cs="Courier New"/>
            <w:lang w:val="en-US"/>
          </w:rPr>
          <w:delText xml:space="preserve">   "mypid10" covers a different set of addresses.</w:delText>
        </w:r>
      </w:del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Roome, et al.              Expires 30 May 2022               </w:t>
      </w:r>
      <w:proofErr w:type="gramStart"/>
      <w:r w:rsidRPr="0038528F">
        <w:rPr>
          <w:rFonts w:ascii="Courier New" w:hAnsi="Courier New" w:cs="Courier New"/>
          <w:lang w:val="en-US"/>
        </w:rPr>
        <w:t xml:space="preserve">   [</w:t>
      </w:r>
      <w:proofErr w:type="gramEnd"/>
      <w:r w:rsidRPr="0038528F">
        <w:rPr>
          <w:rFonts w:ascii="Courier New" w:hAnsi="Courier New" w:cs="Courier New"/>
          <w:lang w:val="en-US"/>
        </w:rPr>
        <w:t>Page 4]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</w:t>
      </w:r>
      <w:r w:rsidRPr="0038528F">
        <w:rPr>
          <w:rFonts w:ascii="Courier New" w:hAnsi="Courier New" w:cs="Courier New"/>
          <w:lang w:val="en-US"/>
        </w:rPr>
        <w:t xml:space="preserve">Third, the EPS is only defined as a </w:t>
      </w:r>
      <w:commentRangeStart w:id="30"/>
      <w:r w:rsidRPr="0038528F">
        <w:rPr>
          <w:rFonts w:ascii="Courier New" w:hAnsi="Courier New" w:cs="Courier New"/>
          <w:lang w:val="en-US"/>
        </w:rPr>
        <w:t>POST-mode service</w:t>
      </w:r>
      <w:commentRangeEnd w:id="30"/>
      <w:r w:rsidR="0069061A">
        <w:rPr>
          <w:rStyle w:val="Marquedecommentaire"/>
          <w:rFonts w:asciiTheme="minorHAnsi" w:hAnsiTheme="minorHAnsi"/>
        </w:rPr>
        <w:commentReference w:id="30"/>
      </w:r>
      <w:r w:rsidRPr="0038528F">
        <w:rPr>
          <w:rFonts w:ascii="Courier New" w:hAnsi="Courier New" w:cs="Courier New"/>
          <w:lang w:val="en-US"/>
        </w:rPr>
        <w:t xml:space="preserve">.  </w:t>
      </w:r>
      <w:ins w:id="31" w:author="BOUCADAIR Mohamed INNOV/NET" w:date="2021-12-15T14:17:00Z">
        <w:r w:rsidR="00A60C42">
          <w:rPr>
            <w:rFonts w:ascii="Courier New" w:hAnsi="Courier New" w:cs="Courier New"/>
            <w:lang w:val="en-US"/>
          </w:rPr>
          <w:t xml:space="preserve">ALTO </w:t>
        </w:r>
      </w:ins>
      <w:del w:id="32" w:author="BOUCADAIR Mohamed INNOV/NET" w:date="2021-12-15T14:17:00Z">
        <w:r w:rsidRPr="0038528F" w:rsidDel="00A60C42">
          <w:rPr>
            <w:rFonts w:ascii="Courier New" w:hAnsi="Courier New" w:cs="Courier New"/>
            <w:lang w:val="en-US"/>
          </w:rPr>
          <w:delText xml:space="preserve">Clients </w:delText>
        </w:r>
      </w:del>
      <w:ins w:id="33" w:author="BOUCADAIR Mohamed INNOV/NET" w:date="2021-12-15T14:17:00Z">
        <w:r w:rsidR="00A60C42">
          <w:rPr>
            <w:rFonts w:ascii="Courier New" w:hAnsi="Courier New" w:cs="Courier New"/>
            <w:lang w:val="en-US"/>
          </w:rPr>
          <w:t>c</w:t>
        </w:r>
        <w:r w:rsidR="00A60C42" w:rsidRPr="0038528F">
          <w:rPr>
            <w:rFonts w:ascii="Courier New" w:hAnsi="Courier New" w:cs="Courier New"/>
            <w:lang w:val="en-US"/>
          </w:rPr>
          <w:t xml:space="preserve">lients </w:t>
        </w:r>
      </w:ins>
      <w:r w:rsidRPr="0038528F">
        <w:rPr>
          <w:rFonts w:ascii="Courier New" w:hAnsi="Courier New" w:cs="Courier New"/>
          <w:lang w:val="en-US"/>
        </w:rPr>
        <w:t>must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request the properties for an explicit set of endpoint addresses.  By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contrast, </w:t>
      </w:r>
      <w:commentRangeStart w:id="34"/>
      <w:r w:rsidRPr="0038528F">
        <w:rPr>
          <w:rFonts w:ascii="Courier New" w:hAnsi="Courier New" w:cs="Courier New"/>
          <w:lang w:val="en-US"/>
        </w:rPr>
        <w:t xml:space="preserve">[RFC7285] defines a GET-mode </w:t>
      </w:r>
      <w:commentRangeEnd w:id="34"/>
      <w:r w:rsidR="0069061A">
        <w:rPr>
          <w:rStyle w:val="Marquedecommentaire"/>
          <w:rFonts w:asciiTheme="minorHAnsi" w:hAnsiTheme="minorHAnsi"/>
        </w:rPr>
        <w:commentReference w:id="34"/>
      </w:r>
      <w:r w:rsidRPr="0038528F">
        <w:rPr>
          <w:rFonts w:ascii="Courier New" w:hAnsi="Courier New" w:cs="Courier New"/>
          <w:lang w:val="en-US"/>
        </w:rPr>
        <w:t>cost map resource which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returns all available costs, so a</w:t>
      </w:r>
      <w:ins w:id="35" w:author="BOUCADAIR Mohamed INNOV/NET" w:date="2021-12-15T14:18:00Z">
        <w:r w:rsidR="00A60C42">
          <w:rPr>
            <w:rFonts w:ascii="Courier New" w:hAnsi="Courier New" w:cs="Courier New"/>
            <w:lang w:val="en-US"/>
          </w:rPr>
          <w:t>n ALTO</w:t>
        </w:r>
      </w:ins>
      <w:r w:rsidRPr="0038528F">
        <w:rPr>
          <w:rFonts w:ascii="Courier New" w:hAnsi="Courier New" w:cs="Courier New"/>
          <w:lang w:val="en-US"/>
        </w:rPr>
        <w:t xml:space="preserve"> client can </w:t>
      </w:r>
      <w:del w:id="36" w:author="BOUCADAIR Mohamed INNOV/NET" w:date="2021-12-15T14:18:00Z">
        <w:r w:rsidRPr="0038528F" w:rsidDel="00A60C42">
          <w:rPr>
            <w:rFonts w:ascii="Courier New" w:hAnsi="Courier New" w:cs="Courier New"/>
            <w:lang w:val="en-US"/>
          </w:rPr>
          <w:delText xml:space="preserve">get </w:delText>
        </w:r>
      </w:del>
      <w:ins w:id="37" w:author="BOUCADAIR Mohamed INNOV/NET" w:date="2021-12-15T14:18:00Z">
        <w:r w:rsidR="00A60C42">
          <w:rPr>
            <w:rFonts w:ascii="Courier New" w:hAnsi="Courier New" w:cs="Courier New"/>
            <w:lang w:val="en-US"/>
          </w:rPr>
          <w:t>retrieve</w:t>
        </w:r>
        <w:r w:rsidR="00A60C42" w:rsidRPr="0038528F">
          <w:rPr>
            <w:rFonts w:ascii="Courier New" w:hAnsi="Courier New" w:cs="Courier New"/>
            <w:lang w:val="en-US"/>
          </w:rPr>
          <w:t xml:space="preserve"> </w:t>
        </w:r>
      </w:ins>
      <w:r w:rsidRPr="0038528F">
        <w:rPr>
          <w:rFonts w:ascii="Courier New" w:hAnsi="Courier New" w:cs="Courier New"/>
          <w:lang w:val="en-US"/>
        </w:rPr>
        <w:t>a full set of costs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once, and then process cost lookups without querying the ALTO server.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[RFC7285] does not define a similar service for endpoint properties.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At first, a map of endpoint properties might seem impractical,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because it could r</w:t>
      </w:r>
      <w:r w:rsidRPr="0038528F">
        <w:rPr>
          <w:rFonts w:ascii="Courier New" w:hAnsi="Courier New" w:cs="Courier New"/>
          <w:lang w:val="en-US"/>
        </w:rPr>
        <w:t>equire enumerating the property value for every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possible endpoint.  However, in practice, the number of </w:t>
      </w:r>
      <w:proofErr w:type="gramStart"/>
      <w:r w:rsidRPr="0038528F">
        <w:rPr>
          <w:rFonts w:ascii="Courier New" w:hAnsi="Courier New" w:cs="Courier New"/>
          <w:lang w:val="en-US"/>
        </w:rPr>
        <w:t>endpoint</w:t>
      </w:r>
      <w:proofErr w:type="gramEnd"/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addresses involved by an ALTO server can be quite large.  To avoid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enumerating a large number of </w:t>
      </w:r>
      <w:proofErr w:type="gramStart"/>
      <w:r w:rsidRPr="0038528F">
        <w:rPr>
          <w:rFonts w:ascii="Courier New" w:hAnsi="Courier New" w:cs="Courier New"/>
          <w:lang w:val="en-US"/>
        </w:rPr>
        <w:t>endpoint</w:t>
      </w:r>
      <w:proofErr w:type="gramEnd"/>
      <w:r w:rsidRPr="0038528F">
        <w:rPr>
          <w:rFonts w:ascii="Courier New" w:hAnsi="Courier New" w:cs="Courier New"/>
          <w:lang w:val="en-US"/>
        </w:rPr>
        <w:t xml:space="preserve"> addresses inefficiently, the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ALTO server </w:t>
      </w:r>
      <w:commentRangeStart w:id="38"/>
      <w:del w:id="39" w:author="BOUCADAIR Mohamed INNOV/NET" w:date="2021-12-15T14:18:00Z">
        <w:r w:rsidRPr="0038528F" w:rsidDel="00A60C42">
          <w:rPr>
            <w:rFonts w:ascii="Courier New" w:hAnsi="Courier New" w:cs="Courier New"/>
            <w:lang w:val="en-US"/>
          </w:rPr>
          <w:delText xml:space="preserve">usually </w:delText>
        </w:r>
      </w:del>
      <w:commentRangeEnd w:id="38"/>
      <w:r w:rsidR="00A60C42">
        <w:rPr>
          <w:rStyle w:val="Marquedecommentaire"/>
          <w:rFonts w:asciiTheme="minorHAnsi" w:hAnsiTheme="minorHAnsi"/>
        </w:rPr>
        <w:commentReference w:id="38"/>
      </w:r>
      <w:del w:id="40" w:author="BOUCADAIR Mohamed INNOV/NET" w:date="2021-12-15T14:19:00Z">
        <w:r w:rsidRPr="0038528F" w:rsidDel="001A79B0">
          <w:rPr>
            <w:rFonts w:ascii="Courier New" w:hAnsi="Courier New" w:cs="Courier New"/>
            <w:lang w:val="en-US"/>
          </w:rPr>
          <w:delText xml:space="preserve">only </w:delText>
        </w:r>
      </w:del>
      <w:ins w:id="41" w:author="BOUCADAIR Mohamed INNOV/NET" w:date="2021-12-15T14:19:00Z">
        <w:r w:rsidR="001A79B0">
          <w:rPr>
            <w:rFonts w:ascii="Courier New" w:hAnsi="Courier New" w:cs="Courier New"/>
            <w:lang w:val="en-US"/>
          </w:rPr>
          <w:t>might</w:t>
        </w:r>
        <w:r w:rsidR="001A79B0" w:rsidRPr="0038528F">
          <w:rPr>
            <w:rFonts w:ascii="Courier New" w:hAnsi="Courier New" w:cs="Courier New"/>
            <w:lang w:val="en-US"/>
          </w:rPr>
          <w:t xml:space="preserve"> </w:t>
        </w:r>
      </w:ins>
      <w:r w:rsidRPr="0038528F">
        <w:rPr>
          <w:rFonts w:ascii="Courier New" w:hAnsi="Courier New" w:cs="Courier New"/>
          <w:lang w:val="en-US"/>
        </w:rPr>
        <w:t>define</w:t>
      </w:r>
      <w:del w:id="42" w:author="BOUCADAIR Mohamed INNOV/NET" w:date="2021-12-15T14:19:00Z">
        <w:r w:rsidRPr="0038528F" w:rsidDel="001A79B0">
          <w:rPr>
            <w:rFonts w:ascii="Courier New" w:hAnsi="Courier New" w:cs="Courier New"/>
            <w:lang w:val="en-US"/>
          </w:rPr>
          <w:delText>s</w:delText>
        </w:r>
      </w:del>
      <w:r w:rsidRPr="0038528F">
        <w:rPr>
          <w:rFonts w:ascii="Courier New" w:hAnsi="Courier New" w:cs="Courier New"/>
          <w:lang w:val="en-US"/>
        </w:rPr>
        <w:t xml:space="preserve"> properties for a sufficiently large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subset of endpoints and uses an aggregation representation to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reference endpoints to allow efficient enumeration.  This is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particularly true if blocks of endpoint addresses w</w:t>
      </w:r>
      <w:r w:rsidRPr="0038528F">
        <w:rPr>
          <w:rFonts w:ascii="Courier New" w:hAnsi="Courier New" w:cs="Courier New"/>
          <w:lang w:val="en-US"/>
        </w:rPr>
        <w:t>ith a common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prefix </w:t>
      </w:r>
      <w:del w:id="43" w:author="BOUCADAIR Mohamed INNOV/NET" w:date="2021-12-15T14:19:00Z">
        <w:r w:rsidRPr="0038528F" w:rsidDel="001A79B0">
          <w:rPr>
            <w:rFonts w:ascii="Courier New" w:hAnsi="Courier New" w:cs="Courier New"/>
            <w:lang w:val="en-US"/>
          </w:rPr>
          <w:delText>(e.g., a CIDR)</w:delText>
        </w:r>
      </w:del>
      <w:r w:rsidRPr="0038528F">
        <w:rPr>
          <w:rFonts w:ascii="Courier New" w:hAnsi="Courier New" w:cs="Courier New"/>
          <w:lang w:val="en-US"/>
        </w:rPr>
        <w:t xml:space="preserve"> have the same value for a property.  Entities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in other domains may very well allow aggregated representation and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hence be enumerable as well.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To address the</w:t>
      </w:r>
      <w:ins w:id="44" w:author="BOUCADAIR Mohamed INNOV/NET" w:date="2021-12-15T14:20:00Z">
        <w:r w:rsidR="001A79B0">
          <w:rPr>
            <w:rFonts w:ascii="Courier New" w:hAnsi="Courier New" w:cs="Courier New"/>
            <w:lang w:val="en-US"/>
          </w:rPr>
          <w:t>se</w:t>
        </w:r>
      </w:ins>
      <w:r w:rsidRPr="0038528F">
        <w:rPr>
          <w:rFonts w:ascii="Courier New" w:hAnsi="Courier New" w:cs="Courier New"/>
          <w:lang w:val="en-US"/>
        </w:rPr>
        <w:t xml:space="preserve"> </w:t>
      </w:r>
      <w:del w:id="45" w:author="BOUCADAIR Mohamed INNOV/NET" w:date="2021-12-15T14:20:00Z">
        <w:r w:rsidRPr="0038528F" w:rsidDel="001A79B0">
          <w:rPr>
            <w:rFonts w:ascii="Courier New" w:hAnsi="Courier New" w:cs="Courier New"/>
            <w:lang w:val="en-US"/>
          </w:rPr>
          <w:delText xml:space="preserve">three </w:delText>
        </w:r>
      </w:del>
      <w:r w:rsidRPr="0038528F">
        <w:rPr>
          <w:rFonts w:ascii="Courier New" w:hAnsi="Courier New" w:cs="Courier New"/>
          <w:lang w:val="en-US"/>
        </w:rPr>
        <w:t>limitations, this document specifies a</w:t>
      </w:r>
      <w:ins w:id="46" w:author="BOUCADAIR Mohamed INNOV/NET" w:date="2021-12-15T14:20:00Z">
        <w:r w:rsidR="001A79B0">
          <w:rPr>
            <w:rFonts w:ascii="Courier New" w:hAnsi="Courier New" w:cs="Courier New"/>
            <w:lang w:val="en-US"/>
          </w:rPr>
          <w:t>n ALTO</w:t>
        </w:r>
      </w:ins>
      <w:r w:rsidRPr="0038528F">
        <w:rPr>
          <w:rFonts w:ascii="Courier New" w:hAnsi="Courier New" w:cs="Courier New"/>
          <w:lang w:val="en-US"/>
        </w:rPr>
        <w:t xml:space="preserve"> protoc</w:t>
      </w:r>
      <w:r w:rsidRPr="0038528F">
        <w:rPr>
          <w:rFonts w:ascii="Courier New" w:hAnsi="Courier New" w:cs="Courier New"/>
          <w:lang w:val="en-US"/>
        </w:rPr>
        <w:t>ol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extension for defining and retrieving </w:t>
      </w:r>
      <w:del w:id="47" w:author="BOUCADAIR Mohamed INNOV/NET" w:date="2021-12-15T14:20:00Z">
        <w:r w:rsidRPr="0038528F" w:rsidDel="001A79B0">
          <w:rPr>
            <w:rFonts w:ascii="Courier New" w:hAnsi="Courier New" w:cs="Courier New"/>
            <w:lang w:val="en-US"/>
          </w:rPr>
          <w:delText xml:space="preserve">ALTO </w:delText>
        </w:r>
      </w:del>
      <w:r w:rsidRPr="0038528F">
        <w:rPr>
          <w:rFonts w:ascii="Courier New" w:hAnsi="Courier New" w:cs="Courier New"/>
          <w:lang w:val="en-US"/>
        </w:rPr>
        <w:t>properties: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*  The first limitation is addressed by introducing a generic concept</w:t>
      </w:r>
      <w:ins w:id="48" w:author="BOUCADAIR Mohamed INNOV/NET" w:date="2021-12-15T14:20:00Z">
        <w:r w:rsidR="001A79B0">
          <w:rPr>
            <w:rFonts w:ascii="Courier New" w:hAnsi="Courier New" w:cs="Courier New"/>
            <w:lang w:val="en-US"/>
          </w:rPr>
          <w:t>,</w:t>
        </w:r>
      </w:ins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called ALTO Entity, which generalizes an endpoint and may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represent a PID, a network element, a cell in a cel</w:t>
      </w:r>
      <w:r w:rsidRPr="0038528F">
        <w:rPr>
          <w:rFonts w:ascii="Courier New" w:hAnsi="Courier New" w:cs="Courier New"/>
          <w:lang w:val="en-US"/>
        </w:rPr>
        <w:t>lular network,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an abstracted network element </w:t>
      </w:r>
      <w:del w:id="49" w:author="BOUCADAIR Mohamed INNOV/NET" w:date="2021-12-15T14:21:00Z">
        <w:r w:rsidRPr="0038528F" w:rsidDel="001A79B0">
          <w:rPr>
            <w:rFonts w:ascii="Courier New" w:hAnsi="Courier New" w:cs="Courier New"/>
            <w:lang w:val="en-US"/>
          </w:rPr>
          <w:delText>as defined in</w:delText>
        </w:r>
      </w:del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[I-</w:t>
      </w:r>
      <w:proofErr w:type="spellStart"/>
      <w:proofErr w:type="gramStart"/>
      <w:r w:rsidRPr="0038528F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38528F">
        <w:rPr>
          <w:rFonts w:ascii="Courier New" w:hAnsi="Courier New" w:cs="Courier New"/>
          <w:lang w:val="en-US"/>
        </w:rPr>
        <w:t>-alto-path-vector], or other physical or logical objects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involved in a network topology.  Each entity is included in a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collection called an ALTO </w:t>
      </w:r>
      <w:del w:id="50" w:author="BOUCADAIR Mohamed INNOV/NET" w:date="2021-12-15T14:21:00Z">
        <w:r w:rsidRPr="0038528F" w:rsidDel="001A79B0">
          <w:rPr>
            <w:rFonts w:ascii="Courier New" w:hAnsi="Courier New" w:cs="Courier New"/>
            <w:lang w:val="en-US"/>
          </w:rPr>
          <w:delText xml:space="preserve">Entity </w:delText>
        </w:r>
      </w:del>
      <w:ins w:id="51" w:author="BOUCADAIR Mohamed INNOV/NET" w:date="2021-12-15T14:21:00Z">
        <w:r w:rsidR="001A79B0">
          <w:rPr>
            <w:rFonts w:ascii="Courier New" w:hAnsi="Courier New" w:cs="Courier New"/>
            <w:lang w:val="en-US"/>
          </w:rPr>
          <w:t>e</w:t>
        </w:r>
        <w:r w:rsidR="001A79B0" w:rsidRPr="0038528F">
          <w:rPr>
            <w:rFonts w:ascii="Courier New" w:hAnsi="Courier New" w:cs="Courier New"/>
            <w:lang w:val="en-US"/>
          </w:rPr>
          <w:t xml:space="preserve">ntity </w:t>
        </w:r>
      </w:ins>
      <w:del w:id="52" w:author="BOUCADAIR Mohamed INNOV/NET" w:date="2021-12-15T14:21:00Z">
        <w:r w:rsidRPr="0038528F" w:rsidDel="001A79B0">
          <w:rPr>
            <w:rFonts w:ascii="Courier New" w:hAnsi="Courier New" w:cs="Courier New"/>
            <w:lang w:val="en-US"/>
          </w:rPr>
          <w:delText>Domain</w:delText>
        </w:r>
      </w:del>
      <w:ins w:id="53" w:author="BOUCADAIR Mohamed INNOV/NET" w:date="2021-12-15T14:21:00Z">
        <w:r w:rsidR="001A79B0">
          <w:rPr>
            <w:rFonts w:ascii="Courier New" w:hAnsi="Courier New" w:cs="Courier New"/>
            <w:lang w:val="en-US"/>
          </w:rPr>
          <w:t>d</w:t>
        </w:r>
        <w:r w:rsidR="001A79B0" w:rsidRPr="0038528F">
          <w:rPr>
            <w:rFonts w:ascii="Courier New" w:hAnsi="Courier New" w:cs="Courier New"/>
            <w:lang w:val="en-US"/>
          </w:rPr>
          <w:t>omain</w:t>
        </w:r>
      </w:ins>
      <w:r w:rsidRPr="0038528F">
        <w:rPr>
          <w:rFonts w:ascii="Courier New" w:hAnsi="Courier New" w:cs="Courier New"/>
          <w:lang w:val="en-US"/>
        </w:rPr>
        <w:t>.  Sin</w:t>
      </w:r>
      <w:r w:rsidRPr="0038528F">
        <w:rPr>
          <w:rFonts w:ascii="Courier New" w:hAnsi="Courier New" w:cs="Courier New"/>
          <w:lang w:val="en-US"/>
        </w:rPr>
        <w:t xml:space="preserve">ce each ALTO </w:t>
      </w:r>
      <w:del w:id="54" w:author="BOUCADAIR Mohamed INNOV/NET" w:date="2021-12-15T14:22:00Z">
        <w:r w:rsidRPr="0038528F" w:rsidDel="001A79B0">
          <w:rPr>
            <w:rFonts w:ascii="Courier New" w:hAnsi="Courier New" w:cs="Courier New"/>
            <w:lang w:val="en-US"/>
          </w:rPr>
          <w:delText>Entity</w:delText>
        </w:r>
      </w:del>
      <w:ins w:id="55" w:author="BOUCADAIR Mohamed INNOV/NET" w:date="2021-12-15T14:22:00Z">
        <w:r w:rsidR="001A79B0">
          <w:rPr>
            <w:rFonts w:ascii="Courier New" w:hAnsi="Courier New" w:cs="Courier New"/>
            <w:lang w:val="en-US"/>
          </w:rPr>
          <w:t>e</w:t>
        </w:r>
        <w:r w:rsidR="001A79B0" w:rsidRPr="0038528F">
          <w:rPr>
            <w:rFonts w:ascii="Courier New" w:hAnsi="Courier New" w:cs="Courier New"/>
            <w:lang w:val="en-US"/>
          </w:rPr>
          <w:t>ntity</w:t>
        </w:r>
      </w:ins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</w:t>
      </w:r>
      <w:del w:id="56" w:author="BOUCADAIR Mohamed INNOV/NET" w:date="2021-12-15T14:22:00Z">
        <w:r w:rsidRPr="0038528F" w:rsidDel="001A79B0">
          <w:rPr>
            <w:rFonts w:ascii="Courier New" w:hAnsi="Courier New" w:cs="Courier New"/>
            <w:lang w:val="en-US"/>
          </w:rPr>
          <w:delText xml:space="preserve">Domain </w:delText>
        </w:r>
      </w:del>
      <w:ins w:id="57" w:author="BOUCADAIR Mohamed INNOV/NET" w:date="2021-12-15T14:22:00Z">
        <w:r w:rsidR="001A79B0">
          <w:rPr>
            <w:rFonts w:ascii="Courier New" w:hAnsi="Courier New" w:cs="Courier New"/>
            <w:lang w:val="en-US"/>
          </w:rPr>
          <w:t>d</w:t>
        </w:r>
        <w:r w:rsidR="001A79B0" w:rsidRPr="0038528F">
          <w:rPr>
            <w:rFonts w:ascii="Courier New" w:hAnsi="Courier New" w:cs="Courier New"/>
            <w:lang w:val="en-US"/>
          </w:rPr>
          <w:t xml:space="preserve">omain </w:t>
        </w:r>
      </w:ins>
      <w:r w:rsidRPr="0038528F">
        <w:rPr>
          <w:rFonts w:ascii="Courier New" w:hAnsi="Courier New" w:cs="Courier New"/>
          <w:lang w:val="en-US"/>
        </w:rPr>
        <w:t xml:space="preserve">includes only one type of entities, each </w:t>
      </w:r>
      <w:del w:id="58" w:author="BOUCADAIR Mohamed INNOV/NET" w:date="2021-12-15T14:22:00Z">
        <w:r w:rsidRPr="0038528F" w:rsidDel="001A79B0">
          <w:rPr>
            <w:rFonts w:ascii="Courier New" w:hAnsi="Courier New" w:cs="Courier New"/>
            <w:lang w:val="en-US"/>
          </w:rPr>
          <w:delText xml:space="preserve">Entity </w:delText>
        </w:r>
      </w:del>
      <w:ins w:id="59" w:author="BOUCADAIR Mohamed INNOV/NET" w:date="2021-12-15T14:22:00Z">
        <w:r w:rsidR="001A79B0">
          <w:rPr>
            <w:rFonts w:ascii="Courier New" w:hAnsi="Courier New" w:cs="Courier New"/>
            <w:lang w:val="en-US"/>
          </w:rPr>
          <w:t>e</w:t>
        </w:r>
        <w:r w:rsidR="001A79B0" w:rsidRPr="0038528F">
          <w:rPr>
            <w:rFonts w:ascii="Courier New" w:hAnsi="Courier New" w:cs="Courier New"/>
            <w:lang w:val="en-US"/>
          </w:rPr>
          <w:t xml:space="preserve">ntity </w:t>
        </w:r>
      </w:ins>
      <w:del w:id="60" w:author="BOUCADAIR Mohamed INNOV/NET" w:date="2021-12-15T14:22:00Z">
        <w:r w:rsidRPr="0038528F" w:rsidDel="001A79B0">
          <w:rPr>
            <w:rFonts w:ascii="Courier New" w:hAnsi="Courier New" w:cs="Courier New"/>
            <w:lang w:val="en-US"/>
          </w:rPr>
          <w:delText xml:space="preserve">Domain </w:delText>
        </w:r>
      </w:del>
      <w:ins w:id="61" w:author="BOUCADAIR Mohamed INNOV/NET" w:date="2021-12-15T14:22:00Z">
        <w:r w:rsidR="001A79B0">
          <w:rPr>
            <w:rFonts w:ascii="Courier New" w:hAnsi="Courier New" w:cs="Courier New"/>
            <w:lang w:val="en-US"/>
          </w:rPr>
          <w:t>d</w:t>
        </w:r>
        <w:r w:rsidR="001A79B0" w:rsidRPr="0038528F">
          <w:rPr>
            <w:rFonts w:ascii="Courier New" w:hAnsi="Courier New" w:cs="Courier New"/>
            <w:lang w:val="en-US"/>
          </w:rPr>
          <w:t xml:space="preserve">omain </w:t>
        </w:r>
      </w:ins>
      <w:r w:rsidRPr="0038528F">
        <w:rPr>
          <w:rFonts w:ascii="Courier New" w:hAnsi="Courier New" w:cs="Courier New"/>
          <w:lang w:val="en-US"/>
        </w:rPr>
        <w:t>can</w:t>
      </w:r>
    </w:p>
    <w:p w14:paraId="0E3739D2" w14:textId="56C9D9DD" w:rsidR="00000000" w:rsidRPr="0038528F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   be classified by the type of </w:t>
      </w:r>
      <w:ins w:id="62" w:author="BOUCADAIR Mohamed INNOV/NET" w:date="2021-12-15T14:21:00Z">
        <w:r w:rsidR="001A79B0">
          <w:rPr>
            <w:rFonts w:ascii="Courier New" w:hAnsi="Courier New" w:cs="Courier New"/>
            <w:lang w:val="en-US"/>
          </w:rPr>
          <w:t xml:space="preserve">enclosed </w:t>
        </w:r>
      </w:ins>
      <w:r w:rsidRPr="0038528F">
        <w:rPr>
          <w:rFonts w:ascii="Courier New" w:hAnsi="Courier New" w:cs="Courier New"/>
          <w:lang w:val="en-US"/>
        </w:rPr>
        <w:t>entities</w:t>
      </w:r>
      <w:del w:id="63" w:author="BOUCADAIR Mohamed INNOV/NET" w:date="2021-12-15T14:21:00Z">
        <w:r w:rsidRPr="0038528F" w:rsidDel="001A79B0">
          <w:rPr>
            <w:rFonts w:ascii="Courier New" w:hAnsi="Courier New" w:cs="Courier New"/>
            <w:lang w:val="en-US"/>
          </w:rPr>
          <w:delText xml:space="preserve"> in it</w:delText>
        </w:r>
      </w:del>
      <w:r w:rsidRPr="0038528F">
        <w:rPr>
          <w:rFonts w:ascii="Courier New" w:hAnsi="Courier New" w:cs="Courier New"/>
          <w:lang w:val="en-US"/>
        </w:rPr>
        <w:t>.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38528F">
        <w:rPr>
          <w:rFonts w:ascii="Courier New" w:hAnsi="Courier New" w:cs="Courier New"/>
          <w:lang w:val="en-US"/>
        </w:rPr>
        <w:t xml:space="preserve">   </w:t>
      </w:r>
      <w:r w:rsidRPr="0069061A">
        <w:rPr>
          <w:rFonts w:ascii="Courier New" w:hAnsi="Courier New" w:cs="Courier New"/>
          <w:lang w:val="en-US"/>
        </w:rPr>
        <w:t>*  The second limitation is addressed by using resource-specific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entity domains.  A resource-specific e</w:t>
      </w:r>
      <w:r w:rsidRPr="0069061A">
        <w:rPr>
          <w:rFonts w:ascii="Courier New" w:hAnsi="Courier New" w:cs="Courier New"/>
          <w:lang w:val="en-US"/>
        </w:rPr>
        <w:t>ntity domain contains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entities that are defined and identified with respect to a given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ALTO information resource, which provides scoping.  For example,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an entity domain containing PIDs is identified with respect to the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network map i</w:t>
      </w:r>
      <w:r w:rsidRPr="0069061A">
        <w:rPr>
          <w:rFonts w:ascii="Courier New" w:hAnsi="Courier New" w:cs="Courier New"/>
          <w:lang w:val="en-US"/>
        </w:rPr>
        <w:t>n which these PIDs are defined.  Likewise, an entity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domain containing local IP addresses may be defined with respect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to a local network map.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5]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 xml:space="preserve">Internet-Draft  </w:t>
      </w:r>
      <w:r w:rsidRPr="0069061A">
        <w:rPr>
          <w:rFonts w:ascii="Courier New" w:hAnsi="Courier New" w:cs="Courier New"/>
          <w:lang w:val="en-US"/>
        </w:rPr>
        <w:t xml:space="preserve">          Entity Property Maps             November 2021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The third limitation is addressed by defining two new types of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ALTO information resources: Property Map</w:t>
      </w:r>
      <w:ins w:id="64" w:author="BOUCADAIR Mohamed INNOV/NET" w:date="2021-12-15T14:22:00Z">
        <w:r w:rsidR="001A79B0">
          <w:rPr>
            <w:rFonts w:ascii="Courier New" w:hAnsi="Courier New" w:cs="Courier New"/>
            <w:lang w:val="en-US"/>
          </w:rPr>
          <w:t xml:space="preserve"> (</w:t>
        </w:r>
      </w:ins>
      <w:del w:id="65" w:author="BOUCADAIR Mohamed INNOV/NET" w:date="2021-12-15T14:22:00Z">
        <w:r w:rsidRPr="0069061A" w:rsidDel="001A79B0">
          <w:rPr>
            <w:rFonts w:ascii="Courier New" w:hAnsi="Courier New" w:cs="Courier New"/>
            <w:lang w:val="en-US"/>
          </w:rPr>
          <w:delText xml:space="preserve">, detailed in </w:delText>
        </w:r>
      </w:del>
      <w:r w:rsidRPr="0069061A">
        <w:rPr>
          <w:rFonts w:ascii="Courier New" w:hAnsi="Courier New" w:cs="Courier New"/>
          <w:lang w:val="en-US"/>
        </w:rPr>
        <w:t>Section 7</w:t>
      </w:r>
      <w:ins w:id="66" w:author="BOUCADAIR Mohamed INNOV/NET" w:date="2021-12-15T14:22:00Z">
        <w:r w:rsidR="001A79B0">
          <w:rPr>
            <w:rFonts w:ascii="Courier New" w:hAnsi="Courier New" w:cs="Courier New"/>
            <w:lang w:val="en-US"/>
          </w:rPr>
          <w:t>)</w:t>
        </w:r>
      </w:ins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and Filtered Property Map</w:t>
      </w:r>
      <w:ins w:id="67" w:author="BOUCADAIR Mohamed INNOV/NET" w:date="2021-12-15T14:22:00Z">
        <w:r w:rsidR="001A79B0">
          <w:rPr>
            <w:rFonts w:ascii="Courier New" w:hAnsi="Courier New" w:cs="Courier New"/>
            <w:lang w:val="en-US"/>
          </w:rPr>
          <w:t xml:space="preserve"> (</w:t>
        </w:r>
      </w:ins>
      <w:del w:id="68" w:author="BOUCADAIR Mohamed INNOV/NET" w:date="2021-12-15T14:23:00Z">
        <w:r w:rsidRPr="0069061A" w:rsidDel="001A79B0">
          <w:rPr>
            <w:rFonts w:ascii="Courier New" w:hAnsi="Courier New" w:cs="Courier New"/>
            <w:lang w:val="en-US"/>
          </w:rPr>
          <w:delText xml:space="preserve">, detailed in </w:delText>
        </w:r>
      </w:del>
      <w:r w:rsidRPr="0069061A">
        <w:rPr>
          <w:rFonts w:ascii="Courier New" w:hAnsi="Courier New" w:cs="Courier New"/>
          <w:lang w:val="en-US"/>
        </w:rPr>
        <w:t>Section 8</w:t>
      </w:r>
      <w:ins w:id="69" w:author="BOUCADAIR Mohamed INNOV/NET" w:date="2021-12-15T14:23:00Z">
        <w:r w:rsidR="001A79B0">
          <w:rPr>
            <w:rFonts w:ascii="Courier New" w:hAnsi="Courier New" w:cs="Courier New"/>
            <w:lang w:val="en-US"/>
          </w:rPr>
          <w:t>)</w:t>
        </w:r>
      </w:ins>
      <w:r w:rsidRPr="0069061A">
        <w:rPr>
          <w:rFonts w:ascii="Courier New" w:hAnsi="Courier New" w:cs="Courier New"/>
          <w:lang w:val="en-US"/>
        </w:rPr>
        <w:t>.  T</w:t>
      </w:r>
      <w:r w:rsidRPr="0069061A">
        <w:rPr>
          <w:rFonts w:ascii="Courier New" w:hAnsi="Courier New" w:cs="Courier New"/>
          <w:lang w:val="en-US"/>
        </w:rPr>
        <w:t>he former is a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GET-mode resource that returns the property values for all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entities in one or more entity domains, and is analogous to a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network map or a cost map in </w:t>
      </w:r>
      <w:commentRangeStart w:id="70"/>
      <w:r w:rsidRPr="0069061A">
        <w:rPr>
          <w:rFonts w:ascii="Courier New" w:hAnsi="Courier New" w:cs="Courier New"/>
          <w:lang w:val="en-US"/>
        </w:rPr>
        <w:t>[RFC7285]</w:t>
      </w:r>
      <w:commentRangeEnd w:id="70"/>
      <w:r w:rsidR="001A79B0">
        <w:rPr>
          <w:rStyle w:val="Marquedecommentaire"/>
          <w:rFonts w:asciiTheme="minorHAnsi" w:hAnsiTheme="minorHAnsi"/>
        </w:rPr>
        <w:commentReference w:id="70"/>
      </w:r>
      <w:r w:rsidRPr="0069061A">
        <w:rPr>
          <w:rFonts w:ascii="Courier New" w:hAnsi="Courier New" w:cs="Courier New"/>
          <w:lang w:val="en-US"/>
        </w:rPr>
        <w:t>.  The latter is a POST-mode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resource that returns the val</w:t>
      </w:r>
      <w:r w:rsidRPr="0069061A">
        <w:rPr>
          <w:rFonts w:ascii="Courier New" w:hAnsi="Courier New" w:cs="Courier New"/>
          <w:lang w:val="en-US"/>
        </w:rPr>
        <w:t>ues for sets of properties and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entities requested by the client</w:t>
      </w:r>
      <w:r w:rsidRPr="0069061A">
        <w:rPr>
          <w:rFonts w:ascii="Courier New" w:hAnsi="Courier New" w:cs="Courier New"/>
          <w:lang w:val="en-US"/>
        </w:rPr>
        <w:t>, and is analogous to a filtered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network map or a filtered cost map.</w:t>
      </w:r>
    </w:p>
    <w:p w14:paraId="0E3739D2" w14:textId="56C9D9DD" w:rsidR="00000000" w:rsidRPr="0069061A" w:rsidDel="001A79B0" w:rsidRDefault="002A4BD7" w:rsidP="001A7D5A">
      <w:pPr>
        <w:pStyle w:val="Textebrut"/>
        <w:rPr>
          <w:del w:id="71" w:author="BOUCADAIR Mohamed INNOV/NET" w:date="2021-12-15T14:24:00Z"/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Entity Property Maps extension</w:t>
      </w:r>
      <w:ins w:id="72" w:author="BOUCADAIR Mohamed INNOV/NET" w:date="2021-12-15T14:24:00Z">
        <w:r w:rsidR="001A79B0">
          <w:rPr>
            <w:rFonts w:ascii="Courier New" w:hAnsi="Courier New" w:cs="Courier New"/>
            <w:lang w:val="en-US"/>
          </w:rPr>
          <w:t xml:space="preserve"> (Section 7)</w:t>
        </w:r>
      </w:ins>
      <w:del w:id="73" w:author="BOUCADAIR Mohamed INNOV/NET" w:date="2021-12-15T14:24:00Z">
        <w:r w:rsidRPr="0069061A" w:rsidDel="001A79B0">
          <w:rPr>
            <w:rFonts w:ascii="Courier New" w:hAnsi="Courier New" w:cs="Courier New"/>
            <w:lang w:val="en-US"/>
          </w:rPr>
          <w:delText xml:space="preserve"> described in this document</w:delText>
        </w:r>
      </w:del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introduces </w:t>
      </w:r>
      <w:proofErr w:type="gramStart"/>
      <w:r w:rsidRPr="0069061A">
        <w:rPr>
          <w:rFonts w:ascii="Courier New" w:hAnsi="Courier New" w:cs="Courier New"/>
          <w:lang w:val="en-US"/>
        </w:rPr>
        <w:t>a number of</w:t>
      </w:r>
      <w:proofErr w:type="gramEnd"/>
      <w:r w:rsidRPr="0069061A">
        <w:rPr>
          <w:rFonts w:ascii="Courier New" w:hAnsi="Courier New" w:cs="Courier New"/>
          <w:lang w:val="en-US"/>
        </w:rPr>
        <w:t xml:space="preserve"> features that are su</w:t>
      </w:r>
      <w:r w:rsidRPr="0069061A">
        <w:rPr>
          <w:rFonts w:ascii="Courier New" w:hAnsi="Courier New" w:cs="Courier New"/>
          <w:lang w:val="en-US"/>
        </w:rPr>
        <w:t>mmarized in Appendix A</w:t>
      </w:r>
      <w:del w:id="74" w:author="BOUCADAIR Mohamed INNOV/NET" w:date="2021-12-15T14:24:00Z">
        <w:r w:rsidRPr="0069061A" w:rsidDel="001A79B0">
          <w:rPr>
            <w:rFonts w:ascii="Courier New" w:hAnsi="Courier New" w:cs="Courier New"/>
            <w:lang w:val="en-US"/>
          </w:rPr>
          <w:delText>,</w:delText>
        </w:r>
      </w:del>
      <w:ins w:id="75" w:author="BOUCADAIR Mohamed INNOV/NET" w:date="2021-12-15T14:24:00Z">
        <w:r w:rsidR="001A79B0">
          <w:rPr>
            <w:rFonts w:ascii="Courier New" w:hAnsi="Courier New" w:cs="Courier New"/>
            <w:lang w:val="en-US"/>
          </w:rPr>
          <w:t xml:space="preserve">. </w:t>
        </w:r>
      </w:ins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del w:id="76" w:author="BOUCADAIR Mohamed INNOV/NET" w:date="2021-12-15T14:24:00Z">
        <w:r w:rsidRPr="0069061A" w:rsidDel="001A79B0">
          <w:rPr>
            <w:rFonts w:ascii="Courier New" w:hAnsi="Courier New" w:cs="Courier New"/>
            <w:lang w:val="en-US"/>
          </w:rPr>
          <w:delText xml:space="preserve">where </w:delText>
        </w:r>
      </w:del>
      <w:r w:rsidRPr="0069061A">
        <w:rPr>
          <w:rFonts w:ascii="Courier New" w:hAnsi="Courier New" w:cs="Courier New"/>
          <w:lang w:val="en-US"/>
        </w:rPr>
        <w:t>Table 4 lists the features and references the sections in this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document that give their high-level and their normative description.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protocol extension defined in this document is augmentable.  New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 domai</w:t>
      </w:r>
      <w:r w:rsidRPr="0069061A">
        <w:rPr>
          <w:rFonts w:ascii="Courier New" w:hAnsi="Courier New" w:cs="Courier New"/>
          <w:lang w:val="en-US"/>
        </w:rPr>
        <w:t>n types can be defined without revising th</w:t>
      </w:r>
      <w:ins w:id="77" w:author="BOUCADAIR Mohamed INNOV/NET" w:date="2021-12-15T14:25:00Z">
        <w:r w:rsidR="001A79B0">
          <w:rPr>
            <w:rFonts w:ascii="Courier New" w:hAnsi="Courier New" w:cs="Courier New"/>
            <w:lang w:val="en-US"/>
          </w:rPr>
          <w:t xml:space="preserve">e present </w:t>
        </w:r>
      </w:ins>
      <w:del w:id="78" w:author="BOUCADAIR Mohamed INNOV/NET" w:date="2021-12-15T14:25:00Z">
        <w:r w:rsidRPr="0069061A" w:rsidDel="001A79B0">
          <w:rPr>
            <w:rFonts w:ascii="Courier New" w:hAnsi="Courier New" w:cs="Courier New"/>
            <w:lang w:val="en-US"/>
          </w:rPr>
          <w:delText xml:space="preserve">e </w:delText>
        </w:r>
      </w:del>
      <w:r w:rsidRPr="0069061A">
        <w:rPr>
          <w:rFonts w:ascii="Courier New" w:hAnsi="Courier New" w:cs="Courier New"/>
          <w:lang w:val="en-US"/>
        </w:rPr>
        <w:t>specification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del w:id="79" w:author="BOUCADAIR Mohamed INNOV/NET" w:date="2021-12-15T14:25:00Z">
        <w:r w:rsidRPr="0069061A" w:rsidDel="001A79B0">
          <w:rPr>
            <w:rFonts w:ascii="Courier New" w:hAnsi="Courier New" w:cs="Courier New"/>
            <w:lang w:val="en-US"/>
          </w:rPr>
          <w:delText>defined in this document</w:delText>
        </w:r>
      </w:del>
      <w:r w:rsidRPr="0069061A">
        <w:rPr>
          <w:rFonts w:ascii="Courier New" w:hAnsi="Courier New" w:cs="Courier New"/>
          <w:lang w:val="en-US"/>
        </w:rPr>
        <w:t>.  Similarly, new cost metrics and new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endpoint properties can be defined in other documents without</w:t>
      </w:r>
    </w:p>
    <w:p w14:paraId="0E3739D2" w14:textId="56C9D9DD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revising the protocol specification defined in [RFC7285].</w:t>
      </w:r>
    </w:p>
    <w:p w14:paraId="0E3739D2" w14:textId="56C9D9DD" w:rsidR="00000000" w:rsidRDefault="002A4BD7" w:rsidP="001A7D5A">
      <w:pPr>
        <w:pStyle w:val="Textebrut"/>
        <w:rPr>
          <w:ins w:id="80" w:author="BOUCADAIR Mohamed INNOV/NET" w:date="2021-12-15T14:27:00Z"/>
          <w:rFonts w:ascii="Courier New" w:hAnsi="Courier New" w:cs="Courier New"/>
          <w:lang w:val="en-US"/>
        </w:rPr>
      </w:pPr>
      <w:commentRangeStart w:id="81"/>
      <w:del w:id="82" w:author="BOUCADAIR Mohamed INNOV/NET" w:date="2021-12-15T14:27:00Z">
        <w:r w:rsidRPr="0069061A" w:rsidDel="00C318EF">
          <w:rPr>
            <w:rFonts w:ascii="Courier New" w:hAnsi="Courier New" w:cs="Courier New"/>
            <w:lang w:val="en-US"/>
          </w:rPr>
          <w:delText>1.1</w:delText>
        </w:r>
      </w:del>
      <w:ins w:id="83" w:author="BOUCADAIR Mohamed INNOV/NET" w:date="2021-12-15T14:27:00Z">
        <w:r w:rsidR="00C318EF">
          <w:rPr>
            <w:rFonts w:ascii="Courier New" w:hAnsi="Courier New" w:cs="Courier New"/>
            <w:lang w:val="en-US"/>
          </w:rPr>
          <w:t>2</w:t>
        </w:r>
      </w:ins>
      <w:r w:rsidRPr="0069061A">
        <w:rPr>
          <w:rFonts w:ascii="Courier New" w:hAnsi="Courier New" w:cs="Courier New"/>
          <w:lang w:val="en-US"/>
        </w:rPr>
        <w:t xml:space="preserve">. </w:t>
      </w:r>
      <w:r w:rsidRPr="0069061A">
        <w:rPr>
          <w:rFonts w:ascii="Courier New" w:hAnsi="Courier New" w:cs="Courier New"/>
          <w:lang w:val="en-US"/>
        </w:rPr>
        <w:t xml:space="preserve"> Terminology</w:t>
      </w:r>
      <w:commentRangeEnd w:id="81"/>
      <w:r w:rsidR="00C318EF">
        <w:rPr>
          <w:rStyle w:val="Marquedecommentaire"/>
          <w:rFonts w:asciiTheme="minorHAnsi" w:hAnsiTheme="minorHAnsi"/>
        </w:rPr>
        <w:commentReference w:id="81"/>
      </w:r>
    </w:p>
    <w:p w14:paraId="30144CE0" w14:textId="15D6081E" w:rsidR="00C318EF" w:rsidRDefault="00C318EF" w:rsidP="001A7D5A">
      <w:pPr>
        <w:pStyle w:val="Textebrut"/>
        <w:rPr>
          <w:ins w:id="84" w:author="BOUCADAIR Mohamed INNOV/NET" w:date="2021-12-15T14:27:00Z"/>
          <w:rFonts w:ascii="Courier New" w:hAnsi="Courier New" w:cs="Courier New"/>
          <w:lang w:val="en-US"/>
        </w:rPr>
      </w:pPr>
    </w:p>
    <w:p w14:paraId="22C0763C" w14:textId="6FD5E1D6" w:rsidR="00C318EF" w:rsidRPr="0069061A" w:rsidRDefault="00C318EF" w:rsidP="00C318EF">
      <w:pPr>
        <w:pStyle w:val="Textebrut"/>
        <w:rPr>
          <w:ins w:id="85" w:author="BOUCADAIR Mohamed INNOV/NET" w:date="2021-12-15T14:27:00Z"/>
          <w:rFonts w:ascii="Courier New" w:hAnsi="Courier New" w:cs="Courier New"/>
          <w:lang w:val="en-US"/>
        </w:rPr>
      </w:pPr>
      <w:ins w:id="86" w:author="BOUCADAIR Mohamed INNOV/NET" w:date="2021-12-15T14:27:00Z">
        <w:r w:rsidRPr="0069061A">
          <w:rPr>
            <w:rFonts w:ascii="Courier New" w:hAnsi="Courier New" w:cs="Courier New"/>
            <w:lang w:val="en-US"/>
          </w:rPr>
          <w:t xml:space="preserve">   The key words "MUST", "MUST NOT", "REQUIRED", "SHALL", "SHALL NOT",</w:t>
        </w:r>
      </w:ins>
    </w:p>
    <w:p w14:paraId="22C0763C" w14:textId="6FD5E1D6" w:rsidR="00C318EF" w:rsidRPr="0069061A" w:rsidRDefault="00C318EF" w:rsidP="00C318EF">
      <w:pPr>
        <w:pStyle w:val="Textebrut"/>
        <w:rPr>
          <w:ins w:id="87" w:author="BOUCADAIR Mohamed INNOV/NET" w:date="2021-12-15T14:27:00Z"/>
          <w:rFonts w:ascii="Courier New" w:hAnsi="Courier New" w:cs="Courier New"/>
          <w:lang w:val="en-US"/>
        </w:rPr>
      </w:pPr>
      <w:ins w:id="88" w:author="BOUCADAIR Mohamed INNOV/NET" w:date="2021-12-15T14:27:00Z">
        <w:r w:rsidRPr="0069061A">
          <w:rPr>
            <w:rFonts w:ascii="Courier New" w:hAnsi="Courier New" w:cs="Courier New"/>
            <w:lang w:val="en-US"/>
          </w:rPr>
          <w:t xml:space="preserve">   "SHOULD", "SHOULD NOT", "RECOMMENDED", "NOT RECOMMENDED", "MAY", and</w:t>
        </w:r>
      </w:ins>
    </w:p>
    <w:p w14:paraId="22C0763C" w14:textId="6FD5E1D6" w:rsidR="00C318EF" w:rsidRPr="0069061A" w:rsidRDefault="00C318EF" w:rsidP="00C318EF">
      <w:pPr>
        <w:pStyle w:val="Textebrut"/>
        <w:rPr>
          <w:ins w:id="89" w:author="BOUCADAIR Mohamed INNOV/NET" w:date="2021-12-15T14:27:00Z"/>
          <w:rFonts w:ascii="Courier New" w:hAnsi="Courier New" w:cs="Courier New"/>
          <w:lang w:val="en-US"/>
        </w:rPr>
      </w:pPr>
      <w:ins w:id="90" w:author="BOUCADAIR Mohamed INNOV/NET" w:date="2021-12-15T14:27:00Z">
        <w:r w:rsidRPr="0069061A">
          <w:rPr>
            <w:rFonts w:ascii="Courier New" w:hAnsi="Courier New" w:cs="Courier New"/>
            <w:lang w:val="en-US"/>
          </w:rPr>
          <w:t xml:space="preserve">   "OPTIONAL" in this document are to be interpreted as described in BCP</w:t>
        </w:r>
      </w:ins>
    </w:p>
    <w:p w14:paraId="22C0763C" w14:textId="6FD5E1D6" w:rsidR="00C318EF" w:rsidRPr="0069061A" w:rsidRDefault="00C318EF" w:rsidP="00C318EF">
      <w:pPr>
        <w:pStyle w:val="Textebrut"/>
        <w:rPr>
          <w:ins w:id="91" w:author="BOUCADAIR Mohamed INNOV/NET" w:date="2021-12-15T14:27:00Z"/>
          <w:rFonts w:ascii="Courier New" w:hAnsi="Courier New" w:cs="Courier New"/>
          <w:lang w:val="en-US"/>
        </w:rPr>
      </w:pPr>
      <w:ins w:id="92" w:author="BOUCADAIR Mohamed INNOV/NET" w:date="2021-12-15T14:27:00Z">
        <w:r w:rsidRPr="0069061A">
          <w:rPr>
            <w:rFonts w:ascii="Courier New" w:hAnsi="Courier New" w:cs="Courier New"/>
            <w:lang w:val="en-US"/>
          </w:rPr>
          <w:t xml:space="preserve">   14 [RFC2119] [RFC8174] when, and only when, they appear in all</w:t>
        </w:r>
      </w:ins>
    </w:p>
    <w:p w14:paraId="22C0763C" w14:textId="6FD5E1D6" w:rsidR="00C318EF" w:rsidRPr="0069061A" w:rsidRDefault="00C318EF" w:rsidP="00C318EF">
      <w:pPr>
        <w:pStyle w:val="Textebrut"/>
        <w:rPr>
          <w:ins w:id="93" w:author="BOUCADAIR Mohamed INNOV/NET" w:date="2021-12-15T14:27:00Z"/>
          <w:rFonts w:ascii="Courier New" w:hAnsi="Courier New" w:cs="Courier New"/>
          <w:lang w:val="en-US"/>
        </w:rPr>
      </w:pPr>
      <w:ins w:id="94" w:author="BOUCADAIR Mohamed INNOV/NET" w:date="2021-12-15T14:27:00Z">
        <w:r w:rsidRPr="0069061A">
          <w:rPr>
            <w:rFonts w:ascii="Courier New" w:hAnsi="Courier New" w:cs="Courier New"/>
            <w:lang w:val="en-US"/>
          </w:rPr>
          <w:t xml:space="preserve">   capitals, as shown here.  When the words appear in lower case, they</w:t>
        </w:r>
      </w:ins>
    </w:p>
    <w:p w14:paraId="22C0763C" w14:textId="6FD5E1D6" w:rsidR="00C318EF" w:rsidRPr="0069061A" w:rsidRDefault="00C318EF" w:rsidP="00C318EF">
      <w:pPr>
        <w:pStyle w:val="Textebrut"/>
        <w:rPr>
          <w:ins w:id="95" w:author="BOUCADAIR Mohamed INNOV/NET" w:date="2021-12-15T14:27:00Z"/>
          <w:rFonts w:ascii="Courier New" w:hAnsi="Courier New" w:cs="Courier New"/>
          <w:lang w:val="en-US"/>
        </w:rPr>
      </w:pPr>
      <w:ins w:id="96" w:author="BOUCADAIR Mohamed INNOV/NET" w:date="2021-12-15T14:27:00Z">
        <w:r w:rsidRPr="0069061A">
          <w:rPr>
            <w:rFonts w:ascii="Courier New" w:hAnsi="Courier New" w:cs="Courier New"/>
            <w:lang w:val="en-US"/>
          </w:rPr>
          <w:t xml:space="preserve">   are to be interpreted with their natural language meanings.</w:t>
        </w:r>
      </w:ins>
    </w:p>
    <w:p w14:paraId="22C0763C" w14:textId="6FD5E1D6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document uses the following terms and abbreviations, that will</w:t>
      </w:r>
    </w:p>
    <w:p w14:paraId="22C0763C" w14:textId="6FD5E1D6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be further defined in the document.  While this document introduces</w:t>
      </w:r>
    </w:p>
    <w:p w14:paraId="22C0763C" w14:textId="6FD5E1D6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feature "entity property map", it will use both the term</w:t>
      </w:r>
    </w:p>
    <w:p w14:paraId="22C0763C" w14:textId="6FD5E1D6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"property map" and "entity proper</w:t>
      </w:r>
      <w:r w:rsidRPr="0069061A">
        <w:rPr>
          <w:rFonts w:ascii="Courier New" w:hAnsi="Courier New" w:cs="Courier New"/>
          <w:lang w:val="en-US"/>
        </w:rPr>
        <w:t>ty map" to refer to this feature.</w:t>
      </w:r>
    </w:p>
    <w:p w14:paraId="22C0763C" w14:textId="6FD5E1D6" w:rsidR="00000000" w:rsidRPr="0069061A" w:rsidDel="00427B4A" w:rsidRDefault="002A4BD7" w:rsidP="001A7D5A">
      <w:pPr>
        <w:pStyle w:val="Textebrut"/>
        <w:rPr>
          <w:del w:id="97" w:author="BOUCADAIR Mohamed INNOV/NET" w:date="2021-12-15T13:59:00Z"/>
          <w:rFonts w:ascii="Courier New" w:hAnsi="Courier New" w:cs="Courier New"/>
          <w:lang w:val="en-US"/>
        </w:rPr>
      </w:pPr>
      <w:del w:id="98" w:author="BOUCADAIR Mohamed INNOV/NET" w:date="2021-12-15T13:59:00Z">
        <w:r w:rsidRPr="0069061A" w:rsidDel="00427B4A">
          <w:rPr>
            <w:rFonts w:ascii="Courier New" w:hAnsi="Courier New" w:cs="Courier New"/>
            <w:lang w:val="en-US"/>
          </w:rPr>
          <w:delText xml:space="preserve">   </w:delText>
        </w:r>
        <w:commentRangeStart w:id="99"/>
        <w:r w:rsidRPr="0069061A" w:rsidDel="00427B4A">
          <w:rPr>
            <w:rFonts w:ascii="Courier New" w:hAnsi="Courier New" w:cs="Courier New"/>
            <w:lang w:val="en-US"/>
          </w:rPr>
          <w:delText>*  Transaction</w:delText>
        </w:r>
      </w:del>
      <w:commentRangeEnd w:id="99"/>
      <w:r w:rsidR="00C318EF">
        <w:rPr>
          <w:rStyle w:val="Marquedecommentaire"/>
          <w:rFonts w:asciiTheme="minorHAnsi" w:hAnsiTheme="minorHAnsi"/>
        </w:rPr>
        <w:commentReference w:id="99"/>
      </w:r>
      <w:del w:id="100" w:author="BOUCADAIR Mohamed INNOV/NET" w:date="2021-12-15T13:59:00Z">
        <w:r w:rsidRPr="0069061A" w:rsidDel="00427B4A">
          <w:rPr>
            <w:rFonts w:ascii="Courier New" w:hAnsi="Courier New" w:cs="Courier New"/>
            <w:lang w:val="en-US"/>
          </w:rPr>
          <w:delText>: A request/response exchange between an ALTO client</w:delText>
        </w:r>
      </w:del>
    </w:p>
    <w:p w14:paraId="22C0763C" w14:textId="6FD5E1D6" w:rsidR="00000000" w:rsidRPr="0069061A" w:rsidDel="00427B4A" w:rsidRDefault="002A4BD7" w:rsidP="001A7D5A">
      <w:pPr>
        <w:pStyle w:val="Textebrut"/>
        <w:rPr>
          <w:del w:id="101" w:author="BOUCADAIR Mohamed INNOV/NET" w:date="2021-12-15T13:59:00Z"/>
          <w:rFonts w:ascii="Courier New" w:hAnsi="Courier New" w:cs="Courier New"/>
          <w:lang w:val="en-US"/>
        </w:rPr>
      </w:pPr>
      <w:del w:id="102" w:author="BOUCADAIR Mohamed INNOV/NET" w:date="2021-12-15T13:59:00Z">
        <w:r w:rsidRPr="0069061A" w:rsidDel="00427B4A">
          <w:rPr>
            <w:rFonts w:ascii="Courier New" w:hAnsi="Courier New" w:cs="Courier New"/>
            <w:lang w:val="en-US"/>
          </w:rPr>
          <w:delText xml:space="preserve">      and an ALTO server.</w:delText>
        </w:r>
      </w:del>
    </w:p>
    <w:p w14:paraId="22C0763C" w14:textId="6FD5E1D6" w:rsidR="00427B4A" w:rsidRPr="0069061A" w:rsidRDefault="00427B4A" w:rsidP="00427B4A">
      <w:pPr>
        <w:pStyle w:val="Textebrut"/>
        <w:rPr>
          <w:del w:id="103" w:author="BOUCADAIR Mohamed INNOV/NET" w:date="2021-12-15T13:59:00Z"/>
          <w:rFonts w:ascii="Courier New" w:hAnsi="Courier New" w:cs="Courier New"/>
          <w:lang w:val="en-US"/>
        </w:rPr>
      </w:pPr>
      <w:moveToRangeStart w:id="104" w:author="BOUCADAIR Mohamed INNOV/NET" w:date="2021-12-15T13:59:00Z" w:name="move90469197"/>
      <w:moveTo w:id="105" w:author="BOUCADAIR Mohamed INNOV/NET" w:date="2021-12-15T13:59:00Z">
        <w:r w:rsidRPr="0069061A">
          <w:rPr>
            <w:rFonts w:ascii="Courier New" w:hAnsi="Courier New" w:cs="Courier New"/>
            <w:lang w:val="en-US"/>
          </w:rPr>
          <w:t xml:space="preserve">   *  EPS: An abbreviation for Endpoint Property Service.</w:t>
        </w:r>
      </w:moveTo>
    </w:p>
    <w:moveToRangeEnd w:id="104"/>
    <w:p w14:paraId="22C0763C" w14:textId="6FD5E1D6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commentRangeStart w:id="106"/>
      <w:r w:rsidRPr="0069061A">
        <w:rPr>
          <w:rFonts w:ascii="Courier New" w:hAnsi="Courier New" w:cs="Courier New"/>
          <w:lang w:val="en-US"/>
        </w:rPr>
        <w:t xml:space="preserve">   *  Client: When used with a capital "C", this term refers to an ALTO</w:t>
      </w:r>
    </w:p>
    <w:p w14:paraId="22C0763C" w14:textId="6FD5E1D6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client.  Note that </w:t>
      </w:r>
      <w:del w:id="107" w:author="BOUCADAIR Mohamed INNOV/NET" w:date="2021-12-15T13:58:00Z">
        <w:r w:rsidRPr="0069061A" w:rsidDel="00427B4A">
          <w:rPr>
            <w:rFonts w:ascii="Courier New" w:hAnsi="Courier New" w:cs="Courier New"/>
            <w:lang w:val="en-US"/>
          </w:rPr>
          <w:delText xml:space="preserve">expressions </w:delText>
        </w:r>
      </w:del>
      <w:r w:rsidRPr="0069061A">
        <w:rPr>
          <w:rFonts w:ascii="Courier New" w:hAnsi="Courier New" w:cs="Courier New"/>
          <w:lang w:val="en-US"/>
        </w:rPr>
        <w:t xml:space="preserve">"ALTO client", </w:t>
      </w:r>
      <w:r w:rsidRPr="0069061A">
        <w:rPr>
          <w:rFonts w:ascii="Courier New" w:hAnsi="Courier New" w:cs="Courier New"/>
          <w:lang w:val="en-US"/>
        </w:rPr>
        <w:t>"ALTO Client" and</w:t>
      </w:r>
    </w:p>
    <w:p w14:paraId="22C0763C" w14:textId="6FD5E1D6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"Client" </w:t>
      </w:r>
      <w:proofErr w:type="gramStart"/>
      <w:r w:rsidRPr="0069061A">
        <w:rPr>
          <w:rFonts w:ascii="Courier New" w:hAnsi="Courier New" w:cs="Courier New"/>
          <w:lang w:val="en-US"/>
        </w:rPr>
        <w:t>are</w:t>
      </w:r>
      <w:proofErr w:type="gramEnd"/>
      <w:r w:rsidRPr="0069061A">
        <w:rPr>
          <w:rFonts w:ascii="Courier New" w:hAnsi="Courier New" w:cs="Courier New"/>
          <w:lang w:val="en-US"/>
        </w:rPr>
        <w:t xml:space="preserve"> equivalent.</w:t>
      </w:r>
    </w:p>
    <w:p w14:paraId="22C0763C" w14:textId="6FD5E1D6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Server: When used with a capital "S", this term refers to an ALTO</w:t>
      </w:r>
    </w:p>
    <w:p w14:paraId="22C0763C" w14:textId="6FD5E1D6"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server.  Note that </w:t>
      </w:r>
      <w:del w:id="108" w:author="BOUCADAIR Mohamed INNOV/NET" w:date="2021-12-15T13:58:00Z">
        <w:r w:rsidRPr="0069061A" w:rsidDel="00427B4A">
          <w:rPr>
            <w:rFonts w:ascii="Courier New" w:hAnsi="Courier New" w:cs="Courier New"/>
            <w:lang w:val="en-US"/>
          </w:rPr>
          <w:delText xml:space="preserve">expressions </w:delText>
        </w:r>
      </w:del>
      <w:r w:rsidRPr="0069061A">
        <w:rPr>
          <w:rFonts w:ascii="Courier New" w:hAnsi="Courier New" w:cs="Courier New"/>
          <w:lang w:val="en-US"/>
        </w:rPr>
        <w:t>"ALTO server", "ALTO Server" and</w:t>
      </w:r>
    </w:p>
    <w:p w14:paraId="22C0763C" w14:textId="6FD5E1D6" w:rsidR="00000000" w:rsidRDefault="002A4BD7" w:rsidP="001A7D5A">
      <w:pPr>
        <w:pStyle w:val="Textebrut"/>
        <w:rPr>
          <w:ins w:id="109" w:author="BOUCADAIR Mohamed INNOV/NET" w:date="2021-12-15T13:59:00Z"/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"Server" are equivalent.</w:t>
      </w:r>
      <w:commentRangeEnd w:id="106"/>
      <w:r w:rsidR="00427B4A">
        <w:rPr>
          <w:rStyle w:val="Marquedecommentaire"/>
          <w:rFonts w:asciiTheme="minorHAnsi" w:hAnsiTheme="minorHAnsi"/>
        </w:rPr>
        <w:commentReference w:id="106"/>
      </w:r>
    </w:p>
    <w:p w:rsidR="00427B4A" w:rsidRPr="0069061A" w:rsidRDefault="00427B4A" w:rsidP="00427B4A">
      <w:pPr>
        <w:pStyle w:val="Textebrut"/>
        <w:rPr>
          <w:ins w:id="110" w:author="BOUCADAIR Mohamed INNOV/NET" w:date="2021-12-15T13:59:00Z"/>
          <w:rFonts w:ascii="Courier New" w:hAnsi="Courier New" w:cs="Courier New"/>
          <w:lang w:val="en-US"/>
        </w:rPr>
      </w:pPr>
      <w:ins w:id="111" w:author="BOUCADAIR Mohamed INNOV/NET" w:date="2021-12-15T13:59:00Z">
        <w:r w:rsidRPr="0069061A">
          <w:rPr>
            <w:rFonts w:ascii="Courier New" w:hAnsi="Courier New" w:cs="Courier New"/>
            <w:lang w:val="en-US"/>
          </w:rPr>
          <w:t xml:space="preserve">   *  Transaction: A request/response exchange between an ALTO client</w:t>
        </w:r>
      </w:ins>
    </w:p>
    <w:p w:rsidR="00427B4A" w:rsidRPr="0069061A" w:rsidDel="00427B4A" w:rsidRDefault="00427B4A" w:rsidP="001A7D5A">
      <w:pPr>
        <w:pStyle w:val="Textebrut"/>
        <w:rPr>
          <w:del w:id="112" w:author="BOUCADAIR Mohamed INNOV/NET" w:date="2021-12-15T13:59:00Z"/>
          <w:rFonts w:ascii="Courier New" w:hAnsi="Courier New" w:cs="Courier New"/>
          <w:lang w:val="en-US"/>
        </w:rPr>
      </w:pPr>
      <w:ins w:id="113" w:author="BOUCADAIR Mohamed INNOV/NET" w:date="2021-12-15T13:59:00Z">
        <w:r w:rsidRPr="0069061A">
          <w:rPr>
            <w:rFonts w:ascii="Courier New" w:hAnsi="Courier New" w:cs="Courier New"/>
            <w:lang w:val="en-US"/>
          </w:rPr>
          <w:t xml:space="preserve">      and an ALTO server.</w:t>
        </w:r>
      </w:ins>
    </w:p>
    <w:p w:rsidR="00000000" w:rsidRPr="0069061A" w:rsidDel="00427B4A" w:rsidRDefault="002A4BD7" w:rsidP="001A7D5A">
      <w:pPr>
        <w:pStyle w:val="Textebrut"/>
        <w:rPr>
          <w:del w:id="114" w:author="BOUCADAIR Mohamed INNOV/NET" w:date="2021-12-15T13:59:00Z"/>
          <w:rFonts w:ascii="Courier New" w:hAnsi="Courier New" w:cs="Courier New"/>
          <w:lang w:val="en-US"/>
        </w:rPr>
      </w:pPr>
      <w:moveFromRangeStart w:id="115" w:author="BOUCADAIR Mohamed INNOV/NET" w:date="2021-12-15T13:59:00Z" w:name="move90469197"/>
      <w:moveFrom w:id="116" w:author="BOUCADAIR Mohamed INNOV/NET" w:date="2021-12-15T13:59:00Z">
        <w:r w:rsidRPr="0069061A" w:rsidDel="00427B4A">
          <w:rPr>
            <w:rFonts w:ascii="Courier New" w:hAnsi="Courier New" w:cs="Courier New"/>
            <w:lang w:val="en-US"/>
          </w:rPr>
          <w:t xml:space="preserve">   *  EPS: An abbreviation for E</w:t>
        </w:r>
        <w:r w:rsidRPr="0069061A" w:rsidDel="00427B4A">
          <w:rPr>
            <w:rFonts w:ascii="Courier New" w:hAnsi="Courier New" w:cs="Courier New"/>
            <w:lang w:val="en-US"/>
          </w:rPr>
          <w:t>ndpoint Property Service.</w:t>
        </w:r>
      </w:moveFrom>
    </w:p>
    <w:moveFromRangeEnd w:id="115"/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Del="00C318EF" w:rsidRDefault="002A4BD7" w:rsidP="001A7D5A">
      <w:pPr>
        <w:pStyle w:val="Textebrut"/>
        <w:rPr>
          <w:del w:id="117" w:author="BOUCADAIR Mohamed INNOV/NET" w:date="2021-12-15T14:27:00Z"/>
          <w:rFonts w:ascii="Courier New" w:hAnsi="Courier New" w:cs="Courier New"/>
          <w:lang w:val="en-US"/>
        </w:rPr>
      </w:pPr>
      <w:del w:id="118" w:author="BOUCADAIR Mohamed INNOV/NET" w:date="2021-12-15T14:27:00Z">
        <w:r w:rsidRPr="0069061A" w:rsidDel="00C318EF">
          <w:rPr>
            <w:rFonts w:ascii="Courier New" w:hAnsi="Courier New" w:cs="Courier New"/>
            <w:lang w:val="en-US"/>
          </w:rPr>
          <w:delText>2.  Requirements Language</w:delText>
        </w:r>
      </w:del>
    </w:p>
    <w:p w:rsidR="00000000" w:rsidRPr="0069061A" w:rsidDel="00C318EF" w:rsidRDefault="002A4BD7" w:rsidP="001A7D5A">
      <w:pPr>
        <w:pStyle w:val="Textebrut"/>
        <w:rPr>
          <w:del w:id="119" w:author="BOUCADAIR Mohamed INNOV/NET" w:date="2021-12-15T14:27:00Z"/>
          <w:rFonts w:ascii="Courier New" w:hAnsi="Courier New" w:cs="Courier New"/>
          <w:lang w:val="en-US"/>
        </w:rPr>
      </w:pPr>
      <w:del w:id="120" w:author="BOUCADAIR Mohamed INNOV/NET" w:date="2021-12-15T14:27:00Z">
        <w:r w:rsidRPr="0069061A" w:rsidDel="00C318EF">
          <w:rPr>
            <w:rFonts w:ascii="Courier New" w:hAnsi="Courier New" w:cs="Courier New"/>
            <w:lang w:val="en-US"/>
          </w:rPr>
          <w:delText xml:space="preserve">   The key words "MUST", "MUST NOT", "REQU</w:delText>
        </w:r>
        <w:r w:rsidRPr="0069061A" w:rsidDel="00C318EF">
          <w:rPr>
            <w:rFonts w:ascii="Courier New" w:hAnsi="Courier New" w:cs="Courier New"/>
            <w:lang w:val="en-US"/>
          </w:rPr>
          <w:delText>IRED", "SHALL", "SHALL NOT",</w:delText>
        </w:r>
      </w:del>
    </w:p>
    <w:p w:rsidR="00000000" w:rsidRPr="0069061A" w:rsidDel="00C318EF" w:rsidRDefault="002A4BD7" w:rsidP="001A7D5A">
      <w:pPr>
        <w:pStyle w:val="Textebrut"/>
        <w:rPr>
          <w:del w:id="121" w:author="BOUCADAIR Mohamed INNOV/NET" w:date="2021-12-15T14:27:00Z"/>
          <w:rFonts w:ascii="Courier New" w:hAnsi="Courier New" w:cs="Courier New"/>
          <w:lang w:val="en-US"/>
        </w:rPr>
      </w:pPr>
      <w:del w:id="122" w:author="BOUCADAIR Mohamed INNOV/NET" w:date="2021-12-15T14:27:00Z">
        <w:r w:rsidRPr="0069061A" w:rsidDel="00C318EF">
          <w:rPr>
            <w:rFonts w:ascii="Courier New" w:hAnsi="Courier New" w:cs="Courier New"/>
            <w:lang w:val="en-US"/>
          </w:rPr>
          <w:delText xml:space="preserve">   "SHOULD", "SHOULD NOT", "RECOMMENDED", "NOT RECOMMENDED", "MAY", and</w:delText>
        </w:r>
      </w:del>
    </w:p>
    <w:p w:rsidR="00000000" w:rsidRPr="0069061A" w:rsidDel="00C318EF" w:rsidRDefault="002A4BD7" w:rsidP="001A7D5A">
      <w:pPr>
        <w:pStyle w:val="Textebrut"/>
        <w:rPr>
          <w:del w:id="123" w:author="BOUCADAIR Mohamed INNOV/NET" w:date="2021-12-15T14:27:00Z"/>
          <w:rFonts w:ascii="Courier New" w:hAnsi="Courier New" w:cs="Courier New"/>
          <w:lang w:val="en-US"/>
        </w:rPr>
      </w:pPr>
      <w:del w:id="124" w:author="BOUCADAIR Mohamed INNOV/NET" w:date="2021-12-15T14:27:00Z">
        <w:r w:rsidRPr="0069061A" w:rsidDel="00C318EF">
          <w:rPr>
            <w:rFonts w:ascii="Courier New" w:hAnsi="Courier New" w:cs="Courier New"/>
            <w:lang w:val="en-US"/>
          </w:rPr>
          <w:delText xml:space="preserve">   "OPTIONAL" in this document are to be interpreted as described in BCP</w:delText>
        </w:r>
      </w:del>
    </w:p>
    <w:p w:rsidR="00000000" w:rsidRPr="0069061A" w:rsidDel="00C318EF" w:rsidRDefault="002A4BD7" w:rsidP="001A7D5A">
      <w:pPr>
        <w:pStyle w:val="Textebrut"/>
        <w:rPr>
          <w:del w:id="125" w:author="BOUCADAIR Mohamed INNOV/NET" w:date="2021-12-15T14:27:00Z"/>
          <w:rFonts w:ascii="Courier New" w:hAnsi="Courier New" w:cs="Courier New"/>
          <w:lang w:val="en-US"/>
        </w:rPr>
      </w:pPr>
      <w:del w:id="126" w:author="BOUCADAIR Mohamed INNOV/NET" w:date="2021-12-15T14:27:00Z">
        <w:r w:rsidRPr="0069061A" w:rsidDel="00C318EF">
          <w:rPr>
            <w:rFonts w:ascii="Courier New" w:hAnsi="Courier New" w:cs="Courier New"/>
            <w:lang w:val="en-US"/>
          </w:rPr>
          <w:delText xml:space="preserve">   14 [RFC2119] [RFC8174] when, and only when, they appear in all</w:delText>
        </w:r>
      </w:del>
    </w:p>
    <w:p w:rsidR="00000000" w:rsidRPr="0069061A" w:rsidDel="00C318EF" w:rsidRDefault="002A4BD7" w:rsidP="001A7D5A">
      <w:pPr>
        <w:pStyle w:val="Textebrut"/>
        <w:rPr>
          <w:del w:id="127" w:author="BOUCADAIR Mohamed INNOV/NET" w:date="2021-12-15T14:27:00Z"/>
          <w:rFonts w:ascii="Courier New" w:hAnsi="Courier New" w:cs="Courier New"/>
          <w:lang w:val="en-US"/>
        </w:rPr>
      </w:pPr>
      <w:del w:id="128" w:author="BOUCADAIR Mohamed INNOV/NET" w:date="2021-12-15T14:27:00Z">
        <w:r w:rsidRPr="0069061A" w:rsidDel="00C318EF">
          <w:rPr>
            <w:rFonts w:ascii="Courier New" w:hAnsi="Courier New" w:cs="Courier New"/>
            <w:lang w:val="en-US"/>
          </w:rPr>
          <w:delText xml:space="preserve">   capitals, as </w:delText>
        </w:r>
        <w:r w:rsidRPr="0069061A" w:rsidDel="00C318EF">
          <w:rPr>
            <w:rFonts w:ascii="Courier New" w:hAnsi="Courier New" w:cs="Courier New"/>
            <w:lang w:val="en-US"/>
          </w:rPr>
          <w:delText>shown here.  When the words appear in lower case, they</w:delText>
        </w:r>
      </w:del>
    </w:p>
    <w:p w:rsidR="00000000" w:rsidRPr="0069061A" w:rsidDel="00C318EF" w:rsidRDefault="002A4BD7" w:rsidP="001A7D5A">
      <w:pPr>
        <w:pStyle w:val="Textebrut"/>
        <w:rPr>
          <w:del w:id="129" w:author="BOUCADAIR Mohamed INNOV/NET" w:date="2021-12-15T14:27:00Z"/>
          <w:rFonts w:ascii="Courier New" w:hAnsi="Courier New" w:cs="Courier New"/>
          <w:lang w:val="en-US"/>
        </w:rPr>
      </w:pPr>
      <w:del w:id="130" w:author="BOUCADAIR Mohamed INNOV/NET" w:date="2021-12-15T14:27:00Z">
        <w:r w:rsidRPr="0069061A" w:rsidDel="00C318EF">
          <w:rPr>
            <w:rFonts w:ascii="Courier New" w:hAnsi="Courier New" w:cs="Courier New"/>
            <w:lang w:val="en-US"/>
          </w:rPr>
          <w:delText xml:space="preserve">   are to be interpreted with their natural language meanings.</w:delText>
        </w:r>
      </w:del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3.  Basic Features of the Entity Property Map Extension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section gives a high-level overview of the basic features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involved in</w:t>
      </w:r>
      <w:r w:rsidRPr="0069061A">
        <w:rPr>
          <w:rFonts w:ascii="Courier New" w:hAnsi="Courier New" w:cs="Courier New"/>
          <w:lang w:val="en-US"/>
        </w:rPr>
        <w:t xml:space="preserve"> ALTO Entity Property Maps.  It assumes the reader 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familiar with the ALTO protocol [RFC7285].  The purpose of this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extension is to convey properties on objects that extend ALTO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Endpoints and are called ALTO Entities, or entities for short.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r w:rsidRPr="0069061A">
        <w:rPr>
          <w:rFonts w:ascii="Courier New" w:hAnsi="Courier New" w:cs="Courier New"/>
          <w:lang w:val="en-US"/>
        </w:rPr>
        <w:t>The features introduced in this section can be used as standalone.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However, in some cases, these features may depend on </w:t>
      </w:r>
      <w:commentRangeStart w:id="131"/>
      <w:r w:rsidRPr="0069061A">
        <w:rPr>
          <w:rFonts w:ascii="Courier New" w:hAnsi="Courier New" w:cs="Courier New"/>
          <w:lang w:val="en-US"/>
        </w:rPr>
        <w:t>particular</w:t>
      </w:r>
      <w:commentRangeEnd w:id="131"/>
      <w:r w:rsidR="00C318EF">
        <w:rPr>
          <w:rStyle w:val="Marquedecommentaire"/>
          <w:rFonts w:asciiTheme="minorHAnsi" w:hAnsiTheme="minorHAnsi"/>
        </w:rPr>
        <w:commentReference w:id="131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information resources and need to be defined with respect to them.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To this end, Section 4 introduces additional feat</w:t>
      </w:r>
      <w:r w:rsidRPr="0069061A">
        <w:rPr>
          <w:rFonts w:ascii="Courier New" w:hAnsi="Courier New" w:cs="Courier New"/>
          <w:lang w:val="en-US"/>
        </w:rPr>
        <w:t>ures that extend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ones presented in th</w:t>
      </w:r>
      <w:del w:id="132" w:author="BOUCADAIR Mohamed INNOV/NET" w:date="2021-12-15T14:29:00Z">
        <w:r w:rsidRPr="0069061A" w:rsidDel="00C318EF">
          <w:rPr>
            <w:rFonts w:ascii="Courier New" w:hAnsi="Courier New" w:cs="Courier New"/>
            <w:lang w:val="en-US"/>
          </w:rPr>
          <w:delText>e present</w:delText>
        </w:r>
      </w:del>
      <w:ins w:id="133" w:author="BOUCADAIR Mohamed INNOV/NET" w:date="2021-12-15T14:29:00Z">
        <w:r w:rsidR="00C318EF">
          <w:rPr>
            <w:rFonts w:ascii="Courier New" w:hAnsi="Courier New" w:cs="Courier New"/>
            <w:lang w:val="en-US"/>
          </w:rPr>
          <w:t>is</w:t>
        </w:r>
      </w:ins>
      <w:r w:rsidRPr="0069061A">
        <w:rPr>
          <w:rFonts w:ascii="Courier New" w:hAnsi="Courier New" w:cs="Courier New"/>
          <w:lang w:val="en-US"/>
        </w:rPr>
        <w:t xml:space="preserve"> section.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3.1. 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concept of an ALTO Entity generalizes the concept of an ALTO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Endpoint defined in Section 2.1 of [RFC7285].  An entity is an object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that can be an endpoint that is de</w:t>
      </w:r>
      <w:r w:rsidRPr="0069061A">
        <w:rPr>
          <w:rFonts w:ascii="Courier New" w:hAnsi="Courier New" w:cs="Courier New"/>
          <w:lang w:val="en-US"/>
        </w:rPr>
        <w:t>fined by its network address, but</w:t>
      </w:r>
    </w:p>
    <w:p w:rsidR="00000000" w:rsidRPr="0069061A" w:rsidDel="00FC1C26" w:rsidRDefault="002A4BD7" w:rsidP="00FC1C26">
      <w:pPr>
        <w:pStyle w:val="Textebrut"/>
        <w:rPr>
          <w:del w:id="134" w:author="BOUCADAIR Mohamed INNOV/NET" w:date="2021-12-15T14:29:00Z"/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can also be an object that has a defined mapping to a set of </w:t>
      </w:r>
      <w:del w:id="135" w:author="BOUCADAIR Mohamed INNOV/NET" w:date="2021-12-15T14:29:00Z">
        <w:r w:rsidRPr="0069061A" w:rsidDel="00FC1C26">
          <w:rPr>
            <w:rFonts w:ascii="Courier New" w:hAnsi="Courier New" w:cs="Courier New"/>
            <w:lang w:val="en-US"/>
          </w:rPr>
          <w:delText>one or</w:delText>
        </w:r>
      </w:del>
    </w:p>
    <w:p w:rsidR="00000000" w:rsidRPr="0069061A" w:rsidRDefault="002A4BD7" w:rsidP="00714C9B">
      <w:pPr>
        <w:pStyle w:val="Textebrut"/>
        <w:rPr>
          <w:rFonts w:ascii="Courier New" w:hAnsi="Courier New" w:cs="Courier New"/>
          <w:lang w:val="en-US"/>
        </w:rPr>
      </w:pPr>
      <w:del w:id="136" w:author="BOUCADAIR Mohamed INNOV/NET" w:date="2021-12-15T14:29:00Z">
        <w:r w:rsidRPr="0069061A" w:rsidDel="00FC1C26">
          <w:rPr>
            <w:rFonts w:ascii="Courier New" w:hAnsi="Courier New" w:cs="Courier New"/>
            <w:lang w:val="en-US"/>
          </w:rPr>
          <w:delText xml:space="preserve">   more </w:delText>
        </w:r>
      </w:del>
      <w:r w:rsidRPr="0069061A">
        <w:rPr>
          <w:rFonts w:ascii="Courier New" w:hAnsi="Courier New" w:cs="Courier New"/>
          <w:lang w:val="en-US"/>
        </w:rPr>
        <w:t>network addresses or an object that is not even related to any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network address.  Thus, whereas all endpoints are entities, not all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entiti</w:t>
      </w:r>
      <w:r w:rsidRPr="0069061A">
        <w:rPr>
          <w:rFonts w:ascii="Courier New" w:hAnsi="Courier New" w:cs="Courier New"/>
          <w:lang w:val="en-US"/>
        </w:rPr>
        <w:t>es are endpoints.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Examples of entities are: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</w:t>
      </w:r>
      <w:commentRangeStart w:id="137"/>
      <w:r w:rsidRPr="0069061A">
        <w:rPr>
          <w:rFonts w:ascii="Courier New" w:hAnsi="Courier New" w:cs="Courier New"/>
          <w:lang w:val="en-US"/>
        </w:rPr>
        <w:t xml:space="preserve">an ALTO endpoint, defined in [RFC7285], </w:t>
      </w:r>
      <w:commentRangeEnd w:id="137"/>
      <w:r w:rsidR="00FC1C26">
        <w:rPr>
          <w:rStyle w:val="Marquedecommentaire"/>
          <w:rFonts w:asciiTheme="minorHAnsi" w:hAnsiTheme="minorHAnsi"/>
        </w:rPr>
        <w:commentReference w:id="137"/>
      </w:r>
      <w:r w:rsidRPr="0069061A">
        <w:rPr>
          <w:rFonts w:ascii="Courier New" w:hAnsi="Courier New" w:cs="Courier New"/>
          <w:lang w:val="en-US"/>
        </w:rPr>
        <w:t>that represents an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application or a host identified by a communication address (e.g.,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an IPv4 or IPv6 address) in a network,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a PID, defined in</w:t>
      </w:r>
      <w:r w:rsidRPr="0069061A">
        <w:rPr>
          <w:rFonts w:ascii="Courier New" w:hAnsi="Courier New" w:cs="Courier New"/>
          <w:lang w:val="en-US"/>
        </w:rPr>
        <w:t xml:space="preserve"> [RFC7285], that has a provider defined human-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readable identifier specified by an ALTO network map, which maps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PID to a set of IPv4 and IPv6 addresses,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an </w:t>
      </w:r>
      <w:del w:id="138" w:author="BOUCADAIR Mohamed INNOV/NET" w:date="2021-12-15T14:31:00Z">
        <w:r w:rsidRPr="0069061A" w:rsidDel="00FC1C26">
          <w:rPr>
            <w:rFonts w:ascii="Courier New" w:hAnsi="Courier New" w:cs="Courier New"/>
            <w:lang w:val="en-US"/>
          </w:rPr>
          <w:delText xml:space="preserve">autonomous </w:delText>
        </w:r>
      </w:del>
      <w:ins w:id="139" w:author="BOUCADAIR Mohamed INNOV/NET" w:date="2021-12-15T14:31:00Z">
        <w:r w:rsidR="00FC1C26">
          <w:rPr>
            <w:rFonts w:ascii="Courier New" w:hAnsi="Courier New" w:cs="Courier New"/>
            <w:lang w:val="en-US"/>
          </w:rPr>
          <w:t>A</w:t>
        </w:r>
        <w:r w:rsidR="00FC1C26" w:rsidRPr="0069061A">
          <w:rPr>
            <w:rFonts w:ascii="Courier New" w:hAnsi="Courier New" w:cs="Courier New"/>
            <w:lang w:val="en-US"/>
          </w:rPr>
          <w:t xml:space="preserve">utonomous </w:t>
        </w:r>
      </w:ins>
      <w:del w:id="140" w:author="BOUCADAIR Mohamed INNOV/NET" w:date="2021-12-15T14:31:00Z">
        <w:r w:rsidRPr="0069061A" w:rsidDel="00FC1C26">
          <w:rPr>
            <w:rFonts w:ascii="Courier New" w:hAnsi="Courier New" w:cs="Courier New"/>
            <w:lang w:val="en-US"/>
          </w:rPr>
          <w:delText xml:space="preserve">system </w:delText>
        </w:r>
      </w:del>
      <w:ins w:id="141" w:author="BOUCADAIR Mohamed INNOV/NET" w:date="2021-12-15T14:31:00Z">
        <w:r w:rsidR="00FC1C26">
          <w:rPr>
            <w:rFonts w:ascii="Courier New" w:hAnsi="Courier New" w:cs="Courier New"/>
            <w:lang w:val="en-US"/>
          </w:rPr>
          <w:t>S</w:t>
        </w:r>
        <w:r w:rsidR="00FC1C26" w:rsidRPr="0069061A">
          <w:rPr>
            <w:rFonts w:ascii="Courier New" w:hAnsi="Courier New" w:cs="Courier New"/>
            <w:lang w:val="en-US"/>
          </w:rPr>
          <w:t xml:space="preserve">ystem </w:t>
        </w:r>
      </w:ins>
      <w:r w:rsidRPr="0069061A">
        <w:rPr>
          <w:rFonts w:ascii="Courier New" w:hAnsi="Courier New" w:cs="Courier New"/>
          <w:lang w:val="en-US"/>
        </w:rPr>
        <w:t>(AS), that has an AS number (ASN) as its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identifier and</w:t>
      </w:r>
      <w:r w:rsidRPr="0069061A">
        <w:rPr>
          <w:rFonts w:ascii="Courier New" w:hAnsi="Courier New" w:cs="Courier New"/>
          <w:lang w:val="en-US"/>
        </w:rPr>
        <w:t xml:space="preserve"> maps to a set of IPv4 and IPv6 addresses,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7]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a country with a code as specified in [ISO3166-1], </w:t>
      </w:r>
      <w:r w:rsidRPr="0069061A">
        <w:rPr>
          <w:rFonts w:ascii="Courier New" w:hAnsi="Courier New" w:cs="Courier New"/>
          <w:lang w:val="en-US"/>
        </w:rPr>
        <w:t>to which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applications such as CDN providers associate properties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capabilities,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a TCP/UDP network flow, that is identified by a </w:t>
      </w:r>
      <w:commentRangeStart w:id="142"/>
      <w:del w:id="143" w:author="BOUCADAIR Mohamed INNOV/NET" w:date="2021-12-15T14:31:00Z">
        <w:r w:rsidRPr="0069061A" w:rsidDel="00FC1C26">
          <w:rPr>
            <w:rFonts w:ascii="Courier New" w:hAnsi="Courier New" w:cs="Courier New"/>
            <w:lang w:val="en-US"/>
          </w:rPr>
          <w:delText xml:space="preserve">TCP/UDP </w:delText>
        </w:r>
      </w:del>
      <w:commentRangeEnd w:id="142"/>
      <w:r w:rsidR="00FC1C26">
        <w:rPr>
          <w:rStyle w:val="Marquedecommentaire"/>
          <w:rFonts w:asciiTheme="minorHAnsi" w:hAnsiTheme="minorHAnsi"/>
        </w:rPr>
        <w:commentReference w:id="142"/>
      </w:r>
      <w:r w:rsidRPr="0069061A">
        <w:rPr>
          <w:rFonts w:ascii="Courier New" w:hAnsi="Courier New" w:cs="Courier New"/>
          <w:lang w:val="en-US"/>
        </w:rPr>
        <w:t>5-tuple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specifying its source and destination addresses and port numbers,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and the </w:t>
      </w:r>
      <w:del w:id="144" w:author="BOUCADAIR Mohamed INNOV/NET" w:date="2021-12-15T14:32:00Z">
        <w:r w:rsidRPr="0069061A" w:rsidDel="00FC1C26">
          <w:rPr>
            <w:rFonts w:ascii="Courier New" w:hAnsi="Courier New" w:cs="Courier New"/>
            <w:lang w:val="en-US"/>
          </w:rPr>
          <w:delText xml:space="preserve">IP </w:delText>
        </w:r>
      </w:del>
      <w:ins w:id="145" w:author="BOUCADAIR Mohamed INNOV/NET" w:date="2021-12-15T14:32:00Z">
        <w:r w:rsidR="00FC1C26">
          <w:rPr>
            <w:rFonts w:ascii="Courier New" w:hAnsi="Courier New" w:cs="Courier New"/>
            <w:lang w:val="en-US"/>
          </w:rPr>
          <w:t>transport</w:t>
        </w:r>
        <w:r w:rsidR="00FC1C26" w:rsidRPr="0069061A">
          <w:rPr>
            <w:rFonts w:ascii="Courier New" w:hAnsi="Courier New" w:cs="Courier New"/>
            <w:lang w:val="en-US"/>
          </w:rPr>
          <w:t xml:space="preserve"> </w:t>
        </w:r>
      </w:ins>
      <w:r w:rsidRPr="0069061A">
        <w:rPr>
          <w:rFonts w:ascii="Courier New" w:hAnsi="Courier New" w:cs="Courier New"/>
          <w:lang w:val="en-US"/>
        </w:rPr>
        <w:t>p</w:t>
      </w:r>
      <w:r w:rsidRPr="0069061A">
        <w:rPr>
          <w:rFonts w:ascii="Courier New" w:hAnsi="Courier New" w:cs="Courier New"/>
          <w:lang w:val="en-US"/>
        </w:rPr>
        <w:t>rotocol,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a routing element, that is specified in [RFC7921] and 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associated with routing capabilities information,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an abstract network element, that is specified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[I-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-alto-path-vector] and that represents an abstraction o</w:t>
      </w:r>
      <w:r w:rsidRPr="0069061A">
        <w:rPr>
          <w:rFonts w:ascii="Courier New" w:hAnsi="Courier New" w:cs="Courier New"/>
          <w:lang w:val="en-US"/>
        </w:rPr>
        <w:t>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 network part such as a router, one or more links, a network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domain or their aggregation.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3.2.  Entity Domain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 entity domain defines a set of entities of the same semantic type.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 entity domain is characterized by </w:t>
      </w:r>
      <w:del w:id="146" w:author="BOUCADAIR Mohamed INNOV/NET" w:date="2021-12-15T14:33:00Z">
        <w:r w:rsidRPr="0069061A" w:rsidDel="00FC1C26">
          <w:rPr>
            <w:rFonts w:ascii="Courier New" w:hAnsi="Courier New" w:cs="Courier New"/>
            <w:lang w:val="en-US"/>
          </w:rPr>
          <w:delText xml:space="preserve">its </w:delText>
        </w:r>
      </w:del>
      <w:ins w:id="147" w:author="BOUCADAIR Mohamed INNOV/NET" w:date="2021-12-15T14:33:00Z">
        <w:r w:rsidR="00FC1C26">
          <w:rPr>
            <w:rFonts w:ascii="Courier New" w:hAnsi="Courier New" w:cs="Courier New"/>
            <w:lang w:val="en-US"/>
          </w:rPr>
          <w:t>a</w:t>
        </w:r>
        <w:r w:rsidR="00FC1C26" w:rsidRPr="0069061A">
          <w:rPr>
            <w:rFonts w:ascii="Courier New" w:hAnsi="Courier New" w:cs="Courier New"/>
            <w:lang w:val="en-US"/>
          </w:rPr>
          <w:t xml:space="preserve"> </w:t>
        </w:r>
      </w:ins>
      <w:r w:rsidRPr="0069061A">
        <w:rPr>
          <w:rFonts w:ascii="Courier New" w:hAnsi="Courier New" w:cs="Courier New"/>
          <w:lang w:val="en-US"/>
        </w:rPr>
        <w:t>type and ide</w:t>
      </w:r>
      <w:r w:rsidRPr="0069061A">
        <w:rPr>
          <w:rFonts w:ascii="Courier New" w:hAnsi="Courier New" w:cs="Courier New"/>
          <w:lang w:val="en-US"/>
        </w:rPr>
        <w:t xml:space="preserve">ntified by </w:t>
      </w:r>
      <w:del w:id="148" w:author="BOUCADAIR Mohamed INNOV/NET" w:date="2021-12-15T14:33:00Z">
        <w:r w:rsidRPr="0069061A" w:rsidDel="00FC1C26">
          <w:rPr>
            <w:rFonts w:ascii="Courier New" w:hAnsi="Courier New" w:cs="Courier New"/>
            <w:lang w:val="en-US"/>
          </w:rPr>
          <w:delText>its</w:delText>
        </w:r>
      </w:del>
      <w:ins w:id="149" w:author="BOUCADAIR Mohamed INNOV/NET" w:date="2021-12-15T14:33:00Z">
        <w:r w:rsidR="00FC1C26">
          <w:rPr>
            <w:rFonts w:ascii="Courier New" w:hAnsi="Courier New" w:cs="Courier New"/>
            <w:lang w:val="en-US"/>
          </w:rPr>
          <w:t>a</w:t>
        </w:r>
      </w:ins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name.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 this document, an entity is </w:t>
      </w:r>
      <w:del w:id="150" w:author="BOUCADAIR Mohamed INNOV/NET" w:date="2021-12-15T14:33:00Z">
        <w:r w:rsidRPr="0069061A" w:rsidDel="00FC1C26">
          <w:rPr>
            <w:rFonts w:ascii="Courier New" w:hAnsi="Courier New" w:cs="Courier New"/>
            <w:lang w:val="en-US"/>
          </w:rPr>
          <w:delText xml:space="preserve">owned </w:delText>
        </w:r>
      </w:del>
      <w:ins w:id="151" w:author="BOUCADAIR Mohamed INNOV/NET" w:date="2021-12-15T14:33:00Z">
        <w:r w:rsidR="00FC1C26">
          <w:rPr>
            <w:rFonts w:ascii="Courier New" w:hAnsi="Courier New" w:cs="Courier New"/>
            <w:lang w:val="en-US"/>
          </w:rPr>
          <w:t>identified</w:t>
        </w:r>
        <w:r w:rsidR="00FC1C26" w:rsidRPr="0069061A">
          <w:rPr>
            <w:rFonts w:ascii="Courier New" w:hAnsi="Courier New" w:cs="Courier New"/>
            <w:lang w:val="en-US"/>
          </w:rPr>
          <w:t xml:space="preserve"> </w:t>
        </w:r>
      </w:ins>
      <w:r w:rsidRPr="0069061A">
        <w:rPr>
          <w:rFonts w:ascii="Courier New" w:hAnsi="Courier New" w:cs="Courier New"/>
          <w:lang w:val="en-US"/>
        </w:rPr>
        <w:t>by exactly one entity domain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name.  An entity identifier points to exactly one entity.  If two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entities in two different entity domains refer to the same physical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or logical object, </w:t>
      </w:r>
      <w:r w:rsidRPr="0069061A">
        <w:rPr>
          <w:rFonts w:ascii="Courier New" w:hAnsi="Courier New" w:cs="Courier New"/>
          <w:lang w:val="en-US"/>
        </w:rPr>
        <w:t>they are treated as different entities.  For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example, if an end host has both an IPv4 and an IPv6 address, these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two addresses will be treated as two entities, defined respectively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 the "ipv4" and "ipv6" entity domains.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3.2.1.  Entity Domain Ty</w:t>
      </w:r>
      <w:r w:rsidRPr="0069061A">
        <w:rPr>
          <w:rFonts w:ascii="Courier New" w:hAnsi="Courier New" w:cs="Courier New"/>
          <w:lang w:val="en-US"/>
        </w:rPr>
        <w:t>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type of an entity domain type defines the semantics of a type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entity.  Entity domain types can be defined in different documents.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 example: the present document defines entity domain types "ipv4",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"ipv6"</w:t>
      </w:r>
      <w:ins w:id="152" w:author="BOUCADAIR Mohamed INNOV/NET" w:date="2021-12-15T14:34:00Z">
        <w:r w:rsidR="002D366D">
          <w:rPr>
            <w:rFonts w:ascii="Courier New" w:hAnsi="Courier New" w:cs="Courier New"/>
            <w:lang w:val="en-US"/>
          </w:rPr>
          <w:t>,</w:t>
        </w:r>
      </w:ins>
      <w:r w:rsidRPr="0069061A">
        <w:rPr>
          <w:rFonts w:ascii="Courier New" w:hAnsi="Courier New" w:cs="Courier New"/>
          <w:lang w:val="en-US"/>
        </w:rPr>
        <w:t xml:space="preserve"> and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 xml:space="preserve">" in </w:t>
      </w:r>
      <w:del w:id="153" w:author="BOUCADAIR Mohamed INNOV/NET" w:date="2021-12-15T14:00:00Z">
        <w:r w:rsidRPr="0069061A" w:rsidDel="00D13ABE">
          <w:rPr>
            <w:rFonts w:ascii="Courier New" w:hAnsi="Courier New" w:cs="Courier New"/>
            <w:lang w:val="en-US"/>
          </w:rPr>
          <w:delText xml:space="preserve">sections </w:delText>
        </w:r>
      </w:del>
      <w:ins w:id="154" w:author="BOUCADAIR Mohamed INNOV/NET" w:date="2021-12-15T14:00:00Z">
        <w:r w:rsidR="00D13ABE">
          <w:rPr>
            <w:rFonts w:ascii="Courier New" w:hAnsi="Courier New" w:cs="Courier New"/>
            <w:lang w:val="en-US"/>
          </w:rPr>
          <w:t>S</w:t>
        </w:r>
        <w:r w:rsidR="00D13ABE" w:rsidRPr="0069061A">
          <w:rPr>
            <w:rFonts w:ascii="Courier New" w:hAnsi="Courier New" w:cs="Courier New"/>
            <w:lang w:val="en-US"/>
          </w:rPr>
          <w:t xml:space="preserve">ections </w:t>
        </w:r>
      </w:ins>
      <w:del w:id="155" w:author="BOUCADAIR Mohamed INNOV/NET" w:date="2021-12-15T14:00:00Z">
        <w:r w:rsidRPr="0069061A" w:rsidDel="00D13ABE">
          <w:rPr>
            <w:rFonts w:ascii="Courier New" w:hAnsi="Courier New" w:cs="Courier New"/>
            <w:lang w:val="en-US"/>
          </w:rPr>
          <w:delText>Sect</w:delText>
        </w:r>
        <w:r w:rsidRPr="0069061A" w:rsidDel="00D13ABE">
          <w:rPr>
            <w:rFonts w:ascii="Courier New" w:hAnsi="Courier New" w:cs="Courier New"/>
            <w:lang w:val="en-US"/>
          </w:rPr>
          <w:delText xml:space="preserve">ion </w:delText>
        </w:r>
      </w:del>
      <w:r w:rsidRPr="0069061A">
        <w:rPr>
          <w:rFonts w:ascii="Courier New" w:hAnsi="Courier New" w:cs="Courier New"/>
          <w:lang w:val="en-US"/>
        </w:rPr>
        <w:t xml:space="preserve">6.1 and </w:t>
      </w:r>
      <w:del w:id="156" w:author="BOUCADAIR Mohamed INNOV/NET" w:date="2021-12-15T14:00:00Z">
        <w:r w:rsidRPr="0069061A" w:rsidDel="00D13ABE">
          <w:rPr>
            <w:rFonts w:ascii="Courier New" w:hAnsi="Courier New" w:cs="Courier New"/>
            <w:lang w:val="en-US"/>
          </w:rPr>
          <w:delText xml:space="preserve">Section </w:delText>
        </w:r>
      </w:del>
      <w:r w:rsidRPr="0069061A">
        <w:rPr>
          <w:rFonts w:ascii="Courier New" w:hAnsi="Courier New" w:cs="Courier New"/>
          <w:lang w:val="en-US"/>
        </w:rPr>
        <w:t>6.2.  The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 type "</w:t>
      </w:r>
      <w:proofErr w:type="spellStart"/>
      <w:r w:rsidRPr="0069061A">
        <w:rPr>
          <w:rFonts w:ascii="Courier New" w:hAnsi="Courier New" w:cs="Courier New"/>
          <w:lang w:val="en-US"/>
        </w:rPr>
        <w:t>ane</w:t>
      </w:r>
      <w:proofErr w:type="spellEnd"/>
      <w:r w:rsidRPr="0069061A">
        <w:rPr>
          <w:rFonts w:ascii="Courier New" w:hAnsi="Courier New" w:cs="Courier New"/>
          <w:lang w:val="en-US"/>
        </w:rPr>
        <w:t>", that defines Abstract Network Elements (ANEs), 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introduced in [I-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-alto-path-vector].  The entity domain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that defines country codes is introduced in</w:t>
      </w:r>
    </w:p>
    <w:p w:rsidR="00000000" w:rsidRPr="002D366D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-alto-</w:t>
      </w:r>
      <w:proofErr w:type="spellStart"/>
      <w:r w:rsidRPr="0069061A">
        <w:rPr>
          <w:rFonts w:ascii="Courier New" w:hAnsi="Courier New" w:cs="Courier New"/>
          <w:lang w:val="en-US"/>
        </w:rPr>
        <w:t>cdni</w:t>
      </w:r>
      <w:proofErr w:type="spellEnd"/>
      <w:r w:rsidRPr="0069061A">
        <w:rPr>
          <w:rFonts w:ascii="Courier New" w:hAnsi="Courier New" w:cs="Courier New"/>
          <w:lang w:val="en-US"/>
        </w:rPr>
        <w:t>-request</w:t>
      </w:r>
      <w:r w:rsidRPr="0069061A">
        <w:rPr>
          <w:rFonts w:ascii="Courier New" w:hAnsi="Courier New" w:cs="Courier New"/>
          <w:lang w:val="en-US"/>
        </w:rPr>
        <w:t xml:space="preserve">-routing-alto].  </w:t>
      </w:r>
      <w:r w:rsidRPr="002D366D">
        <w:rPr>
          <w:rFonts w:ascii="Courier New" w:hAnsi="Courier New" w:cs="Courier New"/>
          <w:lang w:val="en-US"/>
        </w:rPr>
        <w:t>An entity domain type</w:t>
      </w:r>
    </w:p>
    <w:p w:rsidR="00000000" w:rsidRPr="002D366D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2D366D">
        <w:rPr>
          <w:rFonts w:ascii="Courier New" w:hAnsi="Courier New" w:cs="Courier New"/>
          <w:lang w:val="en-US"/>
        </w:rPr>
        <w:t xml:space="preserve">   MUST be registered at the IANA, as specified in </w:t>
      </w:r>
      <w:del w:id="157" w:author="BOUCADAIR Mohamed INNOV/NET" w:date="2021-12-15T14:00:00Z">
        <w:r w:rsidRPr="002D366D" w:rsidDel="00D13ABE">
          <w:rPr>
            <w:rFonts w:ascii="Courier New" w:hAnsi="Courier New" w:cs="Courier New"/>
            <w:lang w:val="en-US"/>
          </w:rPr>
          <w:delText>section</w:delText>
        </w:r>
      </w:del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2D366D">
        <w:rPr>
          <w:rFonts w:ascii="Courier New" w:hAnsi="Courier New" w:cs="Courier New"/>
          <w:lang w:val="en-US"/>
        </w:rPr>
        <w:t xml:space="preserve">   Section 12.2.2 and similarly to an ALTO address type.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8]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 xml:space="preserve">Internet-Draft   </w:t>
      </w:r>
      <w:r w:rsidRPr="0069061A">
        <w:rPr>
          <w:rFonts w:ascii="Courier New" w:hAnsi="Courier New" w:cs="Courier New"/>
          <w:lang w:val="en-US"/>
        </w:rPr>
        <w:t xml:space="preserve">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3.2.2.  Entity Domain Name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name of an entity domain is defined in the scope of an ALTO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server.  An entity domain name can sometimes be identical to the name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of its relevant entity doma</w:t>
      </w:r>
      <w:r w:rsidRPr="0069061A">
        <w:rPr>
          <w:rFonts w:ascii="Courier New" w:hAnsi="Courier New" w:cs="Courier New"/>
          <w:lang w:val="en-US"/>
        </w:rPr>
        <w:t>in type.  This is the case when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entities of a domain have an identifier that points to the same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object throughout all the information resources of the Server that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provide entity properties for this domain.  For example, a domain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type "ip</w:t>
      </w:r>
      <w:r w:rsidRPr="0069061A">
        <w:rPr>
          <w:rFonts w:ascii="Courier New" w:hAnsi="Courier New" w:cs="Courier New"/>
          <w:lang w:val="en-US"/>
        </w:rPr>
        <w:t xml:space="preserve">v4" containing entities </w:t>
      </w:r>
      <w:ins w:id="158" w:author="BOUCADAIR Mohamed INNOV/NET" w:date="2021-12-15T14:35:00Z">
        <w:r w:rsidR="002D366D">
          <w:rPr>
            <w:rFonts w:ascii="Courier New" w:hAnsi="Courier New" w:cs="Courier New"/>
            <w:lang w:val="en-US"/>
          </w:rPr>
          <w:t xml:space="preserve">that are </w:t>
        </w:r>
      </w:ins>
      <w:r w:rsidRPr="0069061A">
        <w:rPr>
          <w:rFonts w:ascii="Courier New" w:hAnsi="Courier New" w:cs="Courier New"/>
          <w:lang w:val="en-US"/>
        </w:rPr>
        <w:t>identified by a public IPv4 address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can be named "ipv4" because its entities are uniquely identified by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all the </w:t>
      </w:r>
      <w:ins w:id="159" w:author="BOUCADAIR Mohamed INNOV/NET" w:date="2021-12-15T14:35:00Z">
        <w:r w:rsidR="002D366D">
          <w:rPr>
            <w:rFonts w:ascii="Courier New" w:hAnsi="Courier New" w:cs="Courier New"/>
            <w:lang w:val="en-US"/>
          </w:rPr>
          <w:t xml:space="preserve">ALTO </w:t>
        </w:r>
      </w:ins>
      <w:del w:id="160" w:author="BOUCADAIR Mohamed INNOV/NET" w:date="2021-12-15T14:35:00Z">
        <w:r w:rsidRPr="0069061A" w:rsidDel="002D366D">
          <w:rPr>
            <w:rFonts w:ascii="Courier New" w:hAnsi="Courier New" w:cs="Courier New"/>
            <w:lang w:val="en-US"/>
          </w:rPr>
          <w:delText xml:space="preserve">Server </w:delText>
        </w:r>
      </w:del>
      <w:ins w:id="161" w:author="BOUCADAIR Mohamed INNOV/NET" w:date="2021-12-15T14:35:00Z">
        <w:r w:rsidR="002D366D">
          <w:rPr>
            <w:rFonts w:ascii="Courier New" w:hAnsi="Courier New" w:cs="Courier New"/>
            <w:lang w:val="en-US"/>
          </w:rPr>
          <w:t>s</w:t>
        </w:r>
        <w:r w:rsidR="002D366D" w:rsidRPr="0069061A">
          <w:rPr>
            <w:rFonts w:ascii="Courier New" w:hAnsi="Courier New" w:cs="Courier New"/>
            <w:lang w:val="en-US"/>
          </w:rPr>
          <w:t xml:space="preserve">erver </w:t>
        </w:r>
      </w:ins>
      <w:r w:rsidRPr="0069061A">
        <w:rPr>
          <w:rFonts w:ascii="Courier New" w:hAnsi="Courier New" w:cs="Courier New"/>
          <w:lang w:val="en-US"/>
        </w:rPr>
        <w:t>resources.</w:t>
      </w:r>
    </w:p>
    <w:p w:rsidR="00000000" w:rsidRPr="002D366D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ins w:id="162" w:author="BOUCADAIR Mohamed INNOV/NET" w:date="2021-12-15T14:35:00Z">
        <w:r w:rsidR="002D366D" w:rsidRPr="0069061A">
          <w:rPr>
            <w:rFonts w:ascii="Courier New" w:hAnsi="Courier New" w:cs="Courier New"/>
            <w:lang w:val="en-US"/>
          </w:rPr>
          <w:t>In some cases</w:t>
        </w:r>
        <w:r w:rsidR="002D366D">
          <w:rPr>
            <w:rFonts w:ascii="Courier New" w:hAnsi="Courier New" w:cs="Courier New"/>
            <w:lang w:val="en-US"/>
          </w:rPr>
          <w:t xml:space="preserve">, </w:t>
        </w:r>
      </w:ins>
      <w:del w:id="163" w:author="BOUCADAIR Mohamed INNOV/NET" w:date="2021-12-15T14:35:00Z">
        <w:r w:rsidRPr="0069061A" w:rsidDel="002D366D">
          <w:rPr>
            <w:rFonts w:ascii="Courier New" w:hAnsi="Courier New" w:cs="Courier New"/>
            <w:lang w:val="en-US"/>
          </w:rPr>
          <w:delText>In some cases</w:delText>
        </w:r>
      </w:del>
      <w:r w:rsidRPr="0069061A">
        <w:rPr>
          <w:rFonts w:ascii="Courier New" w:hAnsi="Courier New" w:cs="Courier New"/>
          <w:lang w:val="en-US"/>
        </w:rPr>
        <w:t xml:space="preserve"> the name of an entity domain needs to be </w:t>
      </w:r>
      <w:commentRangeStart w:id="164"/>
      <w:r w:rsidRPr="002D366D">
        <w:rPr>
          <w:rFonts w:ascii="Courier New" w:hAnsi="Courier New" w:cs="Courier New"/>
          <w:lang w:val="en-US"/>
        </w:rPr>
        <w:t>different from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2D366D">
        <w:rPr>
          <w:rFonts w:ascii="Courier New" w:hAnsi="Courier New" w:cs="Courier New"/>
          <w:lang w:val="en-US"/>
        </w:rPr>
        <w:t xml:space="preserve">   </w:t>
      </w:r>
      <w:del w:id="165" w:author="BOUCADAIR Mohamed INNOV/NET" w:date="2021-12-15T14:36:00Z">
        <w:r w:rsidRPr="002D366D" w:rsidDel="002D366D">
          <w:rPr>
            <w:rFonts w:ascii="Courier New" w:hAnsi="Courier New" w:cs="Courier New"/>
            <w:lang w:val="en-US"/>
          </w:rPr>
          <w:delText xml:space="preserve">simply </w:delText>
        </w:r>
      </w:del>
      <w:r w:rsidRPr="002D366D">
        <w:rPr>
          <w:rFonts w:ascii="Courier New" w:hAnsi="Courier New" w:cs="Courier New"/>
          <w:lang w:val="en-US"/>
        </w:rPr>
        <w:t>its entity d</w:t>
      </w:r>
      <w:r w:rsidRPr="002D366D">
        <w:rPr>
          <w:rFonts w:ascii="Courier New" w:hAnsi="Courier New" w:cs="Courier New"/>
          <w:lang w:val="en-US"/>
        </w:rPr>
        <w:t>omain type</w:t>
      </w:r>
      <w:commentRangeEnd w:id="164"/>
      <w:r w:rsidR="002D366D">
        <w:rPr>
          <w:rStyle w:val="Marquedecommentaire"/>
          <w:rFonts w:asciiTheme="minorHAnsi" w:hAnsiTheme="minorHAnsi"/>
        </w:rPr>
        <w:commentReference w:id="164"/>
      </w:r>
      <w:r w:rsidRPr="0069061A">
        <w:rPr>
          <w:rFonts w:ascii="Courier New" w:hAnsi="Courier New" w:cs="Courier New"/>
          <w:lang w:val="en-US"/>
        </w:rPr>
        <w:t>.  Indeed, for some domain types,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entities are defined relative to a given information resource.  This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is the case for entities of domain type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proofErr w:type="gramStart"/>
      <w:r w:rsidRPr="0069061A">
        <w:rPr>
          <w:rFonts w:ascii="Courier New" w:hAnsi="Courier New" w:cs="Courier New"/>
          <w:lang w:val="en-US"/>
        </w:rPr>
        <w:t>".</w:t>
      </w:r>
      <w:proofErr w:type="gramEnd"/>
      <w:r w:rsidRPr="0069061A">
        <w:rPr>
          <w:rFonts w:ascii="Courier New" w:hAnsi="Courier New" w:cs="Courier New"/>
          <w:lang w:val="en-US"/>
        </w:rPr>
        <w:t xml:space="preserve">  A PID is defined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relative to a network map.  </w:t>
      </w:r>
      <w:ins w:id="166" w:author="BOUCADAIR Mohamed INNOV/NET" w:date="2021-12-15T14:36:00Z">
        <w:r w:rsidR="002D366D" w:rsidRPr="0069061A">
          <w:rPr>
            <w:rFonts w:ascii="Courier New" w:hAnsi="Courier New" w:cs="Courier New"/>
            <w:lang w:val="en-US"/>
          </w:rPr>
          <w:t>For example</w:t>
        </w:r>
        <w:r w:rsidR="002D366D">
          <w:rPr>
            <w:rFonts w:ascii="Courier New" w:hAnsi="Courier New" w:cs="Courier New"/>
            <w:lang w:val="en-US"/>
          </w:rPr>
          <w:t>,</w:t>
        </w:r>
      </w:ins>
      <w:del w:id="167" w:author="BOUCADAIR Mohamed INNOV/NET" w:date="2021-12-15T14:36:00Z">
        <w:r w:rsidRPr="0069061A" w:rsidDel="002D366D">
          <w:rPr>
            <w:rFonts w:ascii="Courier New" w:hAnsi="Courier New" w:cs="Courier New"/>
            <w:lang w:val="en-US"/>
          </w:rPr>
          <w:delText xml:space="preserve">For example: </w:delText>
        </w:r>
      </w:del>
      <w:ins w:id="168" w:author="BOUCADAIR Mohamed INNOV/NET" w:date="2021-12-15T14:36:00Z">
        <w:r w:rsidR="002D366D" w:rsidRPr="0069061A">
          <w:rPr>
            <w:rFonts w:ascii="Courier New" w:hAnsi="Courier New" w:cs="Courier New"/>
            <w:lang w:val="en-US"/>
          </w:rPr>
          <w:t xml:space="preserve"> </w:t>
        </w:r>
      </w:ins>
      <w:r w:rsidRPr="0069061A">
        <w:rPr>
          <w:rFonts w:ascii="Courier New" w:hAnsi="Courier New" w:cs="Courier New"/>
          <w:lang w:val="en-US"/>
        </w:rPr>
        <w:t>an entity "mypid10"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</w:t>
      </w:r>
      <w:r w:rsidRPr="0069061A">
        <w:rPr>
          <w:rFonts w:ascii="Courier New" w:hAnsi="Courier New" w:cs="Courier New"/>
          <w:lang w:val="en-US"/>
        </w:rPr>
        <w:t>main type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 xml:space="preserve">" may be defined </w:t>
      </w:r>
      <w:proofErr w:type="gramStart"/>
      <w:r w:rsidRPr="0069061A">
        <w:rPr>
          <w:rFonts w:ascii="Courier New" w:hAnsi="Courier New" w:cs="Courier New"/>
          <w:lang w:val="en-US"/>
        </w:rPr>
        <w:t>in a given</w:t>
      </w:r>
      <w:proofErr w:type="gramEnd"/>
      <w:r w:rsidRPr="0069061A">
        <w:rPr>
          <w:rFonts w:ascii="Courier New" w:hAnsi="Courier New" w:cs="Courier New"/>
          <w:lang w:val="en-US"/>
        </w:rPr>
        <w:t xml:space="preserve"> network map and be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undefined in other network maps.  Or "mypid10" may even be defined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two different network maps and map, in each of these network maps, 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different set of endpoint addresses.  In thi</w:t>
      </w:r>
      <w:r w:rsidRPr="0069061A">
        <w:rPr>
          <w:rFonts w:ascii="Courier New" w:hAnsi="Courier New" w:cs="Courier New"/>
          <w:lang w:val="en-US"/>
        </w:rPr>
        <w:t>s case, naming an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 domain only by its type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 does not guarantee that its set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of entities is owned by exactly one entity domain.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Section</w:t>
      </w:r>
      <w:ins w:id="169" w:author="BOUCADAIR Mohamed INNOV/NET" w:date="2021-12-15T14:00:00Z">
        <w:r w:rsidR="00D13ABE">
          <w:rPr>
            <w:rFonts w:ascii="Courier New" w:hAnsi="Courier New" w:cs="Courier New"/>
            <w:lang w:val="en-US"/>
          </w:rPr>
          <w:t>s</w:t>
        </w:r>
      </w:ins>
      <w:r w:rsidRPr="0069061A">
        <w:rPr>
          <w:rFonts w:ascii="Courier New" w:hAnsi="Courier New" w:cs="Courier New"/>
          <w:lang w:val="en-US"/>
        </w:rPr>
        <w:t xml:space="preserve"> 4.2 and </w:t>
      </w:r>
      <w:del w:id="170" w:author="BOUCADAIR Mohamed INNOV/NET" w:date="2021-12-15T14:01:00Z">
        <w:r w:rsidRPr="0069061A" w:rsidDel="00D13ABE">
          <w:rPr>
            <w:rFonts w:ascii="Courier New" w:hAnsi="Courier New" w:cs="Courier New"/>
            <w:lang w:val="en-US"/>
          </w:rPr>
          <w:delText xml:space="preserve">Section </w:delText>
        </w:r>
      </w:del>
      <w:r w:rsidRPr="0069061A">
        <w:rPr>
          <w:rFonts w:ascii="Courier New" w:hAnsi="Courier New" w:cs="Courier New"/>
          <w:lang w:val="en-US"/>
        </w:rPr>
        <w:t xml:space="preserve">5.1.2 </w:t>
      </w:r>
      <w:del w:id="171" w:author="BOUCADAIR Mohamed INNOV/NET" w:date="2021-12-15T14:37:00Z">
        <w:r w:rsidRPr="0069061A" w:rsidDel="002D366D">
          <w:rPr>
            <w:rFonts w:ascii="Courier New" w:hAnsi="Courier New" w:cs="Courier New"/>
            <w:lang w:val="en-US"/>
          </w:rPr>
          <w:delText xml:space="preserve">of this document </w:delText>
        </w:r>
      </w:del>
      <w:r w:rsidRPr="0069061A">
        <w:rPr>
          <w:rFonts w:ascii="Courier New" w:hAnsi="Courier New" w:cs="Courier New"/>
          <w:lang w:val="en-US"/>
        </w:rPr>
        <w:t>describe how a domain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is uniquely identified, across the A</w:t>
      </w:r>
      <w:r w:rsidRPr="0069061A">
        <w:rPr>
          <w:rFonts w:ascii="Courier New" w:hAnsi="Courier New" w:cs="Courier New"/>
          <w:lang w:val="en-US"/>
        </w:rPr>
        <w:t xml:space="preserve">LTO </w:t>
      </w:r>
      <w:del w:id="172" w:author="BOUCADAIR Mohamed INNOV/NET" w:date="2021-12-15T14:37:00Z">
        <w:r w:rsidRPr="0069061A" w:rsidDel="002D366D">
          <w:rPr>
            <w:rFonts w:ascii="Courier New" w:hAnsi="Courier New" w:cs="Courier New"/>
            <w:lang w:val="en-US"/>
          </w:rPr>
          <w:delText>Server</w:delText>
        </w:r>
      </w:del>
      <w:ins w:id="173" w:author="BOUCADAIR Mohamed INNOV/NET" w:date="2021-12-15T14:37:00Z">
        <w:r w:rsidR="002D366D">
          <w:rPr>
            <w:rFonts w:ascii="Courier New" w:hAnsi="Courier New" w:cs="Courier New"/>
            <w:lang w:val="en-US"/>
          </w:rPr>
          <w:t>s</w:t>
        </w:r>
        <w:r w:rsidR="002D366D" w:rsidRPr="0069061A">
          <w:rPr>
            <w:rFonts w:ascii="Courier New" w:hAnsi="Courier New" w:cs="Courier New"/>
            <w:lang w:val="en-US"/>
          </w:rPr>
          <w:t>erver</w:t>
        </w:r>
      </w:ins>
      <w:r w:rsidRPr="0069061A">
        <w:rPr>
          <w:rFonts w:ascii="Courier New" w:hAnsi="Courier New" w:cs="Courier New"/>
          <w:lang w:val="en-US"/>
        </w:rPr>
        <w:t>, by a name that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associates the domain type and the related information resource.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3.3.  Entity Property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 entity property defines a property of an entity.  This is similar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to the endpoint property defined in Section 7.1 of [RFC72</w:t>
      </w:r>
      <w:r w:rsidRPr="0069061A">
        <w:rPr>
          <w:rFonts w:ascii="Courier New" w:hAnsi="Courier New" w:cs="Courier New"/>
          <w:lang w:val="en-US"/>
        </w:rPr>
        <w:t>85].  An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 property can convey either network-aware or network-agnostic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information.  </w:t>
      </w:r>
      <w:ins w:id="174" w:author="BOUCADAIR Mohamed INNOV/NET" w:date="2021-12-15T14:01:00Z">
        <w:r w:rsidR="00D13ABE" w:rsidRPr="0069061A">
          <w:rPr>
            <w:rFonts w:ascii="Courier New" w:hAnsi="Courier New" w:cs="Courier New"/>
            <w:lang w:val="en-US"/>
          </w:rPr>
          <w:t>Similar</w:t>
        </w:r>
      </w:ins>
      <w:del w:id="175" w:author="BOUCADAIR Mohamed INNOV/NET" w:date="2021-12-15T14:01:00Z">
        <w:r w:rsidRPr="0069061A" w:rsidDel="00D13ABE">
          <w:rPr>
            <w:rFonts w:ascii="Courier New" w:hAnsi="Courier New" w:cs="Courier New"/>
            <w:lang w:val="en-US"/>
          </w:rPr>
          <w:delText>Similarly</w:delText>
        </w:r>
      </w:del>
      <w:r w:rsidRPr="0069061A">
        <w:rPr>
          <w:rFonts w:ascii="Courier New" w:hAnsi="Courier New" w:cs="Courier New"/>
          <w:lang w:val="en-US"/>
        </w:rPr>
        <w:t xml:space="preserve"> to an entity domain, an entity property is</w:t>
      </w:r>
    </w:p>
    <w:p w:rsidR="00000000" w:rsidRPr="002D366D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characterized by </w:t>
      </w:r>
      <w:del w:id="176" w:author="BOUCADAIR Mohamed INNOV/NET" w:date="2021-12-15T14:37:00Z">
        <w:r w:rsidRPr="0069061A" w:rsidDel="002D366D">
          <w:rPr>
            <w:rFonts w:ascii="Courier New" w:hAnsi="Courier New" w:cs="Courier New"/>
            <w:lang w:val="en-US"/>
          </w:rPr>
          <w:delText xml:space="preserve">its </w:delText>
        </w:r>
      </w:del>
      <w:ins w:id="177" w:author="BOUCADAIR Mohamed INNOV/NET" w:date="2021-12-15T14:37:00Z">
        <w:r w:rsidR="002D366D">
          <w:rPr>
            <w:rFonts w:ascii="Courier New" w:hAnsi="Courier New" w:cs="Courier New"/>
            <w:lang w:val="en-US"/>
          </w:rPr>
          <w:t>a</w:t>
        </w:r>
        <w:r w:rsidR="002D366D" w:rsidRPr="0069061A">
          <w:rPr>
            <w:rFonts w:ascii="Courier New" w:hAnsi="Courier New" w:cs="Courier New"/>
            <w:lang w:val="en-US"/>
          </w:rPr>
          <w:t xml:space="preserve"> </w:t>
        </w:r>
      </w:ins>
      <w:r w:rsidRPr="0069061A">
        <w:rPr>
          <w:rFonts w:ascii="Courier New" w:hAnsi="Courier New" w:cs="Courier New"/>
          <w:lang w:val="en-US"/>
        </w:rPr>
        <w:t xml:space="preserve">type and identified by </w:t>
      </w:r>
      <w:del w:id="178" w:author="BOUCADAIR Mohamed INNOV/NET" w:date="2021-12-15T14:37:00Z">
        <w:r w:rsidRPr="0069061A" w:rsidDel="002D366D">
          <w:rPr>
            <w:rFonts w:ascii="Courier New" w:hAnsi="Courier New" w:cs="Courier New"/>
            <w:lang w:val="en-US"/>
          </w:rPr>
          <w:delText xml:space="preserve">its </w:delText>
        </w:r>
      </w:del>
      <w:ins w:id="179" w:author="BOUCADAIR Mohamed INNOV/NET" w:date="2021-12-15T14:37:00Z">
        <w:r w:rsidR="002D366D">
          <w:rPr>
            <w:rFonts w:ascii="Courier New" w:hAnsi="Courier New" w:cs="Courier New"/>
            <w:lang w:val="en-US"/>
          </w:rPr>
          <w:t>a</w:t>
        </w:r>
        <w:r w:rsidR="002D366D" w:rsidRPr="0069061A">
          <w:rPr>
            <w:rFonts w:ascii="Courier New" w:hAnsi="Courier New" w:cs="Courier New"/>
            <w:lang w:val="en-US"/>
          </w:rPr>
          <w:t xml:space="preserve"> </w:t>
        </w:r>
      </w:ins>
      <w:r w:rsidRPr="0069061A">
        <w:rPr>
          <w:rFonts w:ascii="Courier New" w:hAnsi="Courier New" w:cs="Courier New"/>
          <w:lang w:val="en-US"/>
        </w:rPr>
        <w:t xml:space="preserve">name.  </w:t>
      </w:r>
      <w:r w:rsidRPr="002D366D">
        <w:rPr>
          <w:rFonts w:ascii="Courier New" w:hAnsi="Courier New" w:cs="Courier New"/>
          <w:lang w:val="en-US"/>
        </w:rPr>
        <w:t>An entity</w:t>
      </w:r>
    </w:p>
    <w:p w:rsidR="00000000" w:rsidRPr="002D366D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2D366D">
        <w:rPr>
          <w:rFonts w:ascii="Courier New" w:hAnsi="Courier New" w:cs="Courier New"/>
          <w:lang w:val="en-US"/>
        </w:rPr>
        <w:t xml:space="preserve">   property type MUST be registered at</w:t>
      </w:r>
      <w:r w:rsidRPr="002D366D">
        <w:rPr>
          <w:rFonts w:ascii="Courier New" w:hAnsi="Courier New" w:cs="Courier New"/>
          <w:lang w:val="en-US"/>
        </w:rPr>
        <w:t xml:space="preserve"> the IANA, as specified in </w:t>
      </w:r>
      <w:del w:id="180" w:author="BOUCADAIR Mohamed INNOV/NET" w:date="2021-12-15T14:01:00Z">
        <w:r w:rsidRPr="002D366D" w:rsidDel="00D13ABE">
          <w:rPr>
            <w:rFonts w:ascii="Courier New" w:hAnsi="Courier New" w:cs="Courier New"/>
            <w:lang w:val="en-US"/>
          </w:rPr>
          <w:delText>section</w:delText>
        </w:r>
      </w:del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2D366D">
        <w:rPr>
          <w:rFonts w:ascii="Courier New" w:hAnsi="Courier New" w:cs="Courier New"/>
          <w:lang w:val="en-US"/>
        </w:rPr>
        <w:t xml:space="preserve">   Section 12.3.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Below are </w:t>
      </w:r>
      <w:ins w:id="181" w:author="BOUCADAIR Mohamed INNOV/NET" w:date="2021-12-15T14:37:00Z">
        <w:r w:rsidR="002D366D">
          <w:rPr>
            <w:rFonts w:ascii="Courier New" w:hAnsi="Courier New" w:cs="Courier New"/>
            <w:lang w:val="en-US"/>
          </w:rPr>
          <w:t xml:space="preserve">listed </w:t>
        </w:r>
      </w:ins>
      <w:r w:rsidRPr="0069061A">
        <w:rPr>
          <w:rFonts w:ascii="Courier New" w:hAnsi="Courier New" w:cs="Courier New"/>
          <w:lang w:val="en-US"/>
        </w:rPr>
        <w:t>some examples with real and fictitious entity domain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names: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an entity in the "ipv4" domain type may have a property whose</w:t>
      </w:r>
    </w:p>
    <w:p w:rsidR="00000000" w:rsidRPr="0069061A" w:rsidDel="002D366D" w:rsidRDefault="002A4BD7" w:rsidP="001A7D5A">
      <w:pPr>
        <w:pStyle w:val="Textebrut"/>
        <w:rPr>
          <w:del w:id="182" w:author="BOUCADAIR Mohamed INNOV/NET" w:date="2021-12-15T14:38:00Z"/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value is an </w:t>
      </w:r>
      <w:del w:id="183" w:author="BOUCADAIR Mohamed INNOV/NET" w:date="2021-12-15T14:38:00Z">
        <w:r w:rsidRPr="0069061A" w:rsidDel="002D366D">
          <w:rPr>
            <w:rFonts w:ascii="Courier New" w:hAnsi="Courier New" w:cs="Courier New"/>
            <w:lang w:val="en-US"/>
          </w:rPr>
          <w:delText>Autonomous System (AS) numb</w:delText>
        </w:r>
        <w:r w:rsidRPr="0069061A" w:rsidDel="002D366D">
          <w:rPr>
            <w:rFonts w:ascii="Courier New" w:hAnsi="Courier New" w:cs="Courier New"/>
            <w:lang w:val="en-US"/>
          </w:rPr>
          <w:delText>er</w:delText>
        </w:r>
      </w:del>
      <w:ins w:id="184" w:author="BOUCADAIR Mohamed INNOV/NET" w:date="2021-12-15T14:38:00Z">
        <w:r w:rsidR="002D366D">
          <w:rPr>
            <w:rFonts w:ascii="Courier New" w:hAnsi="Courier New" w:cs="Courier New"/>
            <w:lang w:val="en-US"/>
          </w:rPr>
          <w:t>ASN</w:t>
        </w:r>
      </w:ins>
      <w:r w:rsidRPr="0069061A">
        <w:rPr>
          <w:rFonts w:ascii="Courier New" w:hAnsi="Courier New" w:cs="Courier New"/>
          <w:lang w:val="en-US"/>
        </w:rPr>
        <w:t xml:space="preserve"> indicating the AS </w:t>
      </w:r>
      <w:ins w:id="185" w:author="BOUCADAIR Mohamed INNOV/NET" w:date="2021-12-15T14:38:00Z">
        <w:r w:rsidR="002D366D">
          <w:rPr>
            <w:rFonts w:ascii="Courier New" w:hAnsi="Courier New" w:cs="Courier New"/>
            <w:lang w:val="en-US"/>
          </w:rPr>
          <w:t xml:space="preserve">to which </w:t>
        </w:r>
      </w:ins>
      <w:del w:id="186" w:author="BOUCADAIR Mohamed INNOV/NET" w:date="2021-12-15T14:38:00Z">
        <w:r w:rsidRPr="0069061A" w:rsidDel="002D366D">
          <w:rPr>
            <w:rFonts w:ascii="Courier New" w:hAnsi="Courier New" w:cs="Courier New"/>
            <w:lang w:val="en-US"/>
          </w:rPr>
          <w:delText>that</w:delText>
        </w:r>
      </w:del>
    </w:p>
    <w:p w:rsidR="00000000" w:rsidRPr="0069061A" w:rsidRDefault="002A4BD7" w:rsidP="002D366D">
      <w:pPr>
        <w:pStyle w:val="Textebrut"/>
        <w:rPr>
          <w:rFonts w:ascii="Courier New" w:hAnsi="Courier New" w:cs="Courier New"/>
          <w:lang w:val="en-US"/>
        </w:rPr>
      </w:pPr>
      <w:del w:id="187" w:author="BOUCADAIR Mohamed INNOV/NET" w:date="2021-12-15T14:38:00Z">
        <w:r w:rsidRPr="0069061A" w:rsidDel="002D366D">
          <w:rPr>
            <w:rFonts w:ascii="Courier New" w:hAnsi="Courier New" w:cs="Courier New"/>
            <w:lang w:val="en-US"/>
          </w:rPr>
          <w:delText xml:space="preserve">      owns</w:delText>
        </w:r>
      </w:del>
      <w:ins w:id="188" w:author="BOUCADAIR Mohamed INNOV/NET" w:date="2021-12-15T14:38:00Z">
        <w:r w:rsidR="002D366D">
          <w:rPr>
            <w:rFonts w:ascii="Courier New" w:hAnsi="Courier New" w:cs="Courier New"/>
            <w:lang w:val="en-US"/>
          </w:rPr>
          <w:t>belongs</w:t>
        </w:r>
      </w:ins>
      <w:r w:rsidRPr="0069061A">
        <w:rPr>
          <w:rFonts w:ascii="Courier New" w:hAnsi="Courier New" w:cs="Courier New"/>
          <w:lang w:val="en-US"/>
        </w:rPr>
        <w:t xml:space="preserve"> this IPv4 address and another property named "</w:t>
      </w:r>
      <w:proofErr w:type="spellStart"/>
      <w:r w:rsidRPr="0069061A">
        <w:rPr>
          <w:rFonts w:ascii="Courier New" w:hAnsi="Courier New" w:cs="Courier New"/>
          <w:lang w:val="en-US"/>
        </w:rPr>
        <w:t>countrycode</w:t>
      </w:r>
      <w:proofErr w:type="spellEnd"/>
      <w:r w:rsidRPr="0069061A">
        <w:rPr>
          <w:rFonts w:ascii="Courier New" w:hAnsi="Courier New" w:cs="Courier New"/>
          <w:lang w:val="en-US"/>
        </w:rPr>
        <w:t>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indicating a country code mapping to this address,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9]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  <w:r w:rsidRPr="0069061A">
        <w:rPr>
          <w:rFonts w:ascii="Courier New" w:hAnsi="Courier New" w:cs="Courier New"/>
          <w:lang w:val="en-US"/>
        </w:rPr>
        <w:lastRenderedPageBreak/>
        <w:t xml:space="preserve">Internet-Draft        </w:t>
      </w:r>
      <w:r w:rsidRPr="0069061A">
        <w:rPr>
          <w:rFonts w:ascii="Courier New" w:hAnsi="Courier New" w:cs="Courier New"/>
          <w:lang w:val="en-US"/>
        </w:rPr>
        <w:t xml:space="preserve">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an entity identified by its country code in the entity domain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69061A">
        <w:rPr>
          <w:rFonts w:ascii="Courier New" w:hAnsi="Courier New" w:cs="Courier New"/>
          <w:lang w:val="en-US"/>
        </w:rPr>
        <w:t>countrycode</w:t>
      </w:r>
      <w:proofErr w:type="spellEnd"/>
      <w:r w:rsidRPr="0069061A">
        <w:rPr>
          <w:rFonts w:ascii="Courier New" w:hAnsi="Courier New" w:cs="Courier New"/>
          <w:lang w:val="en-US"/>
        </w:rPr>
        <w:t>"</w:t>
      </w:r>
      <w:del w:id="189" w:author="BOUCADAIR Mohamed INNOV/NET" w:date="2021-12-15T14:39:00Z">
        <w:r w:rsidRPr="0069061A" w:rsidDel="00F0085F">
          <w:rPr>
            <w:rFonts w:ascii="Courier New" w:hAnsi="Courier New" w:cs="Courier New"/>
            <w:lang w:val="en-US"/>
          </w:rPr>
          <w:delText>, defined in</w:delText>
        </w:r>
      </w:del>
      <w:ins w:id="190" w:author="BOUCADAIR Mohamed INNOV/NET" w:date="2021-12-15T14:39:00Z">
        <w:r w:rsidR="00F0085F">
          <w:rPr>
            <w:rFonts w:ascii="Courier New" w:hAnsi="Courier New" w:cs="Courier New"/>
            <w:lang w:val="en-US"/>
          </w:rPr>
          <w:t xml:space="preserve"> </w:t>
        </w:r>
      </w:ins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[I-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-alto-</w:t>
      </w:r>
      <w:proofErr w:type="spellStart"/>
      <w:r w:rsidRPr="0069061A">
        <w:rPr>
          <w:rFonts w:ascii="Courier New" w:hAnsi="Courier New" w:cs="Courier New"/>
          <w:lang w:val="en-US"/>
        </w:rPr>
        <w:t>cdni</w:t>
      </w:r>
      <w:proofErr w:type="spellEnd"/>
      <w:r w:rsidRPr="0069061A">
        <w:rPr>
          <w:rFonts w:ascii="Courier New" w:hAnsi="Courier New" w:cs="Courier New"/>
          <w:lang w:val="en-US"/>
        </w:rPr>
        <w:t>-request-routing-alto] may have a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indicating what delivery</w:t>
      </w:r>
      <w:r w:rsidRPr="0069061A">
        <w:rPr>
          <w:rFonts w:ascii="Courier New" w:hAnsi="Courier New" w:cs="Courier New"/>
          <w:lang w:val="en-US"/>
        </w:rPr>
        <w:t xml:space="preserve"> protocol is used by a CDN,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an entity in the "netmap1.pid" domain may have a property that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indicates the central geographical location of the endpoints it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includes.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It should be noted that some identifiers may be used for both an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r w:rsidRPr="0069061A">
        <w:rPr>
          <w:rFonts w:ascii="Courier New" w:hAnsi="Courier New" w:cs="Courier New"/>
          <w:lang w:val="en-US"/>
        </w:rPr>
        <w:t>entity domain type and a property type.  For example: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the identifier "</w:t>
      </w:r>
      <w:proofErr w:type="spellStart"/>
      <w:r w:rsidRPr="0069061A">
        <w:rPr>
          <w:rFonts w:ascii="Courier New" w:hAnsi="Courier New" w:cs="Courier New"/>
          <w:lang w:val="en-US"/>
        </w:rPr>
        <w:t>countrycode</w:t>
      </w:r>
      <w:proofErr w:type="spellEnd"/>
      <w:r w:rsidRPr="0069061A">
        <w:rPr>
          <w:rFonts w:ascii="Courier New" w:hAnsi="Courier New" w:cs="Courier New"/>
          <w:lang w:val="en-US"/>
        </w:rPr>
        <w:t>" may point to both the entity domain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type "</w:t>
      </w:r>
      <w:proofErr w:type="spellStart"/>
      <w:r w:rsidRPr="0069061A">
        <w:rPr>
          <w:rFonts w:ascii="Courier New" w:hAnsi="Courier New" w:cs="Courier New"/>
          <w:lang w:val="en-US"/>
        </w:rPr>
        <w:t>countrycode</w:t>
      </w:r>
      <w:proofErr w:type="spellEnd"/>
      <w:r w:rsidRPr="0069061A">
        <w:rPr>
          <w:rFonts w:ascii="Courier New" w:hAnsi="Courier New" w:cs="Courier New"/>
          <w:lang w:val="en-US"/>
        </w:rPr>
        <w:t>" and the fictitious property type "</w:t>
      </w:r>
      <w:proofErr w:type="spellStart"/>
      <w:r w:rsidRPr="0069061A">
        <w:rPr>
          <w:rFonts w:ascii="Courier New" w:hAnsi="Courier New" w:cs="Courier New"/>
          <w:lang w:val="en-US"/>
        </w:rPr>
        <w:t>countrycode</w:t>
      </w:r>
      <w:proofErr w:type="spellEnd"/>
      <w:r w:rsidRPr="0069061A">
        <w:rPr>
          <w:rFonts w:ascii="Courier New" w:hAnsi="Courier New" w:cs="Courier New"/>
          <w:lang w:val="en-US"/>
        </w:rPr>
        <w:t>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the identifier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 xml:space="preserve">" may point to both the entity </w:t>
      </w:r>
      <w:r w:rsidRPr="0069061A">
        <w:rPr>
          <w:rFonts w:ascii="Courier New" w:hAnsi="Courier New" w:cs="Courier New"/>
          <w:lang w:val="en-US"/>
        </w:rPr>
        <w:t>domain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 and the property type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Likewise, a same identifier may point to both a domain name and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name.  For </w:t>
      </w:r>
      <w:proofErr w:type="gramStart"/>
      <w:r w:rsidRPr="0069061A">
        <w:rPr>
          <w:rFonts w:ascii="Courier New" w:hAnsi="Courier New" w:cs="Courier New"/>
          <w:lang w:val="en-US"/>
        </w:rPr>
        <w:t>example</w:t>
      </w:r>
      <w:proofErr w:type="gramEnd"/>
      <w:del w:id="191" w:author="BOUCADAIR Mohamed INNOV/NET" w:date="2021-12-15T14:40:00Z">
        <w:r w:rsidRPr="0069061A" w:rsidDel="00F0085F">
          <w:rPr>
            <w:rFonts w:ascii="Courier New" w:hAnsi="Courier New" w:cs="Courier New"/>
            <w:lang w:val="en-US"/>
          </w:rPr>
          <w:delText xml:space="preserve">: </w:delText>
        </w:r>
      </w:del>
      <w:ins w:id="192" w:author="BOUCADAIR Mohamed INNOV/NET" w:date="2021-12-15T14:40:00Z">
        <w:r w:rsidR="00F0085F">
          <w:rPr>
            <w:rFonts w:ascii="Courier New" w:hAnsi="Courier New" w:cs="Courier New"/>
            <w:lang w:val="en-US"/>
          </w:rPr>
          <w:t>,</w:t>
        </w:r>
        <w:r w:rsidR="00F0085F" w:rsidRPr="0069061A">
          <w:rPr>
            <w:rFonts w:ascii="Courier New" w:hAnsi="Courier New" w:cs="Courier New"/>
            <w:lang w:val="en-US"/>
          </w:rPr>
          <w:t xml:space="preserve"> </w:t>
        </w:r>
      </w:ins>
      <w:r w:rsidRPr="0069061A">
        <w:rPr>
          <w:rFonts w:ascii="Courier New" w:hAnsi="Courier New" w:cs="Courier New"/>
          <w:lang w:val="en-US"/>
        </w:rPr>
        <w:t>the identifier "netmap10.pid" may point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to either the domain defined by the PIDs of network map "n</w:t>
      </w:r>
      <w:r w:rsidRPr="0069061A">
        <w:rPr>
          <w:rFonts w:ascii="Courier New" w:hAnsi="Courier New" w:cs="Courier New"/>
          <w:lang w:val="en-US"/>
        </w:rPr>
        <w:t>etmap10" 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to a property that returns, for an entity defined by its IPv4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address, the PID of netmap10 that contains this entity.  Such cases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will be further explained in Section 4.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3.4.  New </w:t>
      </w:r>
      <w:del w:id="193" w:author="BOUCADAIR Mohamed INNOV/NET" w:date="2021-12-15T14:40:00Z">
        <w:r w:rsidRPr="0069061A" w:rsidDel="00F0085F">
          <w:rPr>
            <w:rFonts w:ascii="Courier New" w:hAnsi="Courier New" w:cs="Courier New"/>
            <w:lang w:val="en-US"/>
          </w:rPr>
          <w:delText xml:space="preserve">information </w:delText>
        </w:r>
      </w:del>
      <w:ins w:id="194" w:author="BOUCADAIR Mohamed INNOV/NET" w:date="2021-12-15T14:40:00Z">
        <w:r w:rsidR="00F0085F">
          <w:rPr>
            <w:rFonts w:ascii="Courier New" w:hAnsi="Courier New" w:cs="Courier New"/>
            <w:lang w:val="en-US"/>
          </w:rPr>
          <w:t>I</w:t>
        </w:r>
        <w:r w:rsidR="00F0085F" w:rsidRPr="0069061A">
          <w:rPr>
            <w:rFonts w:ascii="Courier New" w:hAnsi="Courier New" w:cs="Courier New"/>
            <w:lang w:val="en-US"/>
          </w:rPr>
          <w:t xml:space="preserve">nformation </w:t>
        </w:r>
      </w:ins>
      <w:del w:id="195" w:author="BOUCADAIR Mohamed INNOV/NET" w:date="2021-12-15T14:40:00Z">
        <w:r w:rsidRPr="0069061A" w:rsidDel="00F0085F">
          <w:rPr>
            <w:rFonts w:ascii="Courier New" w:hAnsi="Courier New" w:cs="Courier New"/>
            <w:lang w:val="en-US"/>
          </w:rPr>
          <w:delText xml:space="preserve">resource </w:delText>
        </w:r>
      </w:del>
      <w:ins w:id="196" w:author="BOUCADAIR Mohamed INNOV/NET" w:date="2021-12-15T14:40:00Z">
        <w:r w:rsidR="00F0085F">
          <w:rPr>
            <w:rFonts w:ascii="Courier New" w:hAnsi="Courier New" w:cs="Courier New"/>
            <w:lang w:val="en-US"/>
          </w:rPr>
          <w:t>R</w:t>
        </w:r>
        <w:r w:rsidR="00F0085F" w:rsidRPr="0069061A">
          <w:rPr>
            <w:rFonts w:ascii="Courier New" w:hAnsi="Courier New" w:cs="Courier New"/>
            <w:lang w:val="en-US"/>
          </w:rPr>
          <w:t xml:space="preserve">esource </w:t>
        </w:r>
      </w:ins>
      <w:r w:rsidRPr="0069061A">
        <w:rPr>
          <w:rFonts w:ascii="Courier New" w:hAnsi="Courier New" w:cs="Courier New"/>
          <w:lang w:val="en-US"/>
        </w:rPr>
        <w:t xml:space="preserve">and </w:t>
      </w:r>
      <w:del w:id="197" w:author="BOUCADAIR Mohamed INNOV/NET" w:date="2021-12-15T14:40:00Z">
        <w:r w:rsidRPr="0069061A" w:rsidDel="00F0085F">
          <w:rPr>
            <w:rFonts w:ascii="Courier New" w:hAnsi="Courier New" w:cs="Courier New"/>
            <w:lang w:val="en-US"/>
          </w:rPr>
          <w:delText xml:space="preserve">media </w:delText>
        </w:r>
      </w:del>
      <w:ins w:id="198" w:author="BOUCADAIR Mohamed INNOV/NET" w:date="2021-12-15T14:40:00Z">
        <w:r w:rsidR="00F0085F">
          <w:rPr>
            <w:rFonts w:ascii="Courier New" w:hAnsi="Courier New" w:cs="Courier New"/>
            <w:lang w:val="en-US"/>
          </w:rPr>
          <w:t>M</w:t>
        </w:r>
        <w:r w:rsidR="00F0085F" w:rsidRPr="0069061A">
          <w:rPr>
            <w:rFonts w:ascii="Courier New" w:hAnsi="Courier New" w:cs="Courier New"/>
            <w:lang w:val="en-US"/>
          </w:rPr>
          <w:t xml:space="preserve">edia </w:t>
        </w:r>
      </w:ins>
      <w:del w:id="199" w:author="BOUCADAIR Mohamed INNOV/NET" w:date="2021-12-15T14:40:00Z">
        <w:r w:rsidRPr="0069061A" w:rsidDel="00F0085F">
          <w:rPr>
            <w:rFonts w:ascii="Courier New" w:hAnsi="Courier New" w:cs="Courier New"/>
            <w:lang w:val="en-US"/>
          </w:rPr>
          <w:delText>type</w:delText>
        </w:r>
      </w:del>
      <w:ins w:id="200" w:author="BOUCADAIR Mohamed INNOV/NET" w:date="2021-12-15T14:40:00Z">
        <w:r w:rsidR="00F0085F">
          <w:rPr>
            <w:rFonts w:ascii="Courier New" w:hAnsi="Courier New" w:cs="Courier New"/>
            <w:lang w:val="en-US"/>
          </w:rPr>
          <w:t>T</w:t>
        </w:r>
        <w:r w:rsidR="00F0085F" w:rsidRPr="0069061A">
          <w:rPr>
            <w:rFonts w:ascii="Courier New" w:hAnsi="Courier New" w:cs="Courier New"/>
            <w:lang w:val="en-US"/>
          </w:rPr>
          <w:t>ype</w:t>
        </w:r>
      </w:ins>
      <w:r w:rsidRPr="0069061A">
        <w:rPr>
          <w:rFonts w:ascii="Courier New" w:hAnsi="Courier New" w:cs="Courier New"/>
          <w:lang w:val="en-US"/>
        </w:rPr>
        <w:t>: ALTO Property Map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document introduces a new ALTO information resource named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Map. An ALTO property map provides a set of properties 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one or more sets of entities.  A property may apply to different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 domain types and names.  For example, an</w:t>
      </w:r>
      <w:r w:rsidRPr="0069061A">
        <w:rPr>
          <w:rFonts w:ascii="Courier New" w:hAnsi="Courier New" w:cs="Courier New"/>
          <w:lang w:val="en-US"/>
        </w:rPr>
        <w:t xml:space="preserve"> ALTO property map may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define the "ASN" property for both "ipv4" and "ipv6" entity domains.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present extension also </w:t>
      </w:r>
      <w:commentRangeStart w:id="201"/>
      <w:r w:rsidRPr="0069061A">
        <w:rPr>
          <w:rFonts w:ascii="Courier New" w:hAnsi="Courier New" w:cs="Courier New"/>
          <w:lang w:val="en-US"/>
        </w:rPr>
        <w:t xml:space="preserve">introduces </w:t>
      </w:r>
      <w:commentRangeEnd w:id="201"/>
      <w:r w:rsidR="00F0085F">
        <w:rPr>
          <w:rStyle w:val="Marquedecommentaire"/>
          <w:rFonts w:asciiTheme="minorHAnsi" w:hAnsiTheme="minorHAnsi"/>
        </w:rPr>
        <w:commentReference w:id="201"/>
      </w:r>
      <w:r w:rsidRPr="0069061A">
        <w:rPr>
          <w:rFonts w:ascii="Courier New" w:hAnsi="Courier New" w:cs="Courier New"/>
          <w:lang w:val="en-US"/>
        </w:rPr>
        <w:t>a new media type.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document uses the same definition of an information resource as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Section 9.1 of [RFC7285].</w:t>
      </w:r>
      <w:r w:rsidRPr="0069061A">
        <w:rPr>
          <w:rFonts w:ascii="Courier New" w:hAnsi="Courier New" w:cs="Courier New"/>
          <w:lang w:val="en-US"/>
        </w:rPr>
        <w:t xml:space="preserve">  ALTO uses media types to uniquely indicate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data format used to encode the content to be transmitted between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 ALTO server and an ALTO client in the HTTP entity body.  In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present case, an ALTO property map resource is defined by the medi</w:t>
      </w:r>
      <w:r w:rsidRPr="0069061A">
        <w:rPr>
          <w:rFonts w:ascii="Courier New" w:hAnsi="Courier New" w:cs="Courier New"/>
          <w:lang w:val="en-US"/>
        </w:rPr>
        <w:t>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type "application/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alto-propmap+json</w:t>
      </w:r>
      <w:proofErr w:type="spellEnd"/>
      <w:r w:rsidRPr="0069061A">
        <w:rPr>
          <w:rFonts w:ascii="Courier New" w:hAnsi="Courier New" w:cs="Courier New"/>
          <w:lang w:val="en-US"/>
        </w:rPr>
        <w:t>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Property Map can be queried as a GET-mode resource, thus conveying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all properties on all entities indicated in its capabilities.  It can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also be queried as a POST-mode resource, thus conveying a select</w:t>
      </w:r>
      <w:r w:rsidRPr="0069061A">
        <w:rPr>
          <w:rFonts w:ascii="Courier New" w:hAnsi="Courier New" w:cs="Courier New"/>
          <w:lang w:val="en-US"/>
        </w:rPr>
        <w:t>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of properties on a selection of entities.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10]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4.  Advanced Features of the Entity Property Map Ext</w:t>
      </w:r>
      <w:r w:rsidRPr="0069061A">
        <w:rPr>
          <w:rFonts w:ascii="Courier New" w:hAnsi="Courier New" w:cs="Courier New"/>
          <w:lang w:val="en-US"/>
        </w:rPr>
        <w:t>ension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section gives a high-level overview of the advanced features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involved in ALTO Entity Property Maps.  Most of these features are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defined to extend the ones defined in Section 3.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4.1.  Entity Identifier and Entity Domain Name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 [R</w:t>
      </w:r>
      <w:r w:rsidRPr="0069061A">
        <w:rPr>
          <w:rFonts w:ascii="Courier New" w:hAnsi="Courier New" w:cs="Courier New"/>
          <w:lang w:val="en-US"/>
        </w:rPr>
        <w:t>FC7285], an endpoint has an identifier that is explicitly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associated with the "ipv4" or "ipv6" address domain.  Examples are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"ipv4:192.0.2.14" and "ipv6:2001:db8::12".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 this document, example IPv4 and IPv6 addresses and prefixes are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taken fr</w:t>
      </w:r>
      <w:r w:rsidRPr="0069061A">
        <w:rPr>
          <w:rFonts w:ascii="Courier New" w:hAnsi="Courier New" w:cs="Courier New"/>
          <w:lang w:val="en-US"/>
        </w:rPr>
        <w:t>om the address ranges reserved for documentation by [RFC5737]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and [RFC3849].</w:t>
      </w:r>
    </w:p>
    <w:p w:rsidR="00000000" w:rsidRPr="00F0085F" w:rsidRDefault="002A4BD7" w:rsidP="001A7D5A">
      <w:pPr>
        <w:pStyle w:val="Textebrut"/>
        <w:rPr>
          <w:rFonts w:ascii="Courier New" w:hAnsi="Courier New" w:cs="Courier New"/>
          <w:highlight w:val="yellow"/>
          <w:lang w:val="en-US"/>
          <w:rPrChange w:id="202" w:author="BOUCADAIR Mohamed INNOV/NET" w:date="2021-12-15T14:44:00Z">
            <w:rPr>
              <w:rFonts w:ascii="Courier New" w:hAnsi="Courier New" w:cs="Courier New"/>
              <w:lang w:val="en-US"/>
            </w:rPr>
          </w:rPrChange>
        </w:rPr>
      </w:pPr>
      <w:r w:rsidRPr="0069061A">
        <w:rPr>
          <w:rFonts w:ascii="Courier New" w:hAnsi="Courier New" w:cs="Courier New"/>
          <w:lang w:val="en-US"/>
        </w:rPr>
        <w:t xml:space="preserve">   In this document, </w:t>
      </w:r>
      <w:r w:rsidRPr="00F0085F">
        <w:rPr>
          <w:rFonts w:ascii="Courier New" w:hAnsi="Courier New" w:cs="Courier New"/>
          <w:highlight w:val="yellow"/>
          <w:lang w:val="en-US"/>
          <w:rPrChange w:id="203" w:author="BOUCADAIR Mohamed INNOV/NET" w:date="2021-12-15T14:44:00Z">
            <w:rPr>
              <w:rFonts w:ascii="Courier New" w:hAnsi="Courier New" w:cs="Courier New"/>
              <w:lang w:val="en-US"/>
            </w:rPr>
          </w:rPrChange>
        </w:rPr>
        <w:t>an entity must be owned by exactly one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F0085F">
        <w:rPr>
          <w:rFonts w:ascii="Courier New" w:hAnsi="Courier New" w:cs="Courier New"/>
          <w:highlight w:val="yellow"/>
          <w:lang w:val="en-US"/>
          <w:rPrChange w:id="204" w:author="BOUCADAIR Mohamed INNOV/NET" w:date="2021-12-15T14:44:00Z">
            <w:rPr>
              <w:rFonts w:ascii="Courier New" w:hAnsi="Courier New" w:cs="Courier New"/>
              <w:lang w:val="en-US"/>
            </w:rPr>
          </w:rPrChange>
        </w:rPr>
        <w:t xml:space="preserve">   domain name</w:t>
      </w:r>
      <w:r w:rsidRPr="0069061A">
        <w:rPr>
          <w:rFonts w:ascii="Courier New" w:hAnsi="Courier New" w:cs="Courier New"/>
          <w:lang w:val="en-US"/>
        </w:rPr>
        <w:t xml:space="preserve"> and an entity identifier must point to exactly one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entity.  To ensure this, an entity iden</w:t>
      </w:r>
      <w:r w:rsidRPr="0069061A">
        <w:rPr>
          <w:rFonts w:ascii="Courier New" w:hAnsi="Courier New" w:cs="Courier New"/>
          <w:lang w:val="en-US"/>
        </w:rPr>
        <w:t>tifier is explicitly attached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to the name of its entity domain and an entity domain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characterizes the semantics and identifier format of its entities.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encoding format of an entity identifier is further specified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Section 5.1.3 of th</w:t>
      </w:r>
      <w:r w:rsidRPr="0069061A">
        <w:rPr>
          <w:rFonts w:ascii="Courier New" w:hAnsi="Courier New" w:cs="Courier New"/>
          <w:lang w:val="en-US"/>
        </w:rPr>
        <w:t>is document.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 instance: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if an entity is an endpoint with IPv4 address "192.0.2.14", its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identifier is associated with entity domain name "ipv4" and 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"ipv4:192.0.2.14",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if an entity is a PID named "mypid10" in network map </w:t>
      </w:r>
      <w:r w:rsidRPr="0069061A">
        <w:rPr>
          <w:rFonts w:ascii="Courier New" w:hAnsi="Courier New" w:cs="Courier New"/>
          <w:lang w:val="en-US"/>
        </w:rPr>
        <w:t>resource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"netmap2", its identifier is associated with entity domain name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"netmap2.pid" and is "</w:t>
      </w:r>
      <w:proofErr w:type="gramStart"/>
      <w:r w:rsidRPr="0069061A">
        <w:rPr>
          <w:rFonts w:ascii="Courier New" w:hAnsi="Courier New" w:cs="Courier New"/>
          <w:lang w:val="en-US"/>
        </w:rPr>
        <w:t>netmap2.pid:mypid</w:t>
      </w:r>
      <w:proofErr w:type="gramEnd"/>
      <w:r w:rsidRPr="0069061A">
        <w:rPr>
          <w:rFonts w:ascii="Courier New" w:hAnsi="Courier New" w:cs="Courier New"/>
          <w:lang w:val="en-US"/>
        </w:rPr>
        <w:t>10".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4.2.  Resource-Specific Entity Domain Name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Some entities are defined and identified uniquely and globally in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contex</w:t>
      </w:r>
      <w:r w:rsidRPr="0069061A">
        <w:rPr>
          <w:rFonts w:ascii="Courier New" w:hAnsi="Courier New" w:cs="Courier New"/>
          <w:lang w:val="en-US"/>
        </w:rPr>
        <w:t>t of an ALTO server.  This is the case for instance when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entities are endpoints that are identified by a reachable IPv4 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IPv6 address.  The entity domain for such entities can be globally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defined and named "ipv4" or "ipv6".  Those entity domains</w:t>
      </w:r>
      <w:r w:rsidRPr="0069061A">
        <w:rPr>
          <w:rFonts w:ascii="Courier New" w:hAnsi="Courier New" w:cs="Courier New"/>
          <w:lang w:val="en-US"/>
        </w:rPr>
        <w:t xml:space="preserve"> are called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resource-agnostic entity domains in this document, as they are not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associated with any specific ALTO information resources.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Some other entities and entity types are only defined relatively to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given information resource.  This is </w:t>
      </w:r>
      <w:r w:rsidRPr="0069061A">
        <w:rPr>
          <w:rFonts w:ascii="Courier New" w:hAnsi="Courier New" w:cs="Courier New"/>
          <w:lang w:val="en-US"/>
        </w:rPr>
        <w:t>the case for entities of domain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type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", that can only be understood with respect to the network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11]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map where they are defined.  For example, a PID named "mypid10" may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be defined to represent a set S1 of IP addresses in a network map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resource named "netmap1".  Another network map "netmap2" may use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same name "mypid10" and define it to repr</w:t>
      </w:r>
      <w:r w:rsidRPr="0069061A">
        <w:rPr>
          <w:rFonts w:ascii="Courier New" w:hAnsi="Courier New" w:cs="Courier New"/>
          <w:lang w:val="en-US"/>
        </w:rPr>
        <w:t>esent another set S2 of IP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addresses.  The identifier "</w:t>
      </w:r>
      <w:proofErr w:type="gramStart"/>
      <w:r w:rsidRPr="0069061A">
        <w:rPr>
          <w:rFonts w:ascii="Courier New" w:hAnsi="Courier New" w:cs="Courier New"/>
          <w:lang w:val="en-US"/>
        </w:rPr>
        <w:t>pid:mypid</w:t>
      </w:r>
      <w:proofErr w:type="gramEnd"/>
      <w:r w:rsidRPr="0069061A">
        <w:rPr>
          <w:rFonts w:ascii="Courier New" w:hAnsi="Courier New" w:cs="Courier New"/>
          <w:lang w:val="en-US"/>
        </w:rPr>
        <w:t>10" may thus point to different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objects because the information on the originating information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resource is lost.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To solve this ambiguity, the present extension introduces the conc</w:t>
      </w:r>
      <w:r w:rsidRPr="0069061A">
        <w:rPr>
          <w:rFonts w:ascii="Courier New" w:hAnsi="Courier New" w:cs="Courier New"/>
          <w:lang w:val="en-US"/>
        </w:rPr>
        <w:t>ept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of resources-specific entity domain.  This concept applies to domain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types where entities are defined relatively to a given information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resource.  It can also apply to entity domains that are defined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locally, such as local networks of objec</w:t>
      </w:r>
      <w:r w:rsidRPr="0069061A">
        <w:rPr>
          <w:rFonts w:ascii="Courier New" w:hAnsi="Courier New" w:cs="Courier New"/>
          <w:lang w:val="en-US"/>
        </w:rPr>
        <w:t>ts identified with a local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IPv4 address.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 such cases, an entity domain type is explicitly associated with an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identifier of the information resource where these entities are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defined.  Such an information resource is referred to as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"spe</w:t>
      </w:r>
      <w:r w:rsidRPr="0069061A">
        <w:rPr>
          <w:rFonts w:ascii="Courier New" w:hAnsi="Courier New" w:cs="Courier New"/>
          <w:lang w:val="en-US"/>
        </w:rPr>
        <w:t>cific information resource".  Using a resource-aware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 name, an ALTO property map can unambiguously identify distinct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 domains of the same type, on which entity properties may be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queried.  Examples of resource-specific entity dom</w:t>
      </w:r>
      <w:r w:rsidRPr="0069061A">
        <w:rPr>
          <w:rFonts w:ascii="Courier New" w:hAnsi="Courier New" w:cs="Courier New"/>
          <w:lang w:val="en-US"/>
        </w:rPr>
        <w:t>ain names may look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like: "netmap1.pid" or "netmap2.pid".  Thus, a name association such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as "</w:t>
      </w:r>
      <w:proofErr w:type="gramStart"/>
      <w:r w:rsidRPr="0069061A">
        <w:rPr>
          <w:rFonts w:ascii="Courier New" w:hAnsi="Courier New" w:cs="Courier New"/>
          <w:lang w:val="en-US"/>
        </w:rPr>
        <w:t>netmap1.pid:mypid</w:t>
      </w:r>
      <w:proofErr w:type="gramEnd"/>
      <w:r w:rsidRPr="0069061A">
        <w:rPr>
          <w:rFonts w:ascii="Courier New" w:hAnsi="Courier New" w:cs="Courier New"/>
          <w:lang w:val="en-US"/>
        </w:rPr>
        <w:t>10" and "netmap2.pid:mypid10" allows 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distinguish the two abovementioned PIDs that are both named "mypid10"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but in two different reso</w:t>
      </w:r>
      <w:r w:rsidRPr="0069061A">
        <w:rPr>
          <w:rFonts w:ascii="Courier New" w:hAnsi="Courier New" w:cs="Courier New"/>
          <w:lang w:val="en-US"/>
        </w:rPr>
        <w:t>urces, "netmap1" and "netmap2".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 information resource is defined in the scope of an ALTO Server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so is an entity domain name.  The format of a resource-specific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 domain name is further specified in Section 5.1.2.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4.3.  Resource-Specif</w:t>
      </w:r>
      <w:r w:rsidRPr="0069061A">
        <w:rPr>
          <w:rFonts w:ascii="Courier New" w:hAnsi="Courier New" w:cs="Courier New"/>
          <w:lang w:val="en-US"/>
        </w:rPr>
        <w:t>ic Entity Property Value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Like entity domains, some types of properties are defined relatively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to an information resource.  That is, an entity may have a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of a given type, whose values are associated to different information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resources.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 example, suppose entity "192.0.2.34" defined in the "ipv4" domain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has a property of type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", whose value is the PID to which address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"192.0.2.34" is attached in a network map.  The mapping of network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addresses to PIDs is specific to a n</w:t>
      </w:r>
      <w:r w:rsidRPr="0069061A">
        <w:rPr>
          <w:rFonts w:ascii="Courier New" w:hAnsi="Courier New" w:cs="Courier New"/>
          <w:lang w:val="en-US"/>
        </w:rPr>
        <w:t>etwork map and probably different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from one network map resource to another one.  Thus, if a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 xml:space="preserve">" is defined for entity "192.0.2.34" in two different </w:t>
      </w:r>
      <w:proofErr w:type="gramStart"/>
      <w:r w:rsidRPr="0069061A">
        <w:rPr>
          <w:rFonts w:ascii="Courier New" w:hAnsi="Courier New" w:cs="Courier New"/>
          <w:lang w:val="en-US"/>
        </w:rPr>
        <w:t>network</w:t>
      </w:r>
      <w:proofErr w:type="gram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maps "netmap1" and "netmap2", the value for this property can be </w:t>
      </w:r>
      <w:del w:id="205" w:author="BOUCADAIR Mohamed INNOV/NET" w:date="2021-12-15T14:44:00Z">
        <w:r w:rsidRPr="0069061A" w:rsidDel="00F0085F">
          <w:rPr>
            <w:rFonts w:ascii="Courier New" w:hAnsi="Courier New" w:cs="Courier New"/>
            <w:lang w:val="en-US"/>
          </w:rPr>
          <w:delText xml:space="preserve">be </w:delText>
        </w:r>
      </w:del>
      <w:r w:rsidRPr="0069061A">
        <w:rPr>
          <w:rFonts w:ascii="Courier New" w:hAnsi="Courier New" w:cs="Courier New"/>
          <w:lang w:val="en-US"/>
        </w:rPr>
        <w:t>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differe</w:t>
      </w:r>
      <w:r w:rsidRPr="0069061A">
        <w:rPr>
          <w:rFonts w:ascii="Courier New" w:hAnsi="Courier New" w:cs="Courier New"/>
          <w:lang w:val="en-US"/>
        </w:rPr>
        <w:t>nt value in "netmap1" and "netmap2".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12]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To support information resource dependent property values, th</w:t>
      </w:r>
      <w:r w:rsidRPr="0069061A">
        <w:rPr>
          <w:rFonts w:ascii="Courier New" w:hAnsi="Courier New" w:cs="Courier New"/>
          <w:lang w:val="en-US"/>
        </w:rPr>
        <w:t>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document uses the same approach as in Section 10.8.1 of [RFC7285]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entitled "Resource-Specific Endpoint Properties".  When a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value depends on a given information resource, the name of this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MUST be explicitly associated with </w:t>
      </w:r>
      <w:r w:rsidRPr="0069061A">
        <w:rPr>
          <w:rFonts w:ascii="Courier New" w:hAnsi="Courier New" w:cs="Courier New"/>
          <w:lang w:val="en-US"/>
        </w:rPr>
        <w:t>the information resource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that defines it.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 example, the property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 queried on entity "ipv4:192.0.2.34"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and defined in both "netmap1" and "netmap2", can be named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"netmap1.pid" and "netmap2.pid".  This allows a Client to get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</w:t>
      </w:r>
      <w:r w:rsidRPr="0069061A">
        <w:rPr>
          <w:rFonts w:ascii="Courier New" w:hAnsi="Courier New" w:cs="Courier New"/>
          <w:lang w:val="en-US"/>
        </w:rPr>
        <w:t xml:space="preserve"> of the same type but defined in different information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resources with a single query.  Specifications on the property name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format </w:t>
      </w:r>
      <w:proofErr w:type="gramStart"/>
      <w:r w:rsidRPr="0069061A">
        <w:rPr>
          <w:rFonts w:ascii="Courier New" w:hAnsi="Courier New" w:cs="Courier New"/>
          <w:lang w:val="en-US"/>
        </w:rPr>
        <w:t>are</w:t>
      </w:r>
      <w:proofErr w:type="gramEnd"/>
      <w:r w:rsidRPr="0069061A">
        <w:rPr>
          <w:rFonts w:ascii="Courier New" w:hAnsi="Courier New" w:cs="Courier New"/>
          <w:lang w:val="en-US"/>
        </w:rPr>
        <w:t xml:space="preserve"> provided in Section 5.2.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4.4.  Entity Hierarchy and Property Inheritance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 some domain types, entities can be</w:t>
      </w:r>
      <w:r w:rsidRPr="0069061A">
        <w:rPr>
          <w:rFonts w:ascii="Courier New" w:hAnsi="Courier New" w:cs="Courier New"/>
          <w:lang w:val="en-US"/>
        </w:rPr>
        <w:t xml:space="preserve"> grouped in a set and be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defined by the identifier of this set.  This is the case for domain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types "ipv4" and "ipv6", where individual Internet addresses can be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grouped in blocks.  When a same property value applies to a whole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set, a Server can</w:t>
      </w:r>
      <w:r w:rsidRPr="0069061A">
        <w:rPr>
          <w:rFonts w:ascii="Courier New" w:hAnsi="Courier New" w:cs="Courier New"/>
          <w:lang w:val="en-US"/>
        </w:rPr>
        <w:t xml:space="preserve"> define a property for the identifier of this set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instead of enumerating all the entities and their properties.  This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allows a substantial reduction of transmission payload both for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Server and the Client.  For example, all the entities include</w:t>
      </w:r>
      <w:r w:rsidRPr="0069061A">
        <w:rPr>
          <w:rFonts w:ascii="Courier New" w:hAnsi="Courier New" w:cs="Courier New"/>
          <w:lang w:val="en-US"/>
        </w:rPr>
        <w:t>d in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set defined by the address block "ipv6:2001:db8::1/64" share the same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properties and values defined for this block.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Additionally, entity sets sometimes are related by inclusion,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hierarchy or other relations.  This allows defining inhe</w:t>
      </w:r>
      <w:r w:rsidRPr="0069061A">
        <w:rPr>
          <w:rFonts w:ascii="Courier New" w:hAnsi="Courier New" w:cs="Courier New"/>
          <w:lang w:val="en-US"/>
        </w:rPr>
        <w:t>ritance rules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 entity properties that propagate properties among related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sets.  The Server and the Client can use these inheritance rules for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further payload savings.  Entity hierarchy and property inheritance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rules are specified in t</w:t>
      </w:r>
      <w:r w:rsidRPr="0069061A">
        <w:rPr>
          <w:rFonts w:ascii="Courier New" w:hAnsi="Courier New" w:cs="Courier New"/>
          <w:lang w:val="en-US"/>
        </w:rPr>
        <w:t>he documents that define the applicable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 types.  The present document defines these rules for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"ipv4" and "ipv6" domain types.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document introduces, for applicable domain types, "Entity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Inheritance rules", with the follow</w:t>
      </w:r>
      <w:r w:rsidRPr="0069061A">
        <w:rPr>
          <w:rFonts w:ascii="Courier New" w:hAnsi="Courier New" w:cs="Courier New"/>
          <w:lang w:val="en-US"/>
        </w:rPr>
        <w:t>ing concepts: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Hierarchy, Property Inheritance and Property Value Unicity. 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detailed specification of entity hierarchy and property inheritance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rules </w:t>
      </w:r>
      <w:proofErr w:type="gramStart"/>
      <w:r w:rsidRPr="0069061A">
        <w:rPr>
          <w:rFonts w:ascii="Courier New" w:hAnsi="Courier New" w:cs="Courier New"/>
          <w:lang w:val="en-US"/>
        </w:rPr>
        <w:t>is</w:t>
      </w:r>
      <w:proofErr w:type="gramEnd"/>
      <w:r w:rsidRPr="0069061A">
        <w:rPr>
          <w:rFonts w:ascii="Courier New" w:hAnsi="Courier New" w:cs="Courier New"/>
          <w:lang w:val="en-US"/>
        </w:rPr>
        <w:t xml:space="preserve"> provided in Section 5.1.4.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</w:t>
      </w:r>
      <w:r w:rsidRPr="0069061A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13]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4.4.1.  Entity Hierarchy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 entity domain may allow using a single identifier to identify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set of individual entities.  For example, a CIDR block c</w:t>
      </w:r>
      <w:r w:rsidRPr="0069061A">
        <w:rPr>
          <w:rFonts w:ascii="Courier New" w:hAnsi="Courier New" w:cs="Courier New"/>
          <w:lang w:val="en-US"/>
        </w:rPr>
        <w:t>an be used 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identify a set of IPv4 or IPv6 entities.  A CIDR block is called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hierarchical entity identifier, as it can reflect inclusion relations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among entity sets.  That is, in an entity hierarchy, "supersets" are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defined at upper levels </w:t>
      </w:r>
      <w:r w:rsidRPr="0069061A">
        <w:rPr>
          <w:rFonts w:ascii="Courier New" w:hAnsi="Courier New" w:cs="Courier New"/>
          <w:lang w:val="en-US"/>
        </w:rPr>
        <w:t>and include "subsets" defined at lower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levels."  For example, the CIDR "ipv4:192.0.1.0/24" includes all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individual IPv4 entities identified by the CIDR "ipv4:192.0.1.0/26".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4.4.2.  Property Inheritance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property may be defined for a hierarc</w:t>
      </w:r>
      <w:r w:rsidRPr="0069061A">
        <w:rPr>
          <w:rFonts w:ascii="Courier New" w:hAnsi="Courier New" w:cs="Courier New"/>
          <w:lang w:val="en-US"/>
        </w:rPr>
        <w:t>hical entity identifier, while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it may be undefined for individual entities covered by this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identifier.  In this case, these individual entities inherit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value defined for the identifier that covers them.  For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example, suppose a prop</w:t>
      </w:r>
      <w:r w:rsidRPr="0069061A">
        <w:rPr>
          <w:rFonts w:ascii="Courier New" w:hAnsi="Courier New" w:cs="Courier New"/>
          <w:lang w:val="en-US"/>
        </w:rPr>
        <w:t>erty map defines a property P for which it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assigns value V1 only for the hierarchical entity identifier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"ipv4:192.0.1.0/24" but not for individual entities in this block.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Suppose also that inheritance rules are specified for CIDR blocks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</w:t>
      </w:r>
      <w:r w:rsidRPr="0069061A">
        <w:rPr>
          <w:rFonts w:ascii="Courier New" w:hAnsi="Courier New" w:cs="Courier New"/>
          <w:lang w:val="en-US"/>
        </w:rPr>
        <w:t>"ipv4" domain type.  When receiving this property map, a Client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can infer that entity "ipv4:192.0.1.1" inherits the property value V1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of block "ipv4:192.0.1.0/24" because the address "ipv4:192.0.1.1" 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included in the CIDR block "ipv4:192.0.1.0/2</w:t>
      </w:r>
      <w:r w:rsidRPr="0069061A">
        <w:rPr>
          <w:rFonts w:ascii="Courier New" w:hAnsi="Courier New" w:cs="Courier New"/>
          <w:lang w:val="en-US"/>
        </w:rPr>
        <w:t>4".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value inheritance rules also apply among entity sets. 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map may define values for an entity set belonging to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hierarchy but not for "subsets" that are covered by this set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identifier.  In this case, inheritance rules mus</w:t>
      </w:r>
      <w:r w:rsidRPr="0069061A">
        <w:rPr>
          <w:rFonts w:ascii="Courier New" w:hAnsi="Courier New" w:cs="Courier New"/>
          <w:lang w:val="en-US"/>
        </w:rPr>
        <w:t>t specify how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entities in "subsets" inherit property values from their "superset".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 instance, if a property P is defined only for the entity set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identified by address block "ipv4:192.0.1.0/24", the entity set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identified by "ipv4:192.0.1.0/30</w:t>
      </w:r>
      <w:r w:rsidRPr="0069061A">
        <w:rPr>
          <w:rFonts w:ascii="Courier New" w:hAnsi="Courier New" w:cs="Courier New"/>
          <w:lang w:val="en-US"/>
        </w:rPr>
        <w:t>" and thus included in the former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set, may inherit the property P value from set "ipv4:192.0.1.0/24".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4.4.3.  Property Value Unicity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inheritance rules must ensure that an entity belonging to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hierarchical set of entities inherits no more th</w:t>
      </w:r>
      <w:r w:rsidRPr="0069061A">
        <w:rPr>
          <w:rFonts w:ascii="Courier New" w:hAnsi="Courier New" w:cs="Courier New"/>
          <w:lang w:val="en-US"/>
        </w:rPr>
        <w:t>an one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value, for the sake of consistency.  Indeed, a property map may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define a property on a hierarchy of entity sets that inherit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values from one or more supersets (located at upper levels).  On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other hand, a property va</w:t>
      </w:r>
      <w:r w:rsidRPr="0069061A">
        <w:rPr>
          <w:rFonts w:ascii="Courier New" w:hAnsi="Courier New" w:cs="Courier New"/>
          <w:lang w:val="en-US"/>
        </w:rPr>
        <w:t>lue, defined on a subset (located at a lower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level) may be different from the value defined on a superset. 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such a case, subsets may potentially end up with different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values.  This may be the case for address blocs with increasing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</w:t>
      </w:r>
      <w:r w:rsidRPr="0069061A">
        <w:rPr>
          <w:rFonts w:ascii="Courier New" w:hAnsi="Courier New" w:cs="Courier New"/>
          <w:lang w:val="en-US"/>
        </w:rPr>
        <w:t>refix length, on which a property value gets increasingly accurate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14]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r w:rsidR="00F0085F">
        <w:rPr>
          <w:rFonts w:ascii="Courier New" w:hAnsi="Courier New" w:cs="Courier New"/>
          <w:lang w:val="en-US"/>
        </w:rPr>
        <w:t>a</w:t>
      </w:r>
      <w:r w:rsidR="00F0085F" w:rsidRPr="0069061A">
        <w:rPr>
          <w:rFonts w:ascii="Courier New" w:hAnsi="Courier New" w:cs="Courier New"/>
          <w:lang w:val="en-US"/>
        </w:rPr>
        <w:t>nd</w:t>
      </w:r>
      <w:ins w:id="206" w:author="BOUCADAIR Mohamed INNOV/NET" w:date="2021-12-15T14:46:00Z">
        <w:r w:rsidR="00F0085F">
          <w:rPr>
            <w:rFonts w:ascii="Courier New" w:hAnsi="Courier New" w:cs="Courier New"/>
            <w:lang w:val="en-US"/>
          </w:rPr>
          <w:t>,</w:t>
        </w:r>
      </w:ins>
      <w:r w:rsidRPr="0069061A">
        <w:rPr>
          <w:rFonts w:ascii="Courier New" w:hAnsi="Courier New" w:cs="Courier New"/>
          <w:lang w:val="en-US"/>
        </w:rPr>
        <w:t xml:space="preserve"> thus</w:t>
      </w:r>
      <w:ins w:id="207" w:author="BOUCADAIR Mohamed INNOV/NET" w:date="2021-12-15T14:46:00Z">
        <w:r w:rsidR="00F0085F">
          <w:rPr>
            <w:rFonts w:ascii="Courier New" w:hAnsi="Courier New" w:cs="Courier New"/>
            <w:lang w:val="en-US"/>
          </w:rPr>
          <w:t>,</w:t>
        </w:r>
      </w:ins>
      <w:r w:rsidRPr="0069061A">
        <w:rPr>
          <w:rFonts w:ascii="Courier New" w:hAnsi="Courier New" w:cs="Courier New"/>
          <w:lang w:val="en-US"/>
        </w:rPr>
        <w:t xml:space="preserve"> may differ.  For example</w:t>
      </w:r>
      <w:r w:rsidRPr="0069061A">
        <w:rPr>
          <w:rFonts w:ascii="Courier New" w:hAnsi="Courier New" w:cs="Courier New"/>
          <w:lang w:val="en-US"/>
        </w:rPr>
        <w:t>, a fictitious property such as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"geo-location" or "average transfer volume" may be defined at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progressively finer grain for lower level subsets of entities,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defined with progressively longer CIDR prefixes.  It seems more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interesting to have p</w:t>
      </w:r>
      <w:r w:rsidRPr="0069061A">
        <w:rPr>
          <w:rFonts w:ascii="Courier New" w:hAnsi="Courier New" w:cs="Courier New"/>
          <w:lang w:val="en-US"/>
        </w:rPr>
        <w:t>roperty values of progressively higher accuracy.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unicity rule, applied to the entity domain type must specify an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arbitration rule among the different property values for an entity.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 example illustrating the need for such rules is provided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</w:t>
      </w:r>
      <w:r w:rsidRPr="0069061A">
        <w:rPr>
          <w:rFonts w:ascii="Courier New" w:hAnsi="Courier New" w:cs="Courier New"/>
          <w:lang w:val="en-US"/>
        </w:rPr>
        <w:t xml:space="preserve">  Section 6.1.3.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4.5.  Supported Properties on Entity Domains in Property Map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Capabilities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property type is not necessarily applicable to any domain type, 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 ALTO Server may choose not to provide a property on all applicable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domains. </w:t>
      </w:r>
      <w:r w:rsidRPr="0069061A">
        <w:rPr>
          <w:rFonts w:ascii="Courier New" w:hAnsi="Courier New" w:cs="Courier New"/>
          <w:lang w:val="en-US"/>
        </w:rPr>
        <w:t xml:space="preserve"> For instance, a property type reflecting link bandwidth 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likely not defined on entities of a domain of type "country-code".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ins w:id="208" w:author="BOUCADAIR Mohamed INNOV/NET" w:date="2021-12-15T14:46:00Z">
        <w:r w:rsidR="00F0085F" w:rsidRPr="0069061A">
          <w:rPr>
            <w:rFonts w:ascii="Courier New" w:hAnsi="Courier New" w:cs="Courier New"/>
            <w:lang w:val="en-US"/>
          </w:rPr>
          <w:t>Therefore</w:t>
        </w:r>
        <w:r w:rsidR="00F0085F">
          <w:rPr>
            <w:rFonts w:ascii="Courier New" w:hAnsi="Courier New" w:cs="Courier New"/>
            <w:lang w:val="en-US"/>
          </w:rPr>
          <w:t xml:space="preserve">, </w:t>
        </w:r>
      </w:ins>
      <w:del w:id="209" w:author="BOUCADAIR Mohamed INNOV/NET" w:date="2021-12-15T14:46:00Z">
        <w:r w:rsidRPr="0069061A" w:rsidDel="00F0085F">
          <w:rPr>
            <w:rFonts w:ascii="Courier New" w:hAnsi="Courier New" w:cs="Courier New"/>
            <w:lang w:val="en-US"/>
          </w:rPr>
          <w:delText xml:space="preserve">Therefore </w:delText>
        </w:r>
      </w:del>
      <w:r w:rsidRPr="0069061A">
        <w:rPr>
          <w:rFonts w:ascii="Courier New" w:hAnsi="Courier New" w:cs="Courier New"/>
          <w:lang w:val="en-US"/>
        </w:rPr>
        <w:t>an ALTO server providing Property Maps needs to specify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properties that can be queried on the different en</w:t>
      </w:r>
      <w:r w:rsidRPr="0069061A">
        <w:rPr>
          <w:rFonts w:ascii="Courier New" w:hAnsi="Courier New" w:cs="Courier New"/>
          <w:lang w:val="en-US"/>
        </w:rPr>
        <w:t>tity domains it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supports.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document explains how the Information Resources Directory (IRD)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capabilities of a Property Map resource unambiguously expose what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properties a Client can query on a given entity domain</w:t>
      </w:r>
      <w:del w:id="210" w:author="BOUCADAIR Mohamed INNOV/NET" w:date="2021-12-15T14:46:00Z">
        <w:r w:rsidRPr="0069061A" w:rsidDel="00F0085F">
          <w:rPr>
            <w:rFonts w:ascii="Courier New" w:hAnsi="Courier New" w:cs="Courier New"/>
            <w:lang w:val="en-US"/>
          </w:rPr>
          <w:delText>.</w:delText>
        </w:r>
      </w:del>
      <w:ins w:id="211" w:author="BOUCADAIR Mohamed INNOV/NET" w:date="2021-12-15T14:46:00Z">
        <w:r w:rsidR="00F0085F">
          <w:rPr>
            <w:rFonts w:ascii="Courier New" w:hAnsi="Courier New" w:cs="Courier New"/>
            <w:lang w:val="en-US"/>
          </w:rPr>
          <w:t>:</w:t>
        </w:r>
      </w:ins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a field named "mapp</w:t>
      </w:r>
      <w:r w:rsidRPr="0069061A">
        <w:rPr>
          <w:rFonts w:ascii="Courier New" w:hAnsi="Courier New" w:cs="Courier New"/>
          <w:lang w:val="en-US"/>
        </w:rPr>
        <w:t>ings" lists the names of the entity domains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supported by the Property Map,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for each listed entity domain, a list of the names of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applicable properties </w:t>
      </w:r>
      <w:proofErr w:type="gramStart"/>
      <w:r w:rsidRPr="0069061A">
        <w:rPr>
          <w:rFonts w:ascii="Courier New" w:hAnsi="Courier New" w:cs="Courier New"/>
          <w:lang w:val="en-US"/>
        </w:rPr>
        <w:t>is</w:t>
      </w:r>
      <w:proofErr w:type="gramEnd"/>
      <w:r w:rsidRPr="0069061A">
        <w:rPr>
          <w:rFonts w:ascii="Courier New" w:hAnsi="Courier New" w:cs="Courier New"/>
          <w:lang w:val="en-US"/>
        </w:rPr>
        <w:t xml:space="preserve"> provided.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 example is provided in Section 10.3.  The "mappings" field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gramStart"/>
      <w:r w:rsidRPr="0069061A">
        <w:rPr>
          <w:rFonts w:ascii="Courier New" w:hAnsi="Courier New" w:cs="Courier New"/>
          <w:lang w:val="en-US"/>
        </w:rPr>
        <w:t>associates</w:t>
      </w:r>
      <w:proofErr w:type="gramEnd"/>
      <w:r w:rsidRPr="0069061A">
        <w:rPr>
          <w:rFonts w:ascii="Courier New" w:hAnsi="Courier New" w:cs="Courier New"/>
          <w:lang w:val="en-US"/>
        </w:rPr>
        <w:t xml:space="preserve"> entity domains and properties that can be resource-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agnostic or </w:t>
      </w:r>
      <w:proofErr w:type="gramStart"/>
      <w:r w:rsidRPr="0069061A">
        <w:rPr>
          <w:rFonts w:ascii="Courier New" w:hAnsi="Courier New" w:cs="Courier New"/>
          <w:lang w:val="en-US"/>
        </w:rPr>
        <w:t>resource-specific</w:t>
      </w:r>
      <w:proofErr w:type="gramEnd"/>
      <w:r w:rsidRPr="0069061A">
        <w:rPr>
          <w:rFonts w:ascii="Courier New" w:hAnsi="Courier New" w:cs="Courier New"/>
          <w:lang w:val="en-US"/>
        </w:rPr>
        <w:t>.  This allows a Client to formulate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compact and unambiguous entity property queries, possibly relating 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one or more information resources.  In particula</w:t>
      </w:r>
      <w:r w:rsidRPr="0069061A">
        <w:rPr>
          <w:rFonts w:ascii="Courier New" w:hAnsi="Courier New" w:cs="Courier New"/>
          <w:lang w:val="en-US"/>
        </w:rPr>
        <w:t>r: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it prevents a Client from querying a property on entity domains 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which it is not defined,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it allows a Client to query, for an entity E, values for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property P that are defined in several information resources,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it allo</w:t>
      </w:r>
      <w:r w:rsidRPr="0069061A">
        <w:rPr>
          <w:rFonts w:ascii="Courier New" w:hAnsi="Courier New" w:cs="Courier New"/>
          <w:lang w:val="en-US"/>
        </w:rPr>
        <w:t>ws a Client to query a property P on entities that are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defined in several information resources.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Further </w:t>
      </w:r>
      <w:del w:id="212" w:author="BOUCADAIR Mohamed INNOV/NET" w:date="2021-12-15T14:47:00Z">
        <w:r w:rsidRPr="0069061A" w:rsidDel="00F0085F">
          <w:rPr>
            <w:rFonts w:ascii="Courier New" w:hAnsi="Courier New" w:cs="Courier New"/>
            <w:lang w:val="en-US"/>
          </w:rPr>
          <w:delText xml:space="preserve">specifications </w:delText>
        </w:r>
      </w:del>
      <w:ins w:id="213" w:author="BOUCADAIR Mohamed INNOV/NET" w:date="2021-12-15T14:47:00Z">
        <w:r w:rsidR="00F0085F">
          <w:rPr>
            <w:rFonts w:ascii="Courier New" w:hAnsi="Courier New" w:cs="Courier New"/>
            <w:lang w:val="en-US"/>
          </w:rPr>
          <w:t>details</w:t>
        </w:r>
        <w:r w:rsidR="00F0085F" w:rsidRPr="0069061A">
          <w:rPr>
            <w:rFonts w:ascii="Courier New" w:hAnsi="Courier New" w:cs="Courier New"/>
            <w:lang w:val="en-US"/>
          </w:rPr>
          <w:t xml:space="preserve"> </w:t>
        </w:r>
      </w:ins>
      <w:r w:rsidRPr="0069061A">
        <w:rPr>
          <w:rFonts w:ascii="Courier New" w:hAnsi="Courier New" w:cs="Courier New"/>
          <w:lang w:val="en-US"/>
        </w:rPr>
        <w:t>are provided in Section 7.4.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15]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 xml:space="preserve">Internet-Draft    </w:t>
      </w:r>
      <w:r w:rsidRPr="0069061A">
        <w:rPr>
          <w:rFonts w:ascii="Courier New" w:hAnsi="Courier New" w:cs="Courier New"/>
          <w:lang w:val="en-US"/>
        </w:rPr>
        <w:t xml:space="preserve">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4.6.  Defining Information Resource for Resource-Specific Entity Domains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Client willing to query properties on entities belonging to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 needs to know how to retrieve these entities.  T</w:t>
      </w:r>
      <w:r w:rsidRPr="0069061A">
        <w:rPr>
          <w:rFonts w:ascii="Courier New" w:hAnsi="Courier New" w:cs="Courier New"/>
          <w:lang w:val="en-US"/>
        </w:rPr>
        <w:t>o this end,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Client can look up the "mappings" field exposed in IRD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gramStart"/>
      <w:r w:rsidRPr="0069061A">
        <w:rPr>
          <w:rFonts w:ascii="Courier New" w:hAnsi="Courier New" w:cs="Courier New"/>
          <w:lang w:val="en-US"/>
        </w:rPr>
        <w:t>capabilities of a property map,</w:t>
      </w:r>
      <w:proofErr w:type="gramEnd"/>
      <w:r w:rsidRPr="0069061A">
        <w:rPr>
          <w:rFonts w:ascii="Courier New" w:hAnsi="Courier New" w:cs="Courier New"/>
          <w:lang w:val="en-US"/>
        </w:rPr>
        <w:t xml:space="preserve"> see Section 4.5.  This field, in its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keys, exposes all the entity domains supported by the property map.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syntax of the entity domain iden</w:t>
      </w:r>
      <w:r w:rsidRPr="0069061A">
        <w:rPr>
          <w:rFonts w:ascii="Courier New" w:hAnsi="Courier New" w:cs="Courier New"/>
          <w:lang w:val="en-US"/>
        </w:rPr>
        <w:t>tifier specified in Section 5.1.2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allows the client to infer whether the entity domain is resource-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specific or not.  The Client can extract, if applicable,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identifier of the specific resource, query the resource and retrieve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entities. </w:t>
      </w:r>
      <w:r w:rsidRPr="0069061A">
        <w:rPr>
          <w:rFonts w:ascii="Courier New" w:hAnsi="Courier New" w:cs="Courier New"/>
          <w:lang w:val="en-US"/>
        </w:rPr>
        <w:t xml:space="preserve"> For example: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</w:t>
      </w:r>
      <w:del w:id="214" w:author="BOUCADAIR Mohamed INNOV/NET" w:date="2021-12-15T14:47:00Z">
        <w:r w:rsidRPr="0069061A" w:rsidDel="00F0085F">
          <w:rPr>
            <w:rFonts w:ascii="Courier New" w:hAnsi="Courier New" w:cs="Courier New"/>
            <w:lang w:val="en-US"/>
          </w:rPr>
          <w:delText xml:space="preserve">an </w:delText>
        </w:r>
      </w:del>
      <w:ins w:id="215" w:author="BOUCADAIR Mohamed INNOV/NET" w:date="2021-12-15T14:47:00Z">
        <w:r w:rsidR="00F0085F">
          <w:rPr>
            <w:rFonts w:ascii="Courier New" w:hAnsi="Courier New" w:cs="Courier New"/>
            <w:lang w:val="en-US"/>
          </w:rPr>
          <w:t>A</w:t>
        </w:r>
        <w:r w:rsidR="00F0085F" w:rsidRPr="0069061A">
          <w:rPr>
            <w:rFonts w:ascii="Courier New" w:hAnsi="Courier New" w:cs="Courier New"/>
            <w:lang w:val="en-US"/>
          </w:rPr>
          <w:t xml:space="preserve">n </w:t>
        </w:r>
      </w:ins>
      <w:r w:rsidRPr="0069061A">
        <w:rPr>
          <w:rFonts w:ascii="Courier New" w:hAnsi="Courier New" w:cs="Courier New"/>
          <w:lang w:val="en-US"/>
        </w:rPr>
        <w:t>entity domain named "netmap1.ipv4" includes the IPv4 addresses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that appear in the "ipv4" field of the endpoint address group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each PID in the network map "netmap1", and that have no meaning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outside "netmap1" beca</w:t>
      </w:r>
      <w:r w:rsidRPr="0069061A">
        <w:rPr>
          <w:rFonts w:ascii="Courier New" w:hAnsi="Courier New" w:cs="Courier New"/>
          <w:lang w:val="en-US"/>
        </w:rPr>
        <w:t>use, for instance, these are local addresses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not reachable outside some private network</w:t>
      </w:r>
      <w:del w:id="216" w:author="BOUCADAIR Mohamed INNOV/NET" w:date="2021-12-15T14:47:00Z">
        <w:r w:rsidRPr="0069061A" w:rsidDel="00F0085F">
          <w:rPr>
            <w:rFonts w:ascii="Courier New" w:hAnsi="Courier New" w:cs="Courier New"/>
            <w:lang w:val="en-US"/>
          </w:rPr>
          <w:delText>,</w:delText>
        </w:r>
      </w:del>
      <w:ins w:id="217" w:author="BOUCADAIR Mohamed INNOV/NET" w:date="2021-12-15T14:47:00Z">
        <w:r w:rsidR="00F0085F">
          <w:rPr>
            <w:rFonts w:ascii="Courier New" w:hAnsi="Courier New" w:cs="Courier New"/>
            <w:lang w:val="en-US"/>
          </w:rPr>
          <w:t>.</w:t>
        </w:r>
      </w:ins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</w:t>
      </w:r>
      <w:del w:id="218" w:author="BOUCADAIR Mohamed INNOV/NET" w:date="2021-12-15T14:48:00Z">
        <w:r w:rsidRPr="0069061A" w:rsidDel="00F0085F">
          <w:rPr>
            <w:rFonts w:ascii="Courier New" w:hAnsi="Courier New" w:cs="Courier New"/>
            <w:lang w:val="en-US"/>
          </w:rPr>
          <w:delText xml:space="preserve">an </w:delText>
        </w:r>
      </w:del>
      <w:ins w:id="219" w:author="BOUCADAIR Mohamed INNOV/NET" w:date="2021-12-15T14:48:00Z">
        <w:r w:rsidR="00F0085F">
          <w:rPr>
            <w:rFonts w:ascii="Courier New" w:hAnsi="Courier New" w:cs="Courier New"/>
            <w:lang w:val="en-US"/>
          </w:rPr>
          <w:t>A</w:t>
        </w:r>
        <w:r w:rsidR="00F0085F" w:rsidRPr="0069061A">
          <w:rPr>
            <w:rFonts w:ascii="Courier New" w:hAnsi="Courier New" w:cs="Courier New"/>
            <w:lang w:val="en-US"/>
          </w:rPr>
          <w:t xml:space="preserve">n </w:t>
        </w:r>
      </w:ins>
      <w:r w:rsidRPr="0069061A">
        <w:rPr>
          <w:rFonts w:ascii="Courier New" w:hAnsi="Courier New" w:cs="Courier New"/>
          <w:lang w:val="en-US"/>
        </w:rPr>
        <w:t>entity domain named "netmap1.pid" includes the PIDs listed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network map "netmap1</w:t>
      </w:r>
      <w:r w:rsidRPr="0069061A">
        <w:rPr>
          <w:rFonts w:ascii="Courier New" w:hAnsi="Courier New" w:cs="Courier New"/>
          <w:lang w:val="en-US"/>
        </w:rPr>
        <w:t>"</w:t>
      </w:r>
      <w:r w:rsidRPr="0069061A">
        <w:rPr>
          <w:rFonts w:ascii="Courier New" w:hAnsi="Courier New" w:cs="Courier New"/>
          <w:lang w:val="en-US"/>
        </w:rPr>
        <w:t>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</w:t>
      </w:r>
      <w:del w:id="220" w:author="BOUCADAIR Mohamed INNOV/NET" w:date="2021-12-15T14:48:00Z">
        <w:r w:rsidRPr="0069061A" w:rsidDel="00F0085F">
          <w:rPr>
            <w:rFonts w:ascii="Courier New" w:hAnsi="Courier New" w:cs="Courier New"/>
            <w:lang w:val="en-US"/>
          </w:rPr>
          <w:delText xml:space="preserve">an </w:delText>
        </w:r>
      </w:del>
      <w:ins w:id="221" w:author="BOUCADAIR Mohamed INNOV/NET" w:date="2021-12-15T14:48:00Z">
        <w:r w:rsidR="00F0085F">
          <w:rPr>
            <w:rFonts w:ascii="Courier New" w:hAnsi="Courier New" w:cs="Courier New"/>
            <w:lang w:val="en-US"/>
          </w:rPr>
          <w:t>A</w:t>
        </w:r>
        <w:r w:rsidR="00F0085F" w:rsidRPr="0069061A">
          <w:rPr>
            <w:rFonts w:ascii="Courier New" w:hAnsi="Courier New" w:cs="Courier New"/>
            <w:lang w:val="en-US"/>
          </w:rPr>
          <w:t xml:space="preserve">n </w:t>
        </w:r>
      </w:ins>
      <w:r w:rsidRPr="0069061A">
        <w:rPr>
          <w:rFonts w:ascii="Courier New" w:hAnsi="Courier New" w:cs="Courier New"/>
          <w:lang w:val="en-US"/>
        </w:rPr>
        <w:t>entity domain named "ipv4" is resource-agnostic an</w:t>
      </w:r>
      <w:r w:rsidRPr="0069061A">
        <w:rPr>
          <w:rFonts w:ascii="Courier New" w:hAnsi="Courier New" w:cs="Courier New"/>
          <w:lang w:val="en-US"/>
        </w:rPr>
        <w:t>d covers all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the reachable IPv4 addresses.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Besides, it is also necessary to inform a Client about which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associations of specific resources and entity domain types are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allowed, because it is not possible to prevent a Server from exposing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r w:rsidRPr="0069061A">
        <w:rPr>
          <w:rFonts w:ascii="Courier New" w:hAnsi="Courier New" w:cs="Courier New"/>
          <w:lang w:val="en-US"/>
        </w:rPr>
        <w:t>inappropriate associations.  An informed Client will just ignore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inappropriate associations exposed by a Server and avoid error-prone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transactions with the Server.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 example, the association "costmap3.pid" is not allowed for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following re</w:t>
      </w:r>
      <w:r w:rsidRPr="0069061A">
        <w:rPr>
          <w:rFonts w:ascii="Courier New" w:hAnsi="Courier New" w:cs="Courier New"/>
          <w:lang w:val="en-US"/>
        </w:rPr>
        <w:t>ason: although a cost map exposes PID identifiers, it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does not define the set of addresses included in this PID.  Neither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does a cost map list all the PIDs on which properties can be </w:t>
      </w:r>
      <w:proofErr w:type="gramStart"/>
      <w:r w:rsidRPr="0069061A">
        <w:rPr>
          <w:rFonts w:ascii="Courier New" w:hAnsi="Courier New" w:cs="Courier New"/>
          <w:lang w:val="en-US"/>
        </w:rPr>
        <w:t>queried,</w:t>
      </w:r>
      <w:proofErr w:type="gram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because a cost map only exposes PID pairs on which a qu</w:t>
      </w:r>
      <w:r w:rsidRPr="0069061A">
        <w:rPr>
          <w:rFonts w:ascii="Courier New" w:hAnsi="Courier New" w:cs="Courier New"/>
          <w:lang w:val="en-US"/>
        </w:rPr>
        <w:t>eried cost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type is defined.  Therefore, the resource "costmap3" does not enable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Client to extract information on the existing PID entities or 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addresses they contain.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Instead, the cost map uses a network map, where all the PIDs used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cost map </w:t>
      </w:r>
      <w:proofErr w:type="gramStart"/>
      <w:r w:rsidRPr="0069061A">
        <w:rPr>
          <w:rFonts w:ascii="Courier New" w:hAnsi="Courier New" w:cs="Courier New"/>
          <w:lang w:val="en-US"/>
        </w:rPr>
        <w:t>are</w:t>
      </w:r>
      <w:proofErr w:type="gramEnd"/>
      <w:r w:rsidRPr="0069061A">
        <w:rPr>
          <w:rFonts w:ascii="Courier New" w:hAnsi="Courier New" w:cs="Courier New"/>
          <w:lang w:val="en-US"/>
        </w:rPr>
        <w:t xml:space="preserve"> defined together with the addresses contained by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PIDs.  This network map is qualified in this document as the Defining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Information Resource for the entity domain of type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 and this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concept is explained in Section 4.6.1.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16]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4.6.1.  Defining Information Resource and its Media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 the reasons explained in </w:t>
      </w:r>
      <w:commentRangeStart w:id="222"/>
      <w:r w:rsidRPr="0069061A">
        <w:rPr>
          <w:rFonts w:ascii="Courier New" w:hAnsi="Courier New" w:cs="Courier New"/>
          <w:lang w:val="en-US"/>
        </w:rPr>
        <w:t>the previou</w:t>
      </w:r>
      <w:r w:rsidRPr="0069061A">
        <w:rPr>
          <w:rFonts w:ascii="Courier New" w:hAnsi="Courier New" w:cs="Courier New"/>
          <w:lang w:val="en-US"/>
        </w:rPr>
        <w:t>s section</w:t>
      </w:r>
      <w:commentRangeEnd w:id="222"/>
      <w:r w:rsidR="000D691D">
        <w:rPr>
          <w:rStyle w:val="Marquedecommentaire"/>
          <w:rFonts w:asciiTheme="minorHAnsi" w:hAnsiTheme="minorHAnsi"/>
        </w:rPr>
        <w:commentReference w:id="222"/>
      </w:r>
      <w:r w:rsidRPr="0069061A">
        <w:rPr>
          <w:rFonts w:ascii="Courier New" w:hAnsi="Courier New" w:cs="Courier New"/>
          <w:lang w:val="en-US"/>
        </w:rPr>
        <w:t>, this document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introduces the concept of "Defining Information Resource and its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Media Type".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defining information resource for an entity domain D is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information resource where entities of D are defined.  That is, all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inf</w:t>
      </w:r>
      <w:r w:rsidRPr="0069061A">
        <w:rPr>
          <w:rFonts w:ascii="Courier New" w:hAnsi="Courier New" w:cs="Courier New"/>
          <w:lang w:val="en-US"/>
        </w:rPr>
        <w:t>ormation on the entities of D can be retrieved in this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resource.  This concept applies to resource-specific entity domains.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is useful for entity domain types that are by essence domain-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specific, such as the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 domain type.  It is also use</w:t>
      </w:r>
      <w:r w:rsidRPr="0069061A">
        <w:rPr>
          <w:rFonts w:ascii="Courier New" w:hAnsi="Courier New" w:cs="Courier New"/>
          <w:lang w:val="en-US"/>
        </w:rPr>
        <w:t>ful for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resource-specific entity domains constructed from resource-agnostic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 types, such as network map specific domains of local IPv4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addresses.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defining information resource of a resource-specific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 D is unique and h</w:t>
      </w:r>
      <w:r w:rsidRPr="0069061A">
        <w:rPr>
          <w:rFonts w:ascii="Courier New" w:hAnsi="Courier New" w:cs="Courier New"/>
          <w:lang w:val="en-US"/>
        </w:rPr>
        <w:t>as the following specificities: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it has an entry in the IRD,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it defines the entities of D,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it does not use another information resource that defines these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entities,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it defines and exposes entity identifiers that are all per</w:t>
      </w:r>
      <w:r w:rsidRPr="0069061A">
        <w:rPr>
          <w:rFonts w:ascii="Courier New" w:hAnsi="Courier New" w:cs="Courier New"/>
          <w:lang w:val="en-US"/>
        </w:rPr>
        <w:t>sistent</w:t>
      </w:r>
      <w:del w:id="223" w:author="BOUCADAIR Mohamed INNOV/NET" w:date="2021-12-15T14:49:00Z">
        <w:r w:rsidRPr="0069061A" w:rsidDel="000D691D">
          <w:rPr>
            <w:rFonts w:ascii="Courier New" w:hAnsi="Courier New" w:cs="Courier New"/>
            <w:lang w:val="en-US"/>
          </w:rPr>
          <w:delText>.</w:delText>
        </w:r>
      </w:del>
      <w:ins w:id="224" w:author="BOUCADAIR Mohamed INNOV/NET" w:date="2021-12-15T14:49:00Z">
        <w:r w:rsidR="000D691D">
          <w:rPr>
            <w:rFonts w:ascii="Courier New" w:hAnsi="Courier New" w:cs="Courier New"/>
            <w:lang w:val="en-US"/>
          </w:rPr>
          <w:t>, and</w:t>
        </w:r>
      </w:ins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its media type is unique and equal to the one that is specified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for the defining information resource of an entity domain type.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fundamental attribute of a defining information resource is its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media type.  There is a unique as</w:t>
      </w:r>
      <w:r w:rsidRPr="0069061A">
        <w:rPr>
          <w:rFonts w:ascii="Courier New" w:hAnsi="Courier New" w:cs="Courier New"/>
          <w:lang w:val="en-US"/>
        </w:rPr>
        <w:t>sociation between an entity domain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type and the media type of its defining information resource.  When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 entity domain type allows associations with defining information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resources, the media type of the potential defining information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resource </w:t>
      </w:r>
      <w:r w:rsidRPr="0069061A">
        <w:rPr>
          <w:rFonts w:ascii="Courier New" w:hAnsi="Courier New" w:cs="Courier New"/>
          <w:lang w:val="en-US"/>
        </w:rPr>
        <w:t>MUST be specified: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in the document that defines this entity domain type,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in the IANA ALTO Entity Domain Type Registry and related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information.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When the Client wants to use a resource-specific entity domain, it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needs to be cogniza</w:t>
      </w:r>
      <w:r w:rsidRPr="0069061A">
        <w:rPr>
          <w:rFonts w:ascii="Courier New" w:hAnsi="Courier New" w:cs="Courier New"/>
          <w:lang w:val="en-US"/>
        </w:rPr>
        <w:t>nt of the media-type of its defining information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resource.  If the Server exposes a resource-specific entity domain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with a non-compliant media type for the defining resource, the Client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MUST ignore the entities from that entity domain to avoid err</w:t>
      </w:r>
      <w:r w:rsidRPr="0069061A">
        <w:rPr>
          <w:rFonts w:ascii="Courier New" w:hAnsi="Courier New" w:cs="Courier New"/>
          <w:lang w:val="en-US"/>
        </w:rPr>
        <w:t>ors.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17]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4.6.2.  Examples of Defining Information Resources and Their Media Types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r w:rsidRPr="0069061A">
        <w:rPr>
          <w:rFonts w:ascii="Courier New" w:hAnsi="Courier New" w:cs="Courier New"/>
          <w:lang w:val="en-US"/>
        </w:rPr>
        <w:t xml:space="preserve">Here are examples of </w:t>
      </w:r>
      <w:r w:rsidRPr="0069061A">
        <w:rPr>
          <w:rFonts w:ascii="Courier New" w:hAnsi="Courier New" w:cs="Courier New"/>
          <w:lang w:val="en-US"/>
        </w:rPr>
        <w:t>defining information resource types and their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media types associated to different entity domain types</w:t>
      </w:r>
      <w:del w:id="225" w:author="BOUCADAIR Mohamed INNOV/NET" w:date="2021-12-15T14:49:00Z">
        <w:r w:rsidRPr="0069061A" w:rsidDel="000D691D">
          <w:rPr>
            <w:rFonts w:ascii="Courier New" w:hAnsi="Courier New" w:cs="Courier New"/>
            <w:lang w:val="en-US"/>
          </w:rPr>
          <w:delText>.</w:delText>
        </w:r>
      </w:del>
      <w:ins w:id="226" w:author="BOUCADAIR Mohamed INNOV/NET" w:date="2021-12-15T14:49:00Z">
        <w:r w:rsidR="000D691D">
          <w:rPr>
            <w:rFonts w:ascii="Courier New" w:hAnsi="Courier New" w:cs="Courier New"/>
            <w:lang w:val="en-US"/>
          </w:rPr>
          <w:t>:</w:t>
        </w:r>
      </w:ins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For entity domain type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": the media type of the specific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resource is "application/</w:t>
      </w:r>
      <w:proofErr w:type="spellStart"/>
      <w:r w:rsidRPr="0069061A">
        <w:rPr>
          <w:rFonts w:ascii="Courier New" w:hAnsi="Courier New" w:cs="Courier New"/>
          <w:lang w:val="en-US"/>
        </w:rPr>
        <w:t>alto-networkmap+json</w:t>
      </w:r>
      <w:proofErr w:type="spellEnd"/>
      <w:r w:rsidRPr="0069061A">
        <w:rPr>
          <w:rFonts w:ascii="Courier New" w:hAnsi="Courier New" w:cs="Courier New"/>
          <w:lang w:val="en-US"/>
        </w:rPr>
        <w:t>", because PIDs are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defin</w:t>
      </w:r>
      <w:r w:rsidRPr="0069061A">
        <w:rPr>
          <w:rFonts w:ascii="Courier New" w:hAnsi="Courier New" w:cs="Courier New"/>
          <w:lang w:val="en-US"/>
        </w:rPr>
        <w:t>ed in network map resources.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For entity domain types "ipv4" and "ipv6": the media type of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specific resource is "application/</w:t>
      </w:r>
      <w:proofErr w:type="spellStart"/>
      <w:r w:rsidRPr="0069061A">
        <w:rPr>
          <w:rFonts w:ascii="Courier New" w:hAnsi="Courier New" w:cs="Courier New"/>
          <w:lang w:val="en-US"/>
        </w:rPr>
        <w:t>alto-networkmap+json</w:t>
      </w:r>
      <w:proofErr w:type="spellEnd"/>
      <w:r w:rsidRPr="0069061A">
        <w:rPr>
          <w:rFonts w:ascii="Courier New" w:hAnsi="Courier New" w:cs="Courier New"/>
          <w:lang w:val="en-US"/>
        </w:rPr>
        <w:t>", because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IPv4 and IPv6 addresses covered by the Server are defined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network map</w:t>
      </w:r>
      <w:r w:rsidRPr="0069061A">
        <w:rPr>
          <w:rFonts w:ascii="Courier New" w:hAnsi="Courier New" w:cs="Courier New"/>
          <w:lang w:val="en-US"/>
        </w:rPr>
        <w:t xml:space="preserve"> resources.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For entities of domain type "</w:t>
      </w:r>
      <w:proofErr w:type="spellStart"/>
      <w:r w:rsidRPr="0069061A">
        <w:rPr>
          <w:rFonts w:ascii="Courier New" w:hAnsi="Courier New" w:cs="Courier New"/>
          <w:lang w:val="en-US"/>
        </w:rPr>
        <w:t>ane</w:t>
      </w:r>
      <w:proofErr w:type="spellEnd"/>
      <w:r w:rsidRPr="0069061A">
        <w:rPr>
          <w:rFonts w:ascii="Courier New" w:hAnsi="Courier New" w:cs="Courier New"/>
          <w:lang w:val="en-US"/>
        </w:rPr>
        <w:t>": [I-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-alto-path-vector]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defines entities named "ANE", where ANE stands for Abstracted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Network Element, and the entity domain type "</w:t>
      </w:r>
      <w:proofErr w:type="spellStart"/>
      <w:r w:rsidRPr="0069061A">
        <w:rPr>
          <w:rFonts w:ascii="Courier New" w:hAnsi="Courier New" w:cs="Courier New"/>
          <w:lang w:val="en-US"/>
        </w:rPr>
        <w:t>ane</w:t>
      </w:r>
      <w:proofErr w:type="spellEnd"/>
      <w:r w:rsidRPr="0069061A">
        <w:rPr>
          <w:rFonts w:ascii="Courier New" w:hAnsi="Courier New" w:cs="Courier New"/>
          <w:lang w:val="en-US"/>
        </w:rPr>
        <w:t>".  An ANE may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have a persistent identifier, s</w:t>
      </w:r>
      <w:r w:rsidRPr="0069061A">
        <w:rPr>
          <w:rFonts w:ascii="Courier New" w:hAnsi="Courier New" w:cs="Courier New"/>
          <w:lang w:val="en-US"/>
        </w:rPr>
        <w:t>ay, "entity-4", that is provided by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the Server as a value of the "persistent-entity-id" property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this ANE.  Further properties may then be queried on an ANE by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using its persistent entity ID.  These properties are available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from </w:t>
      </w:r>
      <w:r w:rsidRPr="0069061A">
        <w:rPr>
          <w:rFonts w:ascii="Courier New" w:hAnsi="Courier New" w:cs="Courier New"/>
          <w:lang w:val="en-US"/>
        </w:rPr>
        <w:t>a persistent property map, that defines properties on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specific "</w:t>
      </w:r>
      <w:proofErr w:type="spellStart"/>
      <w:r w:rsidRPr="0069061A">
        <w:rPr>
          <w:rFonts w:ascii="Courier New" w:hAnsi="Courier New" w:cs="Courier New"/>
          <w:lang w:val="en-US"/>
        </w:rPr>
        <w:t>ane</w:t>
      </w:r>
      <w:proofErr w:type="spellEnd"/>
      <w:r w:rsidRPr="0069061A">
        <w:rPr>
          <w:rFonts w:ascii="Courier New" w:hAnsi="Courier New" w:cs="Courier New"/>
          <w:lang w:val="en-US"/>
        </w:rPr>
        <w:t>" domain.  Together with the persistent identifier,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the Server also provides the property map resource identifier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where the "</w:t>
      </w:r>
      <w:proofErr w:type="spellStart"/>
      <w:r w:rsidRPr="0069061A">
        <w:rPr>
          <w:rFonts w:ascii="Courier New" w:hAnsi="Courier New" w:cs="Courier New"/>
          <w:lang w:val="en-US"/>
        </w:rPr>
        <w:t>ane</w:t>
      </w:r>
      <w:proofErr w:type="spellEnd"/>
      <w:r w:rsidRPr="0069061A">
        <w:rPr>
          <w:rFonts w:ascii="Courier New" w:hAnsi="Courier New" w:cs="Courier New"/>
          <w:lang w:val="en-US"/>
        </w:rPr>
        <w:t>" domain containing "entity-4" is defined</w:t>
      </w:r>
      <w:r w:rsidRPr="0069061A">
        <w:rPr>
          <w:rFonts w:ascii="Courier New" w:hAnsi="Courier New" w:cs="Courier New"/>
          <w:lang w:val="en-US"/>
        </w:rPr>
        <w:t>. 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definition of the "</w:t>
      </w:r>
      <w:proofErr w:type="spellStart"/>
      <w:r w:rsidRPr="0069061A">
        <w:rPr>
          <w:rFonts w:ascii="Courier New" w:hAnsi="Courier New" w:cs="Courier New"/>
          <w:lang w:val="en-US"/>
        </w:rPr>
        <w:t>ane</w:t>
      </w:r>
      <w:proofErr w:type="spellEnd"/>
      <w:r w:rsidRPr="0069061A">
        <w:rPr>
          <w:rFonts w:ascii="Courier New" w:hAnsi="Courier New" w:cs="Courier New"/>
          <w:lang w:val="en-US"/>
        </w:rPr>
        <w:t>" entity domain containing "entity-4" 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</w:t>
      </w:r>
      <w:proofErr w:type="gramStart"/>
      <w:r w:rsidRPr="0069061A">
        <w:rPr>
          <w:rFonts w:ascii="Courier New" w:hAnsi="Courier New" w:cs="Courier New"/>
          <w:lang w:val="en-US"/>
        </w:rPr>
        <w:t>thus</w:t>
      </w:r>
      <w:proofErr w:type="gramEnd"/>
      <w:r w:rsidRPr="0069061A">
        <w:rPr>
          <w:rFonts w:ascii="Courier New" w:hAnsi="Courier New" w:cs="Courier New"/>
          <w:lang w:val="en-US"/>
        </w:rPr>
        <w:t xml:space="preserve"> specific to the property map.  Therefore, for entities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domain type "</w:t>
      </w:r>
      <w:proofErr w:type="spellStart"/>
      <w:r w:rsidRPr="0069061A">
        <w:rPr>
          <w:rFonts w:ascii="Courier New" w:hAnsi="Courier New" w:cs="Courier New"/>
          <w:lang w:val="en-US"/>
        </w:rPr>
        <w:t>ane</w:t>
      </w:r>
      <w:proofErr w:type="spellEnd"/>
      <w:r w:rsidRPr="0069061A">
        <w:rPr>
          <w:rFonts w:ascii="Courier New" w:hAnsi="Courier New" w:cs="Courier New"/>
          <w:lang w:val="en-US"/>
        </w:rPr>
        <w:t xml:space="preserve">" that have a </w:t>
      </w:r>
      <w:del w:id="227" w:author="BOUCADAIR Mohamed INNOV/NET" w:date="2021-12-15T14:01:00Z">
        <w:r w:rsidRPr="0069061A" w:rsidDel="00D13ABE">
          <w:rPr>
            <w:rFonts w:ascii="Courier New" w:hAnsi="Courier New" w:cs="Courier New"/>
            <w:lang w:val="en-US"/>
          </w:rPr>
          <w:delText>persitent</w:delText>
        </w:r>
      </w:del>
      <w:ins w:id="228" w:author="BOUCADAIR Mohamed INNOV/NET" w:date="2021-12-15T14:01:00Z">
        <w:r w:rsidR="00D13ABE" w:rsidRPr="0069061A">
          <w:rPr>
            <w:rFonts w:ascii="Courier New" w:hAnsi="Courier New" w:cs="Courier New"/>
            <w:lang w:val="en-US"/>
          </w:rPr>
          <w:t>persistent</w:t>
        </w:r>
      </w:ins>
      <w:r w:rsidRPr="0069061A">
        <w:rPr>
          <w:rFonts w:ascii="Courier New" w:hAnsi="Courier New" w:cs="Courier New"/>
          <w:lang w:val="en-US"/>
        </w:rPr>
        <w:t xml:space="preserve"> identifier, the media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of the specific information reso</w:t>
      </w:r>
      <w:r w:rsidRPr="0069061A">
        <w:rPr>
          <w:rFonts w:ascii="Courier New" w:hAnsi="Courier New" w:cs="Courier New"/>
          <w:lang w:val="en-US"/>
        </w:rPr>
        <w:t>urce is "application/alto-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69061A">
        <w:rPr>
          <w:rFonts w:ascii="Courier New" w:hAnsi="Courier New" w:cs="Courier New"/>
          <w:lang w:val="en-US"/>
        </w:rPr>
        <w:t>propmap+json</w:t>
      </w:r>
      <w:proofErr w:type="spellEnd"/>
      <w:r w:rsidRPr="0069061A">
        <w:rPr>
          <w:rFonts w:ascii="Courier New" w:hAnsi="Courier New" w:cs="Courier New"/>
          <w:lang w:val="en-US"/>
        </w:rPr>
        <w:t>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Last, the entity domain types "</w:t>
      </w:r>
      <w:proofErr w:type="spellStart"/>
      <w:r w:rsidRPr="0069061A">
        <w:rPr>
          <w:rFonts w:ascii="Courier New" w:hAnsi="Courier New" w:cs="Courier New"/>
          <w:lang w:val="en-US"/>
        </w:rPr>
        <w:t>asn</w:t>
      </w:r>
      <w:proofErr w:type="spellEnd"/>
      <w:r w:rsidRPr="0069061A">
        <w:rPr>
          <w:rFonts w:ascii="Courier New" w:hAnsi="Courier New" w:cs="Courier New"/>
          <w:lang w:val="en-US"/>
        </w:rPr>
        <w:t>" and "</w:t>
      </w:r>
      <w:proofErr w:type="spellStart"/>
      <w:r w:rsidRPr="0069061A">
        <w:rPr>
          <w:rFonts w:ascii="Courier New" w:hAnsi="Courier New" w:cs="Courier New"/>
          <w:lang w:val="en-US"/>
        </w:rPr>
        <w:t>countrycode</w:t>
      </w:r>
      <w:proofErr w:type="spellEnd"/>
      <w:r w:rsidRPr="0069061A">
        <w:rPr>
          <w:rFonts w:ascii="Courier New" w:hAnsi="Courier New" w:cs="Courier New"/>
          <w:lang w:val="en-US"/>
        </w:rPr>
        <w:t>" defined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[I-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-alto-</w:t>
      </w:r>
      <w:proofErr w:type="spellStart"/>
      <w:r w:rsidRPr="0069061A">
        <w:rPr>
          <w:rFonts w:ascii="Courier New" w:hAnsi="Courier New" w:cs="Courier New"/>
          <w:lang w:val="en-US"/>
        </w:rPr>
        <w:t>cdni</w:t>
      </w:r>
      <w:proofErr w:type="spellEnd"/>
      <w:r w:rsidRPr="0069061A">
        <w:rPr>
          <w:rFonts w:ascii="Courier New" w:hAnsi="Courier New" w:cs="Courier New"/>
          <w:lang w:val="en-US"/>
        </w:rPr>
        <w:t>-request-routing-alto] do not have a defining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information resource.  Indeed, the entity identifiers in th</w:t>
      </w:r>
      <w:r w:rsidRPr="0069061A">
        <w:rPr>
          <w:rFonts w:ascii="Courier New" w:hAnsi="Courier New" w:cs="Courier New"/>
          <w:lang w:val="en-US"/>
        </w:rPr>
        <w:t>ese two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entity domain types are already standardized in documents that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Client can use.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4.7.  Defining Information Resource for Resource-Specific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Values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As explained in Section 4.3, a property type may take values that ar</w:t>
      </w:r>
      <w:r w:rsidRPr="0069061A">
        <w:rPr>
          <w:rFonts w:ascii="Courier New" w:hAnsi="Courier New" w:cs="Courier New"/>
          <w:lang w:val="en-US"/>
        </w:rPr>
        <w:t>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gramStart"/>
      <w:r w:rsidRPr="0069061A">
        <w:rPr>
          <w:rFonts w:ascii="Courier New" w:hAnsi="Courier New" w:cs="Courier New"/>
          <w:lang w:val="en-US"/>
        </w:rPr>
        <w:t>resource-specific</w:t>
      </w:r>
      <w:proofErr w:type="gramEnd"/>
      <w:r w:rsidRPr="0069061A">
        <w:rPr>
          <w:rFonts w:ascii="Courier New" w:hAnsi="Courier New" w:cs="Courier New"/>
          <w:lang w:val="en-US"/>
        </w:rPr>
        <w:t>.  This is the case for property type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", whose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values are by essence defined relatively to a specific network map.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That is, the PID value returned for an IPv4 address is specific 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network map defining this PID and m</w:t>
      </w:r>
      <w:r w:rsidRPr="0069061A">
        <w:rPr>
          <w:rFonts w:ascii="Courier New" w:hAnsi="Courier New" w:cs="Courier New"/>
          <w:lang w:val="en-US"/>
        </w:rPr>
        <w:t>ay differ from one network map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to another one.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18]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Another example is provided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-alto</w:t>
      </w:r>
      <w:r w:rsidRPr="0069061A">
        <w:rPr>
          <w:rFonts w:ascii="Courier New" w:hAnsi="Courier New" w:cs="Courier New"/>
          <w:lang w:val="en-US"/>
        </w:rPr>
        <w:t>-</w:t>
      </w:r>
      <w:proofErr w:type="spellStart"/>
      <w:r w:rsidRPr="0069061A">
        <w:rPr>
          <w:rFonts w:ascii="Courier New" w:hAnsi="Courier New" w:cs="Courier New"/>
          <w:lang w:val="en-US"/>
        </w:rPr>
        <w:t>cdni</w:t>
      </w:r>
      <w:proofErr w:type="spellEnd"/>
      <w:r w:rsidRPr="0069061A">
        <w:rPr>
          <w:rFonts w:ascii="Courier New" w:hAnsi="Courier New" w:cs="Courier New"/>
          <w:lang w:val="en-US"/>
        </w:rPr>
        <w:t>-request-routing-alto] that defines property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</w:t>
      </w:r>
      <w:proofErr w:type="spellStart"/>
      <w:r w:rsidRPr="0069061A">
        <w:rPr>
          <w:rFonts w:ascii="Courier New" w:hAnsi="Courier New" w:cs="Courier New"/>
          <w:lang w:val="en-US"/>
        </w:rPr>
        <w:t>cdni</w:t>
      </w:r>
      <w:proofErr w:type="spellEnd"/>
      <w:r w:rsidRPr="0069061A">
        <w:rPr>
          <w:rFonts w:ascii="Courier New" w:hAnsi="Courier New" w:cs="Courier New"/>
          <w:lang w:val="en-US"/>
        </w:rPr>
        <w:t>-capabilities".  The value of this property is specific to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CDNI Advertisement resource, that provides a list of CDNI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capabilities.  The property is provided for entity domain types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</w:t>
      </w:r>
      <w:r w:rsidRPr="0069061A">
        <w:rPr>
          <w:rFonts w:ascii="Courier New" w:hAnsi="Courier New" w:cs="Courier New"/>
          <w:lang w:val="en-US"/>
        </w:rPr>
        <w:t>ipv4", "ipv6", "</w:t>
      </w:r>
      <w:proofErr w:type="spellStart"/>
      <w:r w:rsidRPr="0069061A">
        <w:rPr>
          <w:rFonts w:ascii="Courier New" w:hAnsi="Courier New" w:cs="Courier New"/>
          <w:lang w:val="en-US"/>
        </w:rPr>
        <w:t>asn</w:t>
      </w:r>
      <w:proofErr w:type="spellEnd"/>
      <w:r w:rsidRPr="0069061A">
        <w:rPr>
          <w:rFonts w:ascii="Courier New" w:hAnsi="Courier New" w:cs="Courier New"/>
          <w:lang w:val="en-US"/>
        </w:rPr>
        <w:t>" and "</w:t>
      </w:r>
      <w:proofErr w:type="spellStart"/>
      <w:r w:rsidRPr="0069061A">
        <w:rPr>
          <w:rFonts w:ascii="Courier New" w:hAnsi="Courier New" w:cs="Courier New"/>
          <w:lang w:val="en-US"/>
        </w:rPr>
        <w:t>countrycode</w:t>
      </w:r>
      <w:proofErr w:type="spellEnd"/>
      <w:r w:rsidRPr="0069061A">
        <w:rPr>
          <w:rFonts w:ascii="Courier New" w:hAnsi="Courier New" w:cs="Courier New"/>
          <w:lang w:val="en-US"/>
        </w:rPr>
        <w:t xml:space="preserve">".  A CDNI </w:t>
      </w:r>
      <w:ins w:id="229" w:author="BOUCADAIR Mohamed INNOV/NET" w:date="2021-12-15T14:50:00Z">
        <w:r w:rsidR="000D691D">
          <w:rPr>
            <w:rFonts w:ascii="Courier New" w:hAnsi="Courier New" w:cs="Courier New"/>
            <w:lang w:val="en-US"/>
          </w:rPr>
          <w:t>a</w:t>
        </w:r>
      </w:ins>
      <w:del w:id="230" w:author="BOUCADAIR Mohamed INNOV/NET" w:date="2021-12-15T14:50:00Z">
        <w:r w:rsidRPr="0069061A" w:rsidDel="000D691D">
          <w:rPr>
            <w:rFonts w:ascii="Courier New" w:hAnsi="Courier New" w:cs="Courier New"/>
            <w:lang w:val="en-US"/>
          </w:rPr>
          <w:delText>A</w:delText>
        </w:r>
      </w:del>
      <w:r w:rsidRPr="0069061A">
        <w:rPr>
          <w:rFonts w:ascii="Courier New" w:hAnsi="Courier New" w:cs="Courier New"/>
          <w:lang w:val="en-US"/>
        </w:rPr>
        <w:t>dvertisement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resource does</w:t>
      </w:r>
      <w:ins w:id="231" w:author="BOUCADAIR Mohamed INNOV/NET" w:date="2021-12-15T14:50:00Z">
        <w:r w:rsidR="000D691D">
          <w:rPr>
            <w:rFonts w:ascii="Courier New" w:hAnsi="Courier New" w:cs="Courier New"/>
            <w:lang w:val="en-US"/>
          </w:rPr>
          <w:t>,</w:t>
        </w:r>
      </w:ins>
      <w:r w:rsidRPr="0069061A">
        <w:rPr>
          <w:rFonts w:ascii="Courier New" w:hAnsi="Courier New" w:cs="Courier New"/>
          <w:lang w:val="en-US"/>
        </w:rPr>
        <w:t xml:space="preserve"> however</w:t>
      </w:r>
      <w:ins w:id="232" w:author="BOUCADAIR Mohamed INNOV/NET" w:date="2021-12-15T14:50:00Z">
        <w:r w:rsidR="000D691D">
          <w:rPr>
            <w:rFonts w:ascii="Courier New" w:hAnsi="Courier New" w:cs="Courier New"/>
            <w:lang w:val="en-US"/>
          </w:rPr>
          <w:t>,</w:t>
        </w:r>
      </w:ins>
      <w:r w:rsidRPr="0069061A">
        <w:rPr>
          <w:rFonts w:ascii="Courier New" w:hAnsi="Courier New" w:cs="Courier New"/>
          <w:lang w:val="en-US"/>
        </w:rPr>
        <w:t xml:space="preserve"> not define PID values for IPv4 addresses while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network map does not define CDNI capabilities for IPv4 addresses.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ins w:id="233" w:author="BOUCADAIR Mohamed INNOV/NET" w:date="2021-12-15T14:02:00Z">
        <w:r w:rsidR="00D13ABE" w:rsidRPr="004F33E9">
          <w:rPr>
            <w:rFonts w:ascii="Courier New" w:hAnsi="Courier New" w:cs="Courier New"/>
            <w:lang w:val="en-US"/>
          </w:rPr>
          <w:t>Similar</w:t>
        </w:r>
      </w:ins>
      <w:del w:id="234" w:author="BOUCADAIR Mohamed INNOV/NET" w:date="2021-12-15T14:02:00Z">
        <w:r w:rsidRPr="0069061A" w:rsidDel="00D13ABE">
          <w:rPr>
            <w:rFonts w:ascii="Courier New" w:hAnsi="Courier New" w:cs="Courier New"/>
            <w:lang w:val="en-US"/>
          </w:rPr>
          <w:delText>Similarly</w:delText>
        </w:r>
      </w:del>
      <w:r w:rsidRPr="0069061A">
        <w:rPr>
          <w:rFonts w:ascii="Courier New" w:hAnsi="Courier New" w:cs="Courier New"/>
          <w:lang w:val="en-US"/>
        </w:rPr>
        <w:t xml:space="preserve"> to resource-specific entity domains, </w:t>
      </w:r>
      <w:r w:rsidRPr="0069061A">
        <w:rPr>
          <w:rFonts w:ascii="Courier New" w:hAnsi="Courier New" w:cs="Courier New"/>
          <w:lang w:val="en-US"/>
        </w:rPr>
        <w:t>the Client needs to be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cognizant of appropriate associations of information resource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types.  Therefore, when specifying and registering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type whose values are resource-specific, the media type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its defining information </w:t>
      </w:r>
      <w:r w:rsidRPr="0069061A">
        <w:rPr>
          <w:rFonts w:ascii="Courier New" w:hAnsi="Courier New" w:cs="Courier New"/>
          <w:lang w:val="en-US"/>
        </w:rPr>
        <w:t>resource needs to be specified.  For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example: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The media type of the defining information resource for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type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 is "application/</w:t>
      </w:r>
      <w:proofErr w:type="spellStart"/>
      <w:r w:rsidRPr="0069061A">
        <w:rPr>
          <w:rFonts w:ascii="Courier New" w:hAnsi="Courier New" w:cs="Courier New"/>
          <w:lang w:val="en-US"/>
        </w:rPr>
        <w:t>alto-networkmap+json</w:t>
      </w:r>
      <w:proofErr w:type="spellEnd"/>
      <w:r w:rsidRPr="0069061A">
        <w:rPr>
          <w:rFonts w:ascii="Courier New" w:hAnsi="Courier New" w:cs="Courier New"/>
          <w:lang w:val="en-US"/>
        </w:rPr>
        <w:t>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The media type of the defining information resource for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</w:t>
      </w:r>
      <w:r w:rsidRPr="0069061A">
        <w:rPr>
          <w:rFonts w:ascii="Courier New" w:hAnsi="Courier New" w:cs="Courier New"/>
          <w:lang w:val="en-US"/>
        </w:rPr>
        <w:t>ype "</w:t>
      </w:r>
      <w:proofErr w:type="spellStart"/>
      <w:r w:rsidRPr="0069061A">
        <w:rPr>
          <w:rFonts w:ascii="Courier New" w:hAnsi="Courier New" w:cs="Courier New"/>
          <w:lang w:val="en-US"/>
        </w:rPr>
        <w:t>cdni</w:t>
      </w:r>
      <w:proofErr w:type="spellEnd"/>
      <w:r w:rsidRPr="0069061A">
        <w:rPr>
          <w:rFonts w:ascii="Courier New" w:hAnsi="Courier New" w:cs="Courier New"/>
          <w:lang w:val="en-US"/>
        </w:rPr>
        <w:t>-capabilities" defined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[I-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-alto-</w:t>
      </w:r>
      <w:proofErr w:type="spellStart"/>
      <w:r w:rsidRPr="0069061A">
        <w:rPr>
          <w:rFonts w:ascii="Courier New" w:hAnsi="Courier New" w:cs="Courier New"/>
          <w:lang w:val="en-US"/>
        </w:rPr>
        <w:t>cdni</w:t>
      </w:r>
      <w:proofErr w:type="spellEnd"/>
      <w:r w:rsidRPr="0069061A">
        <w:rPr>
          <w:rFonts w:ascii="Courier New" w:hAnsi="Courier New" w:cs="Courier New"/>
          <w:lang w:val="en-US"/>
        </w:rPr>
        <w:t>-request-routing-alto] is "application/alto-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69061A">
        <w:rPr>
          <w:rFonts w:ascii="Courier New" w:hAnsi="Courier New" w:cs="Courier New"/>
          <w:lang w:val="en-US"/>
        </w:rPr>
        <w:t>cdni+json</w:t>
      </w:r>
      <w:proofErr w:type="spellEnd"/>
      <w:r w:rsidRPr="0069061A">
        <w:rPr>
          <w:rFonts w:ascii="Courier New" w:hAnsi="Courier New" w:cs="Courier New"/>
          <w:lang w:val="en-US"/>
        </w:rPr>
        <w:t>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5.  Protocol Specification: Basic Data Types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5.1.  Entity Domain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5.1.1.  Entity Domain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 entity domain has a type, which</w:t>
      </w:r>
      <w:r w:rsidRPr="0069061A">
        <w:rPr>
          <w:rFonts w:ascii="Courier New" w:hAnsi="Courier New" w:cs="Courier New"/>
          <w:lang w:val="en-US"/>
        </w:rPr>
        <w:t xml:space="preserve"> is uniquely identified by a string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that MUST be no more than 64 characters, and MUST NOT contain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characters other than US-ASCII alphanumeric characters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(U+0030-U+0039, U+0041-U+005A, and U+0061-U+007A), the hyphen ('-',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U+002D), or the low lin</w:t>
      </w:r>
      <w:r w:rsidRPr="0069061A">
        <w:rPr>
          <w:rFonts w:ascii="Courier New" w:hAnsi="Courier New" w:cs="Courier New"/>
          <w:lang w:val="en-US"/>
        </w:rPr>
        <w:t>e ('_', U+005F).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 example, the strings "ipv4", "ipv6", and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 are valid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 types. "ipv4.anycast" and "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pid.local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" are invalid.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type </w:t>
      </w:r>
      <w:proofErr w:type="spellStart"/>
      <w:r w:rsidRPr="0069061A">
        <w:rPr>
          <w:rFonts w:ascii="Courier New" w:hAnsi="Courier New" w:cs="Courier New"/>
          <w:lang w:val="en-US"/>
        </w:rPr>
        <w:t>EntityDomainType</w:t>
      </w:r>
      <w:proofErr w:type="spellEnd"/>
      <w:r w:rsidRPr="0069061A">
        <w:rPr>
          <w:rFonts w:ascii="Courier New" w:hAnsi="Courier New" w:cs="Courier New"/>
          <w:lang w:val="en-US"/>
        </w:rPr>
        <w:t xml:space="preserve"> is used in this document to denote a JSON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string meeting the preceding re</w:t>
      </w:r>
      <w:r w:rsidRPr="0069061A">
        <w:rPr>
          <w:rFonts w:ascii="Courier New" w:hAnsi="Courier New" w:cs="Courier New"/>
          <w:lang w:val="en-US"/>
        </w:rPr>
        <w:t>quirements.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 entity domain type defines the semantics of a type of entity,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independently of any specifying resource.  Entity domain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identifiers prefixed with "</w:t>
      </w:r>
      <w:proofErr w:type="spellStart"/>
      <w:r w:rsidRPr="0069061A">
        <w:rPr>
          <w:rFonts w:ascii="Courier New" w:hAnsi="Courier New" w:cs="Courier New"/>
          <w:lang w:val="en-US"/>
        </w:rPr>
        <w:t>priv</w:t>
      </w:r>
      <w:proofErr w:type="spellEnd"/>
      <w:r w:rsidRPr="0069061A">
        <w:rPr>
          <w:rFonts w:ascii="Courier New" w:hAnsi="Courier New" w:cs="Courier New"/>
          <w:lang w:val="en-US"/>
        </w:rPr>
        <w:t>:" are reserved for Private Use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[RFC8126] without a need to register with</w:t>
      </w:r>
      <w:r w:rsidRPr="0069061A">
        <w:rPr>
          <w:rFonts w:ascii="Courier New" w:hAnsi="Courier New" w:cs="Courier New"/>
          <w:lang w:val="en-US"/>
        </w:rPr>
        <w:t xml:space="preserve"> IANA.  All other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 types appearing in an HTTP request or response with an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"application/alto-*" media type MUST be registered with the IANA,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19]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 xml:space="preserve">Internet-Draft     </w:t>
      </w:r>
      <w:r w:rsidRPr="0069061A">
        <w:rPr>
          <w:rFonts w:ascii="Courier New" w:hAnsi="Courier New" w:cs="Courier New"/>
          <w:lang w:val="en-US"/>
        </w:rPr>
        <w:t xml:space="preserve">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following the procedure specified in Section 12.2.2 of this document.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Private Use entity domain type identifier and its associated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internal specification MUST apply to all the property maps</w:t>
      </w:r>
      <w:r w:rsidRPr="0069061A">
        <w:rPr>
          <w:rFonts w:ascii="Courier New" w:hAnsi="Courier New" w:cs="Courier New"/>
          <w:lang w:val="en-US"/>
        </w:rPr>
        <w:t xml:space="preserve"> of an IRD.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 an endpoint domain type identifier with the "</w:t>
      </w:r>
      <w:proofErr w:type="spellStart"/>
      <w:r w:rsidRPr="0069061A">
        <w:rPr>
          <w:rFonts w:ascii="Courier New" w:hAnsi="Courier New" w:cs="Courier New"/>
          <w:lang w:val="en-US"/>
        </w:rPr>
        <w:t>priv</w:t>
      </w:r>
      <w:proofErr w:type="spellEnd"/>
      <w:r w:rsidRPr="0069061A">
        <w:rPr>
          <w:rFonts w:ascii="Courier New" w:hAnsi="Courier New" w:cs="Courier New"/>
          <w:lang w:val="en-US"/>
        </w:rPr>
        <w:t>:" prefix, an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additional string (e.g., company identifier or random string) MUST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follow (i.e., "</w:t>
      </w:r>
      <w:proofErr w:type="spellStart"/>
      <w:r w:rsidRPr="0069061A">
        <w:rPr>
          <w:rFonts w:ascii="Courier New" w:hAnsi="Courier New" w:cs="Courier New"/>
          <w:lang w:val="en-US"/>
        </w:rPr>
        <w:t>priv</w:t>
      </w:r>
      <w:proofErr w:type="spellEnd"/>
      <w:r w:rsidRPr="0069061A">
        <w:rPr>
          <w:rFonts w:ascii="Courier New" w:hAnsi="Courier New" w:cs="Courier New"/>
          <w:lang w:val="en-US"/>
        </w:rPr>
        <w:t>:" only is not a valid entity domain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identifier) to reduce potential coll</w:t>
      </w:r>
      <w:r w:rsidRPr="0069061A">
        <w:rPr>
          <w:rFonts w:ascii="Courier New" w:hAnsi="Courier New" w:cs="Courier New"/>
          <w:lang w:val="en-US"/>
        </w:rPr>
        <w:t>isions.  The format of the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identifiers (see Section 5.1.3) in that type of entity domain, as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well as any hierarchical or inheritance rules (see Section 5.1.4) for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those entities, MUST be specified at the same time.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5.1.2.  Entity Domain Na</w:t>
      </w:r>
      <w:r w:rsidRPr="0069061A">
        <w:rPr>
          <w:rFonts w:ascii="Courier New" w:hAnsi="Courier New" w:cs="Courier New"/>
          <w:lang w:val="en-US"/>
        </w:rPr>
        <w:t>me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As </w:t>
      </w:r>
      <w:del w:id="235" w:author="BOUCADAIR Mohamed INNOV/NET" w:date="2021-12-15T14:51:00Z">
        <w:r w:rsidRPr="0069061A" w:rsidDel="000D691D">
          <w:rPr>
            <w:rFonts w:ascii="Courier New" w:hAnsi="Courier New" w:cs="Courier New"/>
            <w:lang w:val="en-US"/>
          </w:rPr>
          <w:delText xml:space="preserve">said </w:delText>
        </w:r>
      </w:del>
      <w:ins w:id="236" w:author="BOUCADAIR Mohamed INNOV/NET" w:date="2021-12-15T14:51:00Z">
        <w:r w:rsidR="000D691D">
          <w:rPr>
            <w:rFonts w:ascii="Courier New" w:hAnsi="Courier New" w:cs="Courier New"/>
            <w:lang w:val="en-US"/>
          </w:rPr>
          <w:t>discussed</w:t>
        </w:r>
        <w:r w:rsidR="000D691D" w:rsidRPr="0069061A">
          <w:rPr>
            <w:rFonts w:ascii="Courier New" w:hAnsi="Courier New" w:cs="Courier New"/>
            <w:lang w:val="en-US"/>
          </w:rPr>
          <w:t xml:space="preserve"> </w:t>
        </w:r>
      </w:ins>
      <w:r w:rsidRPr="0069061A">
        <w:rPr>
          <w:rFonts w:ascii="Courier New" w:hAnsi="Courier New" w:cs="Courier New"/>
          <w:lang w:val="en-US"/>
        </w:rPr>
        <w:t>in Section 3.2</w:t>
      </w:r>
      <w:del w:id="237" w:author="BOUCADAIR Mohamed INNOV/NET" w:date="2021-12-15T14:51:00Z">
        <w:r w:rsidRPr="0069061A" w:rsidDel="000D691D">
          <w:rPr>
            <w:rFonts w:ascii="Courier New" w:hAnsi="Courier New" w:cs="Courier New"/>
            <w:lang w:val="en-US"/>
          </w:rPr>
          <w:delText xml:space="preserve"> when introducing entity domains</w:delText>
        </w:r>
      </w:del>
      <w:r w:rsidRPr="0069061A">
        <w:rPr>
          <w:rFonts w:ascii="Courier New" w:hAnsi="Courier New" w:cs="Courier New"/>
          <w:lang w:val="en-US"/>
        </w:rPr>
        <w:t>, an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 is characterized by </w:t>
      </w:r>
      <w:del w:id="238" w:author="BOUCADAIR Mohamed INNOV/NET" w:date="2021-12-15T14:52:00Z">
        <w:r w:rsidRPr="0069061A" w:rsidDel="000D691D">
          <w:rPr>
            <w:rFonts w:ascii="Courier New" w:hAnsi="Courier New" w:cs="Courier New"/>
            <w:lang w:val="en-US"/>
          </w:rPr>
          <w:delText xml:space="preserve">its </w:delText>
        </w:r>
      </w:del>
      <w:ins w:id="239" w:author="BOUCADAIR Mohamed INNOV/NET" w:date="2021-12-15T14:52:00Z">
        <w:r w:rsidR="000D691D">
          <w:rPr>
            <w:rFonts w:ascii="Courier New" w:hAnsi="Courier New" w:cs="Courier New"/>
            <w:lang w:val="en-US"/>
          </w:rPr>
          <w:t>a</w:t>
        </w:r>
        <w:r w:rsidR="000D691D" w:rsidRPr="0069061A">
          <w:rPr>
            <w:rFonts w:ascii="Courier New" w:hAnsi="Courier New" w:cs="Courier New"/>
            <w:lang w:val="en-US"/>
          </w:rPr>
          <w:t xml:space="preserve"> </w:t>
        </w:r>
      </w:ins>
      <w:r w:rsidRPr="0069061A">
        <w:rPr>
          <w:rFonts w:ascii="Courier New" w:hAnsi="Courier New" w:cs="Courier New"/>
          <w:lang w:val="en-US"/>
        </w:rPr>
        <w:t xml:space="preserve">type and identified by </w:t>
      </w:r>
      <w:del w:id="240" w:author="BOUCADAIR Mohamed INNOV/NET" w:date="2021-12-15T14:52:00Z">
        <w:r w:rsidRPr="0069061A" w:rsidDel="000D691D">
          <w:rPr>
            <w:rFonts w:ascii="Courier New" w:hAnsi="Courier New" w:cs="Courier New"/>
            <w:lang w:val="en-US"/>
          </w:rPr>
          <w:delText xml:space="preserve">its </w:delText>
        </w:r>
      </w:del>
      <w:ins w:id="241" w:author="BOUCADAIR Mohamed INNOV/NET" w:date="2021-12-15T14:52:00Z">
        <w:r w:rsidR="000D691D">
          <w:rPr>
            <w:rFonts w:ascii="Courier New" w:hAnsi="Courier New" w:cs="Courier New"/>
            <w:lang w:val="en-US"/>
          </w:rPr>
          <w:t>a</w:t>
        </w:r>
        <w:r w:rsidR="000D691D" w:rsidRPr="0069061A">
          <w:rPr>
            <w:rFonts w:ascii="Courier New" w:hAnsi="Courier New" w:cs="Courier New"/>
            <w:lang w:val="en-US"/>
          </w:rPr>
          <w:t xml:space="preserve"> </w:t>
        </w:r>
      </w:ins>
      <w:r w:rsidRPr="0069061A">
        <w:rPr>
          <w:rFonts w:ascii="Courier New" w:hAnsi="Courier New" w:cs="Courier New"/>
          <w:lang w:val="en-US"/>
        </w:rPr>
        <w:t>name.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document distinguishes three categories of entity domains: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resource-specific entity domains, resource-ag</w:t>
      </w:r>
      <w:r w:rsidRPr="0069061A">
        <w:rPr>
          <w:rFonts w:ascii="Courier New" w:hAnsi="Courier New" w:cs="Courier New"/>
          <w:lang w:val="en-US"/>
        </w:rPr>
        <w:t>nostic entity domains</w:t>
      </w:r>
      <w:ins w:id="242" w:author="BOUCADAIR Mohamed INNOV/NET" w:date="2021-12-15T14:52:00Z">
        <w:r w:rsidR="000D691D">
          <w:rPr>
            <w:rFonts w:ascii="Courier New" w:hAnsi="Courier New" w:cs="Courier New"/>
            <w:lang w:val="en-US"/>
          </w:rPr>
          <w:t>,</w:t>
        </w:r>
      </w:ins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and self-defined entity domains.  Their entity domain names are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constructed as specified in the following sub-sections.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Each entity domain is identified by a unique entity domain name which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is a string of the following </w:t>
      </w:r>
      <w:proofErr w:type="gramStart"/>
      <w:r w:rsidRPr="0069061A">
        <w:rPr>
          <w:rFonts w:ascii="Courier New" w:hAnsi="Courier New" w:cs="Courier New"/>
          <w:lang w:val="en-US"/>
        </w:rPr>
        <w:t>fo</w:t>
      </w:r>
      <w:r w:rsidRPr="0069061A">
        <w:rPr>
          <w:rFonts w:ascii="Courier New" w:hAnsi="Courier New" w:cs="Courier New"/>
          <w:lang w:val="en-US"/>
        </w:rPr>
        <w:t>rmat:</w:t>
      </w:r>
      <w:proofErr w:type="gram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EntityDomainName</w:t>
      </w:r>
      <w:proofErr w:type="spellEnd"/>
      <w:r w:rsidRPr="0069061A">
        <w:rPr>
          <w:rFonts w:ascii="Courier New" w:hAnsi="Courier New" w:cs="Courier New"/>
          <w:lang w:val="en-US"/>
        </w:rPr>
        <w:t xml:space="preserve"> ::=</w:t>
      </w:r>
      <w:proofErr w:type="gramEnd"/>
      <w:r w:rsidRPr="0069061A">
        <w:rPr>
          <w:rFonts w:ascii="Courier New" w:hAnsi="Courier New" w:cs="Courier New"/>
          <w:lang w:val="en-US"/>
        </w:rPr>
        <w:t xml:space="preserve"> [[</w:t>
      </w:r>
      <w:proofErr w:type="spellStart"/>
      <w:r w:rsidRPr="0069061A">
        <w:rPr>
          <w:rFonts w:ascii="Courier New" w:hAnsi="Courier New" w:cs="Courier New"/>
          <w:lang w:val="en-US"/>
        </w:rPr>
        <w:t>ResourceID</w:t>
      </w:r>
      <w:proofErr w:type="spellEnd"/>
      <w:r w:rsidRPr="0069061A">
        <w:rPr>
          <w:rFonts w:ascii="Courier New" w:hAnsi="Courier New" w:cs="Courier New"/>
          <w:lang w:val="en-US"/>
        </w:rPr>
        <w:t>] '.' ][</w:t>
      </w:r>
      <w:proofErr w:type="spellStart"/>
      <w:r w:rsidRPr="0069061A">
        <w:rPr>
          <w:rFonts w:ascii="Courier New" w:hAnsi="Courier New" w:cs="Courier New"/>
          <w:lang w:val="en-US"/>
        </w:rPr>
        <w:t>priv</w:t>
      </w:r>
      <w:proofErr w:type="spellEnd"/>
      <w:r w:rsidRPr="0069061A">
        <w:rPr>
          <w:rFonts w:ascii="Courier New" w:hAnsi="Courier New" w:cs="Courier New"/>
          <w:lang w:val="en-US"/>
        </w:rPr>
        <w:t>:]</w:t>
      </w:r>
      <w:proofErr w:type="spellStart"/>
      <w:r w:rsidRPr="0069061A">
        <w:rPr>
          <w:rFonts w:ascii="Courier New" w:hAnsi="Courier New" w:cs="Courier New"/>
          <w:lang w:val="en-US"/>
        </w:rPr>
        <w:t>EntityDomainType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presence and construction of </w:t>
      </w:r>
      <w:ins w:id="243" w:author="BOUCADAIR Mohamed INNOV/NET" w:date="2021-12-15T14:53:00Z">
        <w:r w:rsidR="000D691D">
          <w:rPr>
            <w:rFonts w:ascii="Courier New" w:hAnsi="Courier New" w:cs="Courier New"/>
            <w:lang w:val="en-US"/>
          </w:rPr>
          <w:t xml:space="preserve">the </w:t>
        </w:r>
      </w:ins>
      <w:r w:rsidRPr="0069061A">
        <w:rPr>
          <w:rFonts w:ascii="Courier New" w:hAnsi="Courier New" w:cs="Courier New"/>
          <w:lang w:val="en-US"/>
        </w:rPr>
        <w:t>component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"[ [ 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ResourceID</w:t>
      </w:r>
      <w:proofErr w:type="spellEnd"/>
      <w:r w:rsidRPr="0069061A">
        <w:rPr>
          <w:rFonts w:ascii="Courier New" w:hAnsi="Courier New" w:cs="Courier New"/>
          <w:lang w:val="en-US"/>
        </w:rPr>
        <w:t xml:space="preserve"> ]</w:t>
      </w:r>
      <w:proofErr w:type="gramEnd"/>
      <w:r w:rsidRPr="0069061A">
        <w:rPr>
          <w:rFonts w:ascii="Courier New" w:hAnsi="Courier New" w:cs="Courier New"/>
          <w:lang w:val="en-US"/>
        </w:rPr>
        <w:t xml:space="preserve"> '.' ]"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depends on the category of entity domain.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component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"[</w:t>
      </w:r>
      <w:proofErr w:type="spellStart"/>
      <w:r w:rsidRPr="0069061A">
        <w:rPr>
          <w:rFonts w:ascii="Courier New" w:hAnsi="Courier New" w:cs="Courier New"/>
          <w:lang w:val="en-US"/>
        </w:rPr>
        <w:t>priv</w:t>
      </w:r>
      <w:proofErr w:type="spellEnd"/>
      <w:r w:rsidRPr="0069061A">
        <w:rPr>
          <w:rFonts w:ascii="Courier New" w:hAnsi="Courier New" w:cs="Courier New"/>
          <w:lang w:val="en-US"/>
        </w:rPr>
        <w:t>:]"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is present when the entity domain type is defined for Private Use.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Note that the '.' separator is not allowed in </w:t>
      </w:r>
      <w:proofErr w:type="spellStart"/>
      <w:r w:rsidRPr="0069061A">
        <w:rPr>
          <w:rFonts w:ascii="Courier New" w:hAnsi="Courier New" w:cs="Courier New"/>
          <w:lang w:val="en-US"/>
        </w:rPr>
        <w:t>EntityDomainType</w:t>
      </w:r>
      <w:proofErr w:type="spellEnd"/>
      <w:r w:rsidRPr="0069061A">
        <w:rPr>
          <w:rFonts w:ascii="Courier New" w:hAnsi="Courier New" w:cs="Courier New"/>
          <w:lang w:val="en-US"/>
        </w:rPr>
        <w:t xml:space="preserve">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hence there is no ambiguity on whether an entity domain name refers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to a resource-agnostic entity domain</w:t>
      </w:r>
      <w:r w:rsidRPr="0069061A">
        <w:rPr>
          <w:rFonts w:ascii="Courier New" w:hAnsi="Courier New" w:cs="Courier New"/>
          <w:lang w:val="en-US"/>
        </w:rPr>
        <w:t xml:space="preserve"> or a resource-specific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Note also that Section 10.1 of [RFC7285] specifies the format of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PID </w:t>
      </w:r>
      <w:del w:id="244" w:author="BOUCADAIR Mohamed INNOV/NET" w:date="2021-12-15T14:54:00Z">
        <w:r w:rsidRPr="0069061A" w:rsidDel="000D691D">
          <w:rPr>
            <w:rFonts w:ascii="Courier New" w:hAnsi="Courier New" w:cs="Courier New"/>
            <w:lang w:val="en-US"/>
          </w:rPr>
          <w:delText xml:space="preserve">Name </w:delText>
        </w:r>
      </w:del>
      <w:ins w:id="245" w:author="BOUCADAIR Mohamed INNOV/NET" w:date="2021-12-15T14:54:00Z">
        <w:r w:rsidR="000D691D">
          <w:rPr>
            <w:rFonts w:ascii="Courier New" w:hAnsi="Courier New" w:cs="Courier New"/>
            <w:lang w:val="en-US"/>
          </w:rPr>
          <w:t>n</w:t>
        </w:r>
        <w:r w:rsidR="000D691D" w:rsidRPr="0069061A">
          <w:rPr>
            <w:rFonts w:ascii="Courier New" w:hAnsi="Courier New" w:cs="Courier New"/>
            <w:lang w:val="en-US"/>
          </w:rPr>
          <w:t xml:space="preserve">ame </w:t>
        </w:r>
      </w:ins>
      <w:r w:rsidRPr="0069061A">
        <w:rPr>
          <w:rFonts w:ascii="Courier New" w:hAnsi="Courier New" w:cs="Courier New"/>
          <w:lang w:val="en-US"/>
        </w:rPr>
        <w:t>which is the format of the resource ID including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following specification: "the '.' separator is reserved for future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use</w:t>
      </w:r>
      <w:r w:rsidRPr="0069061A">
        <w:rPr>
          <w:rFonts w:ascii="Courier New" w:hAnsi="Courier New" w:cs="Courier New"/>
          <w:lang w:val="en-US"/>
        </w:rPr>
        <w:t xml:space="preserve"> and MUST NOT be used unless specifically indicated in this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20]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gramStart"/>
      <w:r w:rsidRPr="001A7D5A">
        <w:rPr>
          <w:rFonts w:ascii="Courier New" w:hAnsi="Courier New" w:cs="Courier New"/>
        </w:rPr>
        <w:t>document</w:t>
      </w:r>
      <w:proofErr w:type="gramEnd"/>
      <w:r w:rsidRPr="001A7D5A">
        <w:rPr>
          <w:rFonts w:ascii="Courier New" w:hAnsi="Courier New" w:cs="Courier New"/>
        </w:rPr>
        <w:t xml:space="preserve">, or an extension document".  </w:t>
      </w:r>
      <w:r w:rsidRPr="0069061A">
        <w:rPr>
          <w:rFonts w:ascii="Courier New" w:hAnsi="Courier New" w:cs="Courier New"/>
          <w:lang w:val="en-US"/>
        </w:rPr>
        <w:t>Th</w:t>
      </w:r>
      <w:r w:rsidRPr="0069061A">
        <w:rPr>
          <w:rFonts w:ascii="Courier New" w:hAnsi="Courier New" w:cs="Courier New"/>
          <w:lang w:val="en-US"/>
        </w:rPr>
        <w:t>e present extension keeps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format specification of [RFC7285], hence the '.' separator MUST NOT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be used in an information resource ID.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5.1.2.1.  Resource-specific Entity Domain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resource-specific entity domain is identified by an entity domai</w:t>
      </w:r>
      <w:r w:rsidRPr="0069061A">
        <w:rPr>
          <w:rFonts w:ascii="Courier New" w:hAnsi="Courier New" w:cs="Courier New"/>
          <w:lang w:val="en-US"/>
        </w:rPr>
        <w:t>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name constructed as follows.  It MUST start with a resource ID using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</w:t>
      </w:r>
      <w:proofErr w:type="spellStart"/>
      <w:r w:rsidRPr="0069061A">
        <w:rPr>
          <w:rFonts w:ascii="Courier New" w:hAnsi="Courier New" w:cs="Courier New"/>
          <w:lang w:val="en-US"/>
        </w:rPr>
        <w:t>ResourceID</w:t>
      </w:r>
      <w:proofErr w:type="spellEnd"/>
      <w:r w:rsidRPr="0069061A">
        <w:rPr>
          <w:rFonts w:ascii="Courier New" w:hAnsi="Courier New" w:cs="Courier New"/>
          <w:lang w:val="en-US"/>
        </w:rPr>
        <w:t xml:space="preserve"> type defined in Section 10.2 of [RFC7285], followed by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'.' separator (U+002E), followed by a string of the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spellStart"/>
      <w:r w:rsidRPr="0069061A">
        <w:rPr>
          <w:rFonts w:ascii="Courier New" w:hAnsi="Courier New" w:cs="Courier New"/>
          <w:lang w:val="en-US"/>
        </w:rPr>
        <w:t>EntityDomainType</w:t>
      </w:r>
      <w:proofErr w:type="spellEnd"/>
      <w:r w:rsidRPr="0069061A">
        <w:rPr>
          <w:rFonts w:ascii="Courier New" w:hAnsi="Courier New" w:cs="Courier New"/>
          <w:lang w:val="en-US"/>
        </w:rPr>
        <w:t xml:space="preserve"> specified in Section 5.1.</w:t>
      </w:r>
      <w:r w:rsidRPr="0069061A">
        <w:rPr>
          <w:rFonts w:ascii="Courier New" w:hAnsi="Courier New" w:cs="Courier New"/>
          <w:lang w:val="en-US"/>
        </w:rPr>
        <w:t>1.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 example, if an ALTO server provides two network maps "netmap-1"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and "netmap-2", these network maps can define two resource-specific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domains of type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", respectively identified by "netmap-1.pid"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"netmap-2.pid".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5.1.2.2.  Resource</w:t>
      </w:r>
      <w:r w:rsidRPr="0069061A">
        <w:rPr>
          <w:rFonts w:ascii="Courier New" w:hAnsi="Courier New" w:cs="Courier New"/>
          <w:lang w:val="en-US"/>
        </w:rPr>
        <w:t>-agnostic Entity Domain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resource-agnostic entity domain contains entities that are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identified independently of any information resource.  </w:t>
      </w:r>
      <w:del w:id="246" w:author="BOUCADAIR Mohamed INNOV/NET" w:date="2021-12-15T14:56:00Z">
        <w:r w:rsidRPr="0069061A" w:rsidDel="000D691D">
          <w:rPr>
            <w:rFonts w:ascii="Courier New" w:hAnsi="Courier New" w:cs="Courier New"/>
            <w:lang w:val="en-US"/>
          </w:rPr>
          <w:delText>Hence, t</w:delText>
        </w:r>
      </w:del>
      <w:ins w:id="247" w:author="BOUCADAIR Mohamed INNOV/NET" w:date="2021-12-15T14:56:00Z">
        <w:r w:rsidR="000D691D">
          <w:rPr>
            <w:rFonts w:ascii="Courier New" w:hAnsi="Courier New" w:cs="Courier New"/>
            <w:lang w:val="en-US"/>
          </w:rPr>
          <w:t>T</w:t>
        </w:r>
      </w:ins>
      <w:r w:rsidRPr="0069061A">
        <w:rPr>
          <w:rFonts w:ascii="Courier New" w:hAnsi="Courier New" w:cs="Courier New"/>
          <w:lang w:val="en-US"/>
        </w:rPr>
        <w:t>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identifier of a resource-agnostic entity domain is simply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identifier of its entity domai</w:t>
      </w:r>
      <w:r w:rsidRPr="0069061A">
        <w:rPr>
          <w:rFonts w:ascii="Courier New" w:hAnsi="Courier New" w:cs="Courier New"/>
          <w:lang w:val="en-US"/>
        </w:rPr>
        <w:t>n type.  For example, "ipv4" and "ipv6"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identify the two resource-agnostic </w:t>
      </w:r>
      <w:r w:rsidRPr="0069061A">
        <w:rPr>
          <w:rFonts w:ascii="Courier New" w:hAnsi="Courier New" w:cs="Courier New"/>
          <w:lang w:val="en-US"/>
        </w:rPr>
        <w:t xml:space="preserve">Internet </w:t>
      </w:r>
      <w:r w:rsidRPr="0069061A">
        <w:rPr>
          <w:rFonts w:ascii="Courier New" w:hAnsi="Courier New" w:cs="Courier New"/>
          <w:lang w:val="en-US"/>
        </w:rPr>
        <w:t>address entity domains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defined in Section 6.1.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5.1.2.3.  Self-defined Entity Domain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property map can define properties on entities that are specific 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un</w:t>
      </w:r>
      <w:r w:rsidRPr="0069061A">
        <w:rPr>
          <w:rFonts w:ascii="Courier New" w:hAnsi="Courier New" w:cs="Courier New"/>
          <w:lang w:val="en-US"/>
        </w:rPr>
        <w:t>ique information resource, which is the property map itself.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may be the case when an ALTO Server provides properties on a set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of entities that are defined only in this property map, are not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relevant to another one and do not depend on another</w:t>
      </w:r>
      <w:r w:rsidRPr="0069061A">
        <w:rPr>
          <w:rFonts w:ascii="Courier New" w:hAnsi="Courier New" w:cs="Courier New"/>
          <w:lang w:val="en-US"/>
        </w:rPr>
        <w:t xml:space="preserve"> specific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resource.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 example: a </w:t>
      </w:r>
      <w:proofErr w:type="spellStart"/>
      <w:r w:rsidRPr="0069061A">
        <w:rPr>
          <w:rFonts w:ascii="Courier New" w:hAnsi="Courier New" w:cs="Courier New"/>
          <w:lang w:val="en-US"/>
        </w:rPr>
        <w:t>specialised</w:t>
      </w:r>
      <w:proofErr w:type="spellEnd"/>
      <w:r w:rsidRPr="0069061A">
        <w:rPr>
          <w:rFonts w:ascii="Courier New" w:hAnsi="Courier New" w:cs="Courier New"/>
          <w:lang w:val="en-US"/>
        </w:rPr>
        <w:t xml:space="preserve"> property map may define a domain of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</w:t>
      </w:r>
      <w:proofErr w:type="spellStart"/>
      <w:r w:rsidRPr="0069061A">
        <w:rPr>
          <w:rFonts w:ascii="Courier New" w:hAnsi="Courier New" w:cs="Courier New"/>
          <w:lang w:val="en-US"/>
        </w:rPr>
        <w:t>ane</w:t>
      </w:r>
      <w:proofErr w:type="spellEnd"/>
      <w:r w:rsidRPr="0069061A">
        <w:rPr>
          <w:rFonts w:ascii="Courier New" w:hAnsi="Courier New" w:cs="Courier New"/>
          <w:lang w:val="en-US"/>
        </w:rPr>
        <w:t>", defined in [I-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-alto-path-vector], that contains a set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ANEs representing data centers, that each have a persistent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identifier and are rel</w:t>
      </w:r>
      <w:r w:rsidRPr="0069061A">
        <w:rPr>
          <w:rFonts w:ascii="Courier New" w:hAnsi="Courier New" w:cs="Courier New"/>
          <w:lang w:val="en-US"/>
        </w:rPr>
        <w:t>evant only to this property map.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 this case, the entity domain is qualified as "self-defined". 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identifier of a self-defined entity domain can be of the format: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EntityDomainName</w:t>
      </w:r>
      <w:proofErr w:type="spellEnd"/>
      <w:r w:rsidRPr="0069061A">
        <w:rPr>
          <w:rFonts w:ascii="Courier New" w:hAnsi="Courier New" w:cs="Courier New"/>
          <w:lang w:val="en-US"/>
        </w:rPr>
        <w:t xml:space="preserve"> ::=</w:t>
      </w:r>
      <w:proofErr w:type="gramEnd"/>
      <w:r w:rsidRPr="0069061A">
        <w:rPr>
          <w:rFonts w:ascii="Courier New" w:hAnsi="Courier New" w:cs="Courier New"/>
          <w:lang w:val="en-US"/>
        </w:rPr>
        <w:t xml:space="preserve"> '.' </w:t>
      </w:r>
      <w:proofErr w:type="spellStart"/>
      <w:r w:rsidRPr="0069061A">
        <w:rPr>
          <w:rFonts w:ascii="Courier New" w:hAnsi="Courier New" w:cs="Courier New"/>
          <w:lang w:val="en-US"/>
        </w:rPr>
        <w:t>EntityDomainType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where '.' indicates that the</w:t>
      </w:r>
      <w:r w:rsidRPr="0069061A">
        <w:rPr>
          <w:rFonts w:ascii="Courier New" w:hAnsi="Courier New" w:cs="Courier New"/>
          <w:lang w:val="en-US"/>
        </w:rPr>
        <w:t xml:space="preserve"> entity domain only exists within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map resource using it.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21]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self-defined entity doma</w:t>
      </w:r>
      <w:r w:rsidRPr="0069061A">
        <w:rPr>
          <w:rFonts w:ascii="Courier New" w:hAnsi="Courier New" w:cs="Courier New"/>
          <w:lang w:val="en-US"/>
        </w:rPr>
        <w:t>in can be viewed as a particular case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resource-specific entity domain, where the specific resource is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current resource that uses this entity domain.  In that case, for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sake of simplification, the component "</w:t>
      </w:r>
      <w:proofErr w:type="spellStart"/>
      <w:r w:rsidRPr="0069061A">
        <w:rPr>
          <w:rFonts w:ascii="Courier New" w:hAnsi="Courier New" w:cs="Courier New"/>
          <w:lang w:val="en-US"/>
        </w:rPr>
        <w:t>ResourceID</w:t>
      </w:r>
      <w:proofErr w:type="spellEnd"/>
      <w:r w:rsidRPr="0069061A">
        <w:rPr>
          <w:rFonts w:ascii="Courier New" w:hAnsi="Courier New" w:cs="Courier New"/>
          <w:lang w:val="en-US"/>
        </w:rPr>
        <w:t>" SHOULD be omitted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 its entity domain name.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5.1.3.  Entity Identifier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Entities in an entity domain are identified by entity identifiers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(</w:t>
      </w:r>
      <w:proofErr w:type="spellStart"/>
      <w:r w:rsidRPr="0069061A">
        <w:rPr>
          <w:rFonts w:ascii="Courier New" w:hAnsi="Courier New" w:cs="Courier New"/>
          <w:lang w:val="en-US"/>
        </w:rPr>
        <w:t>EntityID</w:t>
      </w:r>
      <w:proofErr w:type="spellEnd"/>
      <w:r w:rsidRPr="0069061A">
        <w:rPr>
          <w:rFonts w:ascii="Courier New" w:hAnsi="Courier New" w:cs="Courier New"/>
          <w:lang w:val="en-US"/>
        </w:rPr>
        <w:t>) of the following format: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EntityID</w:t>
      </w:r>
      <w:proofErr w:type="spellEnd"/>
      <w:r w:rsidRPr="0069061A">
        <w:rPr>
          <w:rFonts w:ascii="Courier New" w:hAnsi="Courier New" w:cs="Courier New"/>
          <w:lang w:val="en-US"/>
        </w:rPr>
        <w:t xml:space="preserve"> ::=</w:t>
      </w:r>
      <w:proofErr w:type="gramEnd"/>
      <w:r w:rsidRPr="0069061A">
        <w:rPr>
          <w:rFonts w:ascii="Courier New" w:hAnsi="Courier New" w:cs="Courier New"/>
          <w:lang w:val="en-US"/>
        </w:rPr>
        <w:t xml:space="preserve"> </w:t>
      </w:r>
      <w:proofErr w:type="spellStart"/>
      <w:r w:rsidRPr="0069061A">
        <w:rPr>
          <w:rFonts w:ascii="Courier New" w:hAnsi="Courier New" w:cs="Courier New"/>
          <w:lang w:val="en-US"/>
        </w:rPr>
        <w:t>EntityDomainName</w:t>
      </w:r>
      <w:proofErr w:type="spellEnd"/>
      <w:r w:rsidRPr="0069061A">
        <w:rPr>
          <w:rFonts w:ascii="Courier New" w:hAnsi="Courier New" w:cs="Courier New"/>
          <w:lang w:val="en-US"/>
        </w:rPr>
        <w:t xml:space="preserve"> ':' </w:t>
      </w:r>
      <w:proofErr w:type="spellStart"/>
      <w:r w:rsidRPr="0069061A">
        <w:rPr>
          <w:rFonts w:ascii="Courier New" w:hAnsi="Courier New" w:cs="Courier New"/>
          <w:lang w:val="en-US"/>
        </w:rPr>
        <w:t>DomainTypeSpecificEntityID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Examples from the In</w:t>
      </w:r>
      <w:r w:rsidRPr="0069061A">
        <w:rPr>
          <w:rFonts w:ascii="Courier New" w:hAnsi="Courier New" w:cs="Courier New"/>
          <w:lang w:val="en-US"/>
        </w:rPr>
        <w:t>ternet address entity domains include individual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IP addresses such as "net1.ipv4:192.0.2.14"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"net1.ipv6:2001:db8::12", as well as address blocks such as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"net1.ipv4:192.0.2.0/26" and "net1.ipv6:2001:db</w:t>
      </w:r>
      <w:proofErr w:type="gramStart"/>
      <w:r w:rsidRPr="0069061A">
        <w:rPr>
          <w:rFonts w:ascii="Courier New" w:hAnsi="Courier New" w:cs="Courier New"/>
          <w:lang w:val="en-US"/>
        </w:rPr>
        <w:t>8::/</w:t>
      </w:r>
      <w:proofErr w:type="gramEnd"/>
      <w:r w:rsidRPr="0069061A">
        <w:rPr>
          <w:rFonts w:ascii="Courier New" w:hAnsi="Courier New" w:cs="Courier New"/>
          <w:lang w:val="en-US"/>
        </w:rPr>
        <w:t>48".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format of the second part </w:t>
      </w:r>
      <w:r w:rsidRPr="0069061A">
        <w:rPr>
          <w:rFonts w:ascii="Courier New" w:hAnsi="Courier New" w:cs="Courier New"/>
          <w:lang w:val="en-US"/>
        </w:rPr>
        <w:t>of an entity identifier depends on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 domain type, and MUST be specified when defining a new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 type and registering it with the IANA.  Identifiers MAY be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hierarchical, and properties MAY be inherited based on that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hierarchy.</w:t>
      </w:r>
      <w:r w:rsidRPr="0069061A">
        <w:rPr>
          <w:rFonts w:ascii="Courier New" w:hAnsi="Courier New" w:cs="Courier New"/>
          <w:lang w:val="en-US"/>
        </w:rPr>
        <w:t xml:space="preserve">  The rules defining any hierarchy or inheritance MUST be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defined when the entity domain type is registered.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type </w:t>
      </w:r>
      <w:proofErr w:type="spellStart"/>
      <w:r w:rsidRPr="0069061A">
        <w:rPr>
          <w:rFonts w:ascii="Courier New" w:hAnsi="Courier New" w:cs="Courier New"/>
          <w:lang w:val="en-US"/>
        </w:rPr>
        <w:t>EntityID</w:t>
      </w:r>
      <w:proofErr w:type="spellEnd"/>
      <w:r w:rsidRPr="0069061A">
        <w:rPr>
          <w:rFonts w:ascii="Courier New" w:hAnsi="Courier New" w:cs="Courier New"/>
          <w:lang w:val="en-US"/>
        </w:rPr>
        <w:t xml:space="preserve"> is used in this document to denote a JSON string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representing an entity identifier in this format.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Note that two en</w:t>
      </w:r>
      <w:r w:rsidRPr="0069061A">
        <w:rPr>
          <w:rFonts w:ascii="Courier New" w:hAnsi="Courier New" w:cs="Courier New"/>
          <w:lang w:val="en-US"/>
        </w:rPr>
        <w:t>tity identifiers with different valid textual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representations may refer to the same entity, for a given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domain.  For example, the strings "net1.ipv6:2001:db8::1"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"net1.ipv6:2001:db8:0:0:0:0:0:1" refer to the same entity in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"ipv6"</w:t>
      </w:r>
      <w:r w:rsidRPr="0069061A">
        <w:rPr>
          <w:rFonts w:ascii="Courier New" w:hAnsi="Courier New" w:cs="Courier New"/>
          <w:lang w:val="en-US"/>
        </w:rPr>
        <w:t xml:space="preserve"> entity domain.  Such equivalences should be established by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object represented by </w:t>
      </w:r>
      <w:proofErr w:type="spellStart"/>
      <w:r w:rsidRPr="0069061A">
        <w:rPr>
          <w:rFonts w:ascii="Courier New" w:hAnsi="Courier New" w:cs="Courier New"/>
          <w:lang w:val="en-US"/>
        </w:rPr>
        <w:t>DomainTypeSpecificEntityID</w:t>
      </w:r>
      <w:proofErr w:type="spellEnd"/>
      <w:r w:rsidRPr="0069061A">
        <w:rPr>
          <w:rFonts w:ascii="Courier New" w:hAnsi="Courier New" w:cs="Courier New"/>
          <w:lang w:val="en-US"/>
        </w:rPr>
        <w:t>, for example,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[RFC5952] establishes equivalence for IPv6 addresses, while [RFC4632]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does so for IPv4 addresses.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5.1.4.  Hierarchy and</w:t>
      </w:r>
      <w:r w:rsidRPr="0069061A">
        <w:rPr>
          <w:rFonts w:ascii="Courier New" w:hAnsi="Courier New" w:cs="Courier New"/>
          <w:lang w:val="en-US"/>
        </w:rPr>
        <w:t xml:space="preserve"> Inheritance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To simplify the representation, some types of entity domains allow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ALTO Client and Server to use a hierarchical entity identifier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format to represent a block of individual entities.  For instance,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 IPv4 domain "net1.ipv4"</w:t>
      </w:r>
      <w:r w:rsidRPr="0069061A">
        <w:rPr>
          <w:rFonts w:ascii="Courier New" w:hAnsi="Courier New" w:cs="Courier New"/>
          <w:lang w:val="en-US"/>
        </w:rPr>
        <w:t>, a CIDR</w:t>
      </w:r>
      <w:ins w:id="248" w:author="BOUCADAIR Mohamed INNOV/NET" w:date="2021-12-15T14:57:00Z">
        <w:r w:rsidR="000D691D">
          <w:rPr>
            <w:rFonts w:ascii="Courier New" w:hAnsi="Courier New" w:cs="Courier New"/>
            <w:lang w:val="en-US"/>
          </w:rPr>
          <w:t xml:space="preserve"> block</w:t>
        </w:r>
      </w:ins>
      <w:r w:rsidRPr="0069061A">
        <w:rPr>
          <w:rFonts w:ascii="Courier New" w:hAnsi="Courier New" w:cs="Courier New"/>
          <w:lang w:val="en-US"/>
        </w:rPr>
        <w:t xml:space="preserve"> "net1.ipv4:192.0.2.0/26" covers 64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individual IPv4 entities.  In this case, the corresponding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inheritance rule MUST be defined for the entity domain type.  </w:t>
      </w:r>
      <w:commentRangeStart w:id="249"/>
      <w:r w:rsidRPr="0069061A">
        <w:rPr>
          <w:rFonts w:ascii="Courier New" w:hAnsi="Courier New" w:cs="Courier New"/>
          <w:lang w:val="en-US"/>
        </w:rPr>
        <w:t>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hierarchy and inheritance rule MUST have no ambiguity.</w:t>
      </w:r>
      <w:commentRangeEnd w:id="249"/>
      <w:r w:rsidR="000D691D">
        <w:rPr>
          <w:rStyle w:val="Marquedecommentaire"/>
          <w:rFonts w:asciiTheme="minorHAnsi" w:hAnsiTheme="minorHAnsi"/>
        </w:rPr>
        <w:commentReference w:id="249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Roome, et</w:t>
      </w:r>
      <w:r w:rsidRPr="0069061A">
        <w:rPr>
          <w:rFonts w:ascii="Courier New" w:hAnsi="Courier New" w:cs="Courier New"/>
          <w:lang w:val="en-US"/>
        </w:rPr>
        <w:t xml:space="preserve">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22]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5.2.  Entity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Each entity property has a type to indicate the encoding and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semantics of the valu</w:t>
      </w:r>
      <w:r w:rsidRPr="0069061A">
        <w:rPr>
          <w:rFonts w:ascii="Courier New" w:hAnsi="Courier New" w:cs="Courier New"/>
          <w:lang w:val="en-US"/>
        </w:rPr>
        <w:t>e of this entity property, and has a name 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identify it.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5.2.1.  Entity Property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type </w:t>
      </w:r>
      <w:proofErr w:type="spellStart"/>
      <w:r w:rsidRPr="0069061A">
        <w:rPr>
          <w:rFonts w:ascii="Courier New" w:hAnsi="Courier New" w:cs="Courier New"/>
          <w:lang w:val="en-US"/>
        </w:rPr>
        <w:t>EntityPropertyType</w:t>
      </w:r>
      <w:proofErr w:type="spellEnd"/>
      <w:r w:rsidRPr="0069061A">
        <w:rPr>
          <w:rFonts w:ascii="Courier New" w:hAnsi="Courier New" w:cs="Courier New"/>
          <w:lang w:val="en-US"/>
        </w:rPr>
        <w:t xml:space="preserve"> is used in this document to indicate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string denoting an entity property type.  The string MUST be no more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than 32 characters,</w:t>
      </w:r>
      <w:r w:rsidRPr="0069061A">
        <w:rPr>
          <w:rFonts w:ascii="Courier New" w:hAnsi="Courier New" w:cs="Courier New"/>
          <w:lang w:val="en-US"/>
        </w:rPr>
        <w:t xml:space="preserve"> and it MUST NOT contain characters other than US-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ASCII alphanumeric characters (U+0030-U+0039, U+0041-U+005A,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U+0061-U+007A), the hyphen ('-', U+002D), the colon (':', U+003A), 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low line ('_', U+005F).  Note that the '.' separator is n</w:t>
      </w:r>
      <w:r w:rsidRPr="0069061A">
        <w:rPr>
          <w:rFonts w:ascii="Courier New" w:hAnsi="Courier New" w:cs="Courier New"/>
          <w:lang w:val="en-US"/>
        </w:rPr>
        <w:t>ot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allowed because it is reserved to separate an entity property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and an information resource identifier when an entity property 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gramStart"/>
      <w:r w:rsidRPr="0069061A">
        <w:rPr>
          <w:rFonts w:ascii="Courier New" w:hAnsi="Courier New" w:cs="Courier New"/>
          <w:lang w:val="en-US"/>
        </w:rPr>
        <w:t>resource-specific</w:t>
      </w:r>
      <w:proofErr w:type="gramEnd"/>
      <w:r w:rsidRPr="0069061A">
        <w:rPr>
          <w:rFonts w:ascii="Courier New" w:hAnsi="Courier New" w:cs="Courier New"/>
          <w:lang w:val="en-US"/>
        </w:rPr>
        <w:t>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Identifiers prefixed with "</w:t>
      </w:r>
      <w:proofErr w:type="spellStart"/>
      <w:r w:rsidRPr="0069061A">
        <w:rPr>
          <w:rFonts w:ascii="Courier New" w:hAnsi="Courier New" w:cs="Courier New"/>
          <w:lang w:val="en-US"/>
        </w:rPr>
        <w:t>priv</w:t>
      </w:r>
      <w:proofErr w:type="spellEnd"/>
      <w:r w:rsidRPr="0069061A">
        <w:rPr>
          <w:rFonts w:ascii="Courier New" w:hAnsi="Courier New" w:cs="Courier New"/>
          <w:lang w:val="en-US"/>
        </w:rPr>
        <w:t>:" are reserved for Private Use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[RFC8126] without a ne</w:t>
      </w:r>
      <w:r w:rsidRPr="0069061A">
        <w:rPr>
          <w:rFonts w:ascii="Courier New" w:hAnsi="Courier New" w:cs="Courier New"/>
          <w:lang w:val="en-US"/>
        </w:rPr>
        <w:t>ed to register with IANA.  All other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identifiers for entity property types appearing in an HTTP request 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response with an "application/alto-*" media type MUST be registered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 the "ALTO Entity Property Type Registry", defined in Section 12.3.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</w:t>
      </w:r>
      <w:r w:rsidRPr="0069061A">
        <w:rPr>
          <w:rFonts w:ascii="Courier New" w:hAnsi="Courier New" w:cs="Courier New"/>
          <w:lang w:val="en-US"/>
        </w:rPr>
        <w:t xml:space="preserve"> The intended semantics of the entity property type MUST be specified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at the same time.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 an entity property identifier with the "</w:t>
      </w:r>
      <w:proofErr w:type="spellStart"/>
      <w:r w:rsidRPr="0069061A">
        <w:rPr>
          <w:rFonts w:ascii="Courier New" w:hAnsi="Courier New" w:cs="Courier New"/>
          <w:lang w:val="en-US"/>
        </w:rPr>
        <w:t>priv</w:t>
      </w:r>
      <w:proofErr w:type="spellEnd"/>
      <w:r w:rsidRPr="0069061A">
        <w:rPr>
          <w:rFonts w:ascii="Courier New" w:hAnsi="Courier New" w:cs="Courier New"/>
          <w:lang w:val="en-US"/>
        </w:rPr>
        <w:t>:" prefix, an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additional string (e.g., company identifier or random string) MUST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follow the prefix to reduc</w:t>
      </w:r>
      <w:r w:rsidRPr="0069061A">
        <w:rPr>
          <w:rFonts w:ascii="Courier New" w:hAnsi="Courier New" w:cs="Courier New"/>
          <w:lang w:val="en-US"/>
        </w:rPr>
        <w:t>e potential collisions, that is, the string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</w:t>
      </w:r>
      <w:proofErr w:type="spellStart"/>
      <w:r w:rsidRPr="0069061A">
        <w:rPr>
          <w:rFonts w:ascii="Courier New" w:hAnsi="Courier New" w:cs="Courier New"/>
          <w:lang w:val="en-US"/>
        </w:rPr>
        <w:t>priv</w:t>
      </w:r>
      <w:proofErr w:type="spellEnd"/>
      <w:r w:rsidRPr="0069061A">
        <w:rPr>
          <w:rFonts w:ascii="Courier New" w:hAnsi="Courier New" w:cs="Courier New"/>
          <w:lang w:val="en-US"/>
        </w:rPr>
        <w:t>:" alone is not a valid endpoint property identifier.  A Private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Use entity property type identifier and its associated internal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specification MUST apply to all property maps of an IRD.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To disti</w:t>
      </w:r>
      <w:r w:rsidRPr="0069061A">
        <w:rPr>
          <w:rFonts w:ascii="Courier New" w:hAnsi="Courier New" w:cs="Courier New"/>
          <w:lang w:val="en-US"/>
        </w:rPr>
        <w:t>nguish from the endpoint property type, the entity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type has the following characteristics: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Some entity property types are applicable to entities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particular entity domain types only.  For example, the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type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 is</w:t>
      </w:r>
      <w:r w:rsidRPr="0069061A">
        <w:rPr>
          <w:rFonts w:ascii="Courier New" w:hAnsi="Courier New" w:cs="Courier New"/>
          <w:lang w:val="en-US"/>
        </w:rPr>
        <w:t xml:space="preserve"> applicable to entities in the entity domain types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"ipv4" or "ipv6" while is not applicable to entities in an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domain of type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The intended semantics of the value of an entity property may also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depend on the entity doma</w:t>
      </w:r>
      <w:r w:rsidRPr="0069061A">
        <w:rPr>
          <w:rFonts w:ascii="Courier New" w:hAnsi="Courier New" w:cs="Courier New"/>
          <w:lang w:val="en-US"/>
        </w:rPr>
        <w:t>in type.  For example, suppose that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property named "geo-location" is defined as the coordinates of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point, encoded as: "latitude longitude [altitude]."  When applied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to an entity that represents a specific host computer, identified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r w:rsidRPr="0069061A">
        <w:rPr>
          <w:rFonts w:ascii="Courier New" w:hAnsi="Courier New" w:cs="Courier New"/>
          <w:lang w:val="en-US"/>
        </w:rPr>
        <w:t xml:space="preserve">   by an address in an entity domain of type "ipv4" or "ipv6",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23]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"geo-location" property would </w:t>
      </w:r>
      <w:r w:rsidRPr="0069061A">
        <w:rPr>
          <w:rFonts w:ascii="Courier New" w:hAnsi="Courier New" w:cs="Courier New"/>
          <w:lang w:val="en-US"/>
        </w:rPr>
        <w:t>define the host's location.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However, when applied to an entity in a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 domain type,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property would indicate the location of the center of all hosts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this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 entity.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5.2.2.  Entity Property Name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Each entity property is ide</w:t>
      </w:r>
      <w:r w:rsidRPr="0069061A">
        <w:rPr>
          <w:rFonts w:ascii="Courier New" w:hAnsi="Courier New" w:cs="Courier New"/>
          <w:lang w:val="en-US"/>
        </w:rPr>
        <w:t>ntified by an entity property name, which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is a string of the following </w:t>
      </w:r>
      <w:proofErr w:type="gramStart"/>
      <w:r w:rsidRPr="0069061A">
        <w:rPr>
          <w:rFonts w:ascii="Courier New" w:hAnsi="Courier New" w:cs="Courier New"/>
          <w:lang w:val="en-US"/>
        </w:rPr>
        <w:t>format:</w:t>
      </w:r>
      <w:proofErr w:type="gram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EntityPropertyName</w:t>
      </w:r>
      <w:proofErr w:type="spellEnd"/>
      <w:r w:rsidRPr="0069061A">
        <w:rPr>
          <w:rFonts w:ascii="Courier New" w:hAnsi="Courier New" w:cs="Courier New"/>
          <w:lang w:val="en-US"/>
        </w:rPr>
        <w:t xml:space="preserve"> ::=</w:t>
      </w:r>
      <w:proofErr w:type="gramEnd"/>
      <w:r w:rsidRPr="0069061A">
        <w:rPr>
          <w:rFonts w:ascii="Courier New" w:hAnsi="Courier New" w:cs="Courier New"/>
          <w:lang w:val="en-US"/>
        </w:rPr>
        <w:t xml:space="preserve"> [</w:t>
      </w:r>
      <w:proofErr w:type="spellStart"/>
      <w:r w:rsidRPr="0069061A">
        <w:rPr>
          <w:rFonts w:ascii="Courier New" w:hAnsi="Courier New" w:cs="Courier New"/>
          <w:lang w:val="en-US"/>
        </w:rPr>
        <w:t>ResourceID</w:t>
      </w:r>
      <w:proofErr w:type="spellEnd"/>
      <w:r w:rsidRPr="0069061A">
        <w:rPr>
          <w:rFonts w:ascii="Courier New" w:hAnsi="Courier New" w:cs="Courier New"/>
          <w:lang w:val="en-US"/>
        </w:rPr>
        <w:t>]'.'[</w:t>
      </w:r>
      <w:proofErr w:type="spellStart"/>
      <w:r w:rsidRPr="0069061A">
        <w:rPr>
          <w:rFonts w:ascii="Courier New" w:hAnsi="Courier New" w:cs="Courier New"/>
          <w:lang w:val="en-US"/>
        </w:rPr>
        <w:t>priv</w:t>
      </w:r>
      <w:proofErr w:type="spellEnd"/>
      <w:r w:rsidRPr="0069061A">
        <w:rPr>
          <w:rFonts w:ascii="Courier New" w:hAnsi="Courier New" w:cs="Courier New"/>
          <w:lang w:val="en-US"/>
        </w:rPr>
        <w:t>:]</w:t>
      </w:r>
      <w:proofErr w:type="spellStart"/>
      <w:r w:rsidRPr="0069061A">
        <w:rPr>
          <w:rFonts w:ascii="Courier New" w:hAnsi="Courier New" w:cs="Courier New"/>
          <w:lang w:val="en-US"/>
        </w:rPr>
        <w:t>EntityPropertyType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gramStart"/>
      <w:r w:rsidRPr="0069061A">
        <w:rPr>
          <w:rFonts w:ascii="Courier New" w:hAnsi="Courier New" w:cs="Courier New"/>
          <w:lang w:val="en-US"/>
        </w:rPr>
        <w:t>Similar to</w:t>
      </w:r>
      <w:proofErr w:type="gramEnd"/>
      <w:r w:rsidRPr="0069061A">
        <w:rPr>
          <w:rFonts w:ascii="Courier New" w:hAnsi="Courier New" w:cs="Courier New"/>
          <w:lang w:val="en-US"/>
        </w:rPr>
        <w:t xml:space="preserve"> the endpoint property type defined in Section 10.8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[RFC7285], each entity property ma</w:t>
      </w:r>
      <w:r w:rsidRPr="0069061A">
        <w:rPr>
          <w:rFonts w:ascii="Courier New" w:hAnsi="Courier New" w:cs="Courier New"/>
          <w:lang w:val="en-US"/>
        </w:rPr>
        <w:t>y be defined by either the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map itself (self-defined) or some other specific information resource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(resource-specific).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entity property name of a resource-specific entity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starts with a string of the type </w:t>
      </w:r>
      <w:proofErr w:type="spellStart"/>
      <w:r w:rsidRPr="0069061A">
        <w:rPr>
          <w:rFonts w:ascii="Courier New" w:hAnsi="Courier New" w:cs="Courier New"/>
          <w:lang w:val="en-US"/>
        </w:rPr>
        <w:t>ResourceID</w:t>
      </w:r>
      <w:proofErr w:type="spellEnd"/>
      <w:r w:rsidRPr="0069061A">
        <w:rPr>
          <w:rFonts w:ascii="Courier New" w:hAnsi="Courier New" w:cs="Courier New"/>
          <w:lang w:val="en-US"/>
        </w:rPr>
        <w:t xml:space="preserve"> defined </w:t>
      </w:r>
      <w:r w:rsidRPr="0069061A">
        <w:rPr>
          <w:rFonts w:ascii="Courier New" w:hAnsi="Courier New" w:cs="Courier New"/>
          <w:lang w:val="en-US"/>
        </w:rPr>
        <w:t>in [RFC7285],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followed by the '.' separator (U+002E) and a </w:t>
      </w:r>
      <w:proofErr w:type="spellStart"/>
      <w:r w:rsidRPr="0069061A">
        <w:rPr>
          <w:rFonts w:ascii="Courier New" w:hAnsi="Courier New" w:cs="Courier New"/>
          <w:lang w:val="en-US"/>
        </w:rPr>
        <w:t>EntityDomainType</w:t>
      </w:r>
      <w:proofErr w:type="spellEnd"/>
      <w:r w:rsidRPr="0069061A">
        <w:rPr>
          <w:rFonts w:ascii="Courier New" w:hAnsi="Courier New" w:cs="Courier New"/>
          <w:lang w:val="en-US"/>
        </w:rPr>
        <w:t xml:space="preserve"> typed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string.  For example, the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 properties of an "ipv4"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defined by two different maps "net-map-1" and "net-map-2" are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identified by "net-map-1.pid" and "ne</w:t>
      </w:r>
      <w:r w:rsidRPr="0069061A">
        <w:rPr>
          <w:rFonts w:ascii="Courier New" w:hAnsi="Courier New" w:cs="Courier New"/>
          <w:lang w:val="en-US"/>
        </w:rPr>
        <w:t>t-map-2.pid" respectively.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specific information resource of an entity property may be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current information resource itself, that is, the property map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defining the property.  In that case, the </w:t>
      </w:r>
      <w:proofErr w:type="spellStart"/>
      <w:r w:rsidRPr="0069061A">
        <w:rPr>
          <w:rFonts w:ascii="Courier New" w:hAnsi="Courier New" w:cs="Courier New"/>
          <w:lang w:val="en-US"/>
        </w:rPr>
        <w:t>ResourceID</w:t>
      </w:r>
      <w:proofErr w:type="spellEnd"/>
      <w:r w:rsidRPr="0069061A">
        <w:rPr>
          <w:rFonts w:ascii="Courier New" w:hAnsi="Courier New" w:cs="Courier New"/>
          <w:lang w:val="en-US"/>
        </w:rPr>
        <w:t xml:space="preserve"> in the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name SHOULD be ig</w:t>
      </w:r>
      <w:r w:rsidRPr="0069061A">
        <w:rPr>
          <w:rFonts w:ascii="Courier New" w:hAnsi="Courier New" w:cs="Courier New"/>
          <w:lang w:val="en-US"/>
        </w:rPr>
        <w:t xml:space="preserve">nored.  For example, the property name </w:t>
      </w:r>
      <w:proofErr w:type="gramStart"/>
      <w:r w:rsidRPr="0069061A">
        <w:rPr>
          <w:rFonts w:ascii="Courier New" w:hAnsi="Courier New" w:cs="Courier New"/>
          <w:lang w:val="en-US"/>
        </w:rPr>
        <w:t>".</w:t>
      </w:r>
      <w:proofErr w:type="spellStart"/>
      <w:r w:rsidRPr="0069061A">
        <w:rPr>
          <w:rFonts w:ascii="Courier New" w:hAnsi="Courier New" w:cs="Courier New"/>
          <w:lang w:val="en-US"/>
        </w:rPr>
        <w:t>asn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applied to an entity identified by its IPv4 address, indicates the AS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number of the AS that "owns" the entity, where the returned AS number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is defined by the property map itself.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5.2.3.  Format for En</w:t>
      </w:r>
      <w:r w:rsidRPr="0069061A">
        <w:rPr>
          <w:rFonts w:ascii="Courier New" w:hAnsi="Courier New" w:cs="Courier New"/>
          <w:lang w:val="en-US"/>
        </w:rPr>
        <w:t>tity Property Value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ins w:id="250" w:author="BOUCADAIR Mohamed INNOV/NET" w:date="2021-12-15T15:05:00Z">
        <w:r w:rsidR="0067417A" w:rsidRPr="0069061A">
          <w:rPr>
            <w:rFonts w:ascii="Courier New" w:hAnsi="Courier New" w:cs="Courier New"/>
            <w:lang w:val="en-US"/>
          </w:rPr>
          <w:t>Section 11.4.1.6</w:t>
        </w:r>
        <w:r w:rsidR="0067417A" w:rsidRPr="0069061A">
          <w:rPr>
            <w:rFonts w:ascii="Courier New" w:hAnsi="Courier New" w:cs="Courier New"/>
            <w:lang w:val="en-US"/>
          </w:rPr>
          <w:t xml:space="preserve"> </w:t>
        </w:r>
        <w:r w:rsidR="0067417A">
          <w:rPr>
            <w:rFonts w:ascii="Courier New" w:hAnsi="Courier New" w:cs="Courier New"/>
            <w:lang w:val="en-US"/>
          </w:rPr>
          <w:t xml:space="preserve">of </w:t>
        </w:r>
      </w:ins>
      <w:r w:rsidRPr="0069061A">
        <w:rPr>
          <w:rFonts w:ascii="Courier New" w:hAnsi="Courier New" w:cs="Courier New"/>
          <w:lang w:val="en-US"/>
        </w:rPr>
        <w:t xml:space="preserve">[RFC7285] </w:t>
      </w:r>
      <w:del w:id="251" w:author="BOUCADAIR Mohamed INNOV/NET" w:date="2021-12-15T15:05:00Z">
        <w:r w:rsidRPr="0069061A" w:rsidDel="0067417A">
          <w:rPr>
            <w:rFonts w:ascii="Courier New" w:hAnsi="Courier New" w:cs="Courier New"/>
            <w:lang w:val="en-US"/>
          </w:rPr>
          <w:delText>in Section 11.4.1.6,</w:delText>
        </w:r>
      </w:del>
      <w:r w:rsidRPr="0069061A">
        <w:rPr>
          <w:rFonts w:ascii="Courier New" w:hAnsi="Courier New" w:cs="Courier New"/>
          <w:lang w:val="en-US"/>
        </w:rPr>
        <w:t xml:space="preserve"> specifies that an implementation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Endpoint Property Service </w:t>
      </w:r>
      <w:del w:id="252" w:author="BOUCADAIR Mohamed INNOV/NET" w:date="2021-12-15T15:05:00Z">
        <w:r w:rsidRPr="0069061A" w:rsidDel="0067417A">
          <w:rPr>
            <w:rFonts w:ascii="Courier New" w:hAnsi="Courier New" w:cs="Courier New"/>
            <w:lang w:val="en-US"/>
          </w:rPr>
          <w:delText xml:space="preserve">specified in [RFC7285] </w:delText>
        </w:r>
      </w:del>
      <w:r w:rsidRPr="0069061A">
        <w:rPr>
          <w:rFonts w:ascii="Courier New" w:hAnsi="Courier New" w:cs="Courier New"/>
          <w:lang w:val="en-US"/>
        </w:rPr>
        <w:t>SHOULD assume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that the property value is a </w:t>
      </w:r>
      <w:proofErr w:type="spellStart"/>
      <w:r w:rsidRPr="0069061A">
        <w:rPr>
          <w:rFonts w:ascii="Courier New" w:hAnsi="Courier New" w:cs="Courier New"/>
          <w:lang w:val="en-US"/>
        </w:rPr>
        <w:t>JSONString</w:t>
      </w:r>
      <w:proofErr w:type="spellEnd"/>
      <w:r w:rsidRPr="0069061A">
        <w:rPr>
          <w:rFonts w:ascii="Courier New" w:hAnsi="Courier New" w:cs="Courier New"/>
          <w:lang w:val="en-US"/>
        </w:rPr>
        <w:t xml:space="preserve"> and fail to parse if it 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not.  This document ex</w:t>
      </w:r>
      <w:r w:rsidRPr="0069061A">
        <w:rPr>
          <w:rFonts w:ascii="Courier New" w:hAnsi="Courier New" w:cs="Courier New"/>
          <w:lang w:val="en-US"/>
        </w:rPr>
        <w:t>tends the format of a property value by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allowing it to be a </w:t>
      </w:r>
      <w:proofErr w:type="spellStart"/>
      <w:r w:rsidRPr="0069061A">
        <w:rPr>
          <w:rFonts w:ascii="Courier New" w:hAnsi="Courier New" w:cs="Courier New"/>
          <w:lang w:val="en-US"/>
        </w:rPr>
        <w:t>JSONValue</w:t>
      </w:r>
      <w:proofErr w:type="spellEnd"/>
      <w:r w:rsidRPr="0069061A">
        <w:rPr>
          <w:rFonts w:ascii="Courier New" w:hAnsi="Courier New" w:cs="Courier New"/>
          <w:lang w:val="en-US"/>
        </w:rPr>
        <w:t xml:space="preserve"> instead of just a </w:t>
      </w:r>
      <w:proofErr w:type="spellStart"/>
      <w:r w:rsidRPr="0069061A">
        <w:rPr>
          <w:rFonts w:ascii="Courier New" w:hAnsi="Courier New" w:cs="Courier New"/>
          <w:lang w:val="en-US"/>
        </w:rPr>
        <w:t>JSONString</w:t>
      </w:r>
      <w:proofErr w:type="spellEnd"/>
      <w:r w:rsidRPr="0069061A">
        <w:rPr>
          <w:rFonts w:ascii="Courier New" w:hAnsi="Courier New" w:cs="Courier New"/>
          <w:lang w:val="en-US"/>
        </w:rPr>
        <w:t>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6.  Entity Domain Types Defined in this Document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definition of each entity domain type MUST include (1) the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 type name and (2) d</w:t>
      </w:r>
      <w:r w:rsidRPr="0069061A">
        <w:rPr>
          <w:rFonts w:ascii="Courier New" w:hAnsi="Courier New" w:cs="Courier New"/>
          <w:lang w:val="en-US"/>
        </w:rPr>
        <w:t>omain-specific entity identifiers, and MAY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include (3) hierarchy and inheritance semantics optionally.  This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document defines three initial entity domain types as follows.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24]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6.1.  Internet Address Domain Types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document defines two entity domain types (IPv4 and IPv6) for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Internet addresses.  Both types are resource-agnostic entity domain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r w:rsidRPr="0069061A">
        <w:rPr>
          <w:rFonts w:ascii="Courier New" w:hAnsi="Courier New" w:cs="Courier New"/>
          <w:lang w:val="en-US"/>
        </w:rPr>
        <w:t>types and hence define corresponding resource-agnostic entity domains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as well.  Since the two domains use the same hierarchy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inheritance semantics, we define the semantics together, instead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repeating for each.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6.1.1.  Entity Domain Type: I</w:t>
      </w:r>
      <w:r w:rsidRPr="0069061A">
        <w:rPr>
          <w:rFonts w:ascii="Courier New" w:hAnsi="Courier New" w:cs="Courier New"/>
          <w:lang w:val="en-US"/>
        </w:rPr>
        <w:t>Pv4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6.1.1.1.  Entity Domain Type Identifier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ipv4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6.1.1.2.  Domain-Specific Entity Identifiers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Individual addresses are strings as specified by the IPv4Addresses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rule of Section 3.2.2 of [RFC3986]; Hierarchical addresses are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prefix-match str</w:t>
      </w:r>
      <w:r w:rsidRPr="0069061A">
        <w:rPr>
          <w:rFonts w:ascii="Courier New" w:hAnsi="Courier New" w:cs="Courier New"/>
          <w:lang w:val="en-US"/>
        </w:rPr>
        <w:t>ings as specified in Section 3.1 of [RFC4632].  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define properties, an individual Internet address and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corresponding full-length prefix are considered aliases for the same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entity.  An individual Internet address and the corresponding full-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</w:t>
      </w:r>
      <w:r w:rsidRPr="0069061A">
        <w:rPr>
          <w:rFonts w:ascii="Courier New" w:hAnsi="Courier New" w:cs="Courier New"/>
          <w:lang w:val="en-US"/>
        </w:rPr>
        <w:t xml:space="preserve">  length prefix </w:t>
      </w:r>
      <w:proofErr w:type="gramStart"/>
      <w:r w:rsidRPr="0069061A">
        <w:rPr>
          <w:rFonts w:ascii="Courier New" w:hAnsi="Courier New" w:cs="Courier New"/>
          <w:lang w:val="en-US"/>
        </w:rPr>
        <w:t>are</w:t>
      </w:r>
      <w:proofErr w:type="gramEnd"/>
      <w:r w:rsidRPr="0069061A">
        <w:rPr>
          <w:rFonts w:ascii="Courier New" w:hAnsi="Courier New" w:cs="Courier New"/>
          <w:lang w:val="en-US"/>
        </w:rPr>
        <w:t xml:space="preserve"> considered aliases for the same entity on which 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define properties.  Thus, "ipv4:192.0.2.0" and "ipv4:192.0.2.0/32"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are equivalent.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6.1.2.  Entity Domain Type: IPv6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6.1.2.1.  Entity Domain Type Identifier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ipv6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6.1.2.2.  D</w:t>
      </w:r>
      <w:r w:rsidRPr="0069061A">
        <w:rPr>
          <w:rFonts w:ascii="Courier New" w:hAnsi="Courier New" w:cs="Courier New"/>
          <w:lang w:val="en-US"/>
        </w:rPr>
        <w:t>omain-Specific Entity Identifiers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Individual addresses are strings as specified by Section 4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[RFC5952]; Hierarchical addresses are prefix-match strings as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specified in Section 7 of [RFC5952].  To define properties, an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individual Internet ad</w:t>
      </w:r>
      <w:r w:rsidRPr="0069061A">
        <w:rPr>
          <w:rFonts w:ascii="Courier New" w:hAnsi="Courier New" w:cs="Courier New"/>
          <w:lang w:val="en-US"/>
        </w:rPr>
        <w:t>dress and the corresponding 128-bit prefix are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considered aliases for the same entity.  That is, "ipv6:2001:db8::1"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and "ipv6:2001:db8::1/128" are equivalent, and have the same set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properties.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</w:t>
      </w:r>
      <w:r w:rsidRPr="0069061A">
        <w:rPr>
          <w:rFonts w:ascii="Courier New" w:hAnsi="Courier New" w:cs="Courier New"/>
          <w:lang w:val="en-US"/>
        </w:rPr>
        <w:t xml:space="preserve">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25]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6.1.3.  Hierarchy and Inheritance of Internet Address Domains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Both Internet address domains allow property values to be inherited.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Specifical</w:t>
      </w:r>
      <w:r w:rsidRPr="0069061A">
        <w:rPr>
          <w:rFonts w:ascii="Courier New" w:hAnsi="Courier New" w:cs="Courier New"/>
          <w:lang w:val="en-US"/>
        </w:rPr>
        <w:t>ly, if a property P is not defined for a specific Internet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address I, but P is defined for a hierarchical Internet address C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which prefix-matches I, then the address I inherits the value of P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defined for the hierarchical address C.  If more than o</w:t>
      </w:r>
      <w:r w:rsidRPr="0069061A">
        <w:rPr>
          <w:rFonts w:ascii="Courier New" w:hAnsi="Courier New" w:cs="Courier New"/>
          <w:lang w:val="en-US"/>
        </w:rPr>
        <w:t>ne such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hierarchical addresses define a value for P, I </w:t>
      </w:r>
      <w:proofErr w:type="gramStart"/>
      <w:r w:rsidRPr="0069061A">
        <w:rPr>
          <w:rFonts w:ascii="Courier New" w:hAnsi="Courier New" w:cs="Courier New"/>
          <w:lang w:val="en-US"/>
        </w:rPr>
        <w:t>inherits</w:t>
      </w:r>
      <w:proofErr w:type="gramEnd"/>
      <w:r w:rsidRPr="0069061A">
        <w:rPr>
          <w:rFonts w:ascii="Courier New" w:hAnsi="Courier New" w:cs="Courier New"/>
          <w:lang w:val="en-US"/>
        </w:rPr>
        <w:t xml:space="preserve"> the value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 in the hierarchical address with the longest prefix.  Note that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longest prefix rule ensures no multiple value inheritances,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hence no ambiguity.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Hierarch</w:t>
      </w:r>
      <w:r w:rsidRPr="0069061A">
        <w:rPr>
          <w:rFonts w:ascii="Courier New" w:hAnsi="Courier New" w:cs="Courier New"/>
          <w:lang w:val="en-US"/>
        </w:rPr>
        <w:t>ical addresses can also inherit properties: if a property P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is not defined for the hierarchical address C, but is defined for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set of hierarchical addresses, where each address C' in the set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covers all IP addresses in C, and C' has a shorter pref</w:t>
      </w:r>
      <w:r w:rsidRPr="0069061A">
        <w:rPr>
          <w:rFonts w:ascii="Courier New" w:hAnsi="Courier New" w:cs="Courier New"/>
          <w:lang w:val="en-US"/>
        </w:rPr>
        <w:t>ix length than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C, then C MUST inherit the property P from the C' having the longest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prefix length.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As an example, suppose that a</w:t>
      </w:r>
      <w:ins w:id="253" w:author="BOUCADAIR Mohamed INNOV/NET" w:date="2021-12-15T15:06:00Z">
        <w:r w:rsidR="00D23ADC">
          <w:rPr>
            <w:rFonts w:ascii="Courier New" w:hAnsi="Courier New" w:cs="Courier New"/>
            <w:lang w:val="en-US"/>
          </w:rPr>
          <w:t>n ALTO</w:t>
        </w:r>
      </w:ins>
      <w:r w:rsidRPr="0069061A">
        <w:rPr>
          <w:rFonts w:ascii="Courier New" w:hAnsi="Courier New" w:cs="Courier New"/>
          <w:lang w:val="en-US"/>
        </w:rPr>
        <w:t xml:space="preserve"> server defines a property </w:t>
      </w:r>
      <w:ins w:id="254" w:author="BOUCADAIR Mohamed INNOV/NET" w:date="2021-12-15T15:06:00Z">
        <w:r w:rsidR="00D23ADC">
          <w:rPr>
            <w:rFonts w:ascii="Courier New" w:hAnsi="Courier New" w:cs="Courier New"/>
            <w:lang w:val="en-US"/>
          </w:rPr>
          <w:t>“</w:t>
        </w:r>
      </w:ins>
      <w:r w:rsidRPr="0069061A">
        <w:rPr>
          <w:rFonts w:ascii="Courier New" w:hAnsi="Courier New" w:cs="Courier New"/>
          <w:lang w:val="en-US"/>
        </w:rPr>
        <w:t>P</w:t>
      </w:r>
      <w:ins w:id="255" w:author="BOUCADAIR Mohamed INNOV/NET" w:date="2021-12-15T15:06:00Z">
        <w:r w:rsidR="00D23ADC">
          <w:rPr>
            <w:rFonts w:ascii="Courier New" w:hAnsi="Courier New" w:cs="Courier New"/>
            <w:lang w:val="en-US"/>
          </w:rPr>
          <w:t>”</w:t>
        </w:r>
      </w:ins>
      <w:r w:rsidRPr="0069061A">
        <w:rPr>
          <w:rFonts w:ascii="Courier New" w:hAnsi="Courier New" w:cs="Courier New"/>
          <w:lang w:val="en-US"/>
        </w:rPr>
        <w:t xml:space="preserve"> for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following entities: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    ipv4:192.0.2.0/26: P=v1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</w:t>
      </w:r>
      <w:r w:rsidRPr="0069061A">
        <w:rPr>
          <w:rFonts w:ascii="Courier New" w:hAnsi="Courier New" w:cs="Courier New"/>
          <w:lang w:val="en-US"/>
        </w:rPr>
        <w:t xml:space="preserve">                         ipv4:192.0.2.0/28: P=v2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    ipv4:192.0.2.0/30: P=v3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    ipv4:192.0.2.0:    P=v4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Figure 1: Defined Property Values.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Then the following entities have the ind</w:t>
      </w:r>
      <w:r w:rsidRPr="0069061A">
        <w:rPr>
          <w:rFonts w:ascii="Courier New" w:hAnsi="Courier New" w:cs="Courier New"/>
          <w:lang w:val="en-US"/>
        </w:rPr>
        <w:t>icated values: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ipv4:192.0.2.0:    P=v4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ipv4:192.0.2.1:    P=v3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ipv4:192.0.2.16:   P=v1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ipv4:192.0.2.32:   P=v1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ipv4:192.0.2.64: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</w:t>
      </w:r>
      <w:r w:rsidRPr="0069061A">
        <w:rPr>
          <w:rFonts w:ascii="Courier New" w:hAnsi="Courier New" w:cs="Courier New"/>
          <w:lang w:val="en-US"/>
        </w:rPr>
        <w:t>(</w:t>
      </w:r>
      <w:proofErr w:type="gramEnd"/>
      <w:r w:rsidRPr="0069061A">
        <w:rPr>
          <w:rFonts w:ascii="Courier New" w:hAnsi="Courier New" w:cs="Courier New"/>
          <w:lang w:val="en-US"/>
        </w:rPr>
        <w:t>not defined)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ipv4:192.0.2.0/32: P=v4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ipv4:192.0.2.0/31: P=v3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ipv4:192.0.2.0/29: P=v2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ipv4:192.0.2.0/27: P=v1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ipv4:192.0.2.0/25: (n</w:t>
      </w:r>
      <w:r w:rsidRPr="0069061A">
        <w:rPr>
          <w:rFonts w:ascii="Courier New" w:hAnsi="Courier New" w:cs="Courier New"/>
          <w:lang w:val="en-US"/>
        </w:rPr>
        <w:t>ot defined)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Figure 2: Inherited Property Values.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26]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 ALTO server MAY explic</w:t>
      </w:r>
      <w:r w:rsidRPr="0069061A">
        <w:rPr>
          <w:rFonts w:ascii="Courier New" w:hAnsi="Courier New" w:cs="Courier New"/>
          <w:lang w:val="en-US"/>
        </w:rPr>
        <w:t>itly indicate a property as not having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value for a particular entity.  That is, a server MAY say that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P of entity X is "defined to have no value", instead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"undefined".  To indicate "no value", a server MAY perform different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behavi</w:t>
      </w:r>
      <w:r w:rsidRPr="0069061A">
        <w:rPr>
          <w:rFonts w:ascii="Courier New" w:hAnsi="Courier New" w:cs="Courier New"/>
          <w:lang w:val="en-US"/>
        </w:rPr>
        <w:t>o</w:t>
      </w:r>
      <w:del w:id="256" w:author="BOUCADAIR Mohamed INNOV/NET" w:date="2021-12-15T15:06:00Z">
        <w:r w:rsidRPr="0069061A" w:rsidDel="00D23ADC">
          <w:rPr>
            <w:rFonts w:ascii="Courier New" w:hAnsi="Courier New" w:cs="Courier New"/>
            <w:lang w:val="en-US"/>
          </w:rPr>
          <w:delText>u</w:delText>
        </w:r>
      </w:del>
      <w:r w:rsidRPr="0069061A">
        <w:rPr>
          <w:rFonts w:ascii="Courier New" w:hAnsi="Courier New" w:cs="Courier New"/>
          <w:lang w:val="en-US"/>
        </w:rPr>
        <w:t>rs: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If that entity would inherit a value for that property, then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ALTO server MUST return a "null" value for that property.  In this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case, the ALTO client MUST recognize a "null" value as "no value"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and "do not apply the inher</w:t>
      </w:r>
      <w:r w:rsidRPr="0069061A">
        <w:rPr>
          <w:rFonts w:ascii="Courier New" w:hAnsi="Courier New" w:cs="Courier New"/>
          <w:lang w:val="en-US"/>
        </w:rPr>
        <w:t>itance rules for this property."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If the entity would not inherit a value, then the ALTO server MAY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return "null" or just omit the property.  In this case, the ALTO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client cannot infer the value for this property of this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from</w:t>
      </w:r>
      <w:r w:rsidRPr="0069061A">
        <w:rPr>
          <w:rFonts w:ascii="Courier New" w:hAnsi="Courier New" w:cs="Courier New"/>
          <w:lang w:val="en-US"/>
        </w:rPr>
        <w:t xml:space="preserve"> the Inheritance rules.  </w:t>
      </w:r>
      <w:ins w:id="257" w:author="BOUCADAIR Mohamed INNOV/NET" w:date="2021-12-15T15:06:00Z">
        <w:r w:rsidR="00D23ADC" w:rsidRPr="0069061A">
          <w:rPr>
            <w:rFonts w:ascii="Courier New" w:hAnsi="Courier New" w:cs="Courier New"/>
            <w:lang w:val="en-US"/>
          </w:rPr>
          <w:t>So</w:t>
        </w:r>
        <w:r w:rsidR="00D23ADC">
          <w:rPr>
            <w:rFonts w:ascii="Courier New" w:hAnsi="Courier New" w:cs="Courier New"/>
            <w:lang w:val="en-US"/>
          </w:rPr>
          <w:t>,</w:t>
        </w:r>
        <w:r w:rsidR="00D23ADC" w:rsidRPr="0069061A">
          <w:rPr>
            <w:rFonts w:ascii="Courier New" w:hAnsi="Courier New" w:cs="Courier New"/>
            <w:lang w:val="en-US"/>
          </w:rPr>
          <w:t xml:space="preserve"> </w:t>
        </w:r>
      </w:ins>
      <w:del w:id="258" w:author="BOUCADAIR Mohamed INNOV/NET" w:date="2021-12-15T15:06:00Z">
        <w:r w:rsidRPr="0069061A" w:rsidDel="00D23ADC">
          <w:rPr>
            <w:rFonts w:ascii="Courier New" w:hAnsi="Courier New" w:cs="Courier New"/>
            <w:lang w:val="en-US"/>
          </w:rPr>
          <w:delText xml:space="preserve">So </w:delText>
        </w:r>
      </w:del>
      <w:r w:rsidRPr="0069061A">
        <w:rPr>
          <w:rFonts w:ascii="Courier New" w:hAnsi="Courier New" w:cs="Courier New"/>
          <w:lang w:val="en-US"/>
        </w:rPr>
        <w:t>the client MUST interpret that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this property has no value.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If the ALTO server does not define any properties for an entity, then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server MAY omit that entity from the response.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6.1.4.  Defining Information Resou</w:t>
      </w:r>
      <w:r w:rsidRPr="0069061A">
        <w:rPr>
          <w:rFonts w:ascii="Courier New" w:hAnsi="Courier New" w:cs="Courier New"/>
          <w:lang w:val="en-US"/>
        </w:rPr>
        <w:t>rce Media Type for domain types IPv4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and IPv6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 domain types "ipv4" and "ipv6" both allow to define resource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specific entity domains.  When resource specific domains are defined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with entities of domain type "ipv4" or "ipv6", the defi</w:t>
      </w:r>
      <w:r w:rsidRPr="0069061A">
        <w:rPr>
          <w:rFonts w:ascii="Courier New" w:hAnsi="Courier New" w:cs="Courier New"/>
          <w:lang w:val="en-US"/>
        </w:rPr>
        <w:t>ning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information resource for an entity domain of type "ipv4" or "ipv6"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MUST be a Network Map. The media type of a defining information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resource is therefore: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application/</w:t>
      </w:r>
      <w:proofErr w:type="spellStart"/>
      <w:r w:rsidRPr="0069061A">
        <w:rPr>
          <w:rFonts w:ascii="Courier New" w:hAnsi="Courier New" w:cs="Courier New"/>
          <w:lang w:val="en-US"/>
        </w:rPr>
        <w:t>alto-networkmap+json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6.2.  Entity Domain Type: PID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PID </w:t>
      </w:r>
      <w:ins w:id="259" w:author="BOUCADAIR Mohamed INNOV/NET" w:date="2021-12-15T15:08:00Z">
        <w:r w:rsidR="00D23ADC">
          <w:rPr>
            <w:rFonts w:ascii="Courier New" w:hAnsi="Courier New" w:cs="Courier New"/>
            <w:lang w:val="en-US"/>
          </w:rPr>
          <w:t xml:space="preserve">entity </w:t>
        </w:r>
      </w:ins>
      <w:r w:rsidRPr="0069061A">
        <w:rPr>
          <w:rFonts w:ascii="Courier New" w:hAnsi="Courier New" w:cs="Courier New"/>
          <w:lang w:val="en-US"/>
        </w:rPr>
        <w:t xml:space="preserve">domain </w:t>
      </w:r>
      <w:proofErr w:type="gramStart"/>
      <w:r w:rsidRPr="0069061A">
        <w:rPr>
          <w:rFonts w:ascii="Courier New" w:hAnsi="Courier New" w:cs="Courier New"/>
          <w:lang w:val="en-US"/>
        </w:rPr>
        <w:t>a</w:t>
      </w:r>
      <w:r w:rsidRPr="0069061A">
        <w:rPr>
          <w:rFonts w:ascii="Courier New" w:hAnsi="Courier New" w:cs="Courier New"/>
          <w:lang w:val="en-US"/>
        </w:rPr>
        <w:t>ssociates</w:t>
      </w:r>
      <w:proofErr w:type="gramEnd"/>
      <w:r w:rsidRPr="0069061A">
        <w:rPr>
          <w:rFonts w:ascii="Courier New" w:hAnsi="Courier New" w:cs="Courier New"/>
          <w:lang w:val="en-US"/>
        </w:rPr>
        <w:t xml:space="preserve"> property values with the PIDs in a network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map.  Accordingly, this entity domain always depends on a network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map.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6.2.1.  Entity Domain Type Identifier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6.2.2.  Domain-Specific Entity Identifiers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entity identifiers are the </w:t>
      </w:r>
      <w:r w:rsidRPr="0069061A">
        <w:rPr>
          <w:rFonts w:ascii="Courier New" w:hAnsi="Courier New" w:cs="Courier New"/>
          <w:lang w:val="en-US"/>
        </w:rPr>
        <w:t>PID names of the associated network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map.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27]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6.2.3.  Hierarchy and Inheritance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There is no hierarc</w:t>
      </w:r>
      <w:r w:rsidRPr="0069061A">
        <w:rPr>
          <w:rFonts w:ascii="Courier New" w:hAnsi="Courier New" w:cs="Courier New"/>
          <w:lang w:val="en-US"/>
        </w:rPr>
        <w:t>hy or inheritance for properties associated with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PIDs.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6.2.4.  Defining Information Resource Media Type for Domain Type PID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entity domain type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 allows to define resource specific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 domains.  When resource specific domains are defin</w:t>
      </w:r>
      <w:r w:rsidRPr="0069061A">
        <w:rPr>
          <w:rFonts w:ascii="Courier New" w:hAnsi="Courier New" w:cs="Courier New"/>
          <w:lang w:val="en-US"/>
        </w:rPr>
        <w:t>ed with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entities of domain type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", the defining information resource for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 domain type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 MUST be a Network Map. The media type of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defining information resource is therefore: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application/</w:t>
      </w:r>
      <w:proofErr w:type="spellStart"/>
      <w:r w:rsidRPr="0069061A">
        <w:rPr>
          <w:rFonts w:ascii="Courier New" w:hAnsi="Courier New" w:cs="Courier New"/>
          <w:lang w:val="en-US"/>
        </w:rPr>
        <w:t>alto-networkmap+json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6.2.5.  Relationship</w:t>
      </w:r>
      <w:r w:rsidRPr="0069061A">
        <w:rPr>
          <w:rFonts w:ascii="Courier New" w:hAnsi="Courier New" w:cs="Courier New"/>
          <w:lang w:val="en-US"/>
        </w:rPr>
        <w:t xml:space="preserve"> </w:t>
      </w:r>
      <w:proofErr w:type="gramStart"/>
      <w:r w:rsidRPr="0069061A">
        <w:rPr>
          <w:rFonts w:ascii="Courier New" w:hAnsi="Courier New" w:cs="Courier New"/>
          <w:lang w:val="en-US"/>
        </w:rPr>
        <w:t>To</w:t>
      </w:r>
      <w:proofErr w:type="gramEnd"/>
      <w:r w:rsidRPr="0069061A">
        <w:rPr>
          <w:rFonts w:ascii="Courier New" w:hAnsi="Courier New" w:cs="Courier New"/>
          <w:lang w:val="en-US"/>
        </w:rPr>
        <w:t xml:space="preserve"> Internet Addresses Domains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PID domain and the Internet address domains are completely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independent; the properties associated with a PID have no relation 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properties associated with the prefixes or endpoint addresses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that PID. </w:t>
      </w:r>
      <w:r w:rsidRPr="0069061A">
        <w:rPr>
          <w:rFonts w:ascii="Courier New" w:hAnsi="Courier New" w:cs="Courier New"/>
          <w:lang w:val="en-US"/>
        </w:rPr>
        <w:t xml:space="preserve"> An ALTO server MAY choose to assign all the properties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PID to the prefixes in that PID or only some of these properties.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 example, suppose "PID1" consists of the prefix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"ipv4:192.0.2.0/24</w:t>
      </w:r>
      <w:proofErr w:type="gramStart"/>
      <w:r w:rsidRPr="0069061A">
        <w:rPr>
          <w:rFonts w:ascii="Courier New" w:hAnsi="Courier New" w:cs="Courier New"/>
          <w:lang w:val="en-US"/>
        </w:rPr>
        <w:t>", and</w:t>
      </w:r>
      <w:proofErr w:type="gramEnd"/>
      <w:r w:rsidRPr="0069061A">
        <w:rPr>
          <w:rFonts w:ascii="Courier New" w:hAnsi="Courier New" w:cs="Courier New"/>
          <w:lang w:val="en-US"/>
        </w:rPr>
        <w:t xml:space="preserve"> has the property "P" with value "v1". 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Internet address entities "ipv4:192.0.2.0" and "ipv4:192.0.2.0/24"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IPv4 domain MAY have a value for the property "P", and if they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do, it is not necessarily "v1".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6.3.  Internet Address Properties vs. PID Properties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Because the Internet</w:t>
      </w:r>
      <w:r w:rsidRPr="0069061A">
        <w:rPr>
          <w:rFonts w:ascii="Courier New" w:hAnsi="Courier New" w:cs="Courier New"/>
          <w:lang w:val="en-US"/>
        </w:rPr>
        <w:t xml:space="preserve"> address and PID domains relate to completely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distinct domain types, the question may arise as to which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 type is the best for a property.  In general, the Internet</w:t>
      </w:r>
    </w:p>
    <w:p w:rsidR="00000000" w:rsidRPr="00B440C8" w:rsidRDefault="002A4BD7" w:rsidP="001A7D5A">
      <w:pPr>
        <w:pStyle w:val="Textebrut"/>
        <w:rPr>
          <w:rFonts w:ascii="Courier New" w:hAnsi="Courier New" w:cs="Courier New"/>
          <w:highlight w:val="yellow"/>
          <w:lang w:val="en-US"/>
          <w:rPrChange w:id="260" w:author="BOUCADAIR Mohamed INNOV/NET" w:date="2021-12-15T15:09:00Z">
            <w:rPr>
              <w:rFonts w:ascii="Courier New" w:hAnsi="Courier New" w:cs="Courier New"/>
              <w:lang w:val="en-US"/>
            </w:rPr>
          </w:rPrChange>
        </w:rPr>
      </w:pPr>
      <w:r w:rsidRPr="0069061A">
        <w:rPr>
          <w:rFonts w:ascii="Courier New" w:hAnsi="Courier New" w:cs="Courier New"/>
          <w:lang w:val="en-US"/>
        </w:rPr>
        <w:t xml:space="preserve">   address domain types are </w:t>
      </w:r>
      <w:r w:rsidRPr="0069061A">
        <w:rPr>
          <w:rFonts w:ascii="Courier New" w:hAnsi="Courier New" w:cs="Courier New"/>
          <w:lang w:val="en-US"/>
        </w:rPr>
        <w:t>RECOMMENDED</w:t>
      </w:r>
      <w:r w:rsidRPr="0069061A">
        <w:rPr>
          <w:rFonts w:ascii="Courier New" w:hAnsi="Courier New" w:cs="Courier New"/>
          <w:lang w:val="en-US"/>
        </w:rPr>
        <w:t xml:space="preserve"> for properties that are </w:t>
      </w:r>
      <w:r w:rsidRPr="00B440C8">
        <w:rPr>
          <w:rFonts w:ascii="Courier New" w:hAnsi="Courier New" w:cs="Courier New"/>
          <w:highlight w:val="yellow"/>
          <w:lang w:val="en-US"/>
          <w:rPrChange w:id="261" w:author="BOUCADAIR Mohamed INNOV/NET" w:date="2021-12-15T15:09:00Z">
            <w:rPr>
              <w:rFonts w:ascii="Courier New" w:hAnsi="Courier New" w:cs="Courier New"/>
              <w:lang w:val="en-US"/>
            </w:rPr>
          </w:rPrChange>
        </w:rPr>
        <w:t>closely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B440C8">
        <w:rPr>
          <w:rFonts w:ascii="Courier New" w:hAnsi="Courier New" w:cs="Courier New"/>
          <w:highlight w:val="yellow"/>
          <w:lang w:val="en-US"/>
          <w:rPrChange w:id="262" w:author="BOUCADAIR Mohamed INNOV/NET" w:date="2021-12-15T15:09:00Z">
            <w:rPr>
              <w:rFonts w:ascii="Courier New" w:hAnsi="Courier New" w:cs="Courier New"/>
              <w:lang w:val="en-US"/>
            </w:rPr>
          </w:rPrChange>
        </w:rPr>
        <w:t xml:space="preserve"> </w:t>
      </w:r>
      <w:r w:rsidRPr="00B440C8">
        <w:rPr>
          <w:rFonts w:ascii="Courier New" w:hAnsi="Courier New" w:cs="Courier New"/>
          <w:highlight w:val="yellow"/>
          <w:lang w:val="en-US"/>
          <w:rPrChange w:id="263" w:author="BOUCADAIR Mohamed INNOV/NET" w:date="2021-12-15T15:09:00Z">
            <w:rPr>
              <w:rFonts w:ascii="Courier New" w:hAnsi="Courier New" w:cs="Courier New"/>
              <w:lang w:val="en-US"/>
            </w:rPr>
          </w:rPrChange>
        </w:rPr>
        <w:t xml:space="preserve">  related</w:t>
      </w:r>
      <w:r w:rsidRPr="0069061A">
        <w:rPr>
          <w:rFonts w:ascii="Courier New" w:hAnsi="Courier New" w:cs="Courier New"/>
          <w:lang w:val="en-US"/>
        </w:rPr>
        <w:t xml:space="preserve"> to the Internet address, or are associated with,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inherited through, hierarchical addresses.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PID domain type is RECOMMENDED for properties that arise from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definition of the PID, rather than from the Internet address prefixes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 that PID.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 example, because Internet addresses are allocated to service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providers by blocks of prefixes, an "ISP" property would be best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associated with Internet address domain types.  On the other hand,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that explains why a</w:t>
      </w:r>
      <w:r w:rsidRPr="0069061A">
        <w:rPr>
          <w:rFonts w:ascii="Courier New" w:hAnsi="Courier New" w:cs="Courier New"/>
          <w:lang w:val="en-US"/>
        </w:rPr>
        <w:t xml:space="preserve"> PID was formed, or how it relates to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provider's network, would best be associated with the PID domain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type.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28]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</w:t>
      </w:r>
      <w:r w:rsidRPr="0069061A">
        <w:rPr>
          <w:rFonts w:ascii="Courier New" w:hAnsi="Courier New" w:cs="Courier New"/>
          <w:lang w:val="en-US"/>
        </w:rPr>
        <w:t>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7.  Property Map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property map returns the properties defined for all entities in one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or more domains, e.g., the "location" property of entities in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domain, and the "ASN" property of entities in "ipv4" and "ipv6"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domains.  </w:t>
      </w:r>
      <w:r w:rsidRPr="0069061A">
        <w:rPr>
          <w:rFonts w:ascii="Courier New" w:hAnsi="Courier New" w:cs="Courier New"/>
          <w:lang w:val="en-US"/>
        </w:rPr>
        <w:t>Section 10.4 gives an example of a property map request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its response.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Downloading the whole property map is a way for the Client to obtain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Entity IDs that can be used as input for a Filtered Property Map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request.  However, a whole prop</w:t>
      </w:r>
      <w:r w:rsidRPr="0069061A">
        <w:rPr>
          <w:rFonts w:ascii="Courier New" w:hAnsi="Courier New" w:cs="Courier New"/>
          <w:lang w:val="en-US"/>
        </w:rPr>
        <w:t>erty map may be too voluminous for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Client that only wants the list of applicable Entity IDs.  How 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obtain the list of entities of a filtered property map in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simplified response is specified in Section 8.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7.1.  Media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media type </w:t>
      </w:r>
      <w:r w:rsidRPr="0069061A">
        <w:rPr>
          <w:rFonts w:ascii="Courier New" w:hAnsi="Courier New" w:cs="Courier New"/>
          <w:lang w:val="en-US"/>
        </w:rPr>
        <w:t>of a property map is "application/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alto-propmap+json</w:t>
      </w:r>
      <w:proofErr w:type="spellEnd"/>
      <w:r w:rsidRPr="0069061A">
        <w:rPr>
          <w:rFonts w:ascii="Courier New" w:hAnsi="Courier New" w:cs="Courier New"/>
          <w:lang w:val="en-US"/>
        </w:rPr>
        <w:t>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7.2.  HTTP Method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property map is requested using the HTTP GET method.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7.3.  Accept Input Parameters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None.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7.4.  Capabilities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capabilities are defined by an object of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spellStart"/>
      <w:r w:rsidRPr="0069061A">
        <w:rPr>
          <w:rFonts w:ascii="Courier New" w:hAnsi="Courier New" w:cs="Courier New"/>
          <w:lang w:val="en-US"/>
        </w:rPr>
        <w:t>Prop</w:t>
      </w:r>
      <w:r w:rsidRPr="0069061A">
        <w:rPr>
          <w:rFonts w:ascii="Courier New" w:hAnsi="Courier New" w:cs="Courier New"/>
          <w:lang w:val="en-US"/>
        </w:rPr>
        <w:t>ertyMapCapabilities</w:t>
      </w:r>
      <w:proofErr w:type="spellEnd"/>
      <w:r w:rsidRPr="0069061A">
        <w:rPr>
          <w:rFonts w:ascii="Courier New" w:hAnsi="Courier New" w:cs="Courier New"/>
          <w:lang w:val="en-US"/>
        </w:rPr>
        <w:t>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object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69061A">
        <w:rPr>
          <w:rFonts w:ascii="Courier New" w:hAnsi="Courier New" w:cs="Courier New"/>
          <w:lang w:val="en-US"/>
        </w:rPr>
        <w:t>EntityPropertyMapping</w:t>
      </w:r>
      <w:proofErr w:type="spellEnd"/>
      <w:r w:rsidRPr="0069061A">
        <w:rPr>
          <w:rFonts w:ascii="Courier New" w:hAnsi="Courier New" w:cs="Courier New"/>
          <w:lang w:val="en-US"/>
        </w:rPr>
        <w:t xml:space="preserve"> mappings;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} </w:t>
      </w:r>
      <w:proofErr w:type="spellStart"/>
      <w:r w:rsidRPr="0069061A">
        <w:rPr>
          <w:rFonts w:ascii="Courier New" w:hAnsi="Courier New" w:cs="Courier New"/>
          <w:lang w:val="en-US"/>
        </w:rPr>
        <w:t>PropertyMapCapabilities</w:t>
      </w:r>
      <w:proofErr w:type="spellEnd"/>
      <w:r w:rsidRPr="0069061A">
        <w:rPr>
          <w:rFonts w:ascii="Courier New" w:hAnsi="Courier New" w:cs="Courier New"/>
          <w:lang w:val="en-US"/>
        </w:rPr>
        <w:t>;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object-map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69061A">
        <w:rPr>
          <w:rFonts w:ascii="Courier New" w:hAnsi="Courier New" w:cs="Courier New"/>
          <w:lang w:val="en-US"/>
        </w:rPr>
        <w:t>EntityDomainName</w:t>
      </w:r>
      <w:proofErr w:type="spellEnd"/>
      <w:r w:rsidRPr="0069061A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69061A">
        <w:rPr>
          <w:rFonts w:ascii="Courier New" w:hAnsi="Courier New" w:cs="Courier New"/>
          <w:lang w:val="en-US"/>
        </w:rPr>
        <w:t>EntityPropertyName</w:t>
      </w:r>
      <w:proofErr w:type="spellEnd"/>
      <w:r w:rsidRPr="0069061A">
        <w:rPr>
          <w:rFonts w:ascii="Courier New" w:hAnsi="Courier New" w:cs="Courier New"/>
          <w:lang w:val="en-US"/>
        </w:rPr>
        <w:t>&lt;</w:t>
      </w:r>
      <w:proofErr w:type="gramStart"/>
      <w:r w:rsidRPr="0069061A">
        <w:rPr>
          <w:rFonts w:ascii="Courier New" w:hAnsi="Courier New" w:cs="Courier New"/>
          <w:lang w:val="en-US"/>
        </w:rPr>
        <w:t>1..</w:t>
      </w:r>
      <w:proofErr w:type="gramEnd"/>
      <w:r w:rsidRPr="0069061A">
        <w:rPr>
          <w:rFonts w:ascii="Courier New" w:hAnsi="Courier New" w:cs="Courier New"/>
          <w:lang w:val="en-US"/>
        </w:rPr>
        <w:t>*&gt;;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} </w:t>
      </w:r>
      <w:proofErr w:type="spellStart"/>
      <w:r w:rsidRPr="0069061A">
        <w:rPr>
          <w:rFonts w:ascii="Courier New" w:hAnsi="Courier New" w:cs="Courier New"/>
          <w:lang w:val="en-US"/>
        </w:rPr>
        <w:t>EntityPropertyMapping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with fields: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mappings:  A JS</w:t>
      </w:r>
      <w:r w:rsidRPr="0069061A">
        <w:rPr>
          <w:rFonts w:ascii="Courier New" w:hAnsi="Courier New" w:cs="Courier New"/>
          <w:lang w:val="en-US"/>
        </w:rPr>
        <w:t>ON object whose keys are names of entity domains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values are the supported entity properties of the corresponding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entity domains.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29]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</w:t>
      </w:r>
      <w:r w:rsidRPr="0069061A">
        <w:rPr>
          <w:rFonts w:ascii="Courier New" w:hAnsi="Courier New" w:cs="Courier New"/>
          <w:lang w:val="en-US"/>
        </w:rPr>
        <w:t>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7.5.  Uses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"uses" field of a property map resource in an IRD entry specifies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dependent resources of this property map.  It is an array of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resource ID(s) of the resource(s).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7.6.  Response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r w:rsidRPr="0069061A">
        <w:rPr>
          <w:rFonts w:ascii="Courier New" w:hAnsi="Courier New" w:cs="Courier New"/>
          <w:lang w:val="en-US"/>
        </w:rPr>
        <w:t>If the entity domains in this property map depend on other resources,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"dependent-</w:t>
      </w:r>
      <w:proofErr w:type="spellStart"/>
      <w:r w:rsidRPr="0069061A">
        <w:rPr>
          <w:rFonts w:ascii="Courier New" w:hAnsi="Courier New" w:cs="Courier New"/>
          <w:lang w:val="en-US"/>
        </w:rPr>
        <w:t>vtags</w:t>
      </w:r>
      <w:proofErr w:type="spellEnd"/>
      <w:r w:rsidRPr="0069061A">
        <w:rPr>
          <w:rFonts w:ascii="Courier New" w:hAnsi="Courier New" w:cs="Courier New"/>
          <w:lang w:val="en-US"/>
        </w:rPr>
        <w:t>" field in the "meta" field of the response MUST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be an array that includes the version tags of those resources,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order MUST be consistent with the "us</w:t>
      </w:r>
      <w:r w:rsidRPr="0069061A">
        <w:rPr>
          <w:rFonts w:ascii="Courier New" w:hAnsi="Courier New" w:cs="Courier New"/>
          <w:lang w:val="en-US"/>
        </w:rPr>
        <w:t>es" field of this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map resource.  The data component of a property map response is named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"property-map", which is a JSON object of type </w:t>
      </w:r>
      <w:proofErr w:type="spellStart"/>
      <w:r w:rsidRPr="0069061A">
        <w:rPr>
          <w:rFonts w:ascii="Courier New" w:hAnsi="Courier New" w:cs="Courier New"/>
          <w:lang w:val="en-US"/>
        </w:rPr>
        <w:t>PropertyMapData</w:t>
      </w:r>
      <w:proofErr w:type="spellEnd"/>
      <w:r w:rsidRPr="0069061A">
        <w:rPr>
          <w:rFonts w:ascii="Courier New" w:hAnsi="Courier New" w:cs="Courier New"/>
          <w:lang w:val="en-US"/>
        </w:rPr>
        <w:t>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where: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object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69061A">
        <w:rPr>
          <w:rFonts w:ascii="Courier New" w:hAnsi="Courier New" w:cs="Courier New"/>
          <w:lang w:val="en-US"/>
        </w:rPr>
        <w:t>PropertyMapData</w:t>
      </w:r>
      <w:proofErr w:type="spellEnd"/>
      <w:r w:rsidRPr="0069061A">
        <w:rPr>
          <w:rFonts w:ascii="Courier New" w:hAnsi="Courier New" w:cs="Courier New"/>
          <w:lang w:val="en-US"/>
        </w:rPr>
        <w:t xml:space="preserve"> property-map;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} 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InfoResourcePr</w:t>
      </w:r>
      <w:r w:rsidRPr="0069061A">
        <w:rPr>
          <w:rFonts w:ascii="Courier New" w:hAnsi="Courier New" w:cs="Courier New"/>
          <w:lang w:val="en-US"/>
        </w:rPr>
        <w:t>operties</w:t>
      </w:r>
      <w:proofErr w:type="spellEnd"/>
      <w:r w:rsidRPr="0069061A">
        <w:rPr>
          <w:rFonts w:ascii="Courier New" w:hAnsi="Courier New" w:cs="Courier New"/>
          <w:lang w:val="en-US"/>
        </w:rPr>
        <w:t xml:space="preserve"> :</w:t>
      </w:r>
      <w:proofErr w:type="gramEnd"/>
      <w:r w:rsidRPr="0069061A">
        <w:rPr>
          <w:rFonts w:ascii="Courier New" w:hAnsi="Courier New" w:cs="Courier New"/>
          <w:lang w:val="en-US"/>
        </w:rPr>
        <w:t xml:space="preserve"> </w:t>
      </w:r>
      <w:proofErr w:type="spellStart"/>
      <w:r w:rsidRPr="0069061A">
        <w:rPr>
          <w:rFonts w:ascii="Courier New" w:hAnsi="Courier New" w:cs="Courier New"/>
          <w:lang w:val="en-US"/>
        </w:rPr>
        <w:t>ResponseEntityBase</w:t>
      </w:r>
      <w:proofErr w:type="spellEnd"/>
      <w:r w:rsidRPr="0069061A">
        <w:rPr>
          <w:rFonts w:ascii="Courier New" w:hAnsi="Courier New" w:cs="Courier New"/>
          <w:lang w:val="en-US"/>
        </w:rPr>
        <w:t>;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object-map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69061A">
        <w:rPr>
          <w:rFonts w:ascii="Courier New" w:hAnsi="Courier New" w:cs="Courier New"/>
          <w:lang w:val="en-US"/>
        </w:rPr>
        <w:t>EntityID</w:t>
      </w:r>
      <w:proofErr w:type="spellEnd"/>
      <w:r w:rsidRPr="0069061A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69061A">
        <w:rPr>
          <w:rFonts w:ascii="Courier New" w:hAnsi="Courier New" w:cs="Courier New"/>
          <w:lang w:val="en-US"/>
        </w:rPr>
        <w:t>EntityProps</w:t>
      </w:r>
      <w:proofErr w:type="spellEnd"/>
      <w:r w:rsidRPr="0069061A">
        <w:rPr>
          <w:rFonts w:ascii="Courier New" w:hAnsi="Courier New" w:cs="Courier New"/>
          <w:lang w:val="en-US"/>
        </w:rPr>
        <w:t>;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} </w:t>
      </w:r>
      <w:proofErr w:type="spellStart"/>
      <w:r w:rsidRPr="0069061A">
        <w:rPr>
          <w:rFonts w:ascii="Courier New" w:hAnsi="Courier New" w:cs="Courier New"/>
          <w:lang w:val="en-US"/>
        </w:rPr>
        <w:t>PropertyMapData</w:t>
      </w:r>
      <w:proofErr w:type="spellEnd"/>
      <w:r w:rsidRPr="0069061A">
        <w:rPr>
          <w:rFonts w:ascii="Courier New" w:hAnsi="Courier New" w:cs="Courier New"/>
          <w:lang w:val="en-US"/>
        </w:rPr>
        <w:t>;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object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69061A">
        <w:rPr>
          <w:rFonts w:ascii="Courier New" w:hAnsi="Courier New" w:cs="Courier New"/>
          <w:lang w:val="en-US"/>
        </w:rPr>
        <w:t>EntityPropertyName</w:t>
      </w:r>
      <w:proofErr w:type="spellEnd"/>
      <w:r w:rsidRPr="0069061A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69061A">
        <w:rPr>
          <w:rFonts w:ascii="Courier New" w:hAnsi="Courier New" w:cs="Courier New"/>
          <w:lang w:val="en-US"/>
        </w:rPr>
        <w:t>JSONValue</w:t>
      </w:r>
      <w:proofErr w:type="spellEnd"/>
      <w:r w:rsidRPr="0069061A">
        <w:rPr>
          <w:rFonts w:ascii="Courier New" w:hAnsi="Courier New" w:cs="Courier New"/>
          <w:lang w:val="en-US"/>
        </w:rPr>
        <w:t>;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} </w:t>
      </w:r>
      <w:proofErr w:type="spellStart"/>
      <w:r w:rsidRPr="0069061A">
        <w:rPr>
          <w:rFonts w:ascii="Courier New" w:hAnsi="Courier New" w:cs="Courier New"/>
          <w:lang w:val="en-US"/>
        </w:rPr>
        <w:t>EntityProps</w:t>
      </w:r>
      <w:proofErr w:type="spellEnd"/>
      <w:r w:rsidRPr="0069061A">
        <w:rPr>
          <w:rFonts w:ascii="Courier New" w:hAnsi="Courier New" w:cs="Courier New"/>
          <w:lang w:val="en-US"/>
        </w:rPr>
        <w:t>;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</w:t>
      </w:r>
      <w:proofErr w:type="spellStart"/>
      <w:r w:rsidRPr="0069061A">
        <w:rPr>
          <w:rFonts w:ascii="Courier New" w:hAnsi="Courier New" w:cs="Courier New"/>
          <w:lang w:val="en-US"/>
        </w:rPr>
        <w:t>ResponseEntityBase</w:t>
      </w:r>
      <w:proofErr w:type="spellEnd"/>
      <w:r w:rsidRPr="0069061A">
        <w:rPr>
          <w:rFonts w:ascii="Courier New" w:hAnsi="Courier New" w:cs="Courier New"/>
          <w:lang w:val="en-US"/>
        </w:rPr>
        <w:t xml:space="preserve"> type is defined in Section 8.4 of [R</w:t>
      </w:r>
      <w:r w:rsidRPr="0069061A">
        <w:rPr>
          <w:rFonts w:ascii="Courier New" w:hAnsi="Courier New" w:cs="Courier New"/>
          <w:lang w:val="en-US"/>
        </w:rPr>
        <w:t>FC7285].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Specifically, a </w:t>
      </w:r>
      <w:proofErr w:type="spellStart"/>
      <w:r w:rsidRPr="0069061A">
        <w:rPr>
          <w:rFonts w:ascii="Courier New" w:hAnsi="Courier New" w:cs="Courier New"/>
          <w:lang w:val="en-US"/>
        </w:rPr>
        <w:t>PropertyMapData</w:t>
      </w:r>
      <w:proofErr w:type="spellEnd"/>
      <w:r w:rsidRPr="0069061A">
        <w:rPr>
          <w:rFonts w:ascii="Courier New" w:hAnsi="Courier New" w:cs="Courier New"/>
          <w:lang w:val="en-US"/>
        </w:rPr>
        <w:t xml:space="preserve"> object has one member for each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 the property map.  The entity's properties are encoded in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corresponding </w:t>
      </w:r>
      <w:proofErr w:type="spellStart"/>
      <w:r w:rsidRPr="0069061A">
        <w:rPr>
          <w:rFonts w:ascii="Courier New" w:hAnsi="Courier New" w:cs="Courier New"/>
          <w:lang w:val="en-US"/>
        </w:rPr>
        <w:t>EntityProps</w:t>
      </w:r>
      <w:proofErr w:type="spellEnd"/>
      <w:r w:rsidRPr="0069061A">
        <w:rPr>
          <w:rFonts w:ascii="Courier New" w:hAnsi="Courier New" w:cs="Courier New"/>
          <w:lang w:val="en-US"/>
        </w:rPr>
        <w:t xml:space="preserve"> object.  </w:t>
      </w:r>
      <w:proofErr w:type="spellStart"/>
      <w:r w:rsidRPr="0069061A">
        <w:rPr>
          <w:rFonts w:ascii="Courier New" w:hAnsi="Courier New" w:cs="Courier New"/>
          <w:lang w:val="en-US"/>
        </w:rPr>
        <w:t>EntityProps</w:t>
      </w:r>
      <w:proofErr w:type="spellEnd"/>
      <w:r w:rsidRPr="0069061A">
        <w:rPr>
          <w:rFonts w:ascii="Courier New" w:hAnsi="Courier New" w:cs="Courier New"/>
          <w:lang w:val="en-US"/>
        </w:rPr>
        <w:t xml:space="preserve"> encodes one name/value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pair for each property, where</w:t>
      </w:r>
      <w:r w:rsidRPr="0069061A">
        <w:rPr>
          <w:rFonts w:ascii="Courier New" w:hAnsi="Courier New" w:cs="Courier New"/>
          <w:lang w:val="en-US"/>
        </w:rPr>
        <w:t xml:space="preserve"> the property names are encoded as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strings of type </w:t>
      </w:r>
      <w:proofErr w:type="spellStart"/>
      <w:r w:rsidRPr="0069061A">
        <w:rPr>
          <w:rFonts w:ascii="Courier New" w:hAnsi="Courier New" w:cs="Courier New"/>
          <w:lang w:val="en-US"/>
        </w:rPr>
        <w:t>PropertyName</w:t>
      </w:r>
      <w:proofErr w:type="spellEnd"/>
      <w:r w:rsidRPr="0069061A">
        <w:rPr>
          <w:rFonts w:ascii="Courier New" w:hAnsi="Courier New" w:cs="Courier New"/>
          <w:lang w:val="en-US"/>
        </w:rPr>
        <w:t>.  A protocol implementation SHOULD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assume that the property value is either a </w:t>
      </w:r>
      <w:proofErr w:type="spellStart"/>
      <w:r w:rsidRPr="0069061A">
        <w:rPr>
          <w:rFonts w:ascii="Courier New" w:hAnsi="Courier New" w:cs="Courier New"/>
          <w:lang w:val="en-US"/>
        </w:rPr>
        <w:t>JSONString</w:t>
      </w:r>
      <w:proofErr w:type="spellEnd"/>
      <w:r w:rsidRPr="0069061A">
        <w:rPr>
          <w:rFonts w:ascii="Courier New" w:hAnsi="Courier New" w:cs="Courier New"/>
          <w:lang w:val="en-US"/>
        </w:rPr>
        <w:t xml:space="preserve"> or a JSON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"null" value, and fail to parse if it is not, unless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implementation is using </w:t>
      </w:r>
      <w:r w:rsidRPr="0069061A">
        <w:rPr>
          <w:rFonts w:ascii="Courier New" w:hAnsi="Courier New" w:cs="Courier New"/>
          <w:lang w:val="en-US"/>
        </w:rPr>
        <w:t>an extension to this document that indicates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when and how property values of other data types are signaled.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 each entity in the property map: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If the entity is in a resource-specific entity domain, the ALTO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server MUST only return sel</w:t>
      </w:r>
      <w:r w:rsidRPr="0069061A">
        <w:rPr>
          <w:rFonts w:ascii="Courier New" w:hAnsi="Courier New" w:cs="Courier New"/>
          <w:lang w:val="en-US"/>
        </w:rPr>
        <w:t>f-defined properties and resource-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specific properties which depend on the same resource as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entity does.  The ALTO client MUST ignore any resource-specific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property for this entity if its mapping is not indicated, in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IRD, in</w:t>
      </w:r>
      <w:r w:rsidRPr="0069061A">
        <w:rPr>
          <w:rFonts w:ascii="Courier New" w:hAnsi="Courier New" w:cs="Courier New"/>
          <w:lang w:val="en-US"/>
        </w:rPr>
        <w:t xml:space="preserve"> the "mappings" capability of the property map resource.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30]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If the entity identifier is resource-agn</w:t>
      </w:r>
      <w:r w:rsidRPr="0069061A">
        <w:rPr>
          <w:rFonts w:ascii="Courier New" w:hAnsi="Courier New" w:cs="Courier New"/>
          <w:lang w:val="en-US"/>
        </w:rPr>
        <w:t>ostic, the ALTO server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SHOULD return the self-defined properties and all the resource-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specific properties that are defined in the property defining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information resources indicated, in the IRD, in the "mappings"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capability of the pr</w:t>
      </w:r>
      <w:r w:rsidRPr="0069061A">
        <w:rPr>
          <w:rFonts w:ascii="Courier New" w:hAnsi="Courier New" w:cs="Courier New"/>
          <w:lang w:val="en-US"/>
        </w:rPr>
        <w:t>operty map resource, unless property values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can be omitted upon some inheritance rules.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ALTO server MAY omit property values that are inherited rather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than explicitly defined, </w:t>
      </w:r>
      <w:proofErr w:type="gramStart"/>
      <w:r w:rsidRPr="0069061A">
        <w:rPr>
          <w:rFonts w:ascii="Courier New" w:hAnsi="Courier New" w:cs="Courier New"/>
          <w:lang w:val="en-US"/>
        </w:rPr>
        <w:t>in order to</w:t>
      </w:r>
      <w:proofErr w:type="gramEnd"/>
      <w:r w:rsidRPr="0069061A">
        <w:rPr>
          <w:rFonts w:ascii="Courier New" w:hAnsi="Courier New" w:cs="Courier New"/>
          <w:lang w:val="en-US"/>
        </w:rPr>
        <w:t xml:space="preserve"> achieve more compact encoding.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gramStart"/>
      <w:r w:rsidRPr="0069061A">
        <w:rPr>
          <w:rFonts w:ascii="Courier New" w:hAnsi="Courier New" w:cs="Courier New"/>
          <w:lang w:val="en-US"/>
        </w:rPr>
        <w:t>As a consequence</w:t>
      </w:r>
      <w:proofErr w:type="gramEnd"/>
      <w:r w:rsidRPr="0069061A">
        <w:rPr>
          <w:rFonts w:ascii="Courier New" w:hAnsi="Courier New" w:cs="Courier New"/>
          <w:lang w:val="en-US"/>
        </w:rPr>
        <w:t>,</w:t>
      </w:r>
      <w:r w:rsidRPr="0069061A">
        <w:rPr>
          <w:rFonts w:ascii="Courier New" w:hAnsi="Courier New" w:cs="Courier New"/>
          <w:lang w:val="en-US"/>
        </w:rPr>
        <w:t xml:space="preserve"> the ALTO Client MUST NOT assume inherited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values will all be present.  If the Client needs inherited values, it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MUST use the entity domain's inheritance rules to deduce those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values.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8.  Filtered Property Map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filtered property map</w:t>
      </w:r>
      <w:r w:rsidRPr="0069061A">
        <w:rPr>
          <w:rFonts w:ascii="Courier New" w:hAnsi="Courier New" w:cs="Courier New"/>
          <w:lang w:val="en-US"/>
        </w:rPr>
        <w:t xml:space="preserve"> returns the values of a set of properties for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 set of entities selected by the client.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Section</w:t>
      </w:r>
      <w:ins w:id="264" w:author="BOUCADAIR Mohamed INNOV/NET" w:date="2021-12-15T15:10:00Z">
        <w:r w:rsidR="00B440C8">
          <w:rPr>
            <w:rFonts w:ascii="Courier New" w:hAnsi="Courier New" w:cs="Courier New"/>
            <w:lang w:val="en-US"/>
          </w:rPr>
          <w:t>s</w:t>
        </w:r>
      </w:ins>
      <w:r w:rsidRPr="0069061A">
        <w:rPr>
          <w:rFonts w:ascii="Courier New" w:hAnsi="Courier New" w:cs="Courier New"/>
          <w:lang w:val="en-US"/>
        </w:rPr>
        <w:t xml:space="preserve"> 10.5, </w:t>
      </w:r>
      <w:del w:id="265" w:author="BOUCADAIR Mohamed INNOV/NET" w:date="2021-12-15T15:10:00Z">
        <w:r w:rsidRPr="0069061A" w:rsidDel="00B440C8">
          <w:rPr>
            <w:rFonts w:ascii="Courier New" w:hAnsi="Courier New" w:cs="Courier New"/>
            <w:lang w:val="en-US"/>
          </w:rPr>
          <w:delText xml:space="preserve">Section </w:delText>
        </w:r>
      </w:del>
      <w:r w:rsidRPr="0069061A">
        <w:rPr>
          <w:rFonts w:ascii="Courier New" w:hAnsi="Courier New" w:cs="Courier New"/>
          <w:lang w:val="en-US"/>
        </w:rPr>
        <w:t xml:space="preserve">10.6, </w:t>
      </w:r>
      <w:del w:id="266" w:author="BOUCADAIR Mohamed INNOV/NET" w:date="2021-12-15T15:10:00Z">
        <w:r w:rsidRPr="0069061A" w:rsidDel="00B440C8">
          <w:rPr>
            <w:rFonts w:ascii="Courier New" w:hAnsi="Courier New" w:cs="Courier New"/>
            <w:lang w:val="en-US"/>
          </w:rPr>
          <w:delText xml:space="preserve">Section </w:delText>
        </w:r>
      </w:del>
      <w:r w:rsidRPr="0069061A">
        <w:rPr>
          <w:rFonts w:ascii="Courier New" w:hAnsi="Courier New" w:cs="Courier New"/>
          <w:lang w:val="en-US"/>
        </w:rPr>
        <w:t xml:space="preserve">10.7 and </w:t>
      </w:r>
      <w:del w:id="267" w:author="BOUCADAIR Mohamed INNOV/NET" w:date="2021-12-15T15:10:00Z">
        <w:r w:rsidRPr="0069061A" w:rsidDel="00B440C8">
          <w:rPr>
            <w:rFonts w:ascii="Courier New" w:hAnsi="Courier New" w:cs="Courier New"/>
            <w:lang w:val="en-US"/>
          </w:rPr>
          <w:delText xml:space="preserve">Section </w:delText>
        </w:r>
      </w:del>
      <w:r w:rsidRPr="0069061A">
        <w:rPr>
          <w:rFonts w:ascii="Courier New" w:hAnsi="Courier New" w:cs="Courier New"/>
          <w:lang w:val="en-US"/>
        </w:rPr>
        <w:t>10.8 give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examples of filtered property map requests and responses.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While the IRD lists all the name</w:t>
      </w:r>
      <w:r w:rsidRPr="0069061A">
        <w:rPr>
          <w:rFonts w:ascii="Courier New" w:hAnsi="Courier New" w:cs="Courier New"/>
          <w:lang w:val="en-US"/>
        </w:rPr>
        <w:t>s of the supported properties, it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only lists the names of the supported entity domains and not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 IDs.  A client, sometimes, may only want to know what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IDs it can provide as input to a filtered property map request but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wants to a</w:t>
      </w:r>
      <w:r w:rsidRPr="0069061A">
        <w:rPr>
          <w:rFonts w:ascii="Courier New" w:hAnsi="Courier New" w:cs="Courier New"/>
          <w:lang w:val="en-US"/>
        </w:rPr>
        <w:t>void the burden of downloading the full property map.  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it may want to check whether some given entity IDs are eligible for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query.  To support such a case, the filtered property map provides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light weight response, with empty property values.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8.1.  Media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media type of a property map resource is "application/alto-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spellStart"/>
      <w:r w:rsidRPr="0069061A">
        <w:rPr>
          <w:rFonts w:ascii="Courier New" w:hAnsi="Courier New" w:cs="Courier New"/>
          <w:lang w:val="en-US"/>
        </w:rPr>
        <w:t>propmap+json</w:t>
      </w:r>
      <w:proofErr w:type="spellEnd"/>
      <w:r w:rsidRPr="0069061A">
        <w:rPr>
          <w:rFonts w:ascii="Courier New" w:hAnsi="Courier New" w:cs="Courier New"/>
          <w:lang w:val="en-US"/>
        </w:rPr>
        <w:t>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8.2.  HTTP Method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filtered property map is requested using the HTTP POST method.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8.3.  Accept Input Parameters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input parameters for a</w:t>
      </w:r>
      <w:r w:rsidRPr="0069061A">
        <w:rPr>
          <w:rFonts w:ascii="Courier New" w:hAnsi="Courier New" w:cs="Courier New"/>
          <w:lang w:val="en-US"/>
        </w:rPr>
        <w:t xml:space="preserve"> filtered property map request are supplied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 the entity body of the POST request.  This document specifies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input parameters with a data format indicated by the media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alto-propmapparams+json</w:t>
      </w:r>
      <w:proofErr w:type="spellEnd"/>
      <w:r w:rsidRPr="0069061A">
        <w:rPr>
          <w:rFonts w:ascii="Courier New" w:hAnsi="Courier New" w:cs="Courier New"/>
          <w:lang w:val="en-US"/>
        </w:rPr>
        <w:t>", which is a JSON object of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spellStart"/>
      <w:r w:rsidRPr="0069061A">
        <w:rPr>
          <w:rFonts w:ascii="Courier New" w:hAnsi="Courier New" w:cs="Courier New"/>
          <w:lang w:val="en-US"/>
        </w:rPr>
        <w:t>ReqFilteredPropertyMap</w:t>
      </w:r>
      <w:proofErr w:type="spellEnd"/>
      <w:r w:rsidRPr="0069061A">
        <w:rPr>
          <w:rFonts w:ascii="Courier New" w:hAnsi="Courier New" w:cs="Courier New"/>
          <w:lang w:val="en-US"/>
        </w:rPr>
        <w:t xml:space="preserve">.  The design of object </w:t>
      </w:r>
      <w:proofErr w:type="spellStart"/>
      <w:r w:rsidRPr="0069061A">
        <w:rPr>
          <w:rFonts w:ascii="Courier New" w:hAnsi="Courier New" w:cs="Courier New"/>
          <w:lang w:val="en-US"/>
        </w:rPr>
        <w:t>ReqFilteredPropertyMap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supports the following cases of client requests: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31]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 xml:space="preserve">Internet-Draft            Entity Property Maps        </w:t>
      </w:r>
      <w:r w:rsidRPr="0069061A">
        <w:rPr>
          <w:rFonts w:ascii="Courier New" w:hAnsi="Courier New" w:cs="Courier New"/>
          <w:lang w:val="en-US"/>
        </w:rPr>
        <w:t xml:space="preserve">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The client wants the value of a selected set of properties on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selected set of entities,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The client wants all properties values on all the entities,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The client wants all entities on which a property is define</w:t>
      </w:r>
      <w:r w:rsidRPr="0069061A">
        <w:rPr>
          <w:rFonts w:ascii="Courier New" w:hAnsi="Courier New" w:cs="Courier New"/>
          <w:lang w:val="en-US"/>
        </w:rPr>
        <w:t>d but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is not interested in their property values,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The Client wants to cross-check whether some entity IDs are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present in the Filtered Property Map but is not interested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their property values.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third case is equivalent to </w:t>
      </w:r>
      <w:r w:rsidRPr="0069061A">
        <w:rPr>
          <w:rFonts w:ascii="Courier New" w:hAnsi="Courier New" w:cs="Courier New"/>
          <w:lang w:val="en-US"/>
        </w:rPr>
        <w:t>querying the whole unfiltered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map, which can also be achieved with a GET request.  Some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gramStart"/>
      <w:r w:rsidRPr="0069061A">
        <w:rPr>
          <w:rFonts w:ascii="Courier New" w:hAnsi="Courier New" w:cs="Courier New"/>
          <w:lang w:val="en-US"/>
        </w:rPr>
        <w:t>Clients</w:t>
      </w:r>
      <w:proofErr w:type="gramEnd"/>
      <w:r w:rsidRPr="0069061A">
        <w:rPr>
          <w:rFonts w:ascii="Courier New" w:hAnsi="Courier New" w:cs="Courier New"/>
          <w:lang w:val="en-US"/>
        </w:rPr>
        <w:t xml:space="preserve"> however, may prefer to systematically make filtered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map queries, where filtering parameters may sometimes be empty.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JSON obje</w:t>
      </w:r>
      <w:r w:rsidRPr="0069061A">
        <w:rPr>
          <w:rFonts w:ascii="Courier New" w:hAnsi="Courier New" w:cs="Courier New"/>
          <w:lang w:val="en-US"/>
        </w:rPr>
        <w:t xml:space="preserve">ct </w:t>
      </w:r>
      <w:proofErr w:type="spellStart"/>
      <w:r w:rsidRPr="0069061A">
        <w:rPr>
          <w:rFonts w:ascii="Courier New" w:hAnsi="Courier New" w:cs="Courier New"/>
          <w:lang w:val="en-US"/>
        </w:rPr>
        <w:t>ReqFilteredPropertyMap</w:t>
      </w:r>
      <w:proofErr w:type="spellEnd"/>
      <w:r w:rsidRPr="0069061A">
        <w:rPr>
          <w:rFonts w:ascii="Courier New" w:hAnsi="Courier New" w:cs="Courier New"/>
          <w:lang w:val="en-US"/>
        </w:rPr>
        <w:t xml:space="preserve"> is specified as follows: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object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</w:t>
      </w:r>
      <w:proofErr w:type="spellStart"/>
      <w:r w:rsidRPr="0069061A">
        <w:rPr>
          <w:rFonts w:ascii="Courier New" w:hAnsi="Courier New" w:cs="Courier New"/>
          <w:lang w:val="en-US"/>
        </w:rPr>
        <w:t>EntityID</w:t>
      </w:r>
      <w:proofErr w:type="spellEnd"/>
      <w:r w:rsidRPr="0069061A">
        <w:rPr>
          <w:rFonts w:ascii="Courier New" w:hAnsi="Courier New" w:cs="Courier New"/>
          <w:lang w:val="en-US"/>
        </w:rPr>
        <w:t xml:space="preserve">             entities&lt;</w:t>
      </w:r>
      <w:proofErr w:type="gramStart"/>
      <w:r w:rsidRPr="0069061A">
        <w:rPr>
          <w:rFonts w:ascii="Courier New" w:hAnsi="Courier New" w:cs="Courier New"/>
          <w:lang w:val="en-US"/>
        </w:rPr>
        <w:t>0..</w:t>
      </w:r>
      <w:proofErr w:type="gramEnd"/>
      <w:r w:rsidRPr="0069061A">
        <w:rPr>
          <w:rFonts w:ascii="Courier New" w:hAnsi="Courier New" w:cs="Courier New"/>
          <w:lang w:val="en-US"/>
        </w:rPr>
        <w:t>*&gt;;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[</w:t>
      </w:r>
      <w:proofErr w:type="spellStart"/>
      <w:r w:rsidRPr="0069061A">
        <w:rPr>
          <w:rFonts w:ascii="Courier New" w:hAnsi="Courier New" w:cs="Courier New"/>
          <w:lang w:val="en-US"/>
        </w:rPr>
        <w:t>EntityPropertyName</w:t>
      </w:r>
      <w:proofErr w:type="spellEnd"/>
      <w:r w:rsidRPr="0069061A">
        <w:rPr>
          <w:rFonts w:ascii="Courier New" w:hAnsi="Courier New" w:cs="Courier New"/>
          <w:lang w:val="en-US"/>
        </w:rPr>
        <w:t xml:space="preserve">   properties&lt;</w:t>
      </w:r>
      <w:proofErr w:type="gramStart"/>
      <w:r w:rsidRPr="0069061A">
        <w:rPr>
          <w:rFonts w:ascii="Courier New" w:hAnsi="Courier New" w:cs="Courier New"/>
          <w:lang w:val="en-US"/>
        </w:rPr>
        <w:t>0..</w:t>
      </w:r>
      <w:proofErr w:type="gramEnd"/>
      <w:r w:rsidRPr="0069061A">
        <w:rPr>
          <w:rFonts w:ascii="Courier New" w:hAnsi="Courier New" w:cs="Courier New"/>
          <w:lang w:val="en-US"/>
        </w:rPr>
        <w:t>*&gt;;]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} </w:t>
      </w:r>
      <w:proofErr w:type="spellStart"/>
      <w:r w:rsidRPr="0069061A">
        <w:rPr>
          <w:rFonts w:ascii="Courier New" w:hAnsi="Courier New" w:cs="Courier New"/>
          <w:lang w:val="en-US"/>
        </w:rPr>
        <w:t>ReqFilteredPropertyMap</w:t>
      </w:r>
      <w:proofErr w:type="spellEnd"/>
      <w:r w:rsidRPr="0069061A">
        <w:rPr>
          <w:rFonts w:ascii="Courier New" w:hAnsi="Courier New" w:cs="Courier New"/>
          <w:lang w:val="en-US"/>
        </w:rPr>
        <w:t>;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</w:t>
      </w:r>
      <w:r w:rsidRPr="0069061A">
        <w:rPr>
          <w:rFonts w:ascii="Courier New" w:hAnsi="Courier New" w:cs="Courier New"/>
          <w:lang w:val="en-US"/>
        </w:rPr>
        <w:t xml:space="preserve"> with fields: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entities:  List of entity identifiers for which the specified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properties are to be returned.  If the list is empty, the ALTO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Server MUST interpret the list as if it contained a list of all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entities currently defined in t</w:t>
      </w:r>
      <w:r w:rsidRPr="0069061A">
        <w:rPr>
          <w:rFonts w:ascii="Courier New" w:hAnsi="Courier New" w:cs="Courier New"/>
          <w:lang w:val="en-US"/>
        </w:rPr>
        <w:t>he filtered property map. 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domain of each entity MUST be included in the list of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domains in this resource's "capabilities" field (see Section 8.4).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The ALTO server MUST interpret entries appearing multiple times as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if the</w:t>
      </w:r>
      <w:r w:rsidRPr="0069061A">
        <w:rPr>
          <w:rFonts w:ascii="Courier New" w:hAnsi="Courier New" w:cs="Courier New"/>
          <w:lang w:val="en-US"/>
        </w:rPr>
        <w:t>y appeared only once.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properties:  List of properties to be returned for each entity.  If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the list is empty, the ALTO Sever MUST interpret the list as if it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contained a list of all properties currently defined in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filtered property</w:t>
      </w:r>
      <w:r w:rsidRPr="0069061A">
        <w:rPr>
          <w:rFonts w:ascii="Courier New" w:hAnsi="Courier New" w:cs="Courier New"/>
          <w:lang w:val="en-US"/>
        </w:rPr>
        <w:t xml:space="preserve"> map.  Each specified property MUST be included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 the list of properties in this resource's "capabilities" field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(see Section 8.4).  The ALTO server MUST interpret entries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appearing multiple times as if they appeared only once.  This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r w:rsidRPr="0069061A">
        <w:rPr>
          <w:rFonts w:ascii="Courier New" w:hAnsi="Courier New" w:cs="Courier New"/>
          <w:lang w:val="en-US"/>
        </w:rPr>
        <w:t xml:space="preserve">   field is optional.  If it is absent, the Server returns an empty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property value '{}' for all the entity IDs of the "entities" field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on which at least one property is defined.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32]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Note that the field "properties" is optional.  When in addition,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"entities" field is an empty list, it corresponds to a query for all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applicable entity I</w:t>
      </w:r>
      <w:r w:rsidRPr="0069061A">
        <w:rPr>
          <w:rFonts w:ascii="Courier New" w:hAnsi="Courier New" w:cs="Courier New"/>
          <w:lang w:val="en-US"/>
        </w:rPr>
        <w:t>Ds of the filtered property map, with no current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interest on any particular property.  When the "entities" field 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not empty, it allows the Client to check whether the listed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IDs can be used as input to a filtered property map query.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8.4.</w:t>
      </w:r>
      <w:r w:rsidRPr="0069061A">
        <w:rPr>
          <w:rFonts w:ascii="Courier New" w:hAnsi="Courier New" w:cs="Courier New"/>
          <w:lang w:val="en-US"/>
        </w:rPr>
        <w:t xml:space="preserve">  Capabilities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capabilities are defined by an object of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spellStart"/>
      <w:r w:rsidRPr="0069061A">
        <w:rPr>
          <w:rFonts w:ascii="Courier New" w:hAnsi="Courier New" w:cs="Courier New"/>
          <w:lang w:val="en-US"/>
        </w:rPr>
        <w:t>PropertyMapCapabilities</w:t>
      </w:r>
      <w:proofErr w:type="spellEnd"/>
      <w:r w:rsidRPr="0069061A">
        <w:rPr>
          <w:rFonts w:ascii="Courier New" w:hAnsi="Courier New" w:cs="Courier New"/>
          <w:lang w:val="en-US"/>
        </w:rPr>
        <w:t>, as defined in Section 7.4.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8.5.  Uses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Same to the "uses" field of the Property Map resource (see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Section 7.5).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8.6.  Filtered Property Map Response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</w:t>
      </w:r>
      <w:r w:rsidRPr="0069061A">
        <w:rPr>
          <w:rFonts w:ascii="Courier New" w:hAnsi="Courier New" w:cs="Courier New"/>
          <w:lang w:val="en-US"/>
        </w:rPr>
        <w:t xml:space="preserve">  The response MUST indicate an error, using ALTO protocol error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handling, as defined in Section 8.5 of [RFC7285], if the request 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invalid.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Specifically, a filtered property map request can be invalid in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following cases: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The input</w:t>
      </w:r>
      <w:r w:rsidRPr="0069061A">
        <w:rPr>
          <w:rFonts w:ascii="Courier New" w:hAnsi="Courier New" w:cs="Courier New"/>
          <w:lang w:val="en-US"/>
        </w:rPr>
        <w:t xml:space="preserve"> field "entities" is absent from the Client request. 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this case, the Server MUST return an "E_MISSING_FIELD" error as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defined in Section 8.5.2 of [RFC7285].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An entity identifier in the "entities" field of the request 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invalid.</w:t>
      </w:r>
      <w:r w:rsidRPr="0069061A">
        <w:rPr>
          <w:rFonts w:ascii="Courier New" w:hAnsi="Courier New" w:cs="Courier New"/>
          <w:lang w:val="en-US"/>
        </w:rPr>
        <w:t xml:space="preserve">  This occurs when: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-  The domain of this entity is not defined in the "entity-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domains" capability of this resource in the IRD,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-  The entity identifier is not valid for the entity domain.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 valid entity identifier does never</w:t>
      </w:r>
      <w:r w:rsidRPr="0069061A">
        <w:rPr>
          <w:rFonts w:ascii="Courier New" w:hAnsi="Courier New" w:cs="Courier New"/>
          <w:lang w:val="en-US"/>
        </w:rPr>
        <w:t xml:space="preserve"> generate an error, even if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the filtered property map resource does not define any properties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for it.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If an entity identifier in the "entities" field of the request 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invalid, the ALTO server MUST return an "E_INVALID_FIELD_VALUE"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error defined in Section 8.5.2 of [RFC7285], and the "value" field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of the error message SHOULD indicate the provided invalid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identifier.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33]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</w:t>
      </w:r>
      <w:r w:rsidRPr="0069061A">
        <w:rPr>
          <w:rFonts w:ascii="Courier New" w:hAnsi="Courier New" w:cs="Courier New"/>
          <w:lang w:val="en-US"/>
        </w:rPr>
        <w:t xml:space="preserve">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A property name in the "properties" field of the request 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invalid.  This occurs when this property name is not defined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the "properties" capability of this resource in the I</w:t>
      </w:r>
      <w:r w:rsidRPr="0069061A">
        <w:rPr>
          <w:rFonts w:ascii="Courier New" w:hAnsi="Courier New" w:cs="Courier New"/>
          <w:lang w:val="en-US"/>
        </w:rPr>
        <w:t>RD.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When a filtered property map resource does not define a value for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 property requested on a particular </w:t>
      </w:r>
      <w:proofErr w:type="gramStart"/>
      <w:r w:rsidRPr="0069061A">
        <w:rPr>
          <w:rFonts w:ascii="Courier New" w:hAnsi="Courier New" w:cs="Courier New"/>
          <w:lang w:val="en-US"/>
        </w:rPr>
        <w:t>entity,</w:t>
      </w:r>
      <w:proofErr w:type="gramEnd"/>
      <w:r w:rsidRPr="0069061A">
        <w:rPr>
          <w:rFonts w:ascii="Courier New" w:hAnsi="Courier New" w:cs="Courier New"/>
          <w:lang w:val="en-US"/>
        </w:rPr>
        <w:t xml:space="preserve"> it is not an error.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 this case, the ALTO server MUST omit that property from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response for that endpoint.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</w:t>
      </w:r>
      <w:r w:rsidRPr="0069061A">
        <w:rPr>
          <w:rFonts w:ascii="Courier New" w:hAnsi="Courier New" w:cs="Courier New"/>
          <w:lang w:val="en-US"/>
        </w:rPr>
        <w:t xml:space="preserve">  If a property name in "properties" in the request is invalid,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ALTO server MUST return an "E_INVALID_FIELD_VALUE" error defined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 Section 8.5.2 of [RFC7285].  The "value" field of the error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message SHOULD indicate the property name.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response to a valid request is the same as for the Property Map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(see Section 7.6), except that: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If the requested entities include entities with a resource-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agnostic identifier, the "dependent-</w:t>
      </w:r>
      <w:proofErr w:type="spellStart"/>
      <w:r w:rsidRPr="0069061A">
        <w:rPr>
          <w:rFonts w:ascii="Courier New" w:hAnsi="Courier New" w:cs="Courier New"/>
          <w:lang w:val="en-US"/>
        </w:rPr>
        <w:t>vtags</w:t>
      </w:r>
      <w:proofErr w:type="spellEnd"/>
      <w:r w:rsidRPr="0069061A">
        <w:rPr>
          <w:rFonts w:ascii="Courier New" w:hAnsi="Courier New" w:cs="Courier New"/>
          <w:lang w:val="en-US"/>
        </w:rPr>
        <w:t>" field in its "meta"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field </w:t>
      </w:r>
      <w:r w:rsidRPr="0069061A">
        <w:rPr>
          <w:rFonts w:ascii="Courier New" w:hAnsi="Courier New" w:cs="Courier New"/>
          <w:lang w:val="en-US"/>
        </w:rPr>
        <w:t>MUST include version tags of all dependent resources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appearing in the "uses" field.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If the requested entities only include entities in resource-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specific entity domains, the "dependent-</w:t>
      </w:r>
      <w:proofErr w:type="spellStart"/>
      <w:r w:rsidRPr="0069061A">
        <w:rPr>
          <w:rFonts w:ascii="Courier New" w:hAnsi="Courier New" w:cs="Courier New"/>
          <w:lang w:val="en-US"/>
        </w:rPr>
        <w:t>vtags</w:t>
      </w:r>
      <w:proofErr w:type="spellEnd"/>
      <w:r w:rsidRPr="0069061A">
        <w:rPr>
          <w:rFonts w:ascii="Courier New" w:hAnsi="Courier New" w:cs="Courier New"/>
          <w:lang w:val="en-US"/>
        </w:rPr>
        <w:t>" field in its "meta"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field MUST include </w:t>
      </w:r>
      <w:r w:rsidRPr="0069061A">
        <w:rPr>
          <w:rFonts w:ascii="Courier New" w:hAnsi="Courier New" w:cs="Courier New"/>
          <w:lang w:val="en-US"/>
        </w:rPr>
        <w:t>the version tags of the resources on which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requested resource-specific entity domains and the requested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resource-specific properties are dependent on.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The response only includes the entities and properties requested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by the clie</w:t>
      </w:r>
      <w:r w:rsidRPr="0069061A">
        <w:rPr>
          <w:rFonts w:ascii="Courier New" w:hAnsi="Courier New" w:cs="Courier New"/>
          <w:lang w:val="en-US"/>
        </w:rPr>
        <w:t>nt.  If an entity in the request is identified by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hierarchical identifier (e.g., </w:t>
      </w:r>
      <w:proofErr w:type="gramStart"/>
      <w:r w:rsidRPr="0069061A">
        <w:rPr>
          <w:rFonts w:ascii="Courier New" w:hAnsi="Courier New" w:cs="Courier New"/>
          <w:lang w:val="en-US"/>
        </w:rPr>
        <w:t>a</w:t>
      </w:r>
      <w:proofErr w:type="gramEnd"/>
      <w:r w:rsidRPr="0069061A">
        <w:rPr>
          <w:rFonts w:ascii="Courier New" w:hAnsi="Courier New" w:cs="Courier New"/>
          <w:lang w:val="en-US"/>
        </w:rPr>
        <w:t xml:space="preserve"> "ipv4" or "ipv6" prefix),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response MUST cover properties for all identifiers in this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hierarchical identifier.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When the input member "propertie</w:t>
      </w:r>
      <w:r w:rsidRPr="0069061A">
        <w:rPr>
          <w:rFonts w:ascii="Courier New" w:hAnsi="Courier New" w:cs="Courier New"/>
          <w:lang w:val="en-US"/>
        </w:rPr>
        <w:t>s" is absent from the client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request, the Server returns a property map </w:t>
      </w:r>
      <w:del w:id="268" w:author="BOUCADAIR Mohamed INNOV/NET" w:date="2021-12-15T15:10:00Z">
        <w:r w:rsidRPr="0069061A" w:rsidDel="00B440C8">
          <w:rPr>
            <w:rFonts w:ascii="Courier New" w:hAnsi="Courier New" w:cs="Courier New"/>
            <w:lang w:val="en-US"/>
          </w:rPr>
          <w:delText>containaing</w:delText>
        </w:r>
      </w:del>
      <w:ins w:id="269" w:author="BOUCADAIR Mohamed INNOV/NET" w:date="2021-12-15T15:10:00Z">
        <w:r w:rsidR="00B440C8" w:rsidRPr="0069061A">
          <w:rPr>
            <w:rFonts w:ascii="Courier New" w:hAnsi="Courier New" w:cs="Courier New"/>
            <w:lang w:val="en-US"/>
          </w:rPr>
          <w:t>containing</w:t>
        </w:r>
      </w:ins>
      <w:r w:rsidRPr="0069061A">
        <w:rPr>
          <w:rFonts w:ascii="Courier New" w:hAnsi="Courier New" w:cs="Courier New"/>
          <w:lang w:val="en-US"/>
        </w:rPr>
        <w:t xml:space="preserve"> all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requested entity identifiers on which one or more properties are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defined.  For all the entities of the returned map, the returned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property v</w:t>
      </w:r>
      <w:r w:rsidRPr="0069061A">
        <w:rPr>
          <w:rFonts w:ascii="Courier New" w:hAnsi="Courier New" w:cs="Courier New"/>
          <w:lang w:val="en-US"/>
        </w:rPr>
        <w:t>alue is equal to '{}'.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filtered property map response MUST include all the inherited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values for the requested entities and all the entities which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gramStart"/>
      <w:r w:rsidRPr="0069061A">
        <w:rPr>
          <w:rFonts w:ascii="Courier New" w:hAnsi="Courier New" w:cs="Courier New"/>
          <w:lang w:val="en-US"/>
        </w:rPr>
        <w:t>are able to</w:t>
      </w:r>
      <w:proofErr w:type="gramEnd"/>
      <w:r w:rsidRPr="0069061A">
        <w:rPr>
          <w:rFonts w:ascii="Courier New" w:hAnsi="Courier New" w:cs="Courier New"/>
          <w:lang w:val="en-US"/>
        </w:rPr>
        <w:t xml:space="preserve"> inherit property values from the requested entities.  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achieve this go</w:t>
      </w:r>
      <w:r w:rsidRPr="0069061A">
        <w:rPr>
          <w:rFonts w:ascii="Courier New" w:hAnsi="Courier New" w:cs="Courier New"/>
          <w:lang w:val="en-US"/>
        </w:rPr>
        <w:t>al, the ALTO server MAY follow three rules: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If a property for a requested entity is inherited from another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entity not included in the </w:t>
      </w:r>
      <w:proofErr w:type="gramStart"/>
      <w:r w:rsidRPr="0069061A">
        <w:rPr>
          <w:rFonts w:ascii="Courier New" w:hAnsi="Courier New" w:cs="Courier New"/>
          <w:lang w:val="en-US"/>
        </w:rPr>
        <w:t>request,</w:t>
      </w:r>
      <w:proofErr w:type="gramEnd"/>
      <w:r w:rsidRPr="0069061A">
        <w:rPr>
          <w:rFonts w:ascii="Courier New" w:hAnsi="Courier New" w:cs="Courier New"/>
          <w:lang w:val="en-US"/>
        </w:rPr>
        <w:t xml:space="preserve"> the response SHOULD include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this property for the requested entity.  For example, A full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Ro</w:t>
      </w:r>
      <w:r w:rsidRPr="0069061A">
        <w:rPr>
          <w:rFonts w:ascii="Courier New" w:hAnsi="Courier New" w:cs="Courier New"/>
          <w:lang w:val="en-US"/>
        </w:rPr>
        <w:t xml:space="preserve">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34]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property map may skip a property P for an entity A (e.g.,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ipv4:192.0.2.0/31) if P can be derived</w:t>
      </w:r>
      <w:r w:rsidRPr="0069061A">
        <w:rPr>
          <w:rFonts w:ascii="Courier New" w:hAnsi="Courier New" w:cs="Courier New"/>
          <w:lang w:val="en-US"/>
        </w:rPr>
        <w:t xml:space="preserve"> using inheritance from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another entity B (e.g., ipv4:192.0.2.0/30).  A filtered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map request may include only A but not B.  In such a case,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property P SHOULD be included in the response for A.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If there are entities cove</w:t>
      </w:r>
      <w:r w:rsidRPr="0069061A">
        <w:rPr>
          <w:rFonts w:ascii="Courier New" w:hAnsi="Courier New" w:cs="Courier New"/>
          <w:lang w:val="en-US"/>
        </w:rPr>
        <w:t>red by a requested entity but having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different values for the requested properties, the response SHOULD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include all those entities and the different property values for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them.  For example, considering a request for property P of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</w:t>
      </w:r>
      <w:r w:rsidRPr="0069061A">
        <w:rPr>
          <w:rFonts w:ascii="Courier New" w:hAnsi="Courier New" w:cs="Courier New"/>
          <w:lang w:val="en-US"/>
        </w:rPr>
        <w:t xml:space="preserve">    A (e.g., ipv4:192.0.2.0/31), if P has value v1 for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A1=ipv4:192.0.2.0/32 and v2 for A2=ipv4:192.0.2.1/32, then,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response SHOULD include A1 and A2.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If an entity identifier in the response is already covered by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other entities </w:t>
      </w:r>
      <w:r w:rsidRPr="0069061A">
        <w:rPr>
          <w:rFonts w:ascii="Courier New" w:hAnsi="Courier New" w:cs="Courier New"/>
          <w:lang w:val="en-US"/>
        </w:rPr>
        <w:t>identifiers in the same response, it SHOULD be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removed from the response, for the sake of compactness.  In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previous example, the entity A = ipv4:192.0.2.0/31 SHOULD be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removed because A1 and A2 cover all the addresses in A.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 ALT</w:t>
      </w:r>
      <w:r w:rsidRPr="0069061A">
        <w:rPr>
          <w:rFonts w:ascii="Courier New" w:hAnsi="Courier New" w:cs="Courier New"/>
          <w:lang w:val="en-US"/>
        </w:rPr>
        <w:t>O client should be aware that the entities in the response MAY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be different from the entities in its request.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8.7.  Entity </w:t>
      </w:r>
      <w:del w:id="270" w:author="BOUCADAIR Mohamed INNOV/NET" w:date="2021-12-15T15:11:00Z">
        <w:r w:rsidRPr="0069061A" w:rsidDel="00B440C8">
          <w:rPr>
            <w:rFonts w:ascii="Courier New" w:hAnsi="Courier New" w:cs="Courier New"/>
            <w:lang w:val="en-US"/>
          </w:rPr>
          <w:delText xml:space="preserve">property </w:delText>
        </w:r>
      </w:del>
      <w:ins w:id="271" w:author="BOUCADAIR Mohamed INNOV/NET" w:date="2021-12-15T15:11:00Z">
        <w:r w:rsidR="00B440C8">
          <w:rPr>
            <w:rFonts w:ascii="Courier New" w:hAnsi="Courier New" w:cs="Courier New"/>
            <w:lang w:val="en-US"/>
          </w:rPr>
          <w:t>P</w:t>
        </w:r>
        <w:r w:rsidR="00B440C8" w:rsidRPr="0069061A">
          <w:rPr>
            <w:rFonts w:ascii="Courier New" w:hAnsi="Courier New" w:cs="Courier New"/>
            <w:lang w:val="en-US"/>
          </w:rPr>
          <w:t xml:space="preserve">roperty </w:t>
        </w:r>
      </w:ins>
      <w:del w:id="272" w:author="BOUCADAIR Mohamed INNOV/NET" w:date="2021-12-15T15:11:00Z">
        <w:r w:rsidRPr="0069061A" w:rsidDel="00B440C8">
          <w:rPr>
            <w:rFonts w:ascii="Courier New" w:hAnsi="Courier New" w:cs="Courier New"/>
            <w:lang w:val="en-US"/>
          </w:rPr>
          <w:delText xml:space="preserve">type </w:delText>
        </w:r>
      </w:del>
      <w:ins w:id="273" w:author="BOUCADAIR Mohamed INNOV/NET" w:date="2021-12-15T15:11:00Z">
        <w:r w:rsidR="00B440C8">
          <w:rPr>
            <w:rFonts w:ascii="Courier New" w:hAnsi="Courier New" w:cs="Courier New"/>
            <w:lang w:val="en-US"/>
          </w:rPr>
          <w:t>T</w:t>
        </w:r>
        <w:r w:rsidR="00B440C8" w:rsidRPr="0069061A">
          <w:rPr>
            <w:rFonts w:ascii="Courier New" w:hAnsi="Courier New" w:cs="Courier New"/>
            <w:lang w:val="en-US"/>
          </w:rPr>
          <w:t xml:space="preserve">ype </w:t>
        </w:r>
      </w:ins>
      <w:del w:id="274" w:author="BOUCADAIR Mohamed INNOV/NET" w:date="2021-12-15T15:11:00Z">
        <w:r w:rsidRPr="0069061A" w:rsidDel="00B440C8">
          <w:rPr>
            <w:rFonts w:ascii="Courier New" w:hAnsi="Courier New" w:cs="Courier New"/>
            <w:lang w:val="en-US"/>
          </w:rPr>
          <w:delText xml:space="preserve">defined </w:delText>
        </w:r>
      </w:del>
      <w:ins w:id="275" w:author="BOUCADAIR Mohamed INNOV/NET" w:date="2021-12-15T15:11:00Z">
        <w:r w:rsidR="00B440C8">
          <w:rPr>
            <w:rFonts w:ascii="Courier New" w:hAnsi="Courier New" w:cs="Courier New"/>
            <w:lang w:val="en-US"/>
          </w:rPr>
          <w:t>D</w:t>
        </w:r>
        <w:r w:rsidR="00B440C8" w:rsidRPr="0069061A">
          <w:rPr>
            <w:rFonts w:ascii="Courier New" w:hAnsi="Courier New" w:cs="Courier New"/>
            <w:lang w:val="en-US"/>
          </w:rPr>
          <w:t xml:space="preserve">efined </w:t>
        </w:r>
      </w:ins>
      <w:r w:rsidRPr="0069061A">
        <w:rPr>
          <w:rFonts w:ascii="Courier New" w:hAnsi="Courier New" w:cs="Courier New"/>
          <w:lang w:val="en-US"/>
        </w:rPr>
        <w:t xml:space="preserve">in </w:t>
      </w:r>
      <w:del w:id="276" w:author="BOUCADAIR Mohamed INNOV/NET" w:date="2021-12-15T15:11:00Z">
        <w:r w:rsidRPr="0069061A" w:rsidDel="00B440C8">
          <w:rPr>
            <w:rFonts w:ascii="Courier New" w:hAnsi="Courier New" w:cs="Courier New"/>
            <w:lang w:val="en-US"/>
          </w:rPr>
          <w:delText xml:space="preserve">this </w:delText>
        </w:r>
      </w:del>
      <w:ins w:id="277" w:author="BOUCADAIR Mohamed INNOV/NET" w:date="2021-12-15T15:11:00Z">
        <w:r w:rsidR="00B440C8">
          <w:rPr>
            <w:rFonts w:ascii="Courier New" w:hAnsi="Courier New" w:cs="Courier New"/>
            <w:lang w:val="en-US"/>
          </w:rPr>
          <w:t>T</w:t>
        </w:r>
        <w:r w:rsidR="00B440C8" w:rsidRPr="0069061A">
          <w:rPr>
            <w:rFonts w:ascii="Courier New" w:hAnsi="Courier New" w:cs="Courier New"/>
            <w:lang w:val="en-US"/>
          </w:rPr>
          <w:t xml:space="preserve">his </w:t>
        </w:r>
      </w:ins>
      <w:del w:id="278" w:author="BOUCADAIR Mohamed INNOV/NET" w:date="2021-12-15T15:11:00Z">
        <w:r w:rsidRPr="0069061A" w:rsidDel="00B440C8">
          <w:rPr>
            <w:rFonts w:ascii="Courier New" w:hAnsi="Courier New" w:cs="Courier New"/>
            <w:lang w:val="en-US"/>
          </w:rPr>
          <w:delText>document</w:delText>
        </w:r>
      </w:del>
      <w:ins w:id="279" w:author="BOUCADAIR Mohamed INNOV/NET" w:date="2021-12-15T15:11:00Z">
        <w:r w:rsidR="00B440C8">
          <w:rPr>
            <w:rFonts w:ascii="Courier New" w:hAnsi="Courier New" w:cs="Courier New"/>
            <w:lang w:val="en-US"/>
          </w:rPr>
          <w:t>D</w:t>
        </w:r>
        <w:r w:rsidR="00B440C8" w:rsidRPr="0069061A">
          <w:rPr>
            <w:rFonts w:ascii="Courier New" w:hAnsi="Courier New" w:cs="Courier New"/>
            <w:lang w:val="en-US"/>
          </w:rPr>
          <w:t>ocument</w:t>
        </w:r>
      </w:ins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document defines the entity property type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".  This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type extends t</w:t>
      </w:r>
      <w:r w:rsidRPr="0069061A">
        <w:rPr>
          <w:rFonts w:ascii="Courier New" w:hAnsi="Courier New" w:cs="Courier New"/>
          <w:lang w:val="en-US"/>
        </w:rPr>
        <w:t>he ALTO Endpoint Property Type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 defined in section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7.1.1 of [RFC7285] as follows: the property has the same semantics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and applies to IPv4 and IPv6 addresses; the difference is that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IPv4 and IPv6 addresses have evolved from the status of e</w:t>
      </w:r>
      <w:r w:rsidRPr="0069061A">
        <w:rPr>
          <w:rFonts w:ascii="Courier New" w:hAnsi="Courier New" w:cs="Courier New"/>
          <w:lang w:val="en-US"/>
        </w:rPr>
        <w:t>ndpoints 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status of entities.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defining information resource for property type MUST be a network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map.  This document requests a</w:t>
      </w:r>
      <w:ins w:id="280" w:author="BOUCADAIR Mohamed INNOV/NET" w:date="2021-12-15T15:11:00Z">
        <w:r w:rsidR="00B440C8">
          <w:rPr>
            <w:rFonts w:ascii="Courier New" w:hAnsi="Courier New" w:cs="Courier New"/>
            <w:lang w:val="en-US"/>
          </w:rPr>
          <w:t>n</w:t>
        </w:r>
      </w:ins>
      <w:r w:rsidRPr="0069061A">
        <w:rPr>
          <w:rFonts w:ascii="Courier New" w:hAnsi="Courier New" w:cs="Courier New"/>
          <w:lang w:val="en-US"/>
        </w:rPr>
        <w:t xml:space="preserve"> IANA registration for this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8.7.1.  Entity Property Type: 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1.  Identifier: 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2.  Semant</w:t>
      </w:r>
      <w:r w:rsidRPr="0069061A">
        <w:rPr>
          <w:rFonts w:ascii="Courier New" w:hAnsi="Courier New" w:cs="Courier New"/>
          <w:lang w:val="en-US"/>
        </w:rPr>
        <w:t>ics: the intended semantics are the same as in [RFC7285]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for the ALTO Endpoint Property Type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3.  Media type of defining information resource: application/alto-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69061A">
        <w:rPr>
          <w:rFonts w:ascii="Courier New" w:hAnsi="Courier New" w:cs="Courier New"/>
          <w:lang w:val="en-US"/>
        </w:rPr>
        <w:t>networkmap+json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4.  Security considerations: for entity property typ</w:t>
      </w:r>
      <w:r w:rsidRPr="0069061A">
        <w:rPr>
          <w:rFonts w:ascii="Courier New" w:hAnsi="Courier New" w:cs="Courier New"/>
          <w:lang w:val="en-US"/>
        </w:rPr>
        <w:t>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 are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same as documented in [RFC7285] for the ALTO Endpoint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Type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35]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9.  Impact on Legacy ALTO Servers and ALTO Clients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9.1.  Impact on Endpoint Property Service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Since the Property Map and the Filtered Property Map defined in this</w:t>
      </w:r>
    </w:p>
    <w:p w:rsidR="00000000" w:rsidRPr="0069061A" w:rsidDel="00B440C8" w:rsidRDefault="002A4BD7" w:rsidP="00B440C8">
      <w:pPr>
        <w:pStyle w:val="Textebrut"/>
        <w:rPr>
          <w:del w:id="281" w:author="BOUCADAIR Mohamed INNOV/NET" w:date="2021-12-15T15:11:00Z"/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document provide a functionality that covers the </w:t>
      </w:r>
      <w:del w:id="282" w:author="BOUCADAIR Mohamed INNOV/NET" w:date="2021-12-15T15:11:00Z">
        <w:r w:rsidRPr="0069061A" w:rsidDel="00B440C8">
          <w:rPr>
            <w:rFonts w:ascii="Courier New" w:hAnsi="Courier New" w:cs="Courier New"/>
            <w:lang w:val="en-US"/>
          </w:rPr>
          <w:delText>Endpoint Property</w:delText>
        </w:r>
      </w:del>
    </w:p>
    <w:p w:rsidR="00000000" w:rsidRPr="0069061A" w:rsidRDefault="002A4BD7" w:rsidP="00B440C8">
      <w:pPr>
        <w:pStyle w:val="Textebrut"/>
        <w:rPr>
          <w:rFonts w:ascii="Courier New" w:hAnsi="Courier New" w:cs="Courier New"/>
          <w:lang w:val="en-US"/>
        </w:rPr>
      </w:pPr>
      <w:del w:id="283" w:author="BOUCADAIR Mohamed INNOV/NET" w:date="2021-12-15T15:11:00Z">
        <w:r w:rsidRPr="0069061A" w:rsidDel="00B440C8">
          <w:rPr>
            <w:rFonts w:ascii="Courier New" w:hAnsi="Courier New" w:cs="Courier New"/>
            <w:lang w:val="en-US"/>
          </w:rPr>
          <w:delText xml:space="preserve">   Service (</w:delText>
        </w:r>
      </w:del>
      <w:r w:rsidRPr="0069061A">
        <w:rPr>
          <w:rFonts w:ascii="Courier New" w:hAnsi="Courier New" w:cs="Courier New"/>
          <w:lang w:val="en-US"/>
        </w:rPr>
        <w:t>EPS</w:t>
      </w:r>
      <w:del w:id="284" w:author="BOUCADAIR Mohamed INNOV/NET" w:date="2021-12-15T15:11:00Z">
        <w:r w:rsidRPr="0069061A" w:rsidDel="00B440C8">
          <w:rPr>
            <w:rFonts w:ascii="Courier New" w:hAnsi="Courier New" w:cs="Courier New"/>
            <w:lang w:val="en-US"/>
          </w:rPr>
          <w:delText>)</w:delText>
        </w:r>
      </w:del>
      <w:r w:rsidRPr="0069061A">
        <w:rPr>
          <w:rFonts w:ascii="Courier New" w:hAnsi="Courier New" w:cs="Courier New"/>
          <w:lang w:val="en-US"/>
        </w:rPr>
        <w:t xml:space="preserve"> </w:t>
      </w:r>
      <w:r w:rsidRPr="0069061A">
        <w:rPr>
          <w:rFonts w:ascii="Courier New" w:hAnsi="Courier New" w:cs="Courier New"/>
          <w:lang w:val="en-US"/>
        </w:rPr>
        <w:t>defined in Section 11.4 of [RFC7285], ALTO servers may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</w:t>
      </w:r>
      <w:r w:rsidRPr="0069061A">
        <w:rPr>
          <w:rFonts w:ascii="Courier New" w:hAnsi="Courier New" w:cs="Courier New"/>
          <w:lang w:val="en-US"/>
        </w:rPr>
        <w:t xml:space="preserve">  prefer to provide Property Map and Filtered Property Map in place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EPS.  However, for the legacy endpoint properties, it is recommended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that ALTO servers also provide EPS so that legacy clie</w:t>
      </w:r>
      <w:r w:rsidRPr="0069061A">
        <w:rPr>
          <w:rFonts w:ascii="Courier New" w:hAnsi="Courier New" w:cs="Courier New"/>
          <w:lang w:val="en-US"/>
        </w:rPr>
        <w:t>nts can still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be supported.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9.2.  Impact on Resource-Specific Properties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Section 10.8 of [RFC7285] defines two categories of endpoint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properties: "resource-specific" and "global".  Resource-specific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names are prefixed with the ID of </w:t>
      </w:r>
      <w:r w:rsidRPr="0069061A">
        <w:rPr>
          <w:rFonts w:ascii="Courier New" w:hAnsi="Courier New" w:cs="Courier New"/>
          <w:lang w:val="en-US"/>
        </w:rPr>
        <w:t>the resource they depend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on, while global property names have no such prefix.  The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map and the filtered property map defined in this document define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similar categories of entity properties.  The difference is that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 property maps </w:t>
      </w:r>
      <w:r w:rsidRPr="0069061A">
        <w:rPr>
          <w:rFonts w:ascii="Courier New" w:hAnsi="Courier New" w:cs="Courier New"/>
          <w:lang w:val="en-US"/>
        </w:rPr>
        <w:t>do not define "global" entity properties.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Instead, they define "self-defined" entity properties as a special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case of "resource-specific" entity properties, where the specific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resource is the property map itself.  This means that "self-defined"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r w:rsidRPr="0069061A">
        <w:rPr>
          <w:rFonts w:ascii="Courier New" w:hAnsi="Courier New" w:cs="Courier New"/>
          <w:lang w:val="en-US"/>
        </w:rPr>
        <w:t>properties are defined within the scope of the property map.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9.3.  Impact on Other Properties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 the present extension, properties can </w:t>
      </w:r>
      <w:del w:id="285" w:author="BOUCADAIR Mohamed INNOV/NET" w:date="2021-12-15T14:03:00Z">
        <w:r w:rsidRPr="0069061A" w:rsidDel="00D13ABE">
          <w:rPr>
            <w:rFonts w:ascii="Courier New" w:hAnsi="Courier New" w:cs="Courier New"/>
            <w:lang w:val="en-US"/>
          </w:rPr>
          <w:delText xml:space="preserve">now </w:delText>
        </w:r>
      </w:del>
      <w:r w:rsidRPr="0069061A">
        <w:rPr>
          <w:rFonts w:ascii="Courier New" w:hAnsi="Courier New" w:cs="Courier New"/>
          <w:lang w:val="en-US"/>
        </w:rPr>
        <w:t>be defined on sets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 addresses, rather than just individual endpoint addresses as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ins w:id="286" w:author="BOUCADAIR Mohamed INNOV/NET" w:date="2021-12-15T14:03:00Z">
        <w:r w:rsidR="00D13ABE">
          <w:rPr>
            <w:rFonts w:ascii="Courier New" w:hAnsi="Courier New" w:cs="Courier New"/>
            <w:lang w:val="en-US"/>
          </w:rPr>
          <w:t xml:space="preserve">initially defined </w:t>
        </w:r>
      </w:ins>
      <w:del w:id="287" w:author="BOUCADAIR Mohamed INNOV/NET" w:date="2021-12-15T14:04:00Z">
        <w:r w:rsidRPr="0069061A" w:rsidDel="00D13ABE">
          <w:rPr>
            <w:rFonts w:ascii="Courier New" w:hAnsi="Courier New" w:cs="Courier New"/>
            <w:lang w:val="en-US"/>
          </w:rPr>
          <w:delText xml:space="preserve">is </w:delText>
        </w:r>
      </w:del>
      <w:del w:id="288" w:author="BOUCADAIR Mohamed INNOV/NET" w:date="2021-12-15T14:03:00Z">
        <w:r w:rsidRPr="0069061A" w:rsidDel="00D13ABE">
          <w:rPr>
            <w:rFonts w:ascii="Courier New" w:hAnsi="Courier New" w:cs="Courier New"/>
            <w:lang w:val="en-US"/>
          </w:rPr>
          <w:delText xml:space="preserve">is </w:delText>
        </w:r>
      </w:del>
      <w:del w:id="289" w:author="BOUCADAIR Mohamed INNOV/NET" w:date="2021-12-15T14:04:00Z">
        <w:r w:rsidRPr="0069061A" w:rsidDel="00D13ABE">
          <w:rPr>
            <w:rFonts w:ascii="Courier New" w:hAnsi="Courier New" w:cs="Courier New"/>
            <w:lang w:val="en-US"/>
          </w:rPr>
          <w:delText xml:space="preserve">the case </w:delText>
        </w:r>
      </w:del>
      <w:r w:rsidRPr="0069061A">
        <w:rPr>
          <w:rFonts w:ascii="Courier New" w:hAnsi="Courier New" w:cs="Courier New"/>
          <w:lang w:val="en-US"/>
        </w:rPr>
        <w:t>i</w:t>
      </w:r>
      <w:r w:rsidRPr="0069061A">
        <w:rPr>
          <w:rFonts w:ascii="Courier New" w:hAnsi="Courier New" w:cs="Courier New"/>
          <w:lang w:val="en-US"/>
        </w:rPr>
        <w:t xml:space="preserve">n </w:t>
      </w:r>
      <w:ins w:id="290" w:author="BOUCADAIR Mohamed INNOV/NET" w:date="2021-12-15T14:03:00Z">
        <w:r w:rsidR="00D13ABE">
          <w:rPr>
            <w:rFonts w:ascii="Courier New" w:hAnsi="Courier New" w:cs="Courier New"/>
            <w:lang w:val="en-US"/>
          </w:rPr>
          <w:t>[</w:t>
        </w:r>
      </w:ins>
      <w:r w:rsidRPr="0069061A">
        <w:rPr>
          <w:rFonts w:ascii="Courier New" w:hAnsi="Courier New" w:cs="Courier New"/>
          <w:lang w:val="en-US"/>
        </w:rPr>
        <w:t>RFC7285</w:t>
      </w:r>
      <w:ins w:id="291" w:author="BOUCADAIR Mohamed INNOV/NET" w:date="2021-12-15T14:03:00Z">
        <w:r w:rsidR="00D13ABE">
          <w:rPr>
            <w:rFonts w:ascii="Courier New" w:hAnsi="Courier New" w:cs="Courier New"/>
            <w:lang w:val="en-US"/>
          </w:rPr>
          <w:t>]</w:t>
        </w:r>
      </w:ins>
      <w:r w:rsidRPr="0069061A">
        <w:rPr>
          <w:rFonts w:ascii="Courier New" w:hAnsi="Courier New" w:cs="Courier New"/>
          <w:lang w:val="en-US"/>
        </w:rPr>
        <w:t>.  This might change the semantics of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property.  These sets can be for example </w:t>
      </w:r>
      <w:del w:id="292" w:author="BOUCADAIR Mohamed INNOV/NET" w:date="2021-12-15T14:04:00Z">
        <w:r w:rsidRPr="0069061A" w:rsidDel="00D13ABE">
          <w:rPr>
            <w:rFonts w:ascii="Courier New" w:hAnsi="Courier New" w:cs="Courier New"/>
            <w:lang w:val="en-US"/>
          </w:rPr>
          <w:delText>hierachical</w:delText>
        </w:r>
      </w:del>
      <w:ins w:id="293" w:author="BOUCADAIR Mohamed INNOV/NET" w:date="2021-12-15T14:04:00Z">
        <w:r w:rsidR="00D13ABE" w:rsidRPr="0069061A">
          <w:rPr>
            <w:rFonts w:ascii="Courier New" w:hAnsi="Courier New" w:cs="Courier New"/>
            <w:lang w:val="en-US"/>
          </w:rPr>
          <w:t>hierarchical</w:t>
        </w:r>
      </w:ins>
      <w:r w:rsidRPr="0069061A">
        <w:rPr>
          <w:rFonts w:ascii="Courier New" w:hAnsi="Courier New" w:cs="Courier New"/>
          <w:lang w:val="en-US"/>
        </w:rPr>
        <w:t xml:space="preserve"> IP address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blocks.  For instance, a property such as fictitious "geo-location",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defined on a set of IP addresses would have a value corresponding</w:t>
      </w:r>
      <w:r w:rsidRPr="0069061A">
        <w:rPr>
          <w:rFonts w:ascii="Courier New" w:hAnsi="Courier New" w:cs="Courier New"/>
          <w:lang w:val="en-US"/>
        </w:rPr>
        <w:t xml:space="preserve"> 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barycenter of this set of addresses.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10.  Examples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10.1.  Network Map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examples in this section use a very simple default network map: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69061A">
        <w:rPr>
          <w:rFonts w:ascii="Courier New" w:hAnsi="Courier New" w:cs="Courier New"/>
          <w:lang w:val="en-US"/>
        </w:rPr>
        <w:t>defaultpid</w:t>
      </w:r>
      <w:proofErr w:type="spellEnd"/>
      <w:r w:rsidRPr="0069061A">
        <w:rPr>
          <w:rFonts w:ascii="Courier New" w:hAnsi="Courier New" w:cs="Courier New"/>
          <w:lang w:val="en-US"/>
        </w:rPr>
        <w:t>:  ipv4:0.0.0.0/</w:t>
      </w:r>
      <w:proofErr w:type="gramStart"/>
      <w:r w:rsidRPr="0069061A">
        <w:rPr>
          <w:rFonts w:ascii="Courier New" w:hAnsi="Courier New" w:cs="Courier New"/>
          <w:lang w:val="en-US"/>
        </w:rPr>
        <w:t>0  ipv</w:t>
      </w:r>
      <w:proofErr w:type="gramEnd"/>
      <w:r w:rsidRPr="0069061A">
        <w:rPr>
          <w:rFonts w:ascii="Courier New" w:hAnsi="Courier New" w:cs="Courier New"/>
          <w:lang w:val="en-US"/>
        </w:rPr>
        <w:t>6:::/0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pid1:        ipv4:192.0.2</w:t>
      </w:r>
      <w:r w:rsidRPr="0069061A">
        <w:rPr>
          <w:rFonts w:ascii="Courier New" w:hAnsi="Courier New" w:cs="Courier New"/>
          <w:lang w:val="en-US"/>
        </w:rPr>
        <w:t>.0/25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pid2:        ipv4:192.0.2.0/27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pid3:        ipv4:192.0.3.0/28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pid4:        ipv4:192.0.3.16/28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36]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 xml:space="preserve">Internet-Draft         </w:t>
      </w:r>
      <w:r w:rsidRPr="0069061A">
        <w:rPr>
          <w:rFonts w:ascii="Courier New" w:hAnsi="Courier New" w:cs="Courier New"/>
          <w:lang w:val="en-US"/>
        </w:rPr>
        <w:t xml:space="preserve">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Figure 3: Example Default Network Map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And another simple alternative network map: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69061A">
        <w:rPr>
          <w:rFonts w:ascii="Courier New" w:hAnsi="Courier New" w:cs="Courier New"/>
          <w:lang w:val="en-US"/>
        </w:rPr>
        <w:t>defaultpid</w:t>
      </w:r>
      <w:proofErr w:type="spellEnd"/>
      <w:r w:rsidRPr="0069061A">
        <w:rPr>
          <w:rFonts w:ascii="Courier New" w:hAnsi="Courier New" w:cs="Courier New"/>
          <w:lang w:val="en-US"/>
        </w:rPr>
        <w:t>:  ipv4:0.0.0.0/</w:t>
      </w:r>
      <w:proofErr w:type="gramStart"/>
      <w:r w:rsidRPr="0069061A">
        <w:rPr>
          <w:rFonts w:ascii="Courier New" w:hAnsi="Courier New" w:cs="Courier New"/>
          <w:lang w:val="en-US"/>
        </w:rPr>
        <w:t>0  ipv</w:t>
      </w:r>
      <w:proofErr w:type="gramEnd"/>
      <w:r w:rsidRPr="0069061A">
        <w:rPr>
          <w:rFonts w:ascii="Courier New" w:hAnsi="Courier New" w:cs="Courier New"/>
          <w:lang w:val="en-US"/>
        </w:rPr>
        <w:t>6:::/0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pid1:        ipv4:192.0</w:t>
      </w:r>
      <w:r w:rsidRPr="0069061A">
        <w:rPr>
          <w:rFonts w:ascii="Courier New" w:hAnsi="Courier New" w:cs="Courier New"/>
          <w:lang w:val="en-US"/>
        </w:rPr>
        <w:t>.2.0/27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pid2:        ipv4:192.0.3.0/27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Figure 4: Example Alternative Network Map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10.2.  Property Definitions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Beyond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", the examples in this section use four additional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properties for Internet address domains,</w:t>
      </w:r>
      <w:r w:rsidRPr="0069061A">
        <w:rPr>
          <w:rFonts w:ascii="Courier New" w:hAnsi="Courier New" w:cs="Courier New"/>
          <w:lang w:val="en-US"/>
        </w:rPr>
        <w:t xml:space="preserve"> "ISP", "ASN", "country"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"state", with the following values: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          ISP    ASN   country   state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ipv4:192.0.2.0/23:    </w:t>
      </w:r>
      <w:proofErr w:type="spellStart"/>
      <w:r w:rsidRPr="0069061A">
        <w:rPr>
          <w:rFonts w:ascii="Courier New" w:hAnsi="Courier New" w:cs="Courier New"/>
          <w:lang w:val="en-US"/>
        </w:rPr>
        <w:t>BitsRus</w:t>
      </w:r>
      <w:proofErr w:type="spellEnd"/>
      <w:r w:rsidRPr="0069061A">
        <w:rPr>
          <w:rFonts w:ascii="Courier New" w:hAnsi="Courier New" w:cs="Courier New"/>
          <w:lang w:val="en-US"/>
        </w:rPr>
        <w:t xml:space="preserve">   -      us       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ipv4:192.0.2.0/28:       -    65543    -        NJ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ipv4:192.0.2.16/28:      -    65543    -        CT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ipv4:192.0.2.1:          -      -      -        PA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ipv4:192.0.3.0/28:       -    65544    -        TX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ipv4:192.0.3.16/28:      -    65544    -        MN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</w:t>
      </w:r>
      <w:r w:rsidRPr="0069061A">
        <w:rPr>
          <w:rFonts w:ascii="Courier New" w:hAnsi="Courier New" w:cs="Courier New"/>
          <w:lang w:val="en-US"/>
        </w:rPr>
        <w:t>Figure 5: Example Property Values for Internet Address Domains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And the examples in this section use the property "region" for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PID domain of the default network map with the following values: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                region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</w:t>
      </w:r>
      <w:r w:rsidRPr="0069061A">
        <w:rPr>
          <w:rFonts w:ascii="Courier New" w:hAnsi="Courier New" w:cs="Courier New"/>
          <w:lang w:val="en-US"/>
        </w:rPr>
        <w:t xml:space="preserve">                 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pid:defaultpid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:     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</w:t>
      </w:r>
      <w:proofErr w:type="gramStart"/>
      <w:r w:rsidRPr="0069061A">
        <w:rPr>
          <w:rFonts w:ascii="Courier New" w:hAnsi="Courier New" w:cs="Courier New"/>
          <w:lang w:val="en-US"/>
        </w:rPr>
        <w:t>pid:pid</w:t>
      </w:r>
      <w:proofErr w:type="gramEnd"/>
      <w:r w:rsidRPr="0069061A">
        <w:rPr>
          <w:rFonts w:ascii="Courier New" w:hAnsi="Courier New" w:cs="Courier New"/>
          <w:lang w:val="en-US"/>
        </w:rPr>
        <w:t>1:           us-west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</w:t>
      </w:r>
      <w:proofErr w:type="gramStart"/>
      <w:r w:rsidRPr="0069061A">
        <w:rPr>
          <w:rFonts w:ascii="Courier New" w:hAnsi="Courier New" w:cs="Courier New"/>
          <w:lang w:val="en-US"/>
        </w:rPr>
        <w:t>pid:pid</w:t>
      </w:r>
      <w:proofErr w:type="gramEnd"/>
      <w:r w:rsidRPr="0069061A">
        <w:rPr>
          <w:rFonts w:ascii="Courier New" w:hAnsi="Courier New" w:cs="Courier New"/>
          <w:lang w:val="en-US"/>
        </w:rPr>
        <w:t>2:           us-east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</w:t>
      </w:r>
      <w:proofErr w:type="gramStart"/>
      <w:r w:rsidRPr="0069061A">
        <w:rPr>
          <w:rFonts w:ascii="Courier New" w:hAnsi="Courier New" w:cs="Courier New"/>
          <w:lang w:val="en-US"/>
        </w:rPr>
        <w:t>pid:pid</w:t>
      </w:r>
      <w:proofErr w:type="gramEnd"/>
      <w:r w:rsidRPr="0069061A">
        <w:rPr>
          <w:rFonts w:ascii="Courier New" w:hAnsi="Courier New" w:cs="Courier New"/>
          <w:lang w:val="en-US"/>
        </w:rPr>
        <w:t>3:           us-south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</w:t>
      </w:r>
      <w:proofErr w:type="gramStart"/>
      <w:r w:rsidRPr="0069061A">
        <w:rPr>
          <w:rFonts w:ascii="Courier New" w:hAnsi="Courier New" w:cs="Courier New"/>
          <w:lang w:val="en-US"/>
        </w:rPr>
        <w:t>pid:pid</w:t>
      </w:r>
      <w:proofErr w:type="gramEnd"/>
      <w:r w:rsidRPr="0069061A">
        <w:rPr>
          <w:rFonts w:ascii="Courier New" w:hAnsi="Courier New" w:cs="Courier New"/>
          <w:lang w:val="en-US"/>
        </w:rPr>
        <w:t>4:           us-north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Figure 6</w:t>
      </w:r>
      <w:r w:rsidRPr="0069061A">
        <w:rPr>
          <w:rFonts w:ascii="Courier New" w:hAnsi="Courier New" w:cs="Courier New"/>
          <w:lang w:val="en-US"/>
        </w:rPr>
        <w:t>: Example Property Values for Default Network Map's PID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          Domain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Note that "-" means the value of the property for the entity 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"undefined".  So</w:t>
      </w:r>
      <w:ins w:id="294" w:author="BOUCADAIR Mohamed INNOV/NET" w:date="2021-12-15T15:13:00Z">
        <w:r w:rsidR="00B440C8">
          <w:rPr>
            <w:rFonts w:ascii="Courier New" w:hAnsi="Courier New" w:cs="Courier New"/>
            <w:lang w:val="en-US"/>
          </w:rPr>
          <w:t>,</w:t>
        </w:r>
      </w:ins>
      <w:r w:rsidRPr="0069061A">
        <w:rPr>
          <w:rFonts w:ascii="Courier New" w:hAnsi="Courier New" w:cs="Courier New"/>
          <w:lang w:val="en-US"/>
        </w:rPr>
        <w:t xml:space="preserve"> the entity would inherit a value for this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by the inheritan</w:t>
      </w:r>
      <w:r w:rsidRPr="0069061A">
        <w:rPr>
          <w:rFonts w:ascii="Courier New" w:hAnsi="Courier New" w:cs="Courier New"/>
          <w:lang w:val="en-US"/>
        </w:rPr>
        <w:t>ce rule if possible.  For example, the value of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"ISP" property for "ipv4:192.0.2.1" is "</w:t>
      </w:r>
      <w:proofErr w:type="spellStart"/>
      <w:r w:rsidRPr="0069061A">
        <w:rPr>
          <w:rFonts w:ascii="Courier New" w:hAnsi="Courier New" w:cs="Courier New"/>
          <w:lang w:val="en-US"/>
        </w:rPr>
        <w:t>BitsRus</w:t>
      </w:r>
      <w:proofErr w:type="spellEnd"/>
      <w:r w:rsidRPr="0069061A">
        <w:rPr>
          <w:rFonts w:ascii="Courier New" w:hAnsi="Courier New" w:cs="Courier New"/>
          <w:lang w:val="en-US"/>
        </w:rPr>
        <w:t>" because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"ipv4:192.0.2.0/24".  But the "region" property for "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pid:defaultpid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has no value because no entity from which it can inherit.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Ro</w:t>
      </w:r>
      <w:r w:rsidRPr="0069061A">
        <w:rPr>
          <w:rFonts w:ascii="Courier New" w:hAnsi="Courier New" w:cs="Courier New"/>
          <w:lang w:val="en-US"/>
        </w:rPr>
        <w:t xml:space="preserve">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37]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gramStart"/>
      <w:r w:rsidRPr="0069061A">
        <w:rPr>
          <w:rFonts w:ascii="Courier New" w:hAnsi="Courier New" w:cs="Courier New"/>
          <w:lang w:val="en-US"/>
        </w:rPr>
        <w:t>Similar to</w:t>
      </w:r>
      <w:proofErr w:type="gramEnd"/>
      <w:r w:rsidRPr="0069061A">
        <w:rPr>
          <w:rFonts w:ascii="Courier New" w:hAnsi="Courier New" w:cs="Courier New"/>
          <w:lang w:val="en-US"/>
        </w:rPr>
        <w:t xml:space="preserve"> the PID domain of the default network map, the examples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section </w:t>
      </w:r>
      <w:proofErr w:type="gramStart"/>
      <w:r w:rsidRPr="0069061A">
        <w:rPr>
          <w:rFonts w:ascii="Courier New" w:hAnsi="Courier New" w:cs="Courier New"/>
          <w:lang w:val="en-US"/>
        </w:rPr>
        <w:t>use</w:t>
      </w:r>
      <w:proofErr w:type="gramEnd"/>
      <w:r w:rsidRPr="0069061A">
        <w:rPr>
          <w:rFonts w:ascii="Courier New" w:hAnsi="Courier New" w:cs="Courier New"/>
          <w:lang w:val="en-US"/>
        </w:rPr>
        <w:t xml:space="preserve"> the property "A</w:t>
      </w:r>
      <w:r w:rsidRPr="0069061A">
        <w:rPr>
          <w:rFonts w:ascii="Courier New" w:hAnsi="Courier New" w:cs="Courier New"/>
          <w:lang w:val="en-US"/>
        </w:rPr>
        <w:t>SN" for the PID domain of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alternative network map with the following values: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                    ASN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 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pid:defaultpid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:     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 </w:t>
      </w:r>
      <w:proofErr w:type="gramStart"/>
      <w:r w:rsidRPr="0069061A">
        <w:rPr>
          <w:rFonts w:ascii="Courier New" w:hAnsi="Courier New" w:cs="Courier New"/>
          <w:lang w:val="en-US"/>
        </w:rPr>
        <w:t>pid:pid</w:t>
      </w:r>
      <w:proofErr w:type="gramEnd"/>
      <w:r w:rsidRPr="0069061A">
        <w:rPr>
          <w:rFonts w:ascii="Courier New" w:hAnsi="Courier New" w:cs="Courier New"/>
          <w:lang w:val="en-US"/>
        </w:rPr>
        <w:t>1:         65543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</w:t>
      </w:r>
      <w:r w:rsidRPr="0069061A">
        <w:rPr>
          <w:rFonts w:ascii="Courier New" w:hAnsi="Courier New" w:cs="Courier New"/>
          <w:lang w:val="en-US"/>
        </w:rPr>
        <w:t xml:space="preserve">  </w:t>
      </w:r>
      <w:proofErr w:type="gramStart"/>
      <w:r w:rsidRPr="0069061A">
        <w:rPr>
          <w:rFonts w:ascii="Courier New" w:hAnsi="Courier New" w:cs="Courier New"/>
          <w:lang w:val="en-US"/>
        </w:rPr>
        <w:t>pid:pid</w:t>
      </w:r>
      <w:proofErr w:type="gramEnd"/>
      <w:r w:rsidRPr="0069061A">
        <w:rPr>
          <w:rFonts w:ascii="Courier New" w:hAnsi="Courier New" w:cs="Courier New"/>
          <w:lang w:val="en-US"/>
        </w:rPr>
        <w:t>2:         65544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Figure 7: Example Property Values for Alternative Network Map's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        PID Domain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10.3.  Information Resource Directory (IRD)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following IRD defines ALTO Server information resources that a</w:t>
      </w:r>
      <w:r w:rsidRPr="0069061A">
        <w:rPr>
          <w:rFonts w:ascii="Courier New" w:hAnsi="Courier New" w:cs="Courier New"/>
          <w:lang w:val="en-US"/>
        </w:rPr>
        <w:t>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relevant to the Entity Property Service.  It provides two </w:t>
      </w:r>
      <w:proofErr w:type="gramStart"/>
      <w:r w:rsidRPr="0069061A">
        <w:rPr>
          <w:rFonts w:ascii="Courier New" w:hAnsi="Courier New" w:cs="Courier New"/>
          <w:lang w:val="en-US"/>
        </w:rPr>
        <w:t>property</w:t>
      </w:r>
      <w:proofErr w:type="gram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maps: one for the "ISP" and "ASN" properties, and another one for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"country" and "state" properties.  The server could have provided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single property map for all four pro</w:t>
      </w:r>
      <w:r w:rsidRPr="0069061A">
        <w:rPr>
          <w:rFonts w:ascii="Courier New" w:hAnsi="Courier New" w:cs="Courier New"/>
          <w:lang w:val="en-US"/>
        </w:rPr>
        <w:t>perties, but does not, presumably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because the organization that runs the ALTO server believes that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client is not necessarily interested in getting all four properties.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server provides several filtered property maps.  The first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returns al</w:t>
      </w:r>
      <w:r w:rsidRPr="0069061A">
        <w:rPr>
          <w:rFonts w:ascii="Courier New" w:hAnsi="Courier New" w:cs="Courier New"/>
          <w:lang w:val="en-US"/>
        </w:rPr>
        <w:t>l four properties, and the second returns only the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for the default network map.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filtered property maps for the "ISP", "ASN", "country"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"state" properties do not depend on the default network map (it does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not have a "uses</w:t>
      </w:r>
      <w:r w:rsidRPr="0069061A">
        <w:rPr>
          <w:rFonts w:ascii="Courier New" w:hAnsi="Courier New" w:cs="Courier New"/>
          <w:lang w:val="en-US"/>
        </w:rPr>
        <w:t>" capability), because the definitions of those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properties do not depend on the default network map.  The Filtered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Map providing the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 property does have a "uses"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capability for the default network map</w:t>
      </w:r>
      <w:del w:id="295" w:author="BOUCADAIR Mohamed INNOV/NET" w:date="2021-12-15T15:13:00Z">
        <w:r w:rsidRPr="0069061A" w:rsidDel="00B440C8">
          <w:rPr>
            <w:rFonts w:ascii="Courier New" w:hAnsi="Courier New" w:cs="Courier New"/>
            <w:lang w:val="en-US"/>
          </w:rPr>
          <w:delText>,</w:delText>
        </w:r>
      </w:del>
      <w:r w:rsidRPr="0069061A">
        <w:rPr>
          <w:rFonts w:ascii="Courier New" w:hAnsi="Courier New" w:cs="Courier New"/>
          <w:lang w:val="en-US"/>
        </w:rPr>
        <w:t xml:space="preserve"> because the default network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r w:rsidRPr="0069061A">
        <w:rPr>
          <w:rFonts w:ascii="Courier New" w:hAnsi="Courier New" w:cs="Courier New"/>
          <w:lang w:val="en-US"/>
        </w:rPr>
        <w:t>map defines the values of the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 property.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Note that for legacy clients, the ALTO server provides an Endpoint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Service for the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 property defined on the endpoints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default network map.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server provides another filtered</w:t>
      </w:r>
      <w:r w:rsidRPr="0069061A">
        <w:rPr>
          <w:rFonts w:ascii="Courier New" w:hAnsi="Courier New" w:cs="Courier New"/>
          <w:lang w:val="en-US"/>
        </w:rPr>
        <w:t xml:space="preserve"> Property map resource, named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</w:t>
      </w:r>
      <w:proofErr w:type="spellStart"/>
      <w:r w:rsidRPr="0069061A">
        <w:rPr>
          <w:rFonts w:ascii="Courier New" w:hAnsi="Courier New" w:cs="Courier New"/>
          <w:lang w:val="en-US"/>
        </w:rPr>
        <w:t>ane</w:t>
      </w:r>
      <w:proofErr w:type="spellEnd"/>
      <w:r w:rsidRPr="0069061A">
        <w:rPr>
          <w:rFonts w:ascii="Courier New" w:hAnsi="Courier New" w:cs="Courier New"/>
          <w:lang w:val="en-US"/>
        </w:rPr>
        <w:t xml:space="preserve">-dc-property-map", that returns </w:t>
      </w:r>
      <w:del w:id="296" w:author="BOUCADAIR Mohamed INNOV/NET" w:date="2021-12-15T15:13:00Z">
        <w:r w:rsidRPr="0069061A" w:rsidDel="00B440C8">
          <w:rPr>
            <w:rFonts w:ascii="Courier New" w:hAnsi="Courier New" w:cs="Courier New"/>
            <w:lang w:val="en-US"/>
          </w:rPr>
          <w:delText xml:space="preserve">a </w:delText>
        </w:r>
      </w:del>
      <w:r w:rsidRPr="0069061A">
        <w:rPr>
          <w:rFonts w:ascii="Courier New" w:hAnsi="Courier New" w:cs="Courier New"/>
          <w:lang w:val="en-US"/>
        </w:rPr>
        <w:t>fictitious properties named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"storage-capacity", "ram"</w:t>
      </w:r>
      <w:ins w:id="297" w:author="BOUCADAIR Mohamed INNOV/NET" w:date="2021-12-15T15:14:00Z">
        <w:r w:rsidR="00B440C8">
          <w:rPr>
            <w:rFonts w:ascii="Courier New" w:hAnsi="Courier New" w:cs="Courier New"/>
            <w:lang w:val="en-US"/>
          </w:rPr>
          <w:t>,</w:t>
        </w:r>
      </w:ins>
      <w:r w:rsidRPr="0069061A">
        <w:rPr>
          <w:rFonts w:ascii="Courier New" w:hAnsi="Courier New" w:cs="Courier New"/>
          <w:lang w:val="en-US"/>
        </w:rPr>
        <w:t xml:space="preserve"> and "</w:t>
      </w:r>
      <w:proofErr w:type="spellStart"/>
      <w:r w:rsidRPr="0069061A">
        <w:rPr>
          <w:rFonts w:ascii="Courier New" w:hAnsi="Courier New" w:cs="Courier New"/>
          <w:lang w:val="en-US"/>
        </w:rPr>
        <w:t>cpu</w:t>
      </w:r>
      <w:proofErr w:type="spellEnd"/>
      <w:r w:rsidRPr="0069061A">
        <w:rPr>
          <w:rFonts w:ascii="Courier New" w:hAnsi="Courier New" w:cs="Courier New"/>
          <w:lang w:val="en-US"/>
        </w:rPr>
        <w:t>" for ANEs that have a persistent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identifier.  The entity domain to which the ANEs belong is "self-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defined" and v</w:t>
      </w:r>
      <w:r w:rsidRPr="0069061A">
        <w:rPr>
          <w:rFonts w:ascii="Courier New" w:hAnsi="Courier New" w:cs="Courier New"/>
          <w:lang w:val="en-US"/>
        </w:rPr>
        <w:t>alid only within the property map.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38]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GET /directory HTTP/1.1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Host: alto.example.com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Acce</w:t>
      </w:r>
      <w:r w:rsidRPr="0069061A">
        <w:rPr>
          <w:rFonts w:ascii="Courier New" w:hAnsi="Courier New" w:cs="Courier New"/>
          <w:lang w:val="en-US"/>
        </w:rPr>
        <w:t>pt: application/</w:t>
      </w:r>
      <w:proofErr w:type="spellStart"/>
      <w:r w:rsidRPr="0069061A">
        <w:rPr>
          <w:rFonts w:ascii="Courier New" w:hAnsi="Courier New" w:cs="Courier New"/>
          <w:lang w:val="en-US"/>
        </w:rPr>
        <w:t>alto-directory+</w:t>
      </w:r>
      <w:proofErr w:type="gramStart"/>
      <w:r w:rsidRPr="0069061A">
        <w:rPr>
          <w:rFonts w:ascii="Courier New" w:hAnsi="Courier New" w:cs="Courier New"/>
          <w:lang w:val="en-US"/>
        </w:rPr>
        <w:t>json,application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/</w:t>
      </w:r>
      <w:proofErr w:type="spellStart"/>
      <w:r w:rsidRPr="0069061A">
        <w:rPr>
          <w:rFonts w:ascii="Courier New" w:hAnsi="Courier New" w:cs="Courier New"/>
          <w:lang w:val="en-US"/>
        </w:rPr>
        <w:t>alto-error+json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HTTP/1.1 200 OK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Content-Length: 2827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Content-Type: application/</w:t>
      </w:r>
      <w:proofErr w:type="spellStart"/>
      <w:r w:rsidRPr="0069061A">
        <w:rPr>
          <w:rFonts w:ascii="Courier New" w:hAnsi="Courier New" w:cs="Courier New"/>
          <w:lang w:val="en-US"/>
        </w:rPr>
        <w:t>alto-directory+json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{</w:t>
      </w:r>
    </w:p>
    <w:p w:rsidR="00B440C8" w:rsidRPr="0069061A" w:rsidRDefault="00B440C8" w:rsidP="00B440C8">
      <w:pPr>
        <w:pStyle w:val="Textebrut"/>
        <w:rPr>
          <w:ins w:id="298" w:author="BOUCADAIR Mohamed INNOV/NET" w:date="2021-12-15T15:14:00Z"/>
          <w:rFonts w:ascii="Courier New" w:hAnsi="Courier New" w:cs="Courier New"/>
          <w:lang w:val="en-US"/>
        </w:rPr>
      </w:pPr>
      <w:ins w:id="299" w:author="BOUCADAIR Mohamed INNOV/NET" w:date="2021-12-15T15:14:00Z">
        <w:r w:rsidRPr="0069061A">
          <w:rPr>
            <w:rFonts w:ascii="Courier New" w:hAnsi="Courier New" w:cs="Courier New"/>
            <w:lang w:val="en-US"/>
          </w:rPr>
          <w:t xml:space="preserve">      "meta": {</w:t>
        </w:r>
      </w:ins>
    </w:p>
    <w:p w:rsidR="00000000" w:rsidRPr="0069061A" w:rsidDel="00B440C8" w:rsidRDefault="002A4BD7" w:rsidP="001A7D5A">
      <w:pPr>
        <w:pStyle w:val="Textebrut"/>
        <w:rPr>
          <w:del w:id="300" w:author="BOUCADAIR Mohamed INNOV/NET" w:date="2021-12-15T15:14:00Z"/>
          <w:rFonts w:ascii="Courier New" w:hAnsi="Courier New" w:cs="Courier New"/>
          <w:lang w:val="en-US"/>
        </w:rPr>
      </w:pPr>
      <w:del w:id="301" w:author="BOUCADAIR Mohamed INNOV/NET" w:date="2021-12-15T15:14:00Z">
        <w:r w:rsidRPr="0069061A" w:rsidDel="00B440C8">
          <w:rPr>
            <w:rFonts w:ascii="Courier New" w:hAnsi="Courier New" w:cs="Courier New"/>
            <w:lang w:val="en-US"/>
          </w:rPr>
          <w:delText xml:space="preserve">      "meta" : {</w:delText>
        </w:r>
      </w:del>
    </w:p>
    <w:p w:rsidR="00B440C8" w:rsidRPr="0069061A" w:rsidRDefault="00B440C8" w:rsidP="00B440C8">
      <w:pPr>
        <w:pStyle w:val="Textebrut"/>
        <w:rPr>
          <w:ins w:id="302" w:author="BOUCADAIR Mohamed INNOV/NET" w:date="2021-12-15T15:14:00Z"/>
          <w:rFonts w:ascii="Courier New" w:hAnsi="Courier New" w:cs="Courier New"/>
          <w:lang w:val="en-US"/>
        </w:rPr>
      </w:pPr>
      <w:ins w:id="303" w:author="BOUCADAIR Mohamed INNOV/NET" w:date="2021-12-15T15:14:00Z">
        <w:r w:rsidRPr="0069061A">
          <w:rPr>
            <w:rFonts w:ascii="Courier New" w:hAnsi="Courier New" w:cs="Courier New"/>
            <w:lang w:val="en-US"/>
          </w:rPr>
          <w:t xml:space="preserve">        "default-alto-network-map": "default-network-map"</w:t>
        </w:r>
      </w:ins>
    </w:p>
    <w:p w:rsidR="00000000" w:rsidRPr="0069061A" w:rsidDel="00B440C8" w:rsidRDefault="002A4BD7" w:rsidP="001A7D5A">
      <w:pPr>
        <w:pStyle w:val="Textebrut"/>
        <w:rPr>
          <w:del w:id="304" w:author="BOUCADAIR Mohamed INNOV/NET" w:date="2021-12-15T15:14:00Z"/>
          <w:rFonts w:ascii="Courier New" w:hAnsi="Courier New" w:cs="Courier New"/>
          <w:lang w:val="en-US"/>
        </w:rPr>
      </w:pPr>
      <w:del w:id="305" w:author="BOUCADAIR Mohamed INNOV/NET" w:date="2021-12-15T15:14:00Z">
        <w:r w:rsidRPr="0069061A" w:rsidDel="00B440C8">
          <w:rPr>
            <w:rFonts w:ascii="Courier New" w:hAnsi="Courier New" w:cs="Courier New"/>
            <w:lang w:val="en-US"/>
          </w:rPr>
          <w:delText xml:space="preserve">        "default-alto-network-map" : "default-network-map"</w:delText>
        </w:r>
      </w:del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</w:t>
      </w:r>
      <w:r w:rsidRPr="0069061A">
        <w:rPr>
          <w:rFonts w:ascii="Courier New" w:hAnsi="Courier New" w:cs="Courier New"/>
          <w:lang w:val="en-US"/>
        </w:rPr>
        <w:t xml:space="preserve">  "resources"</w:t>
      </w:r>
      <w:del w:id="306" w:author="BOUCADAIR Mohamed INNOV/NET" w:date="2021-12-15T15:14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"default-network-map"</w:t>
      </w:r>
      <w:del w:id="307" w:author="BOUCADAIR Mohamed INNOV/NET" w:date="2021-12-15T15:14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69061A">
        <w:rPr>
          <w:rFonts w:ascii="Courier New" w:hAnsi="Courier New" w:cs="Courier New"/>
          <w:lang w:val="en-US"/>
        </w:rPr>
        <w:t>uri</w:t>
      </w:r>
      <w:proofErr w:type="spellEnd"/>
      <w:r w:rsidRPr="0069061A">
        <w:rPr>
          <w:rFonts w:ascii="Courier New" w:hAnsi="Courier New" w:cs="Courier New"/>
          <w:lang w:val="en-US"/>
        </w:rPr>
        <w:t>"</w:t>
      </w:r>
      <w:del w:id="308" w:author="BOUCADAIR Mohamed INNOV/NET" w:date="2021-12-15T15:14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"http://alto.example.com/</w:t>
      </w:r>
      <w:proofErr w:type="spellStart"/>
      <w:r w:rsidRPr="0069061A">
        <w:rPr>
          <w:rFonts w:ascii="Courier New" w:hAnsi="Courier New" w:cs="Courier New"/>
          <w:lang w:val="en-US"/>
        </w:rPr>
        <w:t>networkmap</w:t>
      </w:r>
      <w:proofErr w:type="spellEnd"/>
      <w:r w:rsidRPr="0069061A">
        <w:rPr>
          <w:rFonts w:ascii="Courier New" w:hAnsi="Courier New" w:cs="Courier New"/>
          <w:lang w:val="en-US"/>
        </w:rPr>
        <w:t>/default",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"media-type"</w:t>
      </w:r>
      <w:del w:id="309" w:author="BOUCADAIR Mohamed INNOV/NET" w:date="2021-12-15T15:14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"application/</w:t>
      </w:r>
      <w:proofErr w:type="spellStart"/>
      <w:r w:rsidRPr="0069061A">
        <w:rPr>
          <w:rFonts w:ascii="Courier New" w:hAnsi="Courier New" w:cs="Courier New"/>
          <w:lang w:val="en-US"/>
        </w:rPr>
        <w:t>alto-networkmap+json</w:t>
      </w:r>
      <w:proofErr w:type="spellEnd"/>
      <w:r w:rsidRPr="0069061A">
        <w:rPr>
          <w:rFonts w:ascii="Courier New" w:hAnsi="Courier New" w:cs="Courier New"/>
          <w:lang w:val="en-US"/>
        </w:rPr>
        <w:t>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"alt-network-map"</w:t>
      </w:r>
      <w:del w:id="310" w:author="BOUCADAIR Mohamed INNOV/NET" w:date="2021-12-15T15:14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69061A">
        <w:rPr>
          <w:rFonts w:ascii="Courier New" w:hAnsi="Courier New" w:cs="Courier New"/>
          <w:lang w:val="en-US"/>
        </w:rPr>
        <w:t>uri</w:t>
      </w:r>
      <w:proofErr w:type="spellEnd"/>
      <w:r w:rsidRPr="0069061A">
        <w:rPr>
          <w:rFonts w:ascii="Courier New" w:hAnsi="Courier New" w:cs="Courier New"/>
          <w:lang w:val="en-US"/>
        </w:rPr>
        <w:t>"</w:t>
      </w:r>
      <w:del w:id="311" w:author="BOUCADAIR Mohamed INNOV/NET" w:date="2021-12-15T15:14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"http://alto.example.</w:t>
      </w:r>
      <w:r w:rsidRPr="0069061A">
        <w:rPr>
          <w:rFonts w:ascii="Courier New" w:hAnsi="Courier New" w:cs="Courier New"/>
          <w:lang w:val="en-US"/>
        </w:rPr>
        <w:t>com/</w:t>
      </w:r>
      <w:proofErr w:type="spellStart"/>
      <w:r w:rsidRPr="0069061A">
        <w:rPr>
          <w:rFonts w:ascii="Courier New" w:hAnsi="Courier New" w:cs="Courier New"/>
          <w:lang w:val="en-US"/>
        </w:rPr>
        <w:t>networkmap</w:t>
      </w:r>
      <w:proofErr w:type="spellEnd"/>
      <w:r w:rsidRPr="0069061A">
        <w:rPr>
          <w:rFonts w:ascii="Courier New" w:hAnsi="Courier New" w:cs="Courier New"/>
          <w:lang w:val="en-US"/>
        </w:rPr>
        <w:t>/alt",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"media-type"</w:t>
      </w:r>
      <w:del w:id="312" w:author="BOUCADAIR Mohamed INNOV/NET" w:date="2021-12-15T15:14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"application/</w:t>
      </w:r>
      <w:proofErr w:type="spellStart"/>
      <w:r w:rsidRPr="0069061A">
        <w:rPr>
          <w:rFonts w:ascii="Courier New" w:hAnsi="Courier New" w:cs="Courier New"/>
          <w:lang w:val="en-US"/>
        </w:rPr>
        <w:t>alto-networkmap+json</w:t>
      </w:r>
      <w:proofErr w:type="spellEnd"/>
      <w:r w:rsidRPr="0069061A">
        <w:rPr>
          <w:rFonts w:ascii="Courier New" w:hAnsi="Courier New" w:cs="Courier New"/>
          <w:lang w:val="en-US"/>
        </w:rPr>
        <w:t>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69061A">
        <w:rPr>
          <w:rFonts w:ascii="Courier New" w:hAnsi="Courier New" w:cs="Courier New"/>
          <w:lang w:val="en-US"/>
        </w:rPr>
        <w:t>ia</w:t>
      </w:r>
      <w:proofErr w:type="spellEnd"/>
      <w:r w:rsidRPr="0069061A">
        <w:rPr>
          <w:rFonts w:ascii="Courier New" w:hAnsi="Courier New" w:cs="Courier New"/>
          <w:lang w:val="en-US"/>
        </w:rPr>
        <w:t>-property-map"</w:t>
      </w:r>
      <w:del w:id="313" w:author="BOUCADAIR Mohamed INNOV/NET" w:date="2021-12-15T15:14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69061A">
        <w:rPr>
          <w:rFonts w:ascii="Courier New" w:hAnsi="Courier New" w:cs="Courier New"/>
          <w:lang w:val="en-US"/>
        </w:rPr>
        <w:t>uri</w:t>
      </w:r>
      <w:proofErr w:type="spellEnd"/>
      <w:r w:rsidRPr="0069061A">
        <w:rPr>
          <w:rFonts w:ascii="Courier New" w:hAnsi="Courier New" w:cs="Courier New"/>
          <w:lang w:val="en-US"/>
        </w:rPr>
        <w:t>"</w:t>
      </w:r>
      <w:del w:id="314" w:author="BOUCADAIR Mohamed INNOV/NET" w:date="2021-12-15T15:14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"http://alto.example.com/</w:t>
      </w:r>
      <w:proofErr w:type="spellStart"/>
      <w:r w:rsidRPr="0069061A">
        <w:rPr>
          <w:rFonts w:ascii="Courier New" w:hAnsi="Courier New" w:cs="Courier New"/>
          <w:lang w:val="en-US"/>
        </w:rPr>
        <w:t>propmap</w:t>
      </w:r>
      <w:proofErr w:type="spellEnd"/>
      <w:r w:rsidRPr="0069061A">
        <w:rPr>
          <w:rFonts w:ascii="Courier New" w:hAnsi="Courier New" w:cs="Courier New"/>
          <w:lang w:val="en-US"/>
        </w:rPr>
        <w:t>/full/</w:t>
      </w:r>
      <w:proofErr w:type="spellStart"/>
      <w:r w:rsidRPr="0069061A">
        <w:rPr>
          <w:rFonts w:ascii="Courier New" w:hAnsi="Courier New" w:cs="Courier New"/>
          <w:lang w:val="en-US"/>
        </w:rPr>
        <w:t>inet-ia</w:t>
      </w:r>
      <w:proofErr w:type="spellEnd"/>
      <w:r w:rsidRPr="0069061A">
        <w:rPr>
          <w:rFonts w:ascii="Courier New" w:hAnsi="Courier New" w:cs="Courier New"/>
          <w:lang w:val="en-US"/>
        </w:rPr>
        <w:t>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"media-type"</w:t>
      </w:r>
      <w:del w:id="315" w:author="BOUCADAIR Mohamed INNOV/NET" w:date="2021-12-15T15:14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"application/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alto-propmap+json</w:t>
      </w:r>
      <w:proofErr w:type="spellEnd"/>
      <w:r w:rsidRPr="0069061A">
        <w:rPr>
          <w:rFonts w:ascii="Courier New" w:hAnsi="Courier New" w:cs="Courier New"/>
          <w:lang w:val="en-US"/>
        </w:rPr>
        <w:t>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</w:t>
      </w:r>
      <w:r w:rsidRPr="0069061A">
        <w:rPr>
          <w:rFonts w:ascii="Courier New" w:hAnsi="Courier New" w:cs="Courier New"/>
          <w:lang w:val="en-US"/>
        </w:rPr>
        <w:t>"uses": [ "default-network-map", "alt-network-map" ],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"capabilities"</w:t>
      </w:r>
      <w:del w:id="316" w:author="BOUCADAIR Mohamed INNOV/NET" w:date="2021-12-15T15:14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"mappings":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"ipv4": [ </w:t>
      </w:r>
      <w:proofErr w:type="gramStart"/>
      <w:r w:rsidRPr="0069061A">
        <w:rPr>
          <w:rFonts w:ascii="Courier New" w:hAnsi="Courier New" w:cs="Courier New"/>
          <w:lang w:val="en-US"/>
        </w:rPr>
        <w:t>".ISP</w:t>
      </w:r>
      <w:proofErr w:type="gramEnd"/>
      <w:r w:rsidRPr="0069061A">
        <w:rPr>
          <w:rFonts w:ascii="Courier New" w:hAnsi="Courier New" w:cs="Courier New"/>
          <w:lang w:val="en-US"/>
        </w:rPr>
        <w:t>", ".ASN" ],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"ipv6": [ </w:t>
      </w:r>
      <w:proofErr w:type="gramStart"/>
      <w:r w:rsidRPr="0069061A">
        <w:rPr>
          <w:rFonts w:ascii="Courier New" w:hAnsi="Courier New" w:cs="Courier New"/>
          <w:lang w:val="en-US"/>
        </w:rPr>
        <w:t>".ISP</w:t>
      </w:r>
      <w:proofErr w:type="gramEnd"/>
      <w:r w:rsidRPr="0069061A">
        <w:rPr>
          <w:rFonts w:ascii="Courier New" w:hAnsi="Courier New" w:cs="Courier New"/>
          <w:lang w:val="en-US"/>
        </w:rPr>
        <w:t>", ".ASN" 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69061A">
        <w:rPr>
          <w:rFonts w:ascii="Courier New" w:hAnsi="Courier New" w:cs="Courier New"/>
          <w:lang w:val="en-US"/>
        </w:rPr>
        <w:t>iacs</w:t>
      </w:r>
      <w:proofErr w:type="spellEnd"/>
      <w:r w:rsidRPr="0069061A">
        <w:rPr>
          <w:rFonts w:ascii="Courier New" w:hAnsi="Courier New" w:cs="Courier New"/>
          <w:lang w:val="en-US"/>
        </w:rPr>
        <w:t>-property-map"</w:t>
      </w:r>
      <w:del w:id="317" w:author="BOUCADAIR Mohamed INNOV/NET" w:date="2021-12-15T15:15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{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69061A">
        <w:rPr>
          <w:rFonts w:ascii="Courier New" w:hAnsi="Courier New" w:cs="Courier New"/>
          <w:lang w:val="en-US"/>
        </w:rPr>
        <w:t xml:space="preserve">          </w:t>
      </w:r>
      <w:r w:rsidRPr="001A7D5A">
        <w:rPr>
          <w:rFonts w:ascii="Courier New" w:hAnsi="Courier New" w:cs="Courier New"/>
        </w:rPr>
        <w:t>"</w:t>
      </w:r>
      <w:proofErr w:type="spellStart"/>
      <w:r w:rsidRPr="001A7D5A">
        <w:rPr>
          <w:rFonts w:ascii="Courier New" w:hAnsi="Courier New" w:cs="Courier New"/>
        </w:rPr>
        <w:t>uri</w:t>
      </w:r>
      <w:proofErr w:type="spellEnd"/>
      <w:r w:rsidRPr="001A7D5A">
        <w:rPr>
          <w:rFonts w:ascii="Courier New" w:hAnsi="Courier New" w:cs="Courier New"/>
        </w:rPr>
        <w:t>"</w:t>
      </w:r>
      <w:del w:id="318" w:author="BOUCADAIR Mohamed INNOV/NET" w:date="2021-12-15T15:15:00Z">
        <w:r w:rsidRPr="001A7D5A" w:rsidDel="00B440C8">
          <w:rPr>
            <w:rFonts w:ascii="Courier New" w:hAnsi="Courier New" w:cs="Courier New"/>
          </w:rPr>
          <w:delText xml:space="preserve"> </w:delText>
        </w:r>
      </w:del>
      <w:r w:rsidRPr="001A7D5A">
        <w:rPr>
          <w:rFonts w:ascii="Courier New" w:hAnsi="Courier New" w:cs="Courier New"/>
        </w:rPr>
        <w:t>: "http://alto.example.com/</w:t>
      </w:r>
      <w:proofErr w:type="spellStart"/>
      <w:r w:rsidRPr="001A7D5A">
        <w:rPr>
          <w:rFonts w:ascii="Courier New" w:hAnsi="Courier New" w:cs="Courier New"/>
        </w:rPr>
        <w:t>propmap</w:t>
      </w:r>
      <w:proofErr w:type="spellEnd"/>
      <w:r w:rsidRPr="001A7D5A">
        <w:rPr>
          <w:rFonts w:ascii="Courier New" w:hAnsi="Courier New" w:cs="Courier New"/>
        </w:rPr>
        <w:t>/</w:t>
      </w:r>
      <w:proofErr w:type="spellStart"/>
      <w:r w:rsidRPr="001A7D5A">
        <w:rPr>
          <w:rFonts w:ascii="Courier New" w:hAnsi="Courier New" w:cs="Courier New"/>
        </w:rPr>
        <w:t>lookup</w:t>
      </w:r>
      <w:proofErr w:type="spellEnd"/>
      <w:r w:rsidRPr="001A7D5A">
        <w:rPr>
          <w:rFonts w:ascii="Courier New" w:hAnsi="Courier New" w:cs="Courier New"/>
        </w:rPr>
        <w:t>/</w:t>
      </w:r>
      <w:proofErr w:type="spellStart"/>
      <w:r w:rsidRPr="001A7D5A">
        <w:rPr>
          <w:rFonts w:ascii="Courier New" w:hAnsi="Courier New" w:cs="Courier New"/>
        </w:rPr>
        <w:t>inet-iacs</w:t>
      </w:r>
      <w:proofErr w:type="spellEnd"/>
      <w:r w:rsidRPr="001A7D5A">
        <w:rPr>
          <w:rFonts w:ascii="Courier New" w:hAnsi="Courier New" w:cs="Courier New"/>
        </w:rPr>
        <w:t>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1A7D5A">
        <w:rPr>
          <w:rFonts w:ascii="Courier New" w:hAnsi="Courier New" w:cs="Courier New"/>
        </w:rPr>
        <w:t xml:space="preserve">          </w:t>
      </w:r>
      <w:r w:rsidRPr="0069061A">
        <w:rPr>
          <w:rFonts w:ascii="Courier New" w:hAnsi="Courier New" w:cs="Courier New"/>
          <w:lang w:val="en-US"/>
        </w:rPr>
        <w:t>"media-type"</w:t>
      </w:r>
      <w:del w:id="319" w:author="BOUCADAIR Mohamed INNOV/NET" w:date="2021-12-15T15:15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"application/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alto-propmap+json</w:t>
      </w:r>
      <w:proofErr w:type="spellEnd"/>
      <w:r w:rsidRPr="0069061A">
        <w:rPr>
          <w:rFonts w:ascii="Courier New" w:hAnsi="Courier New" w:cs="Courier New"/>
          <w:lang w:val="en-US"/>
        </w:rPr>
        <w:t>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"accepts": "application/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alto-propmapparams+json</w:t>
      </w:r>
      <w:proofErr w:type="spellEnd"/>
      <w:r w:rsidRPr="0069061A">
        <w:rPr>
          <w:rFonts w:ascii="Courier New" w:hAnsi="Courier New" w:cs="Courier New"/>
          <w:lang w:val="en-US"/>
        </w:rPr>
        <w:t>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"uses": [ "default-network-map", "alt-network-map" ],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"capabilities"</w:t>
      </w:r>
      <w:del w:id="320" w:author="BOUCADAIR Mohamed INNOV/NET" w:date="2021-12-15T15:15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"mappings":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"ipv4": [ </w:t>
      </w:r>
      <w:proofErr w:type="gramStart"/>
      <w:r w:rsidRPr="0069061A">
        <w:rPr>
          <w:rFonts w:ascii="Courier New" w:hAnsi="Courier New" w:cs="Courier New"/>
          <w:lang w:val="en-US"/>
        </w:rPr>
        <w:t>".ISP</w:t>
      </w:r>
      <w:proofErr w:type="gramEnd"/>
      <w:r w:rsidRPr="0069061A">
        <w:rPr>
          <w:rFonts w:ascii="Courier New" w:hAnsi="Courier New" w:cs="Courier New"/>
          <w:lang w:val="en-US"/>
        </w:rPr>
        <w:t>", ".ASN", ".country", ".state" ],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"ipv6": [ </w:t>
      </w:r>
      <w:proofErr w:type="gramStart"/>
      <w:r w:rsidRPr="0069061A">
        <w:rPr>
          <w:rFonts w:ascii="Courier New" w:hAnsi="Courier New" w:cs="Courier New"/>
          <w:lang w:val="en-US"/>
        </w:rPr>
        <w:t>".ISP</w:t>
      </w:r>
      <w:proofErr w:type="gramEnd"/>
      <w:r w:rsidRPr="0069061A">
        <w:rPr>
          <w:rFonts w:ascii="Courier New" w:hAnsi="Courier New" w:cs="Courier New"/>
          <w:lang w:val="en-US"/>
        </w:rPr>
        <w:t>", ".ASN", ".country", ".state" 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"region-property-map":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r w:rsidRPr="0069061A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69061A">
        <w:rPr>
          <w:rFonts w:ascii="Courier New" w:hAnsi="Courier New" w:cs="Courier New"/>
          <w:lang w:val="en-US"/>
        </w:rPr>
        <w:t>uri</w:t>
      </w:r>
      <w:proofErr w:type="spellEnd"/>
      <w:r w:rsidRPr="0069061A">
        <w:rPr>
          <w:rFonts w:ascii="Courier New" w:hAnsi="Courier New" w:cs="Courier New"/>
          <w:lang w:val="en-US"/>
        </w:rPr>
        <w:t>": "http://alto.example.com/</w:t>
      </w:r>
      <w:proofErr w:type="spellStart"/>
      <w:r w:rsidRPr="0069061A">
        <w:rPr>
          <w:rFonts w:ascii="Courier New" w:hAnsi="Courier New" w:cs="Courier New"/>
          <w:lang w:val="en-US"/>
        </w:rPr>
        <w:t>propmap</w:t>
      </w:r>
      <w:proofErr w:type="spellEnd"/>
      <w:r w:rsidRPr="0069061A">
        <w:rPr>
          <w:rFonts w:ascii="Courier New" w:hAnsi="Courier New" w:cs="Courier New"/>
          <w:lang w:val="en-US"/>
        </w:rPr>
        <w:t>/lookup/region",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"media-type": "application/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alto-propmap+json</w:t>
      </w:r>
      <w:proofErr w:type="spellEnd"/>
      <w:r w:rsidRPr="0069061A">
        <w:rPr>
          <w:rFonts w:ascii="Courier New" w:hAnsi="Courier New" w:cs="Courier New"/>
          <w:lang w:val="en-US"/>
        </w:rPr>
        <w:t>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"accepts": "application/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alto-propmapparams+json</w:t>
      </w:r>
      <w:proofErr w:type="spellEnd"/>
      <w:r w:rsidRPr="0069061A">
        <w:rPr>
          <w:rFonts w:ascii="Courier New" w:hAnsi="Courier New" w:cs="Courier New"/>
          <w:lang w:val="en-US"/>
        </w:rPr>
        <w:t>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39]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"uses"</w:t>
      </w:r>
      <w:del w:id="321" w:author="BOUCADAIR Mohamed INNOV/NET" w:date="2021-12-15T15:15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[ "default-network-map", "alt-network-map" ],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"capabilities":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"mappings":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"default-network-</w:t>
      </w:r>
      <w:proofErr w:type="spellStart"/>
      <w:r w:rsidRPr="0069061A">
        <w:rPr>
          <w:rFonts w:ascii="Courier New" w:hAnsi="Courier New" w:cs="Courier New"/>
          <w:lang w:val="en-US"/>
        </w:rPr>
        <w:t>map.pid</w:t>
      </w:r>
      <w:proofErr w:type="spellEnd"/>
      <w:r w:rsidRPr="0069061A">
        <w:rPr>
          <w:rFonts w:ascii="Courier New" w:hAnsi="Courier New" w:cs="Courier New"/>
          <w:lang w:val="en-US"/>
        </w:rPr>
        <w:t xml:space="preserve">": [ </w:t>
      </w:r>
      <w:proofErr w:type="gramStart"/>
      <w:r w:rsidRPr="0069061A">
        <w:rPr>
          <w:rFonts w:ascii="Courier New" w:hAnsi="Courier New" w:cs="Courier New"/>
          <w:lang w:val="en-US"/>
        </w:rPr>
        <w:t>".region</w:t>
      </w:r>
      <w:proofErr w:type="gramEnd"/>
      <w:r w:rsidRPr="0069061A">
        <w:rPr>
          <w:rFonts w:ascii="Courier New" w:hAnsi="Courier New" w:cs="Courier New"/>
          <w:lang w:val="en-US"/>
        </w:rPr>
        <w:t>" ],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</w:t>
      </w:r>
      <w:r w:rsidRPr="0069061A">
        <w:rPr>
          <w:rFonts w:ascii="Courier New" w:hAnsi="Courier New" w:cs="Courier New"/>
          <w:lang w:val="en-US"/>
        </w:rPr>
        <w:t xml:space="preserve">          "alt-network-</w:t>
      </w:r>
      <w:proofErr w:type="spellStart"/>
      <w:r w:rsidRPr="0069061A">
        <w:rPr>
          <w:rFonts w:ascii="Courier New" w:hAnsi="Courier New" w:cs="Courier New"/>
          <w:lang w:val="en-US"/>
        </w:rPr>
        <w:t>map.pid</w:t>
      </w:r>
      <w:proofErr w:type="spellEnd"/>
      <w:r w:rsidRPr="0069061A">
        <w:rPr>
          <w:rFonts w:ascii="Courier New" w:hAnsi="Courier New" w:cs="Courier New"/>
          <w:lang w:val="en-US"/>
        </w:rPr>
        <w:t xml:space="preserve">": [ </w:t>
      </w:r>
      <w:proofErr w:type="gramStart"/>
      <w:r w:rsidRPr="0069061A">
        <w:rPr>
          <w:rFonts w:ascii="Courier New" w:hAnsi="Courier New" w:cs="Courier New"/>
          <w:lang w:val="en-US"/>
        </w:rPr>
        <w:t>".ASN</w:t>
      </w:r>
      <w:proofErr w:type="gramEnd"/>
      <w:r w:rsidRPr="0069061A">
        <w:rPr>
          <w:rFonts w:ascii="Courier New" w:hAnsi="Courier New" w:cs="Courier New"/>
          <w:lang w:val="en-US"/>
        </w:rPr>
        <w:t>" 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69061A">
        <w:rPr>
          <w:rFonts w:ascii="Courier New" w:hAnsi="Courier New" w:cs="Courier New"/>
          <w:lang w:val="en-US"/>
        </w:rPr>
        <w:t>ip</w:t>
      </w:r>
      <w:proofErr w:type="spellEnd"/>
      <w:r w:rsidRPr="0069061A">
        <w:rPr>
          <w:rFonts w:ascii="Courier New" w:hAnsi="Courier New" w:cs="Courier New"/>
          <w:lang w:val="en-US"/>
        </w:rPr>
        <w:t>-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-property-map"</w:t>
      </w:r>
      <w:del w:id="322" w:author="BOUCADAIR Mohamed INNOV/NET" w:date="2021-12-15T15:15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69061A">
        <w:rPr>
          <w:rFonts w:ascii="Courier New" w:hAnsi="Courier New" w:cs="Courier New"/>
          <w:lang w:val="en-US"/>
        </w:rPr>
        <w:t>uri</w:t>
      </w:r>
      <w:proofErr w:type="spellEnd"/>
      <w:r w:rsidRPr="0069061A">
        <w:rPr>
          <w:rFonts w:ascii="Courier New" w:hAnsi="Courier New" w:cs="Courier New"/>
          <w:lang w:val="en-US"/>
        </w:rPr>
        <w:t>"</w:t>
      </w:r>
      <w:del w:id="323" w:author="BOUCADAIR Mohamed INNOV/NET" w:date="2021-12-15T15:15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"http://alto.example.com/</w:t>
      </w:r>
      <w:proofErr w:type="spellStart"/>
      <w:r w:rsidRPr="0069061A">
        <w:rPr>
          <w:rFonts w:ascii="Courier New" w:hAnsi="Courier New" w:cs="Courier New"/>
          <w:lang w:val="en-US"/>
        </w:rPr>
        <w:t>propmap</w:t>
      </w:r>
      <w:proofErr w:type="spellEnd"/>
      <w:r w:rsidRPr="0069061A">
        <w:rPr>
          <w:rFonts w:ascii="Courier New" w:hAnsi="Courier New" w:cs="Courier New"/>
          <w:lang w:val="en-US"/>
        </w:rPr>
        <w:t>/lookup/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"media-type"</w:t>
      </w:r>
      <w:del w:id="324" w:author="BOUCADAIR Mohamed INNOV/NET" w:date="2021-12-15T15:15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"application/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alto-propmap+json</w:t>
      </w:r>
      <w:proofErr w:type="spellEnd"/>
      <w:r w:rsidRPr="0069061A">
        <w:rPr>
          <w:rFonts w:ascii="Courier New" w:hAnsi="Courier New" w:cs="Courier New"/>
          <w:lang w:val="en-US"/>
        </w:rPr>
        <w:t>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"accepts"</w:t>
      </w:r>
      <w:del w:id="325" w:author="BOUCADAIR Mohamed INNOV/NET" w:date="2021-12-15T15:15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"application/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alto-propmapparams+json</w:t>
      </w:r>
      <w:proofErr w:type="spellEnd"/>
      <w:r w:rsidRPr="0069061A">
        <w:rPr>
          <w:rFonts w:ascii="Courier New" w:hAnsi="Courier New" w:cs="Courier New"/>
          <w:lang w:val="en-US"/>
        </w:rPr>
        <w:t>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"uses"</w:t>
      </w:r>
      <w:del w:id="326" w:author="BOUCADAIR Mohamed INNOV/NET" w:date="2021-12-15T15:15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[ "default-network-map", "alt-network-map" ],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"capabilities"</w:t>
      </w:r>
      <w:del w:id="327" w:author="BOUCADAIR Mohamed INNOV/NET" w:date="2021-12-15T15:15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"mappings":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"ipv4": [ "default-network-</w:t>
      </w:r>
      <w:proofErr w:type="spellStart"/>
      <w:r w:rsidRPr="0069061A">
        <w:rPr>
          <w:rFonts w:ascii="Courier New" w:hAnsi="Courier New" w:cs="Courier New"/>
          <w:lang w:val="en-US"/>
        </w:rPr>
        <w:t>map.pid</w:t>
      </w:r>
      <w:proofErr w:type="spellEnd"/>
      <w:r w:rsidRPr="0069061A">
        <w:rPr>
          <w:rFonts w:ascii="Courier New" w:hAnsi="Courier New" w:cs="Courier New"/>
          <w:lang w:val="en-US"/>
        </w:rPr>
        <w:t>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"alt-network-</w:t>
      </w:r>
      <w:proofErr w:type="spellStart"/>
      <w:r w:rsidRPr="0069061A">
        <w:rPr>
          <w:rFonts w:ascii="Courier New" w:hAnsi="Courier New" w:cs="Courier New"/>
          <w:lang w:val="en-US"/>
        </w:rPr>
        <w:t>map.pi</w:t>
      </w:r>
      <w:r w:rsidRPr="0069061A">
        <w:rPr>
          <w:rFonts w:ascii="Courier New" w:hAnsi="Courier New" w:cs="Courier New"/>
          <w:lang w:val="en-US"/>
        </w:rPr>
        <w:t>d</w:t>
      </w:r>
      <w:proofErr w:type="spellEnd"/>
      <w:r w:rsidRPr="0069061A">
        <w:rPr>
          <w:rFonts w:ascii="Courier New" w:hAnsi="Courier New" w:cs="Courier New"/>
          <w:lang w:val="en-US"/>
        </w:rPr>
        <w:t>" ],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"ipv6": [ "default-network-</w:t>
      </w:r>
      <w:proofErr w:type="spellStart"/>
      <w:r w:rsidRPr="0069061A">
        <w:rPr>
          <w:rFonts w:ascii="Courier New" w:hAnsi="Courier New" w:cs="Courier New"/>
          <w:lang w:val="en-US"/>
        </w:rPr>
        <w:t>map.pid</w:t>
      </w:r>
      <w:proofErr w:type="spellEnd"/>
      <w:r w:rsidRPr="0069061A">
        <w:rPr>
          <w:rFonts w:ascii="Courier New" w:hAnsi="Courier New" w:cs="Courier New"/>
          <w:lang w:val="en-US"/>
        </w:rPr>
        <w:t>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"alt-network-</w:t>
      </w:r>
      <w:proofErr w:type="spellStart"/>
      <w:r w:rsidRPr="0069061A">
        <w:rPr>
          <w:rFonts w:ascii="Courier New" w:hAnsi="Courier New" w:cs="Courier New"/>
          <w:lang w:val="en-US"/>
        </w:rPr>
        <w:t>map.pid</w:t>
      </w:r>
      <w:proofErr w:type="spellEnd"/>
      <w:proofErr w:type="gramStart"/>
      <w:r w:rsidRPr="0069061A">
        <w:rPr>
          <w:rFonts w:ascii="Courier New" w:hAnsi="Courier New" w:cs="Courier New"/>
          <w:lang w:val="en-US"/>
        </w:rPr>
        <w:t>" ]</w:t>
      </w:r>
      <w:proofErr w:type="gram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"legacy-endpoint-property"</w:t>
      </w:r>
      <w:del w:id="328" w:author="BOUCADAIR Mohamed INNOV/NET" w:date="2021-12-15T15:15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{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69061A">
        <w:rPr>
          <w:rFonts w:ascii="Courier New" w:hAnsi="Courier New" w:cs="Courier New"/>
          <w:lang w:val="en-US"/>
        </w:rPr>
        <w:t xml:space="preserve">          </w:t>
      </w:r>
      <w:r w:rsidRPr="001A7D5A">
        <w:rPr>
          <w:rFonts w:ascii="Courier New" w:hAnsi="Courier New" w:cs="Courier New"/>
        </w:rPr>
        <w:t>"</w:t>
      </w:r>
      <w:proofErr w:type="spellStart"/>
      <w:r w:rsidRPr="001A7D5A">
        <w:rPr>
          <w:rFonts w:ascii="Courier New" w:hAnsi="Courier New" w:cs="Courier New"/>
        </w:rPr>
        <w:t>uri</w:t>
      </w:r>
      <w:proofErr w:type="spellEnd"/>
      <w:r w:rsidRPr="001A7D5A">
        <w:rPr>
          <w:rFonts w:ascii="Courier New" w:hAnsi="Courier New" w:cs="Courier New"/>
        </w:rPr>
        <w:t>" : "http://alto.example.com/</w:t>
      </w:r>
      <w:proofErr w:type="spellStart"/>
      <w:r w:rsidRPr="001A7D5A">
        <w:rPr>
          <w:rFonts w:ascii="Courier New" w:hAnsi="Courier New" w:cs="Courier New"/>
        </w:rPr>
        <w:t>legacy</w:t>
      </w:r>
      <w:proofErr w:type="spellEnd"/>
      <w:r w:rsidRPr="001A7D5A">
        <w:rPr>
          <w:rFonts w:ascii="Courier New" w:hAnsi="Courier New" w:cs="Courier New"/>
        </w:rPr>
        <w:t>/</w:t>
      </w:r>
      <w:proofErr w:type="spellStart"/>
      <w:r w:rsidRPr="001A7D5A">
        <w:rPr>
          <w:rFonts w:ascii="Courier New" w:hAnsi="Courier New" w:cs="Courier New"/>
        </w:rPr>
        <w:t>eps-pid</w:t>
      </w:r>
      <w:proofErr w:type="spellEnd"/>
      <w:r w:rsidRPr="001A7D5A">
        <w:rPr>
          <w:rFonts w:ascii="Courier New" w:hAnsi="Courier New" w:cs="Courier New"/>
        </w:rPr>
        <w:t>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1A7D5A">
        <w:rPr>
          <w:rFonts w:ascii="Courier New" w:hAnsi="Courier New" w:cs="Courier New"/>
        </w:rPr>
        <w:t xml:space="preserve">          </w:t>
      </w:r>
      <w:r w:rsidRPr="0069061A">
        <w:rPr>
          <w:rFonts w:ascii="Courier New" w:hAnsi="Courier New" w:cs="Courier New"/>
          <w:lang w:val="en-US"/>
        </w:rPr>
        <w:t>"medi</w:t>
      </w:r>
      <w:r w:rsidRPr="0069061A">
        <w:rPr>
          <w:rFonts w:ascii="Courier New" w:hAnsi="Courier New" w:cs="Courier New"/>
          <w:lang w:val="en-US"/>
        </w:rPr>
        <w:t>a-type"</w:t>
      </w:r>
      <w:del w:id="329" w:author="BOUCADAIR Mohamed INNOV/NET" w:date="2021-12-15T15:15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"application/</w:t>
      </w:r>
      <w:proofErr w:type="spellStart"/>
      <w:r w:rsidRPr="0069061A">
        <w:rPr>
          <w:rFonts w:ascii="Courier New" w:hAnsi="Courier New" w:cs="Courier New"/>
          <w:lang w:val="en-US"/>
        </w:rPr>
        <w:t>alto-endpointprop+json</w:t>
      </w:r>
      <w:proofErr w:type="spellEnd"/>
      <w:r w:rsidRPr="0069061A">
        <w:rPr>
          <w:rFonts w:ascii="Courier New" w:hAnsi="Courier New" w:cs="Courier New"/>
          <w:lang w:val="en-US"/>
        </w:rPr>
        <w:t>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"accepts"</w:t>
      </w:r>
      <w:del w:id="330" w:author="BOUCADAIR Mohamed INNOV/NET" w:date="2021-12-15T15:15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"application/</w:t>
      </w:r>
      <w:proofErr w:type="spellStart"/>
      <w:r w:rsidRPr="0069061A">
        <w:rPr>
          <w:rFonts w:ascii="Courier New" w:hAnsi="Courier New" w:cs="Courier New"/>
          <w:lang w:val="en-US"/>
        </w:rPr>
        <w:t>alto-endpointpropparams+json</w:t>
      </w:r>
      <w:proofErr w:type="spellEnd"/>
      <w:r w:rsidRPr="0069061A">
        <w:rPr>
          <w:rFonts w:ascii="Courier New" w:hAnsi="Courier New" w:cs="Courier New"/>
          <w:lang w:val="en-US"/>
        </w:rPr>
        <w:t>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"capabilities"</w:t>
      </w:r>
      <w:del w:id="331" w:author="BOUCADAIR Mohamed INNOV/NET" w:date="2021-12-15T15:15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"properties"</w:t>
      </w:r>
      <w:del w:id="332" w:author="BOUCADAIR Mohamed INNOV/NET" w:date="2021-12-15T15:15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[ "default-network-</w:t>
      </w:r>
      <w:proofErr w:type="spellStart"/>
      <w:r w:rsidRPr="0069061A">
        <w:rPr>
          <w:rFonts w:ascii="Courier New" w:hAnsi="Courier New" w:cs="Courier New"/>
          <w:lang w:val="en-US"/>
        </w:rPr>
        <w:t>map.pid</w:t>
      </w:r>
      <w:proofErr w:type="spellEnd"/>
      <w:r w:rsidRPr="0069061A">
        <w:rPr>
          <w:rFonts w:ascii="Courier New" w:hAnsi="Courier New" w:cs="Courier New"/>
          <w:lang w:val="en-US"/>
        </w:rPr>
        <w:t>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    "alt-network-</w:t>
      </w:r>
      <w:proofErr w:type="spellStart"/>
      <w:r w:rsidRPr="0069061A">
        <w:rPr>
          <w:rFonts w:ascii="Courier New" w:hAnsi="Courier New" w:cs="Courier New"/>
          <w:lang w:val="en-US"/>
        </w:rPr>
        <w:t>map.pid</w:t>
      </w:r>
      <w:proofErr w:type="spellEnd"/>
      <w:proofErr w:type="gramStart"/>
      <w:r w:rsidRPr="0069061A">
        <w:rPr>
          <w:rFonts w:ascii="Courier New" w:hAnsi="Courier New" w:cs="Courier New"/>
          <w:lang w:val="en-US"/>
        </w:rPr>
        <w:t>" ]</w:t>
      </w:r>
      <w:proofErr w:type="gram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</w:t>
      </w:r>
      <w:r w:rsidRPr="0069061A">
        <w:rPr>
          <w:rFonts w:ascii="Courier New" w:hAnsi="Courier New" w:cs="Courier New"/>
          <w:lang w:val="en-US"/>
        </w:rPr>
        <w:t xml:space="preserve">   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69061A">
        <w:rPr>
          <w:rFonts w:ascii="Courier New" w:hAnsi="Courier New" w:cs="Courier New"/>
          <w:lang w:val="en-US"/>
        </w:rPr>
        <w:t>ane</w:t>
      </w:r>
      <w:proofErr w:type="spellEnd"/>
      <w:r w:rsidRPr="0069061A">
        <w:rPr>
          <w:rFonts w:ascii="Courier New" w:hAnsi="Courier New" w:cs="Courier New"/>
          <w:lang w:val="en-US"/>
        </w:rPr>
        <w:t>-dc-property-map": {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B440C8">
        <w:rPr>
          <w:rFonts w:ascii="Courier New" w:hAnsi="Courier New" w:cs="Courier New"/>
          <w:lang w:val="en-US"/>
        </w:rPr>
        <w:t xml:space="preserve">          </w:t>
      </w:r>
      <w:r w:rsidRPr="001A7D5A">
        <w:rPr>
          <w:rFonts w:ascii="Courier New" w:hAnsi="Courier New" w:cs="Courier New"/>
        </w:rPr>
        <w:t>"</w:t>
      </w:r>
      <w:proofErr w:type="spellStart"/>
      <w:r w:rsidRPr="001A7D5A">
        <w:rPr>
          <w:rFonts w:ascii="Courier New" w:hAnsi="Courier New" w:cs="Courier New"/>
        </w:rPr>
        <w:t>uri</w:t>
      </w:r>
      <w:proofErr w:type="spellEnd"/>
      <w:r w:rsidRPr="001A7D5A">
        <w:rPr>
          <w:rFonts w:ascii="Courier New" w:hAnsi="Courier New" w:cs="Courier New"/>
        </w:rPr>
        <w:t>"</w:t>
      </w:r>
      <w:del w:id="333" w:author="BOUCADAIR Mohamed INNOV/NET" w:date="2021-12-15T15:15:00Z">
        <w:r w:rsidRPr="001A7D5A" w:rsidDel="00B440C8">
          <w:rPr>
            <w:rFonts w:ascii="Courier New" w:hAnsi="Courier New" w:cs="Courier New"/>
          </w:rPr>
          <w:delText xml:space="preserve"> </w:delText>
        </w:r>
      </w:del>
      <w:r w:rsidRPr="001A7D5A">
        <w:rPr>
          <w:rFonts w:ascii="Courier New" w:hAnsi="Courier New" w:cs="Courier New"/>
        </w:rPr>
        <w:t>:</w:t>
      </w:r>
      <w:r w:rsidRPr="001A7D5A">
        <w:rPr>
          <w:rFonts w:ascii="Courier New" w:hAnsi="Courier New" w:cs="Courier New"/>
        </w:rPr>
        <w:t xml:space="preserve"> "http://alto.example.com/</w:t>
      </w:r>
      <w:proofErr w:type="spellStart"/>
      <w:r w:rsidRPr="001A7D5A">
        <w:rPr>
          <w:rFonts w:ascii="Courier New" w:hAnsi="Courier New" w:cs="Courier New"/>
        </w:rPr>
        <w:t>propmap</w:t>
      </w:r>
      <w:proofErr w:type="spellEnd"/>
      <w:r w:rsidRPr="001A7D5A">
        <w:rPr>
          <w:rFonts w:ascii="Courier New" w:hAnsi="Courier New" w:cs="Courier New"/>
        </w:rPr>
        <w:t>/</w:t>
      </w:r>
      <w:proofErr w:type="spellStart"/>
      <w:r w:rsidRPr="001A7D5A">
        <w:rPr>
          <w:rFonts w:ascii="Courier New" w:hAnsi="Courier New" w:cs="Courier New"/>
        </w:rPr>
        <w:t>lookup</w:t>
      </w:r>
      <w:proofErr w:type="spellEnd"/>
      <w:r w:rsidRPr="001A7D5A">
        <w:rPr>
          <w:rFonts w:ascii="Courier New" w:hAnsi="Courier New" w:cs="Courier New"/>
        </w:rPr>
        <w:t>/</w:t>
      </w:r>
      <w:proofErr w:type="spellStart"/>
      <w:r w:rsidRPr="001A7D5A">
        <w:rPr>
          <w:rFonts w:ascii="Courier New" w:hAnsi="Courier New" w:cs="Courier New"/>
        </w:rPr>
        <w:t>ane</w:t>
      </w:r>
      <w:proofErr w:type="spellEnd"/>
      <w:r w:rsidRPr="001A7D5A">
        <w:rPr>
          <w:rFonts w:ascii="Courier New" w:hAnsi="Courier New" w:cs="Courier New"/>
        </w:rPr>
        <w:t>-dc",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1A7D5A">
        <w:rPr>
          <w:rFonts w:ascii="Courier New" w:hAnsi="Courier New" w:cs="Courier New"/>
        </w:rPr>
        <w:t xml:space="preserve">          </w:t>
      </w:r>
      <w:r w:rsidRPr="0069061A">
        <w:rPr>
          <w:rFonts w:ascii="Courier New" w:hAnsi="Courier New" w:cs="Courier New"/>
          <w:lang w:val="en-US"/>
        </w:rPr>
        <w:t>"media-type"</w:t>
      </w:r>
      <w:del w:id="334" w:author="BOUCADAIR Mohamed INNOV/NET" w:date="2021-12-15T15:15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"application/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alto-propmap+json</w:t>
      </w:r>
      <w:proofErr w:type="spellEnd"/>
      <w:r w:rsidRPr="0069061A">
        <w:rPr>
          <w:rFonts w:ascii="Courier New" w:hAnsi="Courier New" w:cs="Courier New"/>
          <w:lang w:val="en-US"/>
        </w:rPr>
        <w:t>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"accepts": "application/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alto-propmapparams+json</w:t>
      </w:r>
      <w:proofErr w:type="spellEnd"/>
      <w:r w:rsidRPr="0069061A">
        <w:rPr>
          <w:rFonts w:ascii="Courier New" w:hAnsi="Courier New" w:cs="Courier New"/>
          <w:lang w:val="en-US"/>
        </w:rPr>
        <w:t>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"capabili</w:t>
      </w:r>
      <w:r w:rsidRPr="0069061A">
        <w:rPr>
          <w:rFonts w:ascii="Courier New" w:hAnsi="Courier New" w:cs="Courier New"/>
          <w:lang w:val="en-US"/>
        </w:rPr>
        <w:t>ties":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"mappings":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69061A">
        <w:rPr>
          <w:rFonts w:ascii="Courier New" w:hAnsi="Courier New" w:cs="Courier New"/>
          <w:lang w:val="en-US"/>
        </w:rPr>
        <w:t>".</w:t>
      </w:r>
      <w:proofErr w:type="spellStart"/>
      <w:r w:rsidRPr="0069061A">
        <w:rPr>
          <w:rFonts w:ascii="Courier New" w:hAnsi="Courier New" w:cs="Courier New"/>
          <w:lang w:val="en-US"/>
        </w:rPr>
        <w:t>ane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"</w:t>
      </w:r>
      <w:del w:id="335" w:author="BOUCADAIR Mohamed INNOV/NET" w:date="2021-12-15T15:15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[ "storage-capacity", "ram", "</w:t>
      </w:r>
      <w:proofErr w:type="spellStart"/>
      <w:r w:rsidRPr="0069061A">
        <w:rPr>
          <w:rFonts w:ascii="Courier New" w:hAnsi="Courier New" w:cs="Courier New"/>
          <w:lang w:val="en-US"/>
        </w:rPr>
        <w:t>cpu</w:t>
      </w:r>
      <w:proofErr w:type="spellEnd"/>
      <w:r w:rsidRPr="0069061A">
        <w:rPr>
          <w:rFonts w:ascii="Courier New" w:hAnsi="Courier New" w:cs="Courier New"/>
          <w:lang w:val="en-US"/>
        </w:rPr>
        <w:t>" 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  Figure 8: Example IRD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</w:t>
      </w:r>
      <w:r w:rsidRPr="0069061A">
        <w:rPr>
          <w:rFonts w:ascii="Courier New" w:hAnsi="Courier New" w:cs="Courier New"/>
          <w:lang w:val="en-US"/>
        </w:rPr>
        <w:t xml:space="preserve">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40]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10.4.  Full Property Map Example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following example uses the properties and IRD defined </w:t>
      </w:r>
      <w:del w:id="336" w:author="BOUCADAIR Mohamed INNOV/NET" w:date="2021-12-15T15:16:00Z">
        <w:r w:rsidRPr="0069061A" w:rsidDel="00B440C8">
          <w:rPr>
            <w:rFonts w:ascii="Courier New" w:hAnsi="Courier New" w:cs="Courier New"/>
            <w:lang w:val="en-US"/>
          </w:rPr>
          <w:delText xml:space="preserve">above </w:delText>
        </w:r>
      </w:del>
      <w:r w:rsidRPr="0069061A">
        <w:rPr>
          <w:rFonts w:ascii="Courier New" w:hAnsi="Courier New" w:cs="Courier New"/>
          <w:lang w:val="en-US"/>
        </w:rPr>
        <w:t>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Section 10.3 to retrieve a Property Map for entities w</w:t>
      </w:r>
      <w:r w:rsidRPr="0069061A">
        <w:rPr>
          <w:rFonts w:ascii="Courier New" w:hAnsi="Courier New" w:cs="Courier New"/>
          <w:lang w:val="en-US"/>
        </w:rPr>
        <w:t>ith the "ISP"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and "ASN" properties.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Note that, to be compact, the response does not include the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"ipv4:192.0.2.0"</w:t>
      </w:r>
      <w:del w:id="337" w:author="BOUCADAIR Mohamed INNOV/NET" w:date="2021-12-15T15:16:00Z">
        <w:r w:rsidRPr="0069061A" w:rsidDel="00B440C8">
          <w:rPr>
            <w:rFonts w:ascii="Courier New" w:hAnsi="Courier New" w:cs="Courier New"/>
            <w:lang w:val="en-US"/>
          </w:rPr>
          <w:delText>,</w:delText>
        </w:r>
      </w:del>
      <w:r w:rsidRPr="0069061A">
        <w:rPr>
          <w:rFonts w:ascii="Courier New" w:hAnsi="Courier New" w:cs="Courier New"/>
          <w:lang w:val="en-US"/>
        </w:rPr>
        <w:t xml:space="preserve"> because values of all those properties for this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 </w:t>
      </w:r>
      <w:proofErr w:type="gramStart"/>
      <w:r w:rsidRPr="0069061A">
        <w:rPr>
          <w:rFonts w:ascii="Courier New" w:hAnsi="Courier New" w:cs="Courier New"/>
          <w:lang w:val="en-US"/>
        </w:rPr>
        <w:t>are</w:t>
      </w:r>
      <w:proofErr w:type="gramEnd"/>
      <w:r w:rsidRPr="0069061A">
        <w:rPr>
          <w:rFonts w:ascii="Courier New" w:hAnsi="Courier New" w:cs="Courier New"/>
          <w:lang w:val="en-US"/>
        </w:rPr>
        <w:t xml:space="preserve"> inherited from other entities.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Also note that the entities </w:t>
      </w:r>
      <w:r w:rsidRPr="0069061A">
        <w:rPr>
          <w:rFonts w:ascii="Courier New" w:hAnsi="Courier New" w:cs="Courier New"/>
          <w:lang w:val="en-US"/>
        </w:rPr>
        <w:t>"ipv4:192.0.2.0/28"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"ipv4:192.0.2.16/28" are merged into "ipv4:192.0.2.0/27", because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they have the same value of the "ASN" property.  The same rule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applies to the entities "ipv4:192.0.3.0/28" and "ipv4:192.0.3.0/28".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Both of "ipv4:192.0.2.</w:t>
      </w:r>
      <w:r w:rsidRPr="0069061A">
        <w:rPr>
          <w:rFonts w:ascii="Courier New" w:hAnsi="Courier New" w:cs="Courier New"/>
          <w:lang w:val="en-US"/>
        </w:rPr>
        <w:t>0/27" and "ipv4:192.0.3.0/27" omit the value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 the "ISP" </w:t>
      </w:r>
      <w:proofErr w:type="gramStart"/>
      <w:r w:rsidRPr="0069061A">
        <w:rPr>
          <w:rFonts w:ascii="Courier New" w:hAnsi="Courier New" w:cs="Courier New"/>
          <w:lang w:val="en-US"/>
        </w:rPr>
        <w:t>property, because</w:t>
      </w:r>
      <w:proofErr w:type="gramEnd"/>
      <w:r w:rsidRPr="0069061A">
        <w:rPr>
          <w:rFonts w:ascii="Courier New" w:hAnsi="Courier New" w:cs="Courier New"/>
          <w:lang w:val="en-US"/>
        </w:rPr>
        <w:t xml:space="preserve"> it is inherited from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"ipv4:192.0.2.0/23".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GET /</w:t>
      </w:r>
      <w:proofErr w:type="spellStart"/>
      <w:r w:rsidRPr="0069061A">
        <w:rPr>
          <w:rFonts w:ascii="Courier New" w:hAnsi="Courier New" w:cs="Courier New"/>
          <w:lang w:val="en-US"/>
        </w:rPr>
        <w:t>propmap</w:t>
      </w:r>
      <w:proofErr w:type="spellEnd"/>
      <w:r w:rsidRPr="0069061A">
        <w:rPr>
          <w:rFonts w:ascii="Courier New" w:hAnsi="Courier New" w:cs="Courier New"/>
          <w:lang w:val="en-US"/>
        </w:rPr>
        <w:t>/full/</w:t>
      </w:r>
      <w:proofErr w:type="spellStart"/>
      <w:r w:rsidRPr="0069061A">
        <w:rPr>
          <w:rFonts w:ascii="Courier New" w:hAnsi="Courier New" w:cs="Courier New"/>
          <w:lang w:val="en-US"/>
        </w:rPr>
        <w:t>inet-ia</w:t>
      </w:r>
      <w:proofErr w:type="spellEnd"/>
      <w:r w:rsidRPr="0069061A">
        <w:rPr>
          <w:rFonts w:ascii="Courier New" w:hAnsi="Courier New" w:cs="Courier New"/>
          <w:lang w:val="en-US"/>
        </w:rPr>
        <w:t xml:space="preserve"> HTTP/1.1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Host: alto.example.com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Accept: 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alto-propmap+</w:t>
      </w:r>
      <w:proofErr w:type="gramStart"/>
      <w:r w:rsidRPr="0069061A">
        <w:rPr>
          <w:rFonts w:ascii="Courier New" w:hAnsi="Courier New" w:cs="Courier New"/>
          <w:lang w:val="en-US"/>
        </w:rPr>
        <w:t>json,application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/</w:t>
      </w:r>
      <w:proofErr w:type="spellStart"/>
      <w:r w:rsidRPr="0069061A">
        <w:rPr>
          <w:rFonts w:ascii="Courier New" w:hAnsi="Courier New" w:cs="Courier New"/>
          <w:lang w:val="en-US"/>
        </w:rPr>
        <w:t>alto-error+js</w:t>
      </w:r>
      <w:r w:rsidRPr="0069061A">
        <w:rPr>
          <w:rFonts w:ascii="Courier New" w:hAnsi="Courier New" w:cs="Courier New"/>
          <w:lang w:val="en-US"/>
        </w:rPr>
        <w:t>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HTTP/1.1 200 OK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Content-Length: 418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Content-Type: 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"meta":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"dependent-</w:t>
      </w:r>
      <w:proofErr w:type="spellStart"/>
      <w:r w:rsidRPr="0069061A">
        <w:rPr>
          <w:rFonts w:ascii="Courier New" w:hAnsi="Courier New" w:cs="Courier New"/>
          <w:lang w:val="en-US"/>
        </w:rPr>
        <w:t>vtags</w:t>
      </w:r>
      <w:proofErr w:type="spellEnd"/>
      <w:r w:rsidRPr="0069061A">
        <w:rPr>
          <w:rFonts w:ascii="Courier New" w:hAnsi="Courier New" w:cs="Courier New"/>
          <w:lang w:val="en-US"/>
        </w:rPr>
        <w:t>": [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{"resource-id": "default-network-map",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"tag": "3ee2cb7e8d63d9fab71b9b34cbf764436315542e"},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</w:t>
      </w:r>
      <w:r w:rsidRPr="0069061A">
        <w:rPr>
          <w:rFonts w:ascii="Courier New" w:hAnsi="Courier New" w:cs="Courier New"/>
          <w:lang w:val="en-US"/>
        </w:rPr>
        <w:t xml:space="preserve">     {"resource-id": "alt-network-map",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"tag": "c0ce023b8678a7b9ec00324673b98e54656d1f6d"}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"property-map":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"ipv4:192.0.2.0/23":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{</w:t>
      </w:r>
      <w:proofErr w:type="gramEnd"/>
      <w:r w:rsidRPr="0069061A">
        <w:rPr>
          <w:rFonts w:ascii="Courier New" w:hAnsi="Courier New" w:cs="Courier New"/>
          <w:lang w:val="en-US"/>
        </w:rPr>
        <w:t>".ISP": "</w:t>
      </w:r>
      <w:proofErr w:type="spellStart"/>
      <w:r w:rsidRPr="0069061A">
        <w:rPr>
          <w:rFonts w:ascii="Courier New" w:hAnsi="Courier New" w:cs="Courier New"/>
          <w:lang w:val="en-US"/>
        </w:rPr>
        <w:t>BitsRus</w:t>
      </w:r>
      <w:proofErr w:type="spellEnd"/>
      <w:r w:rsidRPr="0069061A">
        <w:rPr>
          <w:rFonts w:ascii="Courier New" w:hAnsi="Courier New" w:cs="Courier New"/>
          <w:lang w:val="en-US"/>
        </w:rPr>
        <w:t>"},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"ipv4:192.0.2.0/27":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{</w:t>
      </w:r>
      <w:proofErr w:type="gramEnd"/>
      <w:r w:rsidRPr="0069061A">
        <w:rPr>
          <w:rFonts w:ascii="Courier New" w:hAnsi="Courier New" w:cs="Courier New"/>
          <w:lang w:val="en-US"/>
        </w:rPr>
        <w:t>".ASN": "65543"},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"ipv4:19</w:t>
      </w:r>
      <w:r w:rsidRPr="0069061A">
        <w:rPr>
          <w:rFonts w:ascii="Courier New" w:hAnsi="Courier New" w:cs="Courier New"/>
          <w:lang w:val="en-US"/>
        </w:rPr>
        <w:t>2.0.3.0/27":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{</w:t>
      </w:r>
      <w:proofErr w:type="gramEnd"/>
      <w:r w:rsidRPr="0069061A">
        <w:rPr>
          <w:rFonts w:ascii="Courier New" w:hAnsi="Courier New" w:cs="Courier New"/>
          <w:lang w:val="en-US"/>
        </w:rPr>
        <w:t>".ASN": "65544"}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10.5.  Filtered Property Map Example #1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following example uses the filtered property map resource 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request the "ISP", "ASN"</w:t>
      </w:r>
      <w:ins w:id="338" w:author="BOUCADAIR Mohamed INNOV/NET" w:date="2021-12-15T15:16:00Z">
        <w:r w:rsidR="00B440C8">
          <w:rPr>
            <w:rFonts w:ascii="Courier New" w:hAnsi="Courier New" w:cs="Courier New"/>
            <w:lang w:val="en-US"/>
          </w:rPr>
          <w:t>,</w:t>
        </w:r>
      </w:ins>
      <w:r w:rsidRPr="0069061A">
        <w:rPr>
          <w:rFonts w:ascii="Courier New" w:hAnsi="Courier New" w:cs="Courier New"/>
          <w:lang w:val="en-US"/>
        </w:rPr>
        <w:t xml:space="preserve"> and "state" properties for several IPv4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addresses.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</w:t>
      </w:r>
      <w:r w:rsidRPr="0069061A">
        <w:rPr>
          <w:rFonts w:ascii="Courier New" w:hAnsi="Courier New" w:cs="Courier New"/>
          <w:lang w:val="en-US"/>
        </w:rPr>
        <w:t xml:space="preserve">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41]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Note that the value of "state" for "ipv4:192.0.2.0" is the only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explicitly defined </w:t>
      </w:r>
      <w:proofErr w:type="gramStart"/>
      <w:r w:rsidRPr="0069061A">
        <w:rPr>
          <w:rFonts w:ascii="Courier New" w:hAnsi="Courier New" w:cs="Courier New"/>
          <w:lang w:val="en-US"/>
        </w:rPr>
        <w:t>property;</w:t>
      </w:r>
      <w:proofErr w:type="gramEnd"/>
      <w:r w:rsidRPr="0069061A">
        <w:rPr>
          <w:rFonts w:ascii="Courier New" w:hAnsi="Courier New" w:cs="Courier New"/>
          <w:lang w:val="en-US"/>
        </w:rPr>
        <w:t xml:space="preserve"> the other values are a</w:t>
      </w:r>
      <w:r w:rsidRPr="0069061A">
        <w:rPr>
          <w:rFonts w:ascii="Courier New" w:hAnsi="Courier New" w:cs="Courier New"/>
          <w:lang w:val="en-US"/>
        </w:rPr>
        <w:t>ll derived by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inheritance rules for Internet address entities.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POST /</w:t>
      </w:r>
      <w:proofErr w:type="spellStart"/>
      <w:r w:rsidRPr="0069061A">
        <w:rPr>
          <w:rFonts w:ascii="Courier New" w:hAnsi="Courier New" w:cs="Courier New"/>
          <w:lang w:val="en-US"/>
        </w:rPr>
        <w:t>propmap</w:t>
      </w:r>
      <w:proofErr w:type="spellEnd"/>
      <w:r w:rsidRPr="0069061A">
        <w:rPr>
          <w:rFonts w:ascii="Courier New" w:hAnsi="Courier New" w:cs="Courier New"/>
          <w:lang w:val="en-US"/>
        </w:rPr>
        <w:t>/lookup/</w:t>
      </w:r>
      <w:proofErr w:type="spellStart"/>
      <w:r w:rsidRPr="0069061A">
        <w:rPr>
          <w:rFonts w:ascii="Courier New" w:hAnsi="Courier New" w:cs="Courier New"/>
          <w:lang w:val="en-US"/>
        </w:rPr>
        <w:t>inet-iacs</w:t>
      </w:r>
      <w:proofErr w:type="spellEnd"/>
      <w:r w:rsidRPr="0069061A">
        <w:rPr>
          <w:rFonts w:ascii="Courier New" w:hAnsi="Courier New" w:cs="Courier New"/>
          <w:lang w:val="en-US"/>
        </w:rPr>
        <w:t xml:space="preserve"> HTTP/1.1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Host: alto.example.com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Accept: 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alto-propmap+</w:t>
      </w:r>
      <w:proofErr w:type="gramStart"/>
      <w:r w:rsidRPr="0069061A">
        <w:rPr>
          <w:rFonts w:ascii="Courier New" w:hAnsi="Courier New" w:cs="Courier New"/>
          <w:lang w:val="en-US"/>
        </w:rPr>
        <w:t>json,application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/</w:t>
      </w:r>
      <w:proofErr w:type="spellStart"/>
      <w:r w:rsidRPr="0069061A">
        <w:rPr>
          <w:rFonts w:ascii="Courier New" w:hAnsi="Courier New" w:cs="Courier New"/>
          <w:lang w:val="en-US"/>
        </w:rPr>
        <w:t>alto-error+json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Content-Length: 158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Content-Type: applica</w:t>
      </w:r>
      <w:r w:rsidRPr="0069061A">
        <w:rPr>
          <w:rFonts w:ascii="Courier New" w:hAnsi="Courier New" w:cs="Courier New"/>
          <w:lang w:val="en-US"/>
        </w:rPr>
        <w:t>tion/</w:t>
      </w:r>
      <w:proofErr w:type="spellStart"/>
      <w:r w:rsidRPr="0069061A">
        <w:rPr>
          <w:rFonts w:ascii="Courier New" w:hAnsi="Courier New" w:cs="Courier New"/>
          <w:lang w:val="en-US"/>
        </w:rPr>
        <w:t>alto-propmapparams+json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"entities"</w:t>
      </w:r>
      <w:del w:id="339" w:author="BOUCADAIR Mohamed INNOV/NET" w:date="2021-12-15T15:16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[ "ipv4:192.0.2.0",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"ipv4:192.0.2.1",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"ipv4:192.0.2.17" ],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"properties"</w:t>
      </w:r>
      <w:del w:id="340" w:author="BOUCADAIR Mohamed INNOV/NET" w:date="2021-12-15T15:16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 xml:space="preserve">: [ </w:t>
      </w:r>
      <w:proofErr w:type="gramStart"/>
      <w:r w:rsidRPr="0069061A">
        <w:rPr>
          <w:rFonts w:ascii="Courier New" w:hAnsi="Courier New" w:cs="Courier New"/>
          <w:lang w:val="en-US"/>
        </w:rPr>
        <w:t>".ISP</w:t>
      </w:r>
      <w:proofErr w:type="gramEnd"/>
      <w:r w:rsidRPr="0069061A">
        <w:rPr>
          <w:rFonts w:ascii="Courier New" w:hAnsi="Courier New" w:cs="Courier New"/>
          <w:lang w:val="en-US"/>
        </w:rPr>
        <w:t>", ".ASN", ".state" 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HTTP/1.1 200 OK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Content-Length: 540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</w:t>
      </w:r>
      <w:r w:rsidRPr="0069061A">
        <w:rPr>
          <w:rFonts w:ascii="Courier New" w:hAnsi="Courier New" w:cs="Courier New"/>
          <w:lang w:val="en-US"/>
        </w:rPr>
        <w:t>ent-Type: 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"meta":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"dependent-</w:t>
      </w:r>
      <w:proofErr w:type="spellStart"/>
      <w:r w:rsidRPr="0069061A">
        <w:rPr>
          <w:rFonts w:ascii="Courier New" w:hAnsi="Courier New" w:cs="Courier New"/>
          <w:lang w:val="en-US"/>
        </w:rPr>
        <w:t>vtags</w:t>
      </w:r>
      <w:proofErr w:type="spellEnd"/>
      <w:r w:rsidRPr="0069061A">
        <w:rPr>
          <w:rFonts w:ascii="Courier New" w:hAnsi="Courier New" w:cs="Courier New"/>
          <w:lang w:val="en-US"/>
        </w:rPr>
        <w:t>": [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{"resource-id": "default-network-map",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"tag": "3ee2cb7e8d63d9fab71b9b34cbf764436315542e"},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{"resource-id": "alt-network-map",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"ta</w:t>
      </w:r>
      <w:r w:rsidRPr="0069061A">
        <w:rPr>
          <w:rFonts w:ascii="Courier New" w:hAnsi="Courier New" w:cs="Courier New"/>
          <w:lang w:val="en-US"/>
        </w:rPr>
        <w:t>g": "c0ce023b8678a7b9ec00324673b98e54656d1f6d"}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"property-map":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"ipv4:192.0.2.0":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{</w:t>
      </w:r>
      <w:proofErr w:type="gramStart"/>
      <w:r w:rsidRPr="0069061A">
        <w:rPr>
          <w:rFonts w:ascii="Courier New" w:hAnsi="Courier New" w:cs="Courier New"/>
          <w:lang w:val="en-US"/>
        </w:rPr>
        <w:t>".ISP</w:t>
      </w:r>
      <w:proofErr w:type="gramEnd"/>
      <w:r w:rsidRPr="0069061A">
        <w:rPr>
          <w:rFonts w:ascii="Courier New" w:hAnsi="Courier New" w:cs="Courier New"/>
          <w:lang w:val="en-US"/>
        </w:rPr>
        <w:t>": "</w:t>
      </w:r>
      <w:proofErr w:type="spellStart"/>
      <w:r w:rsidRPr="0069061A">
        <w:rPr>
          <w:rFonts w:ascii="Courier New" w:hAnsi="Courier New" w:cs="Courier New"/>
          <w:lang w:val="en-US"/>
        </w:rPr>
        <w:t>BitsRus</w:t>
      </w:r>
      <w:proofErr w:type="spellEnd"/>
      <w:r w:rsidRPr="0069061A">
        <w:rPr>
          <w:rFonts w:ascii="Courier New" w:hAnsi="Courier New" w:cs="Courier New"/>
          <w:lang w:val="en-US"/>
        </w:rPr>
        <w:t>", ".ASN": "65543", ".state": "PA"},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"ipv4:192.0.2.1":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{</w:t>
      </w:r>
      <w:proofErr w:type="gramStart"/>
      <w:r w:rsidRPr="0069061A">
        <w:rPr>
          <w:rFonts w:ascii="Courier New" w:hAnsi="Courier New" w:cs="Courier New"/>
          <w:lang w:val="en-US"/>
        </w:rPr>
        <w:t>".ISP</w:t>
      </w:r>
      <w:proofErr w:type="gramEnd"/>
      <w:r w:rsidRPr="0069061A">
        <w:rPr>
          <w:rFonts w:ascii="Courier New" w:hAnsi="Courier New" w:cs="Courier New"/>
          <w:lang w:val="en-US"/>
        </w:rPr>
        <w:t>": "</w:t>
      </w:r>
      <w:proofErr w:type="spellStart"/>
      <w:r w:rsidRPr="0069061A">
        <w:rPr>
          <w:rFonts w:ascii="Courier New" w:hAnsi="Courier New" w:cs="Courier New"/>
          <w:lang w:val="en-US"/>
        </w:rPr>
        <w:t>BitsRus</w:t>
      </w:r>
      <w:proofErr w:type="spellEnd"/>
      <w:r w:rsidRPr="0069061A">
        <w:rPr>
          <w:rFonts w:ascii="Courier New" w:hAnsi="Courier New" w:cs="Courier New"/>
          <w:lang w:val="en-US"/>
        </w:rPr>
        <w:t>", ".ASN": "65543",</w:t>
      </w:r>
      <w:r w:rsidRPr="0069061A">
        <w:rPr>
          <w:rFonts w:ascii="Courier New" w:hAnsi="Courier New" w:cs="Courier New"/>
          <w:lang w:val="en-US"/>
        </w:rPr>
        <w:t xml:space="preserve"> ".state": "NJ"},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"ipv4:192.0.2.17":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{</w:t>
      </w:r>
      <w:proofErr w:type="gramStart"/>
      <w:r w:rsidRPr="0069061A">
        <w:rPr>
          <w:rFonts w:ascii="Courier New" w:hAnsi="Courier New" w:cs="Courier New"/>
          <w:lang w:val="en-US"/>
        </w:rPr>
        <w:t>".ISP</w:t>
      </w:r>
      <w:proofErr w:type="gramEnd"/>
      <w:r w:rsidRPr="0069061A">
        <w:rPr>
          <w:rFonts w:ascii="Courier New" w:hAnsi="Courier New" w:cs="Courier New"/>
          <w:lang w:val="en-US"/>
        </w:rPr>
        <w:t>": "</w:t>
      </w:r>
      <w:proofErr w:type="spellStart"/>
      <w:r w:rsidRPr="0069061A">
        <w:rPr>
          <w:rFonts w:ascii="Courier New" w:hAnsi="Courier New" w:cs="Courier New"/>
          <w:lang w:val="en-US"/>
        </w:rPr>
        <w:t>BitsRus</w:t>
      </w:r>
      <w:proofErr w:type="spellEnd"/>
      <w:r w:rsidRPr="0069061A">
        <w:rPr>
          <w:rFonts w:ascii="Courier New" w:hAnsi="Courier New" w:cs="Courier New"/>
          <w:lang w:val="en-US"/>
        </w:rPr>
        <w:t>", ".ASN": "65543", ".state": "CT"}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10.6.  Filtered Property Map Example #2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following example uses the filtered property map resource 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request the "ASN", "</w:t>
      </w:r>
      <w:r w:rsidRPr="0069061A">
        <w:rPr>
          <w:rFonts w:ascii="Courier New" w:hAnsi="Courier New" w:cs="Courier New"/>
          <w:lang w:val="en-US"/>
        </w:rPr>
        <w:t>country" and "state" properties for several IPv4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prefixes.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42]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Note that the property values for b</w:t>
      </w:r>
      <w:r w:rsidRPr="0069061A">
        <w:rPr>
          <w:rFonts w:ascii="Courier New" w:hAnsi="Courier New" w:cs="Courier New"/>
          <w:lang w:val="en-US"/>
        </w:rPr>
        <w:t>oth entities "ipv4:192.0.2.0/26"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and "ipv4:192.0.3.0/26" are not explicitly defined.  They are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inherited from the entity "ipv4:192.0.2.0/23".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Also note that some entities like "ipv4:192.0.2.0/28"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"ipv4:192.0.2.16/28" in the response are no</w:t>
      </w:r>
      <w:r w:rsidRPr="0069061A">
        <w:rPr>
          <w:rFonts w:ascii="Courier New" w:hAnsi="Courier New" w:cs="Courier New"/>
          <w:lang w:val="en-US"/>
        </w:rPr>
        <w:t>t explicitly listed in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request.  The response includes them because they are refinements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requested entities and have different values for the requested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properties.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entity "ipv4:192.0.4.0/26" is not included in the response,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</w:t>
      </w:r>
      <w:r w:rsidRPr="0069061A">
        <w:rPr>
          <w:rFonts w:ascii="Courier New" w:hAnsi="Courier New" w:cs="Courier New"/>
          <w:lang w:val="en-US"/>
        </w:rPr>
        <w:t>ecause there are neither entities which it is inherited from, nor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entities inherited from it.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POST /</w:t>
      </w:r>
      <w:proofErr w:type="spellStart"/>
      <w:r w:rsidRPr="0069061A">
        <w:rPr>
          <w:rFonts w:ascii="Courier New" w:hAnsi="Courier New" w:cs="Courier New"/>
          <w:lang w:val="en-US"/>
        </w:rPr>
        <w:t>propmap</w:t>
      </w:r>
      <w:proofErr w:type="spellEnd"/>
      <w:r w:rsidRPr="0069061A">
        <w:rPr>
          <w:rFonts w:ascii="Courier New" w:hAnsi="Courier New" w:cs="Courier New"/>
          <w:lang w:val="en-US"/>
        </w:rPr>
        <w:t>/lookup/</w:t>
      </w:r>
      <w:proofErr w:type="spellStart"/>
      <w:r w:rsidRPr="0069061A">
        <w:rPr>
          <w:rFonts w:ascii="Courier New" w:hAnsi="Courier New" w:cs="Courier New"/>
          <w:lang w:val="en-US"/>
        </w:rPr>
        <w:t>inet-iacs</w:t>
      </w:r>
      <w:proofErr w:type="spellEnd"/>
      <w:r w:rsidRPr="0069061A">
        <w:rPr>
          <w:rFonts w:ascii="Courier New" w:hAnsi="Courier New" w:cs="Courier New"/>
          <w:lang w:val="en-US"/>
        </w:rPr>
        <w:t xml:space="preserve"> HTTP/1.1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Host: alto.example.com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Accept: 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alto-propmap+</w:t>
      </w:r>
      <w:proofErr w:type="gramStart"/>
      <w:r w:rsidRPr="0069061A">
        <w:rPr>
          <w:rFonts w:ascii="Courier New" w:hAnsi="Courier New" w:cs="Courier New"/>
          <w:lang w:val="en-US"/>
        </w:rPr>
        <w:t>json,application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/</w:t>
      </w:r>
      <w:proofErr w:type="spellStart"/>
      <w:r w:rsidRPr="0069061A">
        <w:rPr>
          <w:rFonts w:ascii="Courier New" w:hAnsi="Courier New" w:cs="Courier New"/>
          <w:lang w:val="en-US"/>
        </w:rPr>
        <w:t>alto-error+json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Content-Length: 1</w:t>
      </w:r>
      <w:r w:rsidRPr="0069061A">
        <w:rPr>
          <w:rFonts w:ascii="Courier New" w:hAnsi="Courier New" w:cs="Courier New"/>
          <w:lang w:val="en-US"/>
        </w:rPr>
        <w:t>70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Content-Type: 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alto-propmapparams+json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"entities"</w:t>
      </w:r>
      <w:del w:id="341" w:author="BOUCADAIR Mohamed INNOV/NET" w:date="2021-12-15T15:17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[ "ipv4:192.0.2.0/26",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"ipv4:192.0.3.0/26",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"ipv4:192.0.4.0/26" ],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"properties"</w:t>
      </w:r>
      <w:del w:id="342" w:author="BOUCADAIR Mohamed INNOV/NET" w:date="2021-12-15T15:17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 xml:space="preserve">: [ </w:t>
      </w:r>
      <w:proofErr w:type="gramStart"/>
      <w:r w:rsidRPr="0069061A">
        <w:rPr>
          <w:rFonts w:ascii="Courier New" w:hAnsi="Courier New" w:cs="Courier New"/>
          <w:lang w:val="en-US"/>
        </w:rPr>
        <w:t>".ASN</w:t>
      </w:r>
      <w:proofErr w:type="gramEnd"/>
      <w:r w:rsidRPr="0069061A">
        <w:rPr>
          <w:rFonts w:ascii="Courier New" w:hAnsi="Courier New" w:cs="Courier New"/>
          <w:lang w:val="en-US"/>
        </w:rPr>
        <w:t>", ".country", ".state" 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43]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HTTP/1.1 200 OK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Content-Length: 766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Content-Type: 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</w:t>
      </w:r>
      <w:r w:rsidRPr="0069061A">
        <w:rPr>
          <w:rFonts w:ascii="Courier New" w:hAnsi="Courier New" w:cs="Courier New"/>
          <w:lang w:val="en-US"/>
        </w:rPr>
        <w:t xml:space="preserve">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"meta":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"dependent-</w:t>
      </w:r>
      <w:proofErr w:type="spellStart"/>
      <w:r w:rsidRPr="0069061A">
        <w:rPr>
          <w:rFonts w:ascii="Courier New" w:hAnsi="Courier New" w:cs="Courier New"/>
          <w:lang w:val="en-US"/>
        </w:rPr>
        <w:t>vtags</w:t>
      </w:r>
      <w:proofErr w:type="spellEnd"/>
      <w:r w:rsidRPr="0069061A">
        <w:rPr>
          <w:rFonts w:ascii="Courier New" w:hAnsi="Courier New" w:cs="Courier New"/>
          <w:lang w:val="en-US"/>
        </w:rPr>
        <w:t>": [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{"resource-id": "default-network-map",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"tag": "3ee2cb7e8d63d9fab71b9b34cbf764436315542e"},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{"resource-id": "alt-network-map",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"tag": "c0ce023b8678a7b9ec00324673b98e54656d1f</w:t>
      </w:r>
      <w:r w:rsidRPr="0069061A">
        <w:rPr>
          <w:rFonts w:ascii="Courier New" w:hAnsi="Courier New" w:cs="Courier New"/>
          <w:lang w:val="en-US"/>
        </w:rPr>
        <w:t>6d"}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"property-map":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"ipv4:192.0.2.0/26"</w:t>
      </w:r>
      <w:proofErr w:type="gramStart"/>
      <w:r w:rsidRPr="0069061A">
        <w:rPr>
          <w:rFonts w:ascii="Courier New" w:hAnsi="Courier New" w:cs="Courier New"/>
          <w:lang w:val="en-US"/>
        </w:rPr>
        <w:t>:  {</w:t>
      </w:r>
      <w:proofErr w:type="gramEnd"/>
      <w:r w:rsidRPr="0069061A">
        <w:rPr>
          <w:rFonts w:ascii="Courier New" w:hAnsi="Courier New" w:cs="Courier New"/>
          <w:lang w:val="en-US"/>
        </w:rPr>
        <w:t>".country": "us"},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"ipv4:192.0.2.0/28"</w:t>
      </w:r>
      <w:proofErr w:type="gramStart"/>
      <w:r w:rsidRPr="0069061A">
        <w:rPr>
          <w:rFonts w:ascii="Courier New" w:hAnsi="Courier New" w:cs="Courier New"/>
          <w:lang w:val="en-US"/>
        </w:rPr>
        <w:t>:  {</w:t>
      </w:r>
      <w:proofErr w:type="gramEnd"/>
      <w:r w:rsidRPr="0069061A">
        <w:rPr>
          <w:rFonts w:ascii="Courier New" w:hAnsi="Courier New" w:cs="Courier New"/>
          <w:lang w:val="en-US"/>
        </w:rPr>
        <w:t>".ASN": "65543",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     </w:t>
      </w:r>
      <w:proofErr w:type="gramStart"/>
      <w:r w:rsidRPr="0069061A">
        <w:rPr>
          <w:rFonts w:ascii="Courier New" w:hAnsi="Courier New" w:cs="Courier New"/>
          <w:lang w:val="en-US"/>
        </w:rPr>
        <w:t>".state</w:t>
      </w:r>
      <w:proofErr w:type="gramEnd"/>
      <w:r w:rsidRPr="0069061A">
        <w:rPr>
          <w:rFonts w:ascii="Courier New" w:hAnsi="Courier New" w:cs="Courier New"/>
          <w:lang w:val="en-US"/>
        </w:rPr>
        <w:t>": "NJ"},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"ipv4:192.0.2.16/28": {</w:t>
      </w:r>
      <w:proofErr w:type="gramStart"/>
      <w:r w:rsidRPr="0069061A">
        <w:rPr>
          <w:rFonts w:ascii="Courier New" w:hAnsi="Courier New" w:cs="Courier New"/>
          <w:lang w:val="en-US"/>
        </w:rPr>
        <w:t>".ASN</w:t>
      </w:r>
      <w:proofErr w:type="gramEnd"/>
      <w:r w:rsidRPr="0069061A">
        <w:rPr>
          <w:rFonts w:ascii="Courier New" w:hAnsi="Courier New" w:cs="Courier New"/>
          <w:lang w:val="en-US"/>
        </w:rPr>
        <w:t>": "65543",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</w:t>
      </w:r>
      <w:r w:rsidRPr="0069061A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69061A">
        <w:rPr>
          <w:rFonts w:ascii="Courier New" w:hAnsi="Courier New" w:cs="Courier New"/>
          <w:lang w:val="en-US"/>
        </w:rPr>
        <w:t>".state</w:t>
      </w:r>
      <w:proofErr w:type="gramEnd"/>
      <w:r w:rsidRPr="0069061A">
        <w:rPr>
          <w:rFonts w:ascii="Courier New" w:hAnsi="Courier New" w:cs="Courier New"/>
          <w:lang w:val="en-US"/>
        </w:rPr>
        <w:t>": "CT"},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"ipv4:192.0.2.0":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{</w:t>
      </w:r>
      <w:proofErr w:type="gramEnd"/>
      <w:r w:rsidRPr="0069061A">
        <w:rPr>
          <w:rFonts w:ascii="Courier New" w:hAnsi="Courier New" w:cs="Courier New"/>
          <w:lang w:val="en-US"/>
        </w:rPr>
        <w:t>".state": "PA"},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"ipv4:192.0.3.0/26"</w:t>
      </w:r>
      <w:proofErr w:type="gramStart"/>
      <w:r w:rsidRPr="0069061A">
        <w:rPr>
          <w:rFonts w:ascii="Courier New" w:hAnsi="Courier New" w:cs="Courier New"/>
          <w:lang w:val="en-US"/>
        </w:rPr>
        <w:t>:  {</w:t>
      </w:r>
      <w:proofErr w:type="gramEnd"/>
      <w:r w:rsidRPr="0069061A">
        <w:rPr>
          <w:rFonts w:ascii="Courier New" w:hAnsi="Courier New" w:cs="Courier New"/>
          <w:lang w:val="en-US"/>
        </w:rPr>
        <w:t>".country": "us"},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"ipv4:192.0.3.0/28"</w:t>
      </w:r>
      <w:proofErr w:type="gramStart"/>
      <w:r w:rsidRPr="0069061A">
        <w:rPr>
          <w:rFonts w:ascii="Courier New" w:hAnsi="Courier New" w:cs="Courier New"/>
          <w:lang w:val="en-US"/>
        </w:rPr>
        <w:t>:  {</w:t>
      </w:r>
      <w:proofErr w:type="gramEnd"/>
      <w:r w:rsidRPr="0069061A">
        <w:rPr>
          <w:rFonts w:ascii="Courier New" w:hAnsi="Courier New" w:cs="Courier New"/>
          <w:lang w:val="en-US"/>
        </w:rPr>
        <w:t>".ASN": "65543",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     </w:t>
      </w:r>
      <w:proofErr w:type="gramStart"/>
      <w:r w:rsidRPr="0069061A">
        <w:rPr>
          <w:rFonts w:ascii="Courier New" w:hAnsi="Courier New" w:cs="Courier New"/>
          <w:lang w:val="en-US"/>
        </w:rPr>
        <w:t>".state</w:t>
      </w:r>
      <w:proofErr w:type="gramEnd"/>
      <w:r w:rsidRPr="0069061A">
        <w:rPr>
          <w:rFonts w:ascii="Courier New" w:hAnsi="Courier New" w:cs="Courier New"/>
          <w:lang w:val="en-US"/>
        </w:rPr>
        <w:t>": "TX"},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"ipv4:192.0.3.16/28": {</w:t>
      </w:r>
      <w:proofErr w:type="gramStart"/>
      <w:r w:rsidRPr="0069061A">
        <w:rPr>
          <w:rFonts w:ascii="Courier New" w:hAnsi="Courier New" w:cs="Courier New"/>
          <w:lang w:val="en-US"/>
        </w:rPr>
        <w:t>".ASN</w:t>
      </w:r>
      <w:proofErr w:type="gramEnd"/>
      <w:r w:rsidRPr="0069061A">
        <w:rPr>
          <w:rFonts w:ascii="Courier New" w:hAnsi="Courier New" w:cs="Courier New"/>
          <w:lang w:val="en-US"/>
        </w:rPr>
        <w:t>": "6</w:t>
      </w:r>
      <w:r w:rsidRPr="0069061A">
        <w:rPr>
          <w:rFonts w:ascii="Courier New" w:hAnsi="Courier New" w:cs="Courier New"/>
          <w:lang w:val="en-US"/>
        </w:rPr>
        <w:t>5543",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     </w:t>
      </w:r>
      <w:proofErr w:type="gramStart"/>
      <w:r w:rsidRPr="0069061A">
        <w:rPr>
          <w:rFonts w:ascii="Courier New" w:hAnsi="Courier New" w:cs="Courier New"/>
          <w:lang w:val="en-US"/>
        </w:rPr>
        <w:t>".state</w:t>
      </w:r>
      <w:proofErr w:type="gramEnd"/>
      <w:r w:rsidRPr="0069061A">
        <w:rPr>
          <w:rFonts w:ascii="Courier New" w:hAnsi="Courier New" w:cs="Courier New"/>
          <w:lang w:val="en-US"/>
        </w:rPr>
        <w:t>": "MN"}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10.7.  Filtered Property Map Example #3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following example uses the filtered property map resource 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request the "default-network-</w:t>
      </w:r>
      <w:proofErr w:type="spellStart"/>
      <w:r w:rsidRPr="0069061A">
        <w:rPr>
          <w:rFonts w:ascii="Courier New" w:hAnsi="Courier New" w:cs="Courier New"/>
          <w:lang w:val="en-US"/>
        </w:rPr>
        <w:t>map.pid</w:t>
      </w:r>
      <w:proofErr w:type="spellEnd"/>
      <w:r w:rsidRPr="0069061A">
        <w:rPr>
          <w:rFonts w:ascii="Courier New" w:hAnsi="Courier New" w:cs="Courier New"/>
          <w:lang w:val="en-US"/>
        </w:rPr>
        <w:t>" property and the "alt-network-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spellStart"/>
      <w:r w:rsidRPr="0069061A">
        <w:rPr>
          <w:rFonts w:ascii="Courier New" w:hAnsi="Courier New" w:cs="Courier New"/>
          <w:lang w:val="en-US"/>
        </w:rPr>
        <w:t>map.pi</w:t>
      </w:r>
      <w:r w:rsidRPr="0069061A">
        <w:rPr>
          <w:rFonts w:ascii="Courier New" w:hAnsi="Courier New" w:cs="Courier New"/>
          <w:lang w:val="en-US"/>
        </w:rPr>
        <w:t>d</w:t>
      </w:r>
      <w:proofErr w:type="spellEnd"/>
      <w:r w:rsidRPr="0069061A">
        <w:rPr>
          <w:rFonts w:ascii="Courier New" w:hAnsi="Courier New" w:cs="Courier New"/>
          <w:lang w:val="en-US"/>
        </w:rPr>
        <w:t>" property for a set of IPv4 addresses and prefixes.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Note that the entity "ipv4:192.0.3.0/27" is decomposed into two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entities "ipv4:192.0.3.0/28" and "ipv4:192.0.3.16/28", as they have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different "default-network-</w:t>
      </w:r>
      <w:proofErr w:type="spellStart"/>
      <w:r w:rsidRPr="0069061A">
        <w:rPr>
          <w:rFonts w:ascii="Courier New" w:hAnsi="Courier New" w:cs="Courier New"/>
          <w:lang w:val="en-US"/>
        </w:rPr>
        <w:t>map.pid</w:t>
      </w:r>
      <w:proofErr w:type="spellEnd"/>
      <w:r w:rsidRPr="0069061A">
        <w:rPr>
          <w:rFonts w:ascii="Courier New" w:hAnsi="Courier New" w:cs="Courier New"/>
          <w:lang w:val="en-US"/>
        </w:rPr>
        <w:t>" property values.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44]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POST /</w:t>
      </w:r>
      <w:proofErr w:type="spellStart"/>
      <w:r w:rsidRPr="0069061A">
        <w:rPr>
          <w:rFonts w:ascii="Courier New" w:hAnsi="Courier New" w:cs="Courier New"/>
          <w:lang w:val="en-US"/>
        </w:rPr>
        <w:t>propmap</w:t>
      </w:r>
      <w:proofErr w:type="spellEnd"/>
      <w:r w:rsidRPr="0069061A">
        <w:rPr>
          <w:rFonts w:ascii="Courier New" w:hAnsi="Courier New" w:cs="Courier New"/>
          <w:lang w:val="en-US"/>
        </w:rPr>
        <w:t>/lookup/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 xml:space="preserve"> HTTP/1.1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Host: alto.example.com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Accept: 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alto-propmap+</w:t>
      </w:r>
      <w:proofErr w:type="gramStart"/>
      <w:r w:rsidRPr="0069061A">
        <w:rPr>
          <w:rFonts w:ascii="Courier New" w:hAnsi="Courier New" w:cs="Courier New"/>
          <w:lang w:val="en-US"/>
        </w:rPr>
        <w:t>json,application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/</w:t>
      </w:r>
      <w:proofErr w:type="spellStart"/>
      <w:r w:rsidRPr="0069061A">
        <w:rPr>
          <w:rFonts w:ascii="Courier New" w:hAnsi="Courier New" w:cs="Courier New"/>
          <w:lang w:val="en-US"/>
        </w:rPr>
        <w:t>alto-error+json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Content-Length: 221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Content-Type: 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alto-propmapparams+json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"entities"</w:t>
      </w:r>
      <w:del w:id="343" w:author="BOUCADAIR Mohamed INNOV/NET" w:date="2021-12-15T15:17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[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"ipv4:192.0.2.128",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"ipv4:192.0.2.0/27",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"ipv4:192.0.3.0/27" ],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"properties"</w:t>
      </w:r>
      <w:del w:id="344" w:author="BOUCADAIR Mohamed INNOV/NET" w:date="2021-12-15T15:17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[ "default-network-</w:t>
      </w:r>
      <w:proofErr w:type="spellStart"/>
      <w:r w:rsidRPr="0069061A">
        <w:rPr>
          <w:rFonts w:ascii="Courier New" w:hAnsi="Courier New" w:cs="Courier New"/>
          <w:lang w:val="en-US"/>
        </w:rPr>
        <w:t>map.pid</w:t>
      </w:r>
      <w:proofErr w:type="spellEnd"/>
      <w:r w:rsidRPr="0069061A">
        <w:rPr>
          <w:rFonts w:ascii="Courier New" w:hAnsi="Courier New" w:cs="Courier New"/>
          <w:lang w:val="en-US"/>
        </w:rPr>
        <w:t>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"</w:t>
      </w:r>
      <w:proofErr w:type="gramStart"/>
      <w:r w:rsidRPr="0069061A">
        <w:rPr>
          <w:rFonts w:ascii="Courier New" w:hAnsi="Courier New" w:cs="Courier New"/>
          <w:lang w:val="en-US"/>
        </w:rPr>
        <w:t>alt-network-</w:t>
      </w:r>
      <w:proofErr w:type="spellStart"/>
      <w:r w:rsidRPr="0069061A">
        <w:rPr>
          <w:rFonts w:ascii="Courier New" w:hAnsi="Courier New" w:cs="Courier New"/>
          <w:lang w:val="en-US"/>
        </w:rPr>
        <w:t>map.pid</w:t>
      </w:r>
      <w:proofErr w:type="spellEnd"/>
      <w:r w:rsidRPr="0069061A">
        <w:rPr>
          <w:rFonts w:ascii="Courier New" w:hAnsi="Courier New" w:cs="Courier New"/>
          <w:lang w:val="en-US"/>
        </w:rPr>
        <w:t xml:space="preserve"> ]</w:t>
      </w:r>
      <w:proofErr w:type="gram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HTTP/1.1 200 OK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Content-Length: 774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Content-Type: 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"meta":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"dependent-</w:t>
      </w:r>
      <w:proofErr w:type="spellStart"/>
      <w:r w:rsidRPr="0069061A">
        <w:rPr>
          <w:rFonts w:ascii="Courier New" w:hAnsi="Courier New" w:cs="Courier New"/>
          <w:lang w:val="en-US"/>
        </w:rPr>
        <w:t>vtags</w:t>
      </w:r>
      <w:proofErr w:type="spellEnd"/>
      <w:r w:rsidRPr="0069061A">
        <w:rPr>
          <w:rFonts w:ascii="Courier New" w:hAnsi="Courier New" w:cs="Courier New"/>
          <w:lang w:val="en-US"/>
        </w:rPr>
        <w:t>": [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{"resourc</w:t>
      </w:r>
      <w:r w:rsidRPr="0069061A">
        <w:rPr>
          <w:rFonts w:ascii="Courier New" w:hAnsi="Courier New" w:cs="Courier New"/>
          <w:lang w:val="en-US"/>
        </w:rPr>
        <w:t>e-id": "default-network-map",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"tag": "3ee2cb7e8d63d9fab71b9b34cbf764436315542e"},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{"resource-id": "alt-network-map",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"tag": "c0ce023b8678a7b9ec00324673b98e54656d1f6d"}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"property-map":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"ipv4:192.0.</w:t>
      </w:r>
      <w:r w:rsidRPr="0069061A">
        <w:rPr>
          <w:rFonts w:ascii="Courier New" w:hAnsi="Courier New" w:cs="Courier New"/>
          <w:lang w:val="en-US"/>
        </w:rPr>
        <w:t>2.128":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{</w:t>
      </w:r>
      <w:proofErr w:type="gramEnd"/>
      <w:r w:rsidRPr="0069061A">
        <w:rPr>
          <w:rFonts w:ascii="Courier New" w:hAnsi="Courier New" w:cs="Courier New"/>
          <w:lang w:val="en-US"/>
        </w:rPr>
        <w:t>"default-network-</w:t>
      </w:r>
      <w:proofErr w:type="spellStart"/>
      <w:r w:rsidRPr="0069061A">
        <w:rPr>
          <w:rFonts w:ascii="Courier New" w:hAnsi="Courier New" w:cs="Courier New"/>
          <w:lang w:val="en-US"/>
        </w:rPr>
        <w:t>map.pid</w:t>
      </w:r>
      <w:proofErr w:type="spellEnd"/>
      <w:r w:rsidRPr="0069061A">
        <w:rPr>
          <w:rFonts w:ascii="Courier New" w:hAnsi="Courier New" w:cs="Courier New"/>
          <w:lang w:val="en-US"/>
        </w:rPr>
        <w:t>": "</w:t>
      </w:r>
      <w:proofErr w:type="spellStart"/>
      <w:r w:rsidRPr="0069061A">
        <w:rPr>
          <w:rFonts w:ascii="Courier New" w:hAnsi="Courier New" w:cs="Courier New"/>
          <w:lang w:val="en-US"/>
        </w:rPr>
        <w:t>defaultpid</w:t>
      </w:r>
      <w:proofErr w:type="spellEnd"/>
      <w:r w:rsidRPr="0069061A">
        <w:rPr>
          <w:rFonts w:ascii="Courier New" w:hAnsi="Courier New" w:cs="Courier New"/>
          <w:lang w:val="en-US"/>
        </w:rPr>
        <w:t>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     "alt-network-</w:t>
      </w:r>
      <w:proofErr w:type="spellStart"/>
      <w:r w:rsidRPr="0069061A">
        <w:rPr>
          <w:rFonts w:ascii="Courier New" w:hAnsi="Courier New" w:cs="Courier New"/>
          <w:lang w:val="en-US"/>
        </w:rPr>
        <w:t>map.pid</w:t>
      </w:r>
      <w:proofErr w:type="spellEnd"/>
      <w:r w:rsidRPr="0069061A">
        <w:rPr>
          <w:rFonts w:ascii="Courier New" w:hAnsi="Courier New" w:cs="Courier New"/>
          <w:lang w:val="en-US"/>
        </w:rPr>
        <w:t>": "</w:t>
      </w:r>
      <w:proofErr w:type="spellStart"/>
      <w:r w:rsidRPr="0069061A">
        <w:rPr>
          <w:rFonts w:ascii="Courier New" w:hAnsi="Courier New" w:cs="Courier New"/>
          <w:lang w:val="en-US"/>
        </w:rPr>
        <w:t>defaultpid</w:t>
      </w:r>
      <w:proofErr w:type="spellEnd"/>
      <w:r w:rsidRPr="0069061A">
        <w:rPr>
          <w:rFonts w:ascii="Courier New" w:hAnsi="Courier New" w:cs="Courier New"/>
          <w:lang w:val="en-US"/>
        </w:rPr>
        <w:t>"},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"ipv4:192.0.2.0/27"</w:t>
      </w:r>
      <w:proofErr w:type="gramStart"/>
      <w:r w:rsidRPr="0069061A">
        <w:rPr>
          <w:rFonts w:ascii="Courier New" w:hAnsi="Courier New" w:cs="Courier New"/>
          <w:lang w:val="en-US"/>
        </w:rPr>
        <w:t>:  {</w:t>
      </w:r>
      <w:proofErr w:type="gramEnd"/>
      <w:r w:rsidRPr="0069061A">
        <w:rPr>
          <w:rFonts w:ascii="Courier New" w:hAnsi="Courier New" w:cs="Courier New"/>
          <w:lang w:val="en-US"/>
        </w:rPr>
        <w:t>"default-network-</w:t>
      </w:r>
      <w:proofErr w:type="spellStart"/>
      <w:r w:rsidRPr="0069061A">
        <w:rPr>
          <w:rFonts w:ascii="Courier New" w:hAnsi="Courier New" w:cs="Courier New"/>
          <w:lang w:val="en-US"/>
        </w:rPr>
        <w:t>map.pid</w:t>
      </w:r>
      <w:proofErr w:type="spellEnd"/>
      <w:r w:rsidRPr="0069061A">
        <w:rPr>
          <w:rFonts w:ascii="Courier New" w:hAnsi="Courier New" w:cs="Courier New"/>
          <w:lang w:val="en-US"/>
        </w:rPr>
        <w:t>": "pid2",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     "alt-network-</w:t>
      </w:r>
      <w:proofErr w:type="spellStart"/>
      <w:r w:rsidRPr="0069061A">
        <w:rPr>
          <w:rFonts w:ascii="Courier New" w:hAnsi="Courier New" w:cs="Courier New"/>
          <w:lang w:val="en-US"/>
        </w:rPr>
        <w:t>map.pid</w:t>
      </w:r>
      <w:proofErr w:type="spellEnd"/>
      <w:r w:rsidRPr="0069061A">
        <w:rPr>
          <w:rFonts w:ascii="Courier New" w:hAnsi="Courier New" w:cs="Courier New"/>
          <w:lang w:val="en-US"/>
        </w:rPr>
        <w:t>": "pid1"},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"i</w:t>
      </w:r>
      <w:r w:rsidRPr="0069061A">
        <w:rPr>
          <w:rFonts w:ascii="Courier New" w:hAnsi="Courier New" w:cs="Courier New"/>
          <w:lang w:val="en-US"/>
        </w:rPr>
        <w:t>pv4:192.0.3.0/28"</w:t>
      </w:r>
      <w:proofErr w:type="gramStart"/>
      <w:r w:rsidRPr="0069061A">
        <w:rPr>
          <w:rFonts w:ascii="Courier New" w:hAnsi="Courier New" w:cs="Courier New"/>
          <w:lang w:val="en-US"/>
        </w:rPr>
        <w:t>:  {</w:t>
      </w:r>
      <w:proofErr w:type="gramEnd"/>
      <w:r w:rsidRPr="0069061A">
        <w:rPr>
          <w:rFonts w:ascii="Courier New" w:hAnsi="Courier New" w:cs="Courier New"/>
          <w:lang w:val="en-US"/>
        </w:rPr>
        <w:t>"default-network-</w:t>
      </w:r>
      <w:proofErr w:type="spellStart"/>
      <w:r w:rsidRPr="0069061A">
        <w:rPr>
          <w:rFonts w:ascii="Courier New" w:hAnsi="Courier New" w:cs="Courier New"/>
          <w:lang w:val="en-US"/>
        </w:rPr>
        <w:t>map.pid</w:t>
      </w:r>
      <w:proofErr w:type="spellEnd"/>
      <w:r w:rsidRPr="0069061A">
        <w:rPr>
          <w:rFonts w:ascii="Courier New" w:hAnsi="Courier New" w:cs="Courier New"/>
          <w:lang w:val="en-US"/>
        </w:rPr>
        <w:t>": "pid3",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     "alt-network-</w:t>
      </w:r>
      <w:proofErr w:type="spellStart"/>
      <w:r w:rsidRPr="0069061A">
        <w:rPr>
          <w:rFonts w:ascii="Courier New" w:hAnsi="Courier New" w:cs="Courier New"/>
          <w:lang w:val="en-US"/>
        </w:rPr>
        <w:t>map.pid</w:t>
      </w:r>
      <w:proofErr w:type="spellEnd"/>
      <w:r w:rsidRPr="0069061A">
        <w:rPr>
          <w:rFonts w:ascii="Courier New" w:hAnsi="Courier New" w:cs="Courier New"/>
          <w:lang w:val="en-US"/>
        </w:rPr>
        <w:t>": "pid2"},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"ipv4:192.0.3.16/28": {"default-network-</w:t>
      </w:r>
      <w:proofErr w:type="spellStart"/>
      <w:r w:rsidRPr="0069061A">
        <w:rPr>
          <w:rFonts w:ascii="Courier New" w:hAnsi="Courier New" w:cs="Courier New"/>
          <w:lang w:val="en-US"/>
        </w:rPr>
        <w:t>map.pid</w:t>
      </w:r>
      <w:proofErr w:type="spellEnd"/>
      <w:r w:rsidRPr="0069061A">
        <w:rPr>
          <w:rFonts w:ascii="Courier New" w:hAnsi="Courier New" w:cs="Courier New"/>
          <w:lang w:val="en-US"/>
        </w:rPr>
        <w:t>": "pid4",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         "alt-network-</w:t>
      </w:r>
      <w:proofErr w:type="spellStart"/>
      <w:r w:rsidRPr="0069061A">
        <w:rPr>
          <w:rFonts w:ascii="Courier New" w:hAnsi="Courier New" w:cs="Courier New"/>
          <w:lang w:val="en-US"/>
        </w:rPr>
        <w:t>map.pid</w:t>
      </w:r>
      <w:proofErr w:type="spellEnd"/>
      <w:r w:rsidRPr="0069061A">
        <w:rPr>
          <w:rFonts w:ascii="Courier New" w:hAnsi="Courier New" w:cs="Courier New"/>
          <w:lang w:val="en-US"/>
        </w:rPr>
        <w:t>": "pid2"}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10.8.  Filtered Property Map Example #4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Here is an example of using the filtered property map to query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regions for several PIDs in "default-network-map".  The "region"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is specified as a "self-defined" property, i.e., the values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</w:t>
      </w:r>
      <w:r w:rsidRPr="0069061A">
        <w:rPr>
          <w:rFonts w:ascii="Courier New" w:hAnsi="Courier New" w:cs="Courier New"/>
          <w:lang w:val="en-US"/>
        </w:rPr>
        <w:t>f this property are defined by this property map resource.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45]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POST /</w:t>
      </w:r>
      <w:proofErr w:type="spellStart"/>
      <w:r w:rsidRPr="0069061A">
        <w:rPr>
          <w:rFonts w:ascii="Courier New" w:hAnsi="Courier New" w:cs="Courier New"/>
          <w:lang w:val="en-US"/>
        </w:rPr>
        <w:t>propmap</w:t>
      </w:r>
      <w:proofErr w:type="spellEnd"/>
      <w:r w:rsidRPr="0069061A">
        <w:rPr>
          <w:rFonts w:ascii="Courier New" w:hAnsi="Courier New" w:cs="Courier New"/>
          <w:lang w:val="en-US"/>
        </w:rPr>
        <w:t>/lookup/region HTTP/1.1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</w:t>
      </w:r>
      <w:r w:rsidRPr="0069061A">
        <w:rPr>
          <w:rFonts w:ascii="Courier New" w:hAnsi="Courier New" w:cs="Courier New"/>
          <w:lang w:val="en-US"/>
        </w:rPr>
        <w:t xml:space="preserve"> Host: alto.example.com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Accept: 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alto-propmap+</w:t>
      </w:r>
      <w:proofErr w:type="gramStart"/>
      <w:r w:rsidRPr="0069061A">
        <w:rPr>
          <w:rFonts w:ascii="Courier New" w:hAnsi="Courier New" w:cs="Courier New"/>
          <w:lang w:val="en-US"/>
        </w:rPr>
        <w:t>json,application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/</w:t>
      </w:r>
      <w:proofErr w:type="spellStart"/>
      <w:r w:rsidRPr="0069061A">
        <w:rPr>
          <w:rFonts w:ascii="Courier New" w:hAnsi="Courier New" w:cs="Courier New"/>
          <w:lang w:val="en-US"/>
        </w:rPr>
        <w:t>alto-error+json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Content-Length: 132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Content-Type: 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alto-propmapparams+json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"entities"</w:t>
      </w:r>
      <w:del w:id="345" w:author="BOUCADAIR Mohamed INNOV/NET" w:date="2021-12-15T15:18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["</w:t>
      </w:r>
      <w:proofErr w:type="gramStart"/>
      <w:r w:rsidRPr="0069061A">
        <w:rPr>
          <w:rFonts w:ascii="Courier New" w:hAnsi="Courier New" w:cs="Courier New"/>
          <w:lang w:val="en-US"/>
        </w:rPr>
        <w:t>default-network-map.pid:pid</w:t>
      </w:r>
      <w:proofErr w:type="gramEnd"/>
      <w:r w:rsidRPr="0069061A">
        <w:rPr>
          <w:rFonts w:ascii="Courier New" w:hAnsi="Courier New" w:cs="Courier New"/>
          <w:lang w:val="en-US"/>
        </w:rPr>
        <w:t>1",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"</w:t>
      </w:r>
      <w:proofErr w:type="gramStart"/>
      <w:r w:rsidRPr="0069061A">
        <w:rPr>
          <w:rFonts w:ascii="Courier New" w:hAnsi="Courier New" w:cs="Courier New"/>
          <w:lang w:val="en-US"/>
        </w:rPr>
        <w:t>default-ne</w:t>
      </w:r>
      <w:r w:rsidRPr="0069061A">
        <w:rPr>
          <w:rFonts w:ascii="Courier New" w:hAnsi="Courier New" w:cs="Courier New"/>
          <w:lang w:val="en-US"/>
        </w:rPr>
        <w:t>twork-map.pid:pid</w:t>
      </w:r>
      <w:proofErr w:type="gramEnd"/>
      <w:r w:rsidRPr="0069061A">
        <w:rPr>
          <w:rFonts w:ascii="Courier New" w:hAnsi="Courier New" w:cs="Courier New"/>
          <w:lang w:val="en-US"/>
        </w:rPr>
        <w:t>2"],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"properties"</w:t>
      </w:r>
      <w:del w:id="346" w:author="BOUCADAIR Mohamed INNOV/NET" w:date="2021-12-15T15:18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 xml:space="preserve">: [ </w:t>
      </w:r>
      <w:proofErr w:type="gramStart"/>
      <w:r w:rsidRPr="0069061A">
        <w:rPr>
          <w:rFonts w:ascii="Courier New" w:hAnsi="Courier New" w:cs="Courier New"/>
          <w:lang w:val="en-US"/>
        </w:rPr>
        <w:t>".region</w:t>
      </w:r>
      <w:proofErr w:type="gramEnd"/>
      <w:r w:rsidRPr="0069061A">
        <w:rPr>
          <w:rFonts w:ascii="Courier New" w:hAnsi="Courier New" w:cs="Courier New"/>
          <w:lang w:val="en-US"/>
        </w:rPr>
        <w:t>" 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HTTP/1.1 200 OK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Content-Length: 326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Content-Type: 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"meta"</w:t>
      </w:r>
      <w:del w:id="347" w:author="BOUCADAIR Mohamed INNOV/NET" w:date="2021-12-15T15:18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"dependent-</w:t>
      </w:r>
      <w:proofErr w:type="spellStart"/>
      <w:r w:rsidRPr="0069061A">
        <w:rPr>
          <w:rFonts w:ascii="Courier New" w:hAnsi="Courier New" w:cs="Courier New"/>
          <w:lang w:val="en-US"/>
        </w:rPr>
        <w:t>vtags</w:t>
      </w:r>
      <w:proofErr w:type="spellEnd"/>
      <w:r w:rsidRPr="0069061A">
        <w:rPr>
          <w:rFonts w:ascii="Courier New" w:hAnsi="Courier New" w:cs="Courier New"/>
          <w:lang w:val="en-US"/>
        </w:rPr>
        <w:t>"</w:t>
      </w:r>
      <w:del w:id="348" w:author="BOUCADAIR Mohamed INNOV/NET" w:date="2021-12-15T15:18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[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{"resource-id": "default-network-map",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</w:t>
      </w:r>
      <w:r w:rsidRPr="0069061A">
        <w:rPr>
          <w:rFonts w:ascii="Courier New" w:hAnsi="Courier New" w:cs="Courier New"/>
          <w:lang w:val="en-US"/>
        </w:rPr>
        <w:t xml:space="preserve">      "tag": "7915dc0290c2705481c491a2b4ffbec482b3cf62"}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"property-map":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</w:t>
      </w:r>
      <w:proofErr w:type="gramStart"/>
      <w:r w:rsidRPr="0069061A">
        <w:rPr>
          <w:rFonts w:ascii="Courier New" w:hAnsi="Courier New" w:cs="Courier New"/>
          <w:lang w:val="en-US"/>
        </w:rPr>
        <w:t>default-network-map.pid:pid</w:t>
      </w:r>
      <w:proofErr w:type="gramEnd"/>
      <w:r w:rsidRPr="0069061A">
        <w:rPr>
          <w:rFonts w:ascii="Courier New" w:hAnsi="Courier New" w:cs="Courier New"/>
          <w:lang w:val="en-US"/>
        </w:rPr>
        <w:t>1":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69061A">
        <w:rPr>
          <w:rFonts w:ascii="Courier New" w:hAnsi="Courier New" w:cs="Courier New"/>
          <w:lang w:val="en-US"/>
        </w:rPr>
        <w:t>".region</w:t>
      </w:r>
      <w:proofErr w:type="gramEnd"/>
      <w:r w:rsidRPr="0069061A">
        <w:rPr>
          <w:rFonts w:ascii="Courier New" w:hAnsi="Courier New" w:cs="Courier New"/>
          <w:lang w:val="en-US"/>
        </w:rPr>
        <w:t>": "us-west"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"</w:t>
      </w:r>
      <w:proofErr w:type="gramStart"/>
      <w:r w:rsidRPr="0069061A">
        <w:rPr>
          <w:rFonts w:ascii="Courier New" w:hAnsi="Courier New" w:cs="Courier New"/>
          <w:lang w:val="en-US"/>
        </w:rPr>
        <w:t>default-network-map.pid:pid</w:t>
      </w:r>
      <w:proofErr w:type="gramEnd"/>
      <w:r w:rsidRPr="0069061A">
        <w:rPr>
          <w:rFonts w:ascii="Courier New" w:hAnsi="Courier New" w:cs="Courier New"/>
          <w:lang w:val="en-US"/>
        </w:rPr>
        <w:t>2":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69061A">
        <w:rPr>
          <w:rFonts w:ascii="Courier New" w:hAnsi="Courier New" w:cs="Courier New"/>
          <w:lang w:val="en-US"/>
        </w:rPr>
        <w:t>".region</w:t>
      </w:r>
      <w:proofErr w:type="gramEnd"/>
      <w:r w:rsidRPr="0069061A">
        <w:rPr>
          <w:rFonts w:ascii="Courier New" w:hAnsi="Courier New" w:cs="Courier New"/>
          <w:lang w:val="en-US"/>
        </w:rPr>
        <w:t>": "us-east"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</w:t>
      </w:r>
      <w:r w:rsidRPr="0069061A">
        <w:rPr>
          <w:rFonts w:ascii="Courier New" w:hAnsi="Courier New" w:cs="Courier New"/>
          <w:lang w:val="en-US"/>
        </w:rPr>
        <w:t>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10.9.  Filtered Property Map for ANEs Example #5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following example uses the filtered property map resource "</w:t>
      </w:r>
      <w:proofErr w:type="spellStart"/>
      <w:r w:rsidRPr="0069061A">
        <w:rPr>
          <w:rFonts w:ascii="Courier New" w:hAnsi="Courier New" w:cs="Courier New"/>
          <w:lang w:val="en-US"/>
        </w:rPr>
        <w:t>ane</w:t>
      </w:r>
      <w:proofErr w:type="spellEnd"/>
      <w:r w:rsidRPr="0069061A">
        <w:rPr>
          <w:rFonts w:ascii="Courier New" w:hAnsi="Courier New" w:cs="Courier New"/>
          <w:lang w:val="en-US"/>
        </w:rPr>
        <w:t>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dc-property-map" to request properties "storage-capacity" and "</w:t>
      </w:r>
      <w:proofErr w:type="spellStart"/>
      <w:r w:rsidRPr="0069061A">
        <w:rPr>
          <w:rFonts w:ascii="Courier New" w:hAnsi="Courier New" w:cs="Courier New"/>
          <w:lang w:val="en-US"/>
        </w:rPr>
        <w:t>cpu</w:t>
      </w:r>
      <w:proofErr w:type="spellEnd"/>
      <w:r w:rsidRPr="0069061A">
        <w:rPr>
          <w:rFonts w:ascii="Courier New" w:hAnsi="Courier New" w:cs="Courier New"/>
          <w:lang w:val="en-US"/>
        </w:rPr>
        <w:t>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on several ANEs defined in this property map.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46]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POST /</w:t>
      </w:r>
      <w:proofErr w:type="spellStart"/>
      <w:r w:rsidRPr="0069061A">
        <w:rPr>
          <w:rFonts w:ascii="Courier New" w:hAnsi="Courier New" w:cs="Courier New"/>
          <w:lang w:val="en-US"/>
        </w:rPr>
        <w:t>propmap</w:t>
      </w:r>
      <w:proofErr w:type="spellEnd"/>
      <w:r w:rsidRPr="0069061A">
        <w:rPr>
          <w:rFonts w:ascii="Courier New" w:hAnsi="Courier New" w:cs="Courier New"/>
          <w:lang w:val="en-US"/>
        </w:rPr>
        <w:t>/lookup/</w:t>
      </w:r>
      <w:proofErr w:type="spellStart"/>
      <w:r w:rsidRPr="0069061A">
        <w:rPr>
          <w:rFonts w:ascii="Courier New" w:hAnsi="Courier New" w:cs="Courier New"/>
          <w:lang w:val="en-US"/>
        </w:rPr>
        <w:t>ane</w:t>
      </w:r>
      <w:proofErr w:type="spellEnd"/>
      <w:r w:rsidRPr="0069061A">
        <w:rPr>
          <w:rFonts w:ascii="Courier New" w:hAnsi="Courier New" w:cs="Courier New"/>
          <w:lang w:val="en-US"/>
        </w:rPr>
        <w:t>-dc HTTP/1.1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Host: alto.example.com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Accept: application/</w:t>
      </w:r>
      <w:proofErr w:type="spellStart"/>
      <w:r w:rsidRPr="0069061A">
        <w:rPr>
          <w:rFonts w:ascii="Courier New" w:hAnsi="Courier New" w:cs="Courier New"/>
          <w:lang w:val="en-US"/>
        </w:rPr>
        <w:t>alto</w:t>
      </w:r>
      <w:r w:rsidRPr="0069061A">
        <w:rPr>
          <w:rFonts w:ascii="Courier New" w:hAnsi="Courier New" w:cs="Courier New"/>
          <w:lang w:val="en-US"/>
        </w:rPr>
        <w:t>-propmap+</w:t>
      </w:r>
      <w:proofErr w:type="gramStart"/>
      <w:r w:rsidRPr="0069061A">
        <w:rPr>
          <w:rFonts w:ascii="Courier New" w:hAnsi="Courier New" w:cs="Courier New"/>
          <w:lang w:val="en-US"/>
        </w:rPr>
        <w:t>json,application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/</w:t>
      </w:r>
      <w:proofErr w:type="spellStart"/>
      <w:r w:rsidRPr="0069061A">
        <w:rPr>
          <w:rFonts w:ascii="Courier New" w:hAnsi="Courier New" w:cs="Courier New"/>
          <w:lang w:val="en-US"/>
        </w:rPr>
        <w:t>alto-error+json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Content-Length: 155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Content-Type: 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alto-propmapparams+json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"entities"</w:t>
      </w:r>
      <w:del w:id="349" w:author="BOUCADAIR Mohamed INNOV/NET" w:date="2021-12-15T15:18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[</w:t>
      </w:r>
      <w:proofErr w:type="gramStart"/>
      <w:r w:rsidRPr="0069061A">
        <w:rPr>
          <w:rFonts w:ascii="Courier New" w:hAnsi="Courier New" w:cs="Courier New"/>
          <w:lang w:val="en-US"/>
        </w:rPr>
        <w:t>".ane</w:t>
      </w:r>
      <w:proofErr w:type="gramEnd"/>
      <w:r w:rsidRPr="0069061A">
        <w:rPr>
          <w:rFonts w:ascii="Courier New" w:hAnsi="Courier New" w:cs="Courier New"/>
          <w:lang w:val="en-US"/>
        </w:rPr>
        <w:t>:dc21",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</w:t>
      </w:r>
      <w:proofErr w:type="gramStart"/>
      <w:r w:rsidRPr="0069061A">
        <w:rPr>
          <w:rFonts w:ascii="Courier New" w:hAnsi="Courier New" w:cs="Courier New"/>
          <w:lang w:val="en-US"/>
        </w:rPr>
        <w:t>".ane</w:t>
      </w:r>
      <w:proofErr w:type="gramEnd"/>
      <w:r w:rsidRPr="0069061A">
        <w:rPr>
          <w:rFonts w:ascii="Courier New" w:hAnsi="Courier New" w:cs="Courier New"/>
          <w:lang w:val="en-US"/>
        </w:rPr>
        <w:t>:dc45.srv9",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</w:t>
      </w:r>
      <w:proofErr w:type="gramStart"/>
      <w:r w:rsidRPr="0069061A">
        <w:rPr>
          <w:rFonts w:ascii="Courier New" w:hAnsi="Courier New" w:cs="Courier New"/>
          <w:lang w:val="en-US"/>
        </w:rPr>
        <w:t>".ane</w:t>
      </w:r>
      <w:proofErr w:type="gramEnd"/>
      <w:r w:rsidRPr="0069061A">
        <w:rPr>
          <w:rFonts w:ascii="Courier New" w:hAnsi="Courier New" w:cs="Courier New"/>
          <w:lang w:val="en-US"/>
        </w:rPr>
        <w:t>:dc6.srv-cluster8"],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"properties"</w:t>
      </w:r>
      <w:del w:id="350" w:author="BOUCADAIR Mohamed INNOV/NET" w:date="2021-12-15T15:18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[ "storage-capacity", "</w:t>
      </w:r>
      <w:proofErr w:type="spellStart"/>
      <w:r w:rsidRPr="0069061A">
        <w:rPr>
          <w:rFonts w:ascii="Courier New" w:hAnsi="Courier New" w:cs="Courier New"/>
          <w:lang w:val="en-US"/>
        </w:rPr>
        <w:t>cpu</w:t>
      </w:r>
      <w:proofErr w:type="spellEnd"/>
      <w:r w:rsidRPr="0069061A">
        <w:rPr>
          <w:rFonts w:ascii="Courier New" w:hAnsi="Courier New" w:cs="Courier New"/>
          <w:lang w:val="en-US"/>
        </w:rPr>
        <w:t>"]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HTTP/1.1 200 OK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Content-Length: 295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Content-Type: application/</w:t>
      </w:r>
      <w:proofErr w:type="spellStart"/>
      <w:r w:rsidRPr="0069061A">
        <w:rPr>
          <w:rFonts w:ascii="Courier New" w:hAnsi="Courier New" w:cs="Courier New"/>
          <w:lang w:val="en-US"/>
        </w:rPr>
        <w:t>alto-propmap+json</w:t>
      </w:r>
      <w:proofErr w:type="spell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"meta"</w:t>
      </w:r>
      <w:del w:id="351" w:author="BOUCADAIR Mohamed INNOV/NET" w:date="2021-12-15T15:18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"property-map": {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</w:t>
      </w:r>
      <w:proofErr w:type="gramStart"/>
      <w:r w:rsidRPr="0069061A">
        <w:rPr>
          <w:rFonts w:ascii="Courier New" w:hAnsi="Courier New" w:cs="Courier New"/>
          <w:lang w:val="en-US"/>
        </w:rPr>
        <w:t>".ane</w:t>
      </w:r>
      <w:proofErr w:type="gramEnd"/>
      <w:r w:rsidRPr="0069061A">
        <w:rPr>
          <w:rFonts w:ascii="Courier New" w:hAnsi="Courier New" w:cs="Courier New"/>
          <w:lang w:val="en-US"/>
        </w:rPr>
        <w:t>:dc21":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{"storage-capacity"</w:t>
      </w:r>
      <w:del w:id="352" w:author="BOUCADAIR Mohamed INNOV/NET" w:date="2021-12-15T15:18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40000, "</w:t>
      </w:r>
      <w:proofErr w:type="spellStart"/>
      <w:r w:rsidRPr="0069061A">
        <w:rPr>
          <w:rFonts w:ascii="Courier New" w:hAnsi="Courier New" w:cs="Courier New"/>
          <w:lang w:val="en-US"/>
        </w:rPr>
        <w:t>cpu</w:t>
      </w:r>
      <w:proofErr w:type="spellEnd"/>
      <w:r w:rsidRPr="0069061A">
        <w:rPr>
          <w:rFonts w:ascii="Courier New" w:hAnsi="Courier New" w:cs="Courier New"/>
          <w:lang w:val="en-US"/>
        </w:rPr>
        <w:t>"</w:t>
      </w:r>
      <w:del w:id="353" w:author="BOUCADAIR Mohamed INNOV/NET" w:date="2021-12-15T15:18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500},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</w:t>
      </w:r>
      <w:r w:rsidRPr="0069061A">
        <w:rPr>
          <w:rFonts w:ascii="Courier New" w:hAnsi="Courier New" w:cs="Courier New"/>
          <w:lang w:val="en-US"/>
        </w:rPr>
        <w:t xml:space="preserve">  </w:t>
      </w:r>
      <w:proofErr w:type="gramStart"/>
      <w:r w:rsidRPr="0069061A">
        <w:rPr>
          <w:rFonts w:ascii="Courier New" w:hAnsi="Courier New" w:cs="Courier New"/>
          <w:lang w:val="en-US"/>
        </w:rPr>
        <w:t>".ane</w:t>
      </w:r>
      <w:proofErr w:type="gramEnd"/>
      <w:r w:rsidRPr="0069061A">
        <w:rPr>
          <w:rFonts w:ascii="Courier New" w:hAnsi="Courier New" w:cs="Courier New"/>
          <w:lang w:val="en-US"/>
        </w:rPr>
        <w:t>:dc45.srv9":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{"storage-capacity"</w:t>
      </w:r>
      <w:del w:id="354" w:author="BOUCADAIR Mohamed INNOV/NET" w:date="2021-12-15T15:18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100, "</w:t>
      </w:r>
      <w:proofErr w:type="spellStart"/>
      <w:r w:rsidRPr="0069061A">
        <w:rPr>
          <w:rFonts w:ascii="Courier New" w:hAnsi="Courier New" w:cs="Courier New"/>
          <w:lang w:val="en-US"/>
        </w:rPr>
        <w:t>cpu</w:t>
      </w:r>
      <w:proofErr w:type="spellEnd"/>
      <w:r w:rsidRPr="0069061A">
        <w:rPr>
          <w:rFonts w:ascii="Courier New" w:hAnsi="Courier New" w:cs="Courier New"/>
          <w:lang w:val="en-US"/>
        </w:rPr>
        <w:t>"</w:t>
      </w:r>
      <w:del w:id="355" w:author="BOUCADAIR Mohamed INNOV/NET" w:date="2021-12-15T15:18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20},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</w:t>
      </w:r>
      <w:proofErr w:type="gramStart"/>
      <w:r w:rsidRPr="0069061A">
        <w:rPr>
          <w:rFonts w:ascii="Courier New" w:hAnsi="Courier New" w:cs="Courier New"/>
          <w:lang w:val="en-US"/>
        </w:rPr>
        <w:t>".ane</w:t>
      </w:r>
      <w:proofErr w:type="gramEnd"/>
      <w:r w:rsidRPr="0069061A">
        <w:rPr>
          <w:rFonts w:ascii="Courier New" w:hAnsi="Courier New" w:cs="Courier New"/>
          <w:lang w:val="en-US"/>
        </w:rPr>
        <w:t>:dc6.srv-cluster8":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{"storage-capacity"</w:t>
      </w:r>
      <w:del w:id="356" w:author="BOUCADAIR Mohamed INNOV/NET" w:date="2021-12-15T15:18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6000, "</w:t>
      </w:r>
      <w:proofErr w:type="spellStart"/>
      <w:r w:rsidRPr="0069061A">
        <w:rPr>
          <w:rFonts w:ascii="Courier New" w:hAnsi="Courier New" w:cs="Courier New"/>
          <w:lang w:val="en-US"/>
        </w:rPr>
        <w:t>cpu</w:t>
      </w:r>
      <w:proofErr w:type="spellEnd"/>
      <w:r w:rsidRPr="0069061A">
        <w:rPr>
          <w:rFonts w:ascii="Courier New" w:hAnsi="Courier New" w:cs="Courier New"/>
          <w:lang w:val="en-US"/>
        </w:rPr>
        <w:t>"</w:t>
      </w:r>
      <w:del w:id="357" w:author="BOUCADAIR Mohamed INNOV/NET" w:date="2021-12-15T15:18:00Z">
        <w:r w:rsidRPr="0069061A" w:rsidDel="00B440C8">
          <w:rPr>
            <w:rFonts w:ascii="Courier New" w:hAnsi="Courier New" w:cs="Courier New"/>
            <w:lang w:val="en-US"/>
          </w:rPr>
          <w:delText xml:space="preserve"> </w:delText>
        </w:r>
      </w:del>
      <w:r w:rsidRPr="0069061A">
        <w:rPr>
          <w:rFonts w:ascii="Courier New" w:hAnsi="Courier New" w:cs="Courier New"/>
          <w:lang w:val="en-US"/>
        </w:rPr>
        <w:t>: 100}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}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11.  Security Considerations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Both Property Map and Filtered Property Map defined in this</w:t>
      </w:r>
      <w:r w:rsidRPr="0069061A">
        <w:rPr>
          <w:rFonts w:ascii="Courier New" w:hAnsi="Courier New" w:cs="Courier New"/>
          <w:lang w:val="en-US"/>
        </w:rPr>
        <w:t xml:space="preserve"> document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fit into the architecture of the ALTO base protocol, and hence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Security Considerations (Section 15 of [RFC7285]) of the base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protocol fully </w:t>
      </w:r>
      <w:proofErr w:type="gramStart"/>
      <w:r w:rsidRPr="0069061A">
        <w:rPr>
          <w:rFonts w:ascii="Courier New" w:hAnsi="Courier New" w:cs="Courier New"/>
          <w:lang w:val="en-US"/>
        </w:rPr>
        <w:t>apply:</w:t>
      </w:r>
      <w:proofErr w:type="gramEnd"/>
      <w:r w:rsidRPr="0069061A">
        <w:rPr>
          <w:rFonts w:ascii="Courier New" w:hAnsi="Courier New" w:cs="Courier New"/>
          <w:lang w:val="en-US"/>
        </w:rPr>
        <w:t xml:space="preserve"> authenticity and integrity of ALTO information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(i.e., authenticity and integrity of</w:t>
      </w:r>
      <w:r w:rsidRPr="0069061A">
        <w:rPr>
          <w:rFonts w:ascii="Courier New" w:hAnsi="Courier New" w:cs="Courier New"/>
          <w:lang w:val="en-US"/>
        </w:rPr>
        <w:t xml:space="preserve"> Property Maps), potential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undesirable guidance from authenticated ALTO information (e.g.,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potentially imprecise or even wrong value of a property such as geo-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location), confidentiality of ALTO information (e.g., exposure of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potentially sens</w:t>
      </w:r>
      <w:r w:rsidRPr="0069061A">
        <w:rPr>
          <w:rFonts w:ascii="Courier New" w:hAnsi="Courier New" w:cs="Courier New"/>
          <w:lang w:val="en-US"/>
        </w:rPr>
        <w:t>itive entity property such as geo-location), privacy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for ALTO users, and availability of ALTO services should all be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considered.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ALTO clients using this extension should in addition be aware that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entity properties they require may convey m</w:t>
      </w:r>
      <w:r w:rsidRPr="0069061A">
        <w:rPr>
          <w:rFonts w:ascii="Courier New" w:hAnsi="Courier New" w:cs="Courier New"/>
          <w:lang w:val="en-US"/>
        </w:rPr>
        <w:t>ore details than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endpoint properties conveyed by using [RFC7285].  Client requests may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reveal details on their activity or plans thereof, that a malicious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47]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</w:t>
      </w:r>
      <w:r w:rsidRPr="0069061A">
        <w:rPr>
          <w:rFonts w:ascii="Courier New" w:hAnsi="Courier New" w:cs="Courier New"/>
          <w:lang w:val="en-US"/>
        </w:rPr>
        <w:t>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user may monetize or use for attacks or undesired surveillance.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Likewise, ALTO Servers expose entities and properties related 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specific parts of the infrastructure that reveal details</w:t>
      </w:r>
      <w:r w:rsidRPr="0069061A">
        <w:rPr>
          <w:rFonts w:ascii="Courier New" w:hAnsi="Courier New" w:cs="Courier New"/>
          <w:lang w:val="en-US"/>
        </w:rPr>
        <w:t xml:space="preserve"> 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capabilities, locations, or resource availability.  These details may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be maliciously used for competition purposes, or to cause resource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shortage or undesired publication.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To address these concerns, the Property Maps provided by this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ex</w:t>
      </w:r>
      <w:r w:rsidRPr="0069061A">
        <w:rPr>
          <w:rFonts w:ascii="Courier New" w:hAnsi="Courier New" w:cs="Courier New"/>
          <w:lang w:val="en-US"/>
        </w:rPr>
        <w:t>tension require additional attention on two security considerations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discussed in [RFC7285]: "potential undesirable guidance from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authenticated ALTO information" (Section 15.2 of [RFC7285])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"confidentiality of ALTO information" (Section 15.3 of</w:t>
      </w:r>
      <w:r w:rsidRPr="0069061A">
        <w:rPr>
          <w:rFonts w:ascii="Courier New" w:hAnsi="Courier New" w:cs="Courier New"/>
          <w:lang w:val="en-US"/>
        </w:rPr>
        <w:t xml:space="preserve"> [RFC7285]).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Threats to the availability of the ALTO Service caused by highly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demanding queries should be addressed as specified in Section 15.5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[RFC7285].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Potential undesirable guidance from authenticated ALTO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information: it can </w:t>
      </w:r>
      <w:r w:rsidRPr="0069061A">
        <w:rPr>
          <w:rFonts w:ascii="Courier New" w:hAnsi="Courier New" w:cs="Courier New"/>
          <w:lang w:val="en-US"/>
        </w:rPr>
        <w:t>be caused by Property values that change over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time and thus lead to performance degradation or system rejection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of application requests.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To avoid these consequences, a more robust ALTO client should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adopt and extend protection stra</w:t>
      </w:r>
      <w:r w:rsidRPr="0069061A">
        <w:rPr>
          <w:rFonts w:ascii="Courier New" w:hAnsi="Courier New" w:cs="Courier New"/>
          <w:lang w:val="en-US"/>
        </w:rPr>
        <w:t>tegies specified in Section 15.2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of [RFC7285].  For example, to be notified immediately when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</w:t>
      </w:r>
      <w:proofErr w:type="gramStart"/>
      <w:r w:rsidRPr="0069061A">
        <w:rPr>
          <w:rFonts w:ascii="Courier New" w:hAnsi="Courier New" w:cs="Courier New"/>
          <w:lang w:val="en-US"/>
        </w:rPr>
        <w:t>particular ALTO</w:t>
      </w:r>
      <w:proofErr w:type="gramEnd"/>
      <w:r w:rsidRPr="0069061A">
        <w:rPr>
          <w:rFonts w:ascii="Courier New" w:hAnsi="Courier New" w:cs="Courier New"/>
          <w:lang w:val="en-US"/>
        </w:rPr>
        <w:t xml:space="preserve"> value that the Client depends on changes, it 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RECOMMENDED that both the ALTO Client and ALTO Server using this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extensio</w:t>
      </w:r>
      <w:r w:rsidRPr="0069061A">
        <w:rPr>
          <w:rFonts w:ascii="Courier New" w:hAnsi="Courier New" w:cs="Courier New"/>
          <w:lang w:val="en-US"/>
        </w:rPr>
        <w:t>n implement "Application-Layer Traffic Optimization (ALTO)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Incremental Updates Using Server-Sent Events (SSE)" [RFC8895].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Confidentiality of ALTO information: as discussed in Section 15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[RFC7285], properties may have sensitive custome</w:t>
      </w:r>
      <w:r w:rsidRPr="0069061A">
        <w:rPr>
          <w:rFonts w:ascii="Courier New" w:hAnsi="Courier New" w:cs="Courier New"/>
          <w:lang w:val="en-US"/>
        </w:rPr>
        <w:t>r-specific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information.  If this is the case, an ALTO Server may limit access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to those properties by providing several different property maps.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For non-sensitive properties, the ALTO Server would provide a URI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which accepts requests</w:t>
      </w:r>
      <w:r w:rsidRPr="0069061A">
        <w:rPr>
          <w:rFonts w:ascii="Courier New" w:hAnsi="Courier New" w:cs="Courier New"/>
          <w:lang w:val="en-US"/>
        </w:rPr>
        <w:t xml:space="preserve"> from any client.  Sensitive properties, 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the other hand, would only be available via a secure URI which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would require client authentication.  Another way is to expose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highly abstracted coarse-grained property values to all Clients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</w:t>
      </w:r>
      <w:r w:rsidRPr="0069061A">
        <w:rPr>
          <w:rFonts w:ascii="Courier New" w:hAnsi="Courier New" w:cs="Courier New"/>
          <w:lang w:val="en-US"/>
        </w:rPr>
        <w:t xml:space="preserve">  while restricting access to URIs exposing more fine-grained values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to authorized Clients.  Restricted access URIs may be gathered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delegate IRDs as specified in Section 9.2.4 of [RFC7285].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Roome, et al.              Expires 30 May</w:t>
      </w:r>
      <w:r w:rsidRPr="0069061A">
        <w:rPr>
          <w:rFonts w:ascii="Courier New" w:hAnsi="Courier New" w:cs="Courier New"/>
          <w:lang w:val="en-US"/>
        </w:rPr>
        <w:t xml:space="preserve">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48]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Also, while technically this document does not introduce any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security risks not inherent in the Endpoint Property Service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defined</w:t>
      </w:r>
      <w:r w:rsidRPr="0069061A">
        <w:rPr>
          <w:rFonts w:ascii="Courier New" w:hAnsi="Courier New" w:cs="Courier New"/>
          <w:lang w:val="en-US"/>
        </w:rPr>
        <w:t xml:space="preserve"> by [RFC7285], the GET-mode property map resource defined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 this document does make it easier for a client to download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large numbers of property values.  Accordingly, an ALTO Server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should limit GET-mode property maps to properties that </w:t>
      </w:r>
      <w:r w:rsidRPr="0069061A">
        <w:rPr>
          <w:rFonts w:ascii="Courier New" w:hAnsi="Courier New" w:cs="Courier New"/>
          <w:lang w:val="en-US"/>
        </w:rPr>
        <w:t>do not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contain sensitive data.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Section 12 </w:t>
      </w:r>
      <w:del w:id="358" w:author="BOUCADAIR Mohamed INNOV/NET" w:date="2021-12-15T15:19:00Z">
        <w:r w:rsidRPr="0069061A" w:rsidDel="004244C5">
          <w:rPr>
            <w:rFonts w:ascii="Courier New" w:hAnsi="Courier New" w:cs="Courier New"/>
            <w:lang w:val="en-US"/>
          </w:rPr>
          <w:delText xml:space="preserve">on IANA considerations of this document </w:delText>
        </w:r>
      </w:del>
      <w:r w:rsidRPr="0069061A">
        <w:rPr>
          <w:rFonts w:ascii="Courier New" w:hAnsi="Courier New" w:cs="Courier New"/>
          <w:lang w:val="en-US"/>
        </w:rPr>
        <w:t>specifies that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the ALTO service provider MUST be aware of the potential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sensitivity of exposed entity domains and properties.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Section 12.2.2.  </w:t>
      </w:r>
      <w:r w:rsidRPr="0069061A">
        <w:rPr>
          <w:rFonts w:ascii="Courier New" w:hAnsi="Courier New" w:cs="Courier New"/>
          <w:lang w:val="en-US"/>
        </w:rPr>
        <w:t>(ALTO Entity Domain Type Registration Process)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this document specifies that when the registration of an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domain type is requested at the IANA, the request MUST include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security considerations that show awareness of how the expose</w:t>
      </w:r>
      <w:r w:rsidRPr="0069061A">
        <w:rPr>
          <w:rFonts w:ascii="Courier New" w:hAnsi="Courier New" w:cs="Courier New"/>
          <w:lang w:val="en-US"/>
        </w:rPr>
        <w:t>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entity addresses may be related to private information about an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ALTO client or an infrastructure service provider.  Likewise,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Section 12.3.  (ALTO Entity Property Type Registry) of this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document specifies that when the registratio</w:t>
      </w:r>
      <w:r w:rsidRPr="0069061A">
        <w:rPr>
          <w:rFonts w:ascii="Courier New" w:hAnsi="Courier New" w:cs="Courier New"/>
          <w:lang w:val="en-US"/>
        </w:rPr>
        <w:t>n of a property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is requested at the IANA, the request MUST include security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considerations that explain why this property type is required for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ALTO-based operations.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The risk of ALTO information being leaked to malicious Clien</w:t>
      </w:r>
      <w:r w:rsidRPr="0069061A">
        <w:rPr>
          <w:rFonts w:ascii="Courier New" w:hAnsi="Courier New" w:cs="Courier New"/>
          <w:lang w:val="en-US"/>
        </w:rPr>
        <w:t>ts 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third parties </w:t>
      </w:r>
      <w:proofErr w:type="gramStart"/>
      <w:r w:rsidRPr="0069061A">
        <w:rPr>
          <w:rFonts w:ascii="Courier New" w:hAnsi="Courier New" w:cs="Courier New"/>
          <w:lang w:val="en-US"/>
        </w:rPr>
        <w:t>is</w:t>
      </w:r>
      <w:proofErr w:type="gramEnd"/>
      <w:r w:rsidRPr="0069061A">
        <w:rPr>
          <w:rFonts w:ascii="Courier New" w:hAnsi="Courier New" w:cs="Courier New"/>
          <w:lang w:val="en-US"/>
        </w:rPr>
        <w:t xml:space="preserve"> addressed similarly to Section 7 of [RFC8896].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ALTO </w:t>
      </w:r>
      <w:del w:id="359" w:author="BOUCADAIR Mohamed INNOV/NET" w:date="2021-12-15T14:02:00Z">
        <w:r w:rsidRPr="0069061A" w:rsidDel="00D13ABE">
          <w:rPr>
            <w:rFonts w:ascii="Courier New" w:hAnsi="Courier New" w:cs="Courier New"/>
            <w:lang w:val="en-US"/>
          </w:rPr>
          <w:delText xml:space="preserve">Clients </w:delText>
        </w:r>
      </w:del>
      <w:ins w:id="360" w:author="BOUCADAIR Mohamed INNOV/NET" w:date="2021-12-15T14:02:00Z">
        <w:r w:rsidR="00D13ABE">
          <w:rPr>
            <w:rFonts w:ascii="Courier New" w:hAnsi="Courier New" w:cs="Courier New"/>
            <w:lang w:val="en-US"/>
          </w:rPr>
          <w:t>c</w:t>
        </w:r>
        <w:r w:rsidR="00D13ABE" w:rsidRPr="0069061A">
          <w:rPr>
            <w:rFonts w:ascii="Courier New" w:hAnsi="Courier New" w:cs="Courier New"/>
            <w:lang w:val="en-US"/>
          </w:rPr>
          <w:t xml:space="preserve">lients </w:t>
        </w:r>
      </w:ins>
      <w:r w:rsidRPr="0069061A">
        <w:rPr>
          <w:rFonts w:ascii="Courier New" w:hAnsi="Courier New" w:cs="Courier New"/>
          <w:lang w:val="en-US"/>
        </w:rPr>
        <w:t xml:space="preserve">and </w:t>
      </w:r>
      <w:del w:id="361" w:author="BOUCADAIR Mohamed INNOV/NET" w:date="2021-12-15T14:02:00Z">
        <w:r w:rsidRPr="0069061A" w:rsidDel="00D13ABE">
          <w:rPr>
            <w:rFonts w:ascii="Courier New" w:hAnsi="Courier New" w:cs="Courier New"/>
            <w:lang w:val="en-US"/>
          </w:rPr>
          <w:delText xml:space="preserve">Servers </w:delText>
        </w:r>
      </w:del>
      <w:ins w:id="362" w:author="BOUCADAIR Mohamed INNOV/NET" w:date="2021-12-15T14:02:00Z">
        <w:r w:rsidR="00D13ABE">
          <w:rPr>
            <w:rFonts w:ascii="Courier New" w:hAnsi="Courier New" w:cs="Courier New"/>
            <w:lang w:val="en-US"/>
          </w:rPr>
          <w:t>s</w:t>
        </w:r>
        <w:r w:rsidR="00D13ABE" w:rsidRPr="0069061A">
          <w:rPr>
            <w:rFonts w:ascii="Courier New" w:hAnsi="Courier New" w:cs="Courier New"/>
            <w:lang w:val="en-US"/>
          </w:rPr>
          <w:t xml:space="preserve">ervers </w:t>
        </w:r>
      </w:ins>
      <w:r w:rsidRPr="0069061A">
        <w:rPr>
          <w:rFonts w:ascii="Courier New" w:hAnsi="Courier New" w:cs="Courier New"/>
          <w:lang w:val="en-US"/>
        </w:rPr>
        <w:t>SHOULD support TLS 1.3 [RFC8446].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12.  IANA Considerations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document defines additional application/alto-* media types.  It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defines an AL</w:t>
      </w:r>
      <w:r w:rsidRPr="0069061A">
        <w:rPr>
          <w:rFonts w:ascii="Courier New" w:hAnsi="Courier New" w:cs="Courier New"/>
          <w:lang w:val="en-US"/>
        </w:rPr>
        <w:t>TO Entity Domain Type Registry that extends the ALTO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Address Type Registry defined in [RFC7285].  It also defines an ALTO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 Property Type Registry that extends the ALTO endpoint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registry defined in [RFC7285].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12.1.  application/alto</w:t>
      </w:r>
      <w:r w:rsidRPr="0069061A">
        <w:rPr>
          <w:rFonts w:ascii="Courier New" w:hAnsi="Courier New" w:cs="Courier New"/>
          <w:lang w:val="en-US"/>
        </w:rPr>
        <w:t>-* Media Types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document updates the IANA Media Types Registry by registering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two additional ALTO media types, listed in Table 1.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49]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</w:t>
      </w:r>
      <w:r w:rsidRPr="0069061A">
        <w:rPr>
          <w:rFonts w:ascii="Courier New" w:hAnsi="Courier New" w:cs="Courier New"/>
          <w:lang w:val="en-US"/>
        </w:rPr>
        <w:t>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+=============+=========================+===============+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| Type        | Subtype                 | Specification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+=============+=========================+===============+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</w:t>
      </w:r>
      <w:r w:rsidRPr="0069061A">
        <w:rPr>
          <w:rFonts w:ascii="Courier New" w:hAnsi="Courier New" w:cs="Courier New"/>
          <w:lang w:val="en-US"/>
        </w:rPr>
        <w:t xml:space="preserve"> | application | </w:t>
      </w:r>
      <w:proofErr w:type="spellStart"/>
      <w:r w:rsidRPr="0069061A">
        <w:rPr>
          <w:rFonts w:ascii="Courier New" w:hAnsi="Courier New" w:cs="Courier New"/>
          <w:lang w:val="en-US"/>
        </w:rPr>
        <w:t>alto-propmap+json</w:t>
      </w:r>
      <w:proofErr w:type="spellEnd"/>
      <w:r w:rsidRPr="0069061A">
        <w:rPr>
          <w:rFonts w:ascii="Courier New" w:hAnsi="Courier New" w:cs="Courier New"/>
          <w:lang w:val="en-US"/>
        </w:rPr>
        <w:t xml:space="preserve">       | Section 7.1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+-------------+-------------------------+---------------+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| application | </w:t>
      </w:r>
      <w:proofErr w:type="spellStart"/>
      <w:r w:rsidRPr="0069061A">
        <w:rPr>
          <w:rFonts w:ascii="Courier New" w:hAnsi="Courier New" w:cs="Courier New"/>
          <w:lang w:val="en-US"/>
        </w:rPr>
        <w:t>alto-propmapparams+json</w:t>
      </w:r>
      <w:proofErr w:type="spellEnd"/>
      <w:r w:rsidRPr="0069061A">
        <w:rPr>
          <w:rFonts w:ascii="Courier New" w:hAnsi="Courier New" w:cs="Courier New"/>
          <w:lang w:val="en-US"/>
        </w:rPr>
        <w:t xml:space="preserve"> | Section 8.3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+-------------+-------------------------+-------------</w:t>
      </w:r>
      <w:r w:rsidRPr="0069061A">
        <w:rPr>
          <w:rFonts w:ascii="Courier New" w:hAnsi="Courier New" w:cs="Courier New"/>
          <w:lang w:val="en-US"/>
        </w:rPr>
        <w:t>--+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Table 1: Additional ALTO Media Types.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Type name: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application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Subtype name: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This document registers multiple subtypes, as listed in Table 1.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Required parameters: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n/a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Optional parameters: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n/a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</w:t>
      </w:r>
      <w:r w:rsidRPr="0069061A">
        <w:rPr>
          <w:rFonts w:ascii="Courier New" w:hAnsi="Courier New" w:cs="Courier New"/>
          <w:lang w:val="en-US"/>
        </w:rPr>
        <w:t xml:space="preserve">  Encoding considerations: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Encoding considerations are identical to those specified for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"application/json" media type.  See [RFC8259].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Security considerations: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Security considerations related to the generation and consumption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</w:t>
      </w:r>
      <w:r w:rsidRPr="0069061A">
        <w:rPr>
          <w:rFonts w:ascii="Courier New" w:hAnsi="Courier New" w:cs="Courier New"/>
          <w:lang w:val="en-US"/>
        </w:rPr>
        <w:t xml:space="preserve">  of ALTO Protocol messages are discussed in Section 15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[RFC7285].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Interoperability considerations: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This document specifies formats of conforming messages and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interpretation thereof.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Published specification: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This docu</w:t>
      </w:r>
      <w:r w:rsidRPr="0069061A">
        <w:rPr>
          <w:rFonts w:ascii="Courier New" w:hAnsi="Courier New" w:cs="Courier New"/>
          <w:lang w:val="en-US"/>
        </w:rPr>
        <w:t>ment is the specification for these media types; see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Table 1 for the section documenting each media type.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Applications that use this media type: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ALTO servers and ALTO clients either stand alone or are embedded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within other application</w:t>
      </w:r>
      <w:r w:rsidRPr="0069061A">
        <w:rPr>
          <w:rFonts w:ascii="Courier New" w:hAnsi="Courier New" w:cs="Courier New"/>
          <w:lang w:val="en-US"/>
        </w:rPr>
        <w:t>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Additional information: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Magic number(s):  n/a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File extension(s):  This document uses the mime type to refer 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protocol messages and thus does not require a file extension.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</w:t>
      </w:r>
      <w:r w:rsidRPr="0069061A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50]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Macintosh file type code(s):  n/a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Person &amp; email address to contact for further information: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See Authors' Addresses section.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Intended usa</w:t>
      </w:r>
      <w:r w:rsidRPr="0069061A">
        <w:rPr>
          <w:rFonts w:ascii="Courier New" w:hAnsi="Courier New" w:cs="Courier New"/>
          <w:lang w:val="en-US"/>
        </w:rPr>
        <w:t>ge: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COMMON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Restrictions on usage: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n/a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Author: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See Authors' Addresses section.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Change controller: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Internet Engineering Task Force (mailto:iesg@ietf.org).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12.2.  ALTO Entity Domain Type Registry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document requests</w:t>
      </w:r>
      <w:r w:rsidRPr="0069061A">
        <w:rPr>
          <w:rFonts w:ascii="Courier New" w:hAnsi="Courier New" w:cs="Courier New"/>
          <w:lang w:val="en-US"/>
        </w:rPr>
        <w:t xml:space="preserve"> IANA to create and maintain the "ALTO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 Type Registry", listed in Table 2.  The first line lists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information items that must be provided with each registered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 type.  Section 12.2.2 specifies how to document these items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</w:t>
      </w:r>
      <w:r w:rsidRPr="0069061A">
        <w:rPr>
          <w:rFonts w:ascii="Courier New" w:hAnsi="Courier New" w:cs="Courier New"/>
          <w:lang w:val="en-US"/>
        </w:rPr>
        <w:t xml:space="preserve"> and provides guidance on the security considerations item that must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be documented in addition.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+==========+===========+=============+======================+=======+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</w:t>
      </w:r>
      <w:proofErr w:type="spellStart"/>
      <w:r w:rsidRPr="0069061A">
        <w:rPr>
          <w:rFonts w:ascii="Courier New" w:hAnsi="Courier New" w:cs="Courier New"/>
          <w:lang w:val="en-US"/>
        </w:rPr>
        <w:t>Identifier|Entity</w:t>
      </w:r>
      <w:proofErr w:type="spellEnd"/>
      <w:r w:rsidRPr="0069061A">
        <w:rPr>
          <w:rFonts w:ascii="Courier New" w:hAnsi="Courier New" w:cs="Courier New"/>
          <w:lang w:val="en-US"/>
        </w:rPr>
        <w:t xml:space="preserve">     |Hierarchy </w:t>
      </w:r>
      <w:proofErr w:type="gramStart"/>
      <w:r w:rsidRPr="0069061A">
        <w:rPr>
          <w:rFonts w:ascii="Courier New" w:hAnsi="Courier New" w:cs="Courier New"/>
          <w:lang w:val="en-US"/>
        </w:rPr>
        <w:t>&amp;  |</w:t>
      </w:r>
      <w:proofErr w:type="gramEnd"/>
      <w:r w:rsidRPr="0069061A">
        <w:rPr>
          <w:rFonts w:ascii="Courier New" w:hAnsi="Courier New" w:cs="Courier New"/>
          <w:lang w:val="en-US"/>
        </w:rPr>
        <w:t xml:space="preserve">Media Type of </w:t>
      </w:r>
      <w:proofErr w:type="spellStart"/>
      <w:r w:rsidRPr="0069061A">
        <w:rPr>
          <w:rFonts w:ascii="Courier New" w:hAnsi="Courier New" w:cs="Courier New"/>
          <w:lang w:val="en-US"/>
        </w:rPr>
        <w:t>Defining|Mapping</w:t>
      </w:r>
      <w:proofErr w:type="spellEnd"/>
      <w:r w:rsidRPr="0069061A">
        <w:rPr>
          <w:rFonts w:ascii="Courier New" w:hAnsi="Courier New" w:cs="Courier New"/>
          <w:lang w:val="en-US"/>
        </w:rPr>
        <w:t>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     </w:t>
      </w:r>
      <w:r w:rsidRPr="0069061A">
        <w:rPr>
          <w:rFonts w:ascii="Courier New" w:hAnsi="Courier New" w:cs="Courier New"/>
          <w:lang w:val="en-US"/>
        </w:rPr>
        <w:t xml:space="preserve">    |Identifier |</w:t>
      </w:r>
      <w:proofErr w:type="gramStart"/>
      <w:r w:rsidRPr="0069061A">
        <w:rPr>
          <w:rFonts w:ascii="Courier New" w:hAnsi="Courier New" w:cs="Courier New"/>
          <w:lang w:val="en-US"/>
        </w:rPr>
        <w:t>Inheritance  |</w:t>
      </w:r>
      <w:proofErr w:type="gramEnd"/>
      <w:r w:rsidRPr="0069061A">
        <w:rPr>
          <w:rFonts w:ascii="Courier New" w:hAnsi="Courier New" w:cs="Courier New"/>
          <w:lang w:val="en-US"/>
        </w:rPr>
        <w:t>Resource              |to ALTO|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         |Encoding   |             |                      |Address|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         |           |             |                      |Type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+==========+===========+=============+======</w:t>
      </w:r>
      <w:r w:rsidRPr="0069061A">
        <w:rPr>
          <w:rFonts w:ascii="Courier New" w:hAnsi="Courier New" w:cs="Courier New"/>
          <w:lang w:val="en-US"/>
        </w:rPr>
        <w:t>================+=======+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|ipv4      |See </w:t>
      </w:r>
      <w:proofErr w:type="spellStart"/>
      <w:r w:rsidRPr="0069061A">
        <w:rPr>
          <w:rFonts w:ascii="Courier New" w:hAnsi="Courier New" w:cs="Courier New"/>
          <w:lang w:val="en-US"/>
        </w:rPr>
        <w:t>Section|See</w:t>
      </w:r>
      <w:proofErr w:type="spellEnd"/>
      <w:r w:rsidRPr="0069061A">
        <w:rPr>
          <w:rFonts w:ascii="Courier New" w:hAnsi="Courier New" w:cs="Courier New"/>
          <w:lang w:val="en-US"/>
        </w:rPr>
        <w:t xml:space="preserve">          |application/alto-     |true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         |6.1.1      |Section 6.1.3|networkmap+json       |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+----------+-----------+-------------+----------------------+-------+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|ipv6   </w:t>
      </w:r>
      <w:r w:rsidRPr="0069061A">
        <w:rPr>
          <w:rFonts w:ascii="Courier New" w:hAnsi="Courier New" w:cs="Courier New"/>
          <w:lang w:val="en-US"/>
        </w:rPr>
        <w:t xml:space="preserve">   |See </w:t>
      </w:r>
      <w:proofErr w:type="spellStart"/>
      <w:r w:rsidRPr="0069061A">
        <w:rPr>
          <w:rFonts w:ascii="Courier New" w:hAnsi="Courier New" w:cs="Courier New"/>
          <w:lang w:val="en-US"/>
        </w:rPr>
        <w:t>Section|See</w:t>
      </w:r>
      <w:proofErr w:type="spellEnd"/>
      <w:r w:rsidRPr="0069061A">
        <w:rPr>
          <w:rFonts w:ascii="Courier New" w:hAnsi="Courier New" w:cs="Courier New"/>
          <w:lang w:val="en-US"/>
        </w:rPr>
        <w:t xml:space="preserve">          |application/alto-     |true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         |6.1.2      |Section 6.1.3|networkmap+json       |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+----------+-----------+-------------+----------------------+-------+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 xml:space="preserve">       |See        |None         |applica</w:t>
      </w:r>
      <w:r w:rsidRPr="0069061A">
        <w:rPr>
          <w:rFonts w:ascii="Courier New" w:hAnsi="Courier New" w:cs="Courier New"/>
          <w:lang w:val="en-US"/>
        </w:rPr>
        <w:t>tion/alto-     |</w:t>
      </w:r>
      <w:proofErr w:type="gramStart"/>
      <w:r w:rsidRPr="0069061A">
        <w:rPr>
          <w:rFonts w:ascii="Courier New" w:hAnsi="Courier New" w:cs="Courier New"/>
          <w:lang w:val="en-US"/>
        </w:rPr>
        <w:t>false  |</w:t>
      </w:r>
      <w:proofErr w:type="gram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         |Section 6.2|             |</w:t>
      </w:r>
      <w:proofErr w:type="spellStart"/>
      <w:r w:rsidRPr="0069061A">
        <w:rPr>
          <w:rFonts w:ascii="Courier New" w:hAnsi="Courier New" w:cs="Courier New"/>
          <w:lang w:val="en-US"/>
        </w:rPr>
        <w:t>networkmap+json</w:t>
      </w:r>
      <w:proofErr w:type="spellEnd"/>
      <w:r w:rsidRPr="0069061A">
        <w:rPr>
          <w:rFonts w:ascii="Courier New" w:hAnsi="Courier New" w:cs="Courier New"/>
          <w:lang w:val="en-US"/>
        </w:rPr>
        <w:t xml:space="preserve">       |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+----------+-----------+-------------+----------------------+-------+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</w:t>
      </w:r>
      <w:proofErr w:type="spellStart"/>
      <w:r w:rsidRPr="0069061A">
        <w:rPr>
          <w:rFonts w:ascii="Courier New" w:hAnsi="Courier New" w:cs="Courier New"/>
          <w:lang w:val="en-US"/>
        </w:rPr>
        <w:t>priv</w:t>
      </w:r>
      <w:proofErr w:type="spellEnd"/>
      <w:r w:rsidRPr="0069061A">
        <w:rPr>
          <w:rFonts w:ascii="Courier New" w:hAnsi="Courier New" w:cs="Courier New"/>
          <w:lang w:val="en-US"/>
        </w:rPr>
        <w:t xml:space="preserve">:     |Private </w:t>
      </w:r>
      <w:proofErr w:type="spellStart"/>
      <w:r w:rsidRPr="0069061A">
        <w:rPr>
          <w:rFonts w:ascii="Courier New" w:hAnsi="Courier New" w:cs="Courier New"/>
          <w:lang w:val="en-US"/>
        </w:rPr>
        <w:t>Use|Private</w:t>
      </w:r>
      <w:proofErr w:type="spellEnd"/>
      <w:r w:rsidRPr="0069061A">
        <w:rPr>
          <w:rFonts w:ascii="Courier New" w:hAnsi="Courier New" w:cs="Courier New"/>
          <w:lang w:val="en-US"/>
        </w:rPr>
        <w:t xml:space="preserve"> </w:t>
      </w:r>
      <w:proofErr w:type="gramStart"/>
      <w:r w:rsidRPr="0069061A">
        <w:rPr>
          <w:rFonts w:ascii="Courier New" w:hAnsi="Courier New" w:cs="Courier New"/>
          <w:lang w:val="en-US"/>
        </w:rPr>
        <w:t>Use  |</w:t>
      </w:r>
      <w:proofErr w:type="gramEnd"/>
      <w:r w:rsidRPr="0069061A">
        <w:rPr>
          <w:rFonts w:ascii="Courier New" w:hAnsi="Courier New" w:cs="Courier New"/>
          <w:lang w:val="en-US"/>
        </w:rPr>
        <w:t>Private Use           |Private|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       </w:t>
      </w:r>
      <w:r w:rsidRPr="0069061A">
        <w:rPr>
          <w:rFonts w:ascii="Courier New" w:hAnsi="Courier New" w:cs="Courier New"/>
          <w:lang w:val="en-US"/>
        </w:rPr>
        <w:t xml:space="preserve">  |           |             |                      |Use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+----------+-----------+-------------+----------------------+-------+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 Table 2: ALTO Entity Domain Types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</w:t>
      </w:r>
      <w:r w:rsidRPr="0069061A">
        <w:rPr>
          <w:rFonts w:ascii="Courier New" w:hAnsi="Courier New" w:cs="Courier New"/>
          <w:lang w:val="en-US"/>
        </w:rPr>
        <w:t xml:space="preserve">  [</w:t>
      </w:r>
      <w:proofErr w:type="gramEnd"/>
      <w:r w:rsidRPr="0069061A">
        <w:rPr>
          <w:rFonts w:ascii="Courier New" w:hAnsi="Courier New" w:cs="Courier New"/>
          <w:lang w:val="en-US"/>
        </w:rPr>
        <w:t>Page 51]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registry serves two purposes.  First, it ensures uniqueness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identifiers referring to ALTO entity domain types.  Second, it states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requirements for</w:t>
      </w:r>
      <w:r w:rsidRPr="0069061A">
        <w:rPr>
          <w:rFonts w:ascii="Courier New" w:hAnsi="Courier New" w:cs="Courier New"/>
          <w:lang w:val="en-US"/>
        </w:rPr>
        <w:t xml:space="preserve"> allocated entity domain types.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As specified in Section 5.1.1, identifiers prefixed with "</w:t>
      </w:r>
      <w:proofErr w:type="spellStart"/>
      <w:r w:rsidRPr="0069061A">
        <w:rPr>
          <w:rFonts w:ascii="Courier New" w:hAnsi="Courier New" w:cs="Courier New"/>
          <w:lang w:val="en-US"/>
        </w:rPr>
        <w:t>priv</w:t>
      </w:r>
      <w:proofErr w:type="spellEnd"/>
      <w:r w:rsidRPr="0069061A">
        <w:rPr>
          <w:rFonts w:ascii="Courier New" w:hAnsi="Courier New" w:cs="Courier New"/>
          <w:lang w:val="en-US"/>
        </w:rPr>
        <w:t>:" are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reserved for Private Use without a need to register with IANA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12.2.1.  Consistency Procedure between ALTO Address Type Registry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ALTO E</w:t>
      </w:r>
      <w:r w:rsidRPr="0069061A">
        <w:rPr>
          <w:rFonts w:ascii="Courier New" w:hAnsi="Courier New" w:cs="Courier New"/>
          <w:lang w:val="en-US"/>
        </w:rPr>
        <w:t>ntity Domain Type Registry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One potential issue of introducing the "ALTO Entity Domain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Registry" is its relationship with the "ALTO Address Types Registry"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already defined in Section 14.4 of [RFC7285].  In particular,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 identifier</w:t>
      </w:r>
      <w:r w:rsidRPr="0069061A">
        <w:rPr>
          <w:rFonts w:ascii="Courier New" w:hAnsi="Courier New" w:cs="Courier New"/>
          <w:lang w:val="en-US"/>
        </w:rPr>
        <w:t xml:space="preserve"> of a type of an entity domain registered in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"ALTO Entity Domain Type Registry" MAY match an address type defined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 "ALTO Address Type Registry".  It is necessary to precisely define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and guarantee the consistency between "ALTO Address Type Re</w:t>
      </w:r>
      <w:r w:rsidRPr="0069061A">
        <w:rPr>
          <w:rFonts w:ascii="Courier New" w:hAnsi="Courier New" w:cs="Courier New"/>
          <w:lang w:val="en-US"/>
        </w:rPr>
        <w:t>gistry"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and "ALTO Entity Domain Registry".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We define that the ALTO Entity Domain Type Registry is consistent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with ALTO Address Type Registry if two conditions are satisfied: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When an address type is already or able to be registered in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</w:t>
      </w:r>
      <w:r w:rsidRPr="0069061A">
        <w:rPr>
          <w:rFonts w:ascii="Courier New" w:hAnsi="Courier New" w:cs="Courier New"/>
          <w:lang w:val="en-US"/>
        </w:rPr>
        <w:t xml:space="preserve">     ALTO Address Type Registry [RFC7285], the same identifier MUST be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used when a corresponding entity domain type is registered in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ALTO Entity Domain Type Registry.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If an ALTO entity domain type has the same identifier as an ALTO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</w:t>
      </w:r>
      <w:r w:rsidRPr="0069061A">
        <w:rPr>
          <w:rFonts w:ascii="Courier New" w:hAnsi="Courier New" w:cs="Courier New"/>
          <w:lang w:val="en-US"/>
        </w:rPr>
        <w:t xml:space="preserve">     address type, their addresses encoding MUST be compatible.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To achieve this consistency, the following items MUST be checked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before registering a new ALTO entity domain type in a future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document: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Whether the ALTO Address Type Registry </w:t>
      </w:r>
      <w:r w:rsidRPr="0069061A">
        <w:rPr>
          <w:rFonts w:ascii="Courier New" w:hAnsi="Courier New" w:cs="Courier New"/>
          <w:lang w:val="en-US"/>
        </w:rPr>
        <w:t>contains an address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that can be used as an identifier for the candidate entity domain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type identifier.  This has been done for the identifiers "ipv4"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and "ipv6" of Table 2.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Whether the candidate entity domain type identifier c</w:t>
      </w:r>
      <w:r w:rsidRPr="0069061A">
        <w:rPr>
          <w:rFonts w:ascii="Courier New" w:hAnsi="Courier New" w:cs="Courier New"/>
          <w:lang w:val="en-US"/>
        </w:rPr>
        <w:t>an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potentially be an endpoint address type, as defined in Sections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2.1 and 2.2 of [RFC7285].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When a new ALTO entity domain type is registered, the consistency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with the ALTO Address Type Registry MUST be ensured by the following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proced</w:t>
      </w:r>
      <w:r w:rsidRPr="0069061A">
        <w:rPr>
          <w:rFonts w:ascii="Courier New" w:hAnsi="Courier New" w:cs="Courier New"/>
          <w:lang w:val="en-US"/>
        </w:rPr>
        <w:t>ure: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52]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Test: Do corresponding entity domain type identifiers match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known "network" addres</w:t>
      </w:r>
      <w:r w:rsidRPr="0069061A">
        <w:rPr>
          <w:rFonts w:ascii="Courier New" w:hAnsi="Courier New" w:cs="Courier New"/>
          <w:lang w:val="en-US"/>
        </w:rPr>
        <w:t>s type?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-  If yes (e.g., cell, </w:t>
      </w:r>
      <w:proofErr w:type="gramStart"/>
      <w:r w:rsidRPr="0069061A">
        <w:rPr>
          <w:rFonts w:ascii="Courier New" w:hAnsi="Courier New" w:cs="Courier New"/>
          <w:lang w:val="en-US"/>
        </w:rPr>
        <w:t>MAC</w:t>
      </w:r>
      <w:proofErr w:type="gramEnd"/>
      <w:r w:rsidRPr="0069061A">
        <w:rPr>
          <w:rFonts w:ascii="Courier New" w:hAnsi="Courier New" w:cs="Courier New"/>
          <w:lang w:val="en-US"/>
        </w:rPr>
        <w:t xml:space="preserve"> or socket addresses):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69061A">
        <w:rPr>
          <w:rFonts w:ascii="Courier New" w:hAnsi="Courier New" w:cs="Courier New"/>
          <w:lang w:val="en-US"/>
        </w:rPr>
        <w:t>o  Test</w:t>
      </w:r>
      <w:proofErr w:type="gramEnd"/>
      <w:r w:rsidRPr="0069061A">
        <w:rPr>
          <w:rFonts w:ascii="Courier New" w:hAnsi="Courier New" w:cs="Courier New"/>
          <w:lang w:val="en-US"/>
        </w:rPr>
        <w:t>: Is such an address type present in the ALTO Address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Type Registry?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+  If yes: Set the new ALTO entity domain type identifier 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be th</w:t>
      </w:r>
      <w:r w:rsidRPr="0069061A">
        <w:rPr>
          <w:rFonts w:ascii="Courier New" w:hAnsi="Courier New" w:cs="Courier New"/>
          <w:lang w:val="en-US"/>
        </w:rPr>
        <w:t>e found ALTO address type identifier.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+  If no: Define a new ALTO entity domain type identifier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and use it to register a new address type in the ALTO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Address Type Registry following Section 14.4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</w:t>
      </w:r>
      <w:r w:rsidRPr="0069061A">
        <w:rPr>
          <w:rFonts w:ascii="Courier New" w:hAnsi="Courier New" w:cs="Courier New"/>
          <w:lang w:val="en-US"/>
        </w:rPr>
        <w:t>[RFC7285].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69061A">
        <w:rPr>
          <w:rFonts w:ascii="Courier New" w:hAnsi="Courier New" w:cs="Courier New"/>
          <w:lang w:val="en-US"/>
        </w:rPr>
        <w:t>o  Use</w:t>
      </w:r>
      <w:proofErr w:type="gramEnd"/>
      <w:r w:rsidRPr="0069061A">
        <w:rPr>
          <w:rFonts w:ascii="Courier New" w:hAnsi="Courier New" w:cs="Courier New"/>
          <w:lang w:val="en-US"/>
        </w:rPr>
        <w:t xml:space="preserve"> the new ALTO entity domain type identifier to register 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new ALTO entity domain type in the ALTO Entity Domain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Registry following Section 12.2.2 of this document.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-  If no (e.g., 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 xml:space="preserve"> name, </w:t>
      </w:r>
      <w:proofErr w:type="spellStart"/>
      <w:r w:rsidRPr="0069061A">
        <w:rPr>
          <w:rFonts w:ascii="Courier New" w:hAnsi="Courier New" w:cs="Courier New"/>
          <w:lang w:val="en-US"/>
        </w:rPr>
        <w:t>ane</w:t>
      </w:r>
      <w:proofErr w:type="spellEnd"/>
      <w:r w:rsidRPr="0069061A">
        <w:rPr>
          <w:rFonts w:ascii="Courier New" w:hAnsi="Courier New" w:cs="Courier New"/>
          <w:lang w:val="en-US"/>
        </w:rPr>
        <w:t xml:space="preserve"> name or country code): Proceed with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the ALTO Entity Domain Type registration as described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Section 12.2.2.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12.2.2.  ALTO Entity Domain Type Registration Process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New ALTO entity domain types are assigned after IETF Review [RFC8126]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to ensure that proper documentation regarding the new ALTO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domain types and their security considerations has been provided.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RFCs defining new entity domain types SHOULD indicate how an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 a registered type of domain is encoded a</w:t>
      </w:r>
      <w:r w:rsidRPr="0069061A">
        <w:rPr>
          <w:rFonts w:ascii="Courier New" w:hAnsi="Courier New" w:cs="Courier New"/>
          <w:lang w:val="en-US"/>
        </w:rPr>
        <w:t xml:space="preserve">s an </w:t>
      </w:r>
      <w:proofErr w:type="spellStart"/>
      <w:r w:rsidRPr="0069061A">
        <w:rPr>
          <w:rFonts w:ascii="Courier New" w:hAnsi="Courier New" w:cs="Courier New"/>
          <w:lang w:val="en-US"/>
        </w:rPr>
        <w:t>EntityID</w:t>
      </w:r>
      <w:proofErr w:type="spellEnd"/>
      <w:r w:rsidRPr="0069061A">
        <w:rPr>
          <w:rFonts w:ascii="Courier New" w:hAnsi="Courier New" w:cs="Courier New"/>
          <w:lang w:val="en-US"/>
        </w:rPr>
        <w:t>, and, if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applicable, the rules defining the entity hierarchy and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inheritance.  Updates and deletions of ALTO entity domains types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follow the same procedure.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Registered ALTO entity domain type identifiers MUST conform to </w:t>
      </w:r>
      <w:r w:rsidRPr="0069061A">
        <w:rPr>
          <w:rFonts w:ascii="Courier New" w:hAnsi="Courier New" w:cs="Courier New"/>
          <w:lang w:val="en-US"/>
        </w:rPr>
        <w:t>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syntactical requirements specified in Section 5.1.2.  Identifiers are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to be recorded and displayed as strings.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Requests to the IANA to add a new value to the Entity Domain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registry MUST include the following information: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Identi</w:t>
      </w:r>
      <w:r w:rsidRPr="0069061A">
        <w:rPr>
          <w:rFonts w:ascii="Courier New" w:hAnsi="Courier New" w:cs="Courier New"/>
          <w:lang w:val="en-US"/>
        </w:rPr>
        <w:t>fier: The name of the desired ALTO entity domain type.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Entity Identifier Encoding: The procedure for encoding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identifier of an entity of the registered domain type as an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69061A">
        <w:rPr>
          <w:rFonts w:ascii="Courier New" w:hAnsi="Courier New" w:cs="Courier New"/>
          <w:lang w:val="en-US"/>
        </w:rPr>
        <w:t>EntityID</w:t>
      </w:r>
      <w:proofErr w:type="spellEnd"/>
      <w:r w:rsidRPr="0069061A">
        <w:rPr>
          <w:rFonts w:ascii="Courier New" w:hAnsi="Courier New" w:cs="Courier New"/>
          <w:lang w:val="en-US"/>
        </w:rPr>
        <w:t xml:space="preserve"> (see Section 5.1.3).  If corresponding entity identifi</w:t>
      </w:r>
      <w:r w:rsidRPr="0069061A">
        <w:rPr>
          <w:rFonts w:ascii="Courier New" w:hAnsi="Courier New" w:cs="Courier New"/>
          <w:lang w:val="en-US"/>
        </w:rPr>
        <w:t>ers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of an entity domain type match a known "network" address type,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53]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Entity Identifier En</w:t>
      </w:r>
      <w:r w:rsidRPr="0069061A">
        <w:rPr>
          <w:rFonts w:ascii="Courier New" w:hAnsi="Courier New" w:cs="Courier New"/>
          <w:lang w:val="en-US"/>
        </w:rPr>
        <w:t>coding of this domain identifier MUST include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both Address Encoding and Prefix Encoding of the same identifier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registered in the ALTO Address Type Registry [RFC7285].  To define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properties, an individual entity identifier and the correspo</w:t>
      </w:r>
      <w:r w:rsidRPr="0069061A">
        <w:rPr>
          <w:rFonts w:ascii="Courier New" w:hAnsi="Courier New" w:cs="Courier New"/>
          <w:lang w:val="en-US"/>
        </w:rPr>
        <w:t>nding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full-length prefix MUST be considered aliases for the same entity.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Hierarchy: If the entities form a hierarchy, the procedure for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determining that hierarchy.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Inheritance: If entities can inherit property values from other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</w:t>
      </w:r>
      <w:r w:rsidRPr="0069061A">
        <w:rPr>
          <w:rFonts w:ascii="Courier New" w:hAnsi="Courier New" w:cs="Courier New"/>
          <w:lang w:val="en-US"/>
        </w:rPr>
        <w:t xml:space="preserve">    entities, the procedure for determining that inheritance.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Media type of defining information resource: Some entity domain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types allow an entity domain name to be combined with an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information resource name to define a resource-specifi</w:t>
      </w:r>
      <w:r w:rsidRPr="0069061A">
        <w:rPr>
          <w:rFonts w:ascii="Courier New" w:hAnsi="Courier New" w:cs="Courier New"/>
          <w:lang w:val="en-US"/>
        </w:rPr>
        <w:t>c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domain.  Such an information resource is called "defining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information resource", defined in Section 4.6.  The authorized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media type of a defining information resources MUST be unique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MUST be specified in the document de</w:t>
      </w:r>
      <w:r w:rsidRPr="0069061A">
        <w:rPr>
          <w:rFonts w:ascii="Courier New" w:hAnsi="Courier New" w:cs="Courier New"/>
          <w:lang w:val="en-US"/>
        </w:rPr>
        <w:t>fining the entity domain type.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When an entity domain type allows combinations with defining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resources, this MUST be indicated here, together with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authorized media type for the defining resources.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Mapping to ALTO Address Type: A</w:t>
      </w:r>
      <w:r w:rsidRPr="0069061A">
        <w:rPr>
          <w:rFonts w:ascii="Courier New" w:hAnsi="Courier New" w:cs="Courier New"/>
          <w:lang w:val="en-US"/>
        </w:rPr>
        <w:t xml:space="preserve"> </w:t>
      </w:r>
      <w:proofErr w:type="spellStart"/>
      <w:r w:rsidRPr="0069061A">
        <w:rPr>
          <w:rFonts w:ascii="Courier New" w:hAnsi="Courier New" w:cs="Courier New"/>
          <w:lang w:val="en-US"/>
        </w:rPr>
        <w:t>boolean</w:t>
      </w:r>
      <w:proofErr w:type="spellEnd"/>
      <w:r w:rsidRPr="0069061A">
        <w:rPr>
          <w:rFonts w:ascii="Courier New" w:hAnsi="Courier New" w:cs="Courier New"/>
          <w:lang w:val="en-US"/>
        </w:rPr>
        <w:t xml:space="preserve"> value to indicate if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entity domain type can be mapped to the ALTO address type with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same identifier.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Security Considerations: In some usage scenarios,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identifiers carried in ALTO Protocol messages may reveal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information about an ALTO client or an ALTO service provider.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Applications and ALTO service providers using addresses of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registered type should be cognizant of how (or if) the addressing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scheme relates to private information an</w:t>
      </w:r>
      <w:r w:rsidRPr="0069061A">
        <w:rPr>
          <w:rFonts w:ascii="Courier New" w:hAnsi="Courier New" w:cs="Courier New"/>
          <w:lang w:val="en-US"/>
        </w:rPr>
        <w:t>d network proximity.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specification requests registration of the identifiers "ipv4",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"ipv6" and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", as shown in Table 2.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12.3.  ALTO Entity Property Type Registry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document requests IANA to create and maintain the "ALTO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</w:t>
      </w:r>
      <w:r w:rsidRPr="0069061A">
        <w:rPr>
          <w:rFonts w:ascii="Courier New" w:hAnsi="Courier New" w:cs="Courier New"/>
          <w:lang w:val="en-US"/>
        </w:rPr>
        <w:t>perty Type Registry", listed in Table 3.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54]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registry extends the "ALTO Endpoint Property Ty</w:t>
      </w:r>
      <w:r w:rsidRPr="0069061A">
        <w:rPr>
          <w:rFonts w:ascii="Courier New" w:hAnsi="Courier New" w:cs="Courier New"/>
          <w:lang w:val="en-US"/>
        </w:rPr>
        <w:t>pe Registry",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defined in [RFC7285], in that a property type is defined on one 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more entity domains, rather than just on IPv4 and IPv6 Internet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address domains.  An entry in this registry is an ALTO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property type defined in Section 5.2.</w:t>
      </w:r>
      <w:r w:rsidRPr="0069061A">
        <w:rPr>
          <w:rFonts w:ascii="Courier New" w:hAnsi="Courier New" w:cs="Courier New"/>
          <w:lang w:val="en-US"/>
        </w:rPr>
        <w:t>1.  Thus, a registered ALTO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 property type identifier MUST conform to the syntactical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requirements specified in that section.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As specified in Section 5.2.1, identifiers prefixed with "</w:t>
      </w:r>
      <w:proofErr w:type="spellStart"/>
      <w:r w:rsidRPr="0069061A">
        <w:rPr>
          <w:rFonts w:ascii="Courier New" w:hAnsi="Courier New" w:cs="Courier New"/>
          <w:lang w:val="en-US"/>
        </w:rPr>
        <w:t>priv</w:t>
      </w:r>
      <w:proofErr w:type="spellEnd"/>
      <w:r w:rsidRPr="0069061A">
        <w:rPr>
          <w:rFonts w:ascii="Courier New" w:hAnsi="Courier New" w:cs="Courier New"/>
          <w:lang w:val="en-US"/>
        </w:rPr>
        <w:t>:" are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reserved for Private Use without a need to</w:t>
      </w:r>
      <w:r w:rsidRPr="0069061A">
        <w:rPr>
          <w:rFonts w:ascii="Courier New" w:hAnsi="Courier New" w:cs="Courier New"/>
          <w:lang w:val="en-US"/>
        </w:rPr>
        <w:t xml:space="preserve"> register with IANA.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first line of Table 3 lists information items that must be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provided with each registered entity property type.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+============+====================+=================================+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Identifier | Intended Semantics | </w:t>
      </w:r>
      <w:r w:rsidRPr="0069061A">
        <w:rPr>
          <w:rFonts w:ascii="Courier New" w:hAnsi="Courier New" w:cs="Courier New"/>
          <w:lang w:val="en-US"/>
        </w:rPr>
        <w:t>Media Type of            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           |                    | Defining Resource        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+============+====================+=================================+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 xml:space="preserve">        | See Section </w:t>
      </w:r>
      <w:proofErr w:type="gramStart"/>
      <w:r w:rsidRPr="0069061A">
        <w:rPr>
          <w:rFonts w:ascii="Courier New" w:hAnsi="Courier New" w:cs="Courier New"/>
          <w:lang w:val="en-US"/>
        </w:rPr>
        <w:t>7.1.1  |</w:t>
      </w:r>
      <w:proofErr w:type="gramEnd"/>
      <w:r w:rsidRPr="0069061A">
        <w:rPr>
          <w:rFonts w:ascii="Courier New" w:hAnsi="Courier New" w:cs="Courier New"/>
          <w:lang w:val="en-US"/>
        </w:rPr>
        <w:t xml:space="preserve"> application/alto-        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r w:rsidRPr="0069061A">
        <w:rPr>
          <w:rFonts w:ascii="Courier New" w:hAnsi="Courier New" w:cs="Courier New"/>
          <w:lang w:val="en-US"/>
        </w:rPr>
        <w:t xml:space="preserve">|            | of [RFC7285]       | </w:t>
      </w:r>
      <w:proofErr w:type="spellStart"/>
      <w:r w:rsidRPr="0069061A">
        <w:rPr>
          <w:rFonts w:ascii="Courier New" w:hAnsi="Courier New" w:cs="Courier New"/>
          <w:lang w:val="en-US"/>
        </w:rPr>
        <w:t>networkmap+json</w:t>
      </w:r>
      <w:proofErr w:type="spellEnd"/>
      <w:r w:rsidRPr="0069061A">
        <w:rPr>
          <w:rFonts w:ascii="Courier New" w:hAnsi="Courier New" w:cs="Courier New"/>
          <w:lang w:val="en-US"/>
        </w:rPr>
        <w:t xml:space="preserve">          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+------------+--------------------+---------------------------------+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</w:t>
      </w:r>
      <w:proofErr w:type="spellStart"/>
      <w:r w:rsidRPr="0069061A">
        <w:rPr>
          <w:rFonts w:ascii="Courier New" w:hAnsi="Courier New" w:cs="Courier New"/>
          <w:lang w:val="en-US"/>
        </w:rPr>
        <w:t>priv</w:t>
      </w:r>
      <w:proofErr w:type="spellEnd"/>
      <w:r w:rsidRPr="0069061A">
        <w:rPr>
          <w:rFonts w:ascii="Courier New" w:hAnsi="Courier New" w:cs="Courier New"/>
          <w:lang w:val="en-US"/>
        </w:rPr>
        <w:t>:      | Private Use        | Private Use              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+------------+--------------------+--</w:t>
      </w:r>
      <w:r w:rsidRPr="0069061A">
        <w:rPr>
          <w:rFonts w:ascii="Courier New" w:hAnsi="Courier New" w:cs="Courier New"/>
          <w:lang w:val="en-US"/>
        </w:rPr>
        <w:t>-------------------------------+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      Table 3: ALTO Entity Property Types.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New ALTO entity property types are assigned after IETF Review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[RFC8126] to ensure that proper documentation regarding the new ALTO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entity property types an</w:t>
      </w:r>
      <w:r w:rsidRPr="0069061A">
        <w:rPr>
          <w:rFonts w:ascii="Courier New" w:hAnsi="Courier New" w:cs="Courier New"/>
          <w:lang w:val="en-US"/>
        </w:rPr>
        <w:t>d their security considerations has been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provided.  RFCs defining new entity property types SHOULD indicate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how a property of a registered type is encoded as a property name.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Updates and deletions of ALTO entity property types follow the same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</w:t>
      </w:r>
      <w:r w:rsidRPr="0069061A">
        <w:rPr>
          <w:rFonts w:ascii="Courier New" w:hAnsi="Courier New" w:cs="Courier New"/>
          <w:lang w:val="en-US"/>
        </w:rPr>
        <w:t>rocedure.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Requests to the IANA to add a new value to the registry MUST include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following information: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Identifier: The identifier for the desired ALTO entity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type.  The format MUST be as defined in Section 5.2.1 of this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</w:t>
      </w:r>
      <w:r w:rsidRPr="0069061A">
        <w:rPr>
          <w:rFonts w:ascii="Courier New" w:hAnsi="Courier New" w:cs="Courier New"/>
          <w:lang w:val="en-US"/>
        </w:rPr>
        <w:t xml:space="preserve">  document.  It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Intended Semantics: ALTO entity properties carry with them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semantics to guide their usage by ALTO clients.  Hence, a document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defining a new type SHOULD provide guidance to both ALTO service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providers and applicatio</w:t>
      </w:r>
      <w:r w:rsidRPr="0069061A">
        <w:rPr>
          <w:rFonts w:ascii="Courier New" w:hAnsi="Courier New" w:cs="Courier New"/>
          <w:lang w:val="en-US"/>
        </w:rPr>
        <w:t>ns utilizing ALTO clients as to how values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of the registered ALTO entity property should be interpreted.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55]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</w:t>
      </w:r>
      <w:r w:rsidRPr="0069061A">
        <w:rPr>
          <w:rFonts w:ascii="Courier New" w:hAnsi="Courier New" w:cs="Courier New"/>
          <w:lang w:val="en-US"/>
        </w:rPr>
        <w:t>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Media type of defining information resource: when the property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type allows values to be defined relatively to a given information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resource, the latter is referred to as the "defining information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resource", see also descrip</w:t>
      </w:r>
      <w:r w:rsidRPr="0069061A">
        <w:rPr>
          <w:rFonts w:ascii="Courier New" w:hAnsi="Courier New" w:cs="Courier New"/>
          <w:lang w:val="en-US"/>
        </w:rPr>
        <w:t>tion in Section 4.7.  The media type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the possibly used defining information resource MUST be unique and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MUST be specified here, as well as in the document that defines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the property </w:t>
      </w:r>
      <w:proofErr w:type="gramStart"/>
      <w:r w:rsidRPr="0069061A">
        <w:rPr>
          <w:rFonts w:ascii="Courier New" w:hAnsi="Courier New" w:cs="Courier New"/>
          <w:lang w:val="en-US"/>
        </w:rPr>
        <w:t>type</w:t>
      </w:r>
      <w:proofErr w:type="gramEnd"/>
      <w:r w:rsidRPr="0069061A">
        <w:rPr>
          <w:rFonts w:ascii="Courier New" w:hAnsi="Courier New" w:cs="Courier New"/>
          <w:lang w:val="en-US"/>
        </w:rPr>
        <w:t>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*  Security Considerations: ALTO entity prop</w:t>
      </w:r>
      <w:r w:rsidRPr="0069061A">
        <w:rPr>
          <w:rFonts w:ascii="Courier New" w:hAnsi="Courier New" w:cs="Courier New"/>
          <w:lang w:val="en-US"/>
        </w:rPr>
        <w:t>erties expose information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to ALTO clients.  ALTO service providers should be cognizant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the security ramifications related to the exposure of an entity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property.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 security considerations, the request should also discuss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sen</w:t>
      </w:r>
      <w:r w:rsidRPr="0069061A">
        <w:rPr>
          <w:rFonts w:ascii="Courier New" w:hAnsi="Courier New" w:cs="Courier New"/>
          <w:lang w:val="en-US"/>
        </w:rPr>
        <w:t>sitivity of the information, and why it is required for ALTO-based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operations.  Regarding this discussion, the request SHOULD follow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recommendations of Section 14.3.  ALTO Endpoint Property Type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Registry in [RFC7285].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document request</w:t>
      </w:r>
      <w:r w:rsidRPr="0069061A">
        <w:rPr>
          <w:rFonts w:ascii="Courier New" w:hAnsi="Courier New" w:cs="Courier New"/>
          <w:lang w:val="en-US"/>
        </w:rPr>
        <w:t>s registration of the identifier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", listed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 Table 3.  Semantics for this property are documented in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Section 7.1.1 of [RFC7285].  No security issues related to the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exposure of a "</w:t>
      </w:r>
      <w:proofErr w:type="spellStart"/>
      <w:r w:rsidRPr="0069061A">
        <w:rPr>
          <w:rFonts w:ascii="Courier New" w:hAnsi="Courier New" w:cs="Courier New"/>
          <w:lang w:val="en-US"/>
        </w:rPr>
        <w:t>pid</w:t>
      </w:r>
      <w:proofErr w:type="spellEnd"/>
      <w:r w:rsidRPr="0069061A">
        <w:rPr>
          <w:rFonts w:ascii="Courier New" w:hAnsi="Courier New" w:cs="Courier New"/>
          <w:lang w:val="en-US"/>
        </w:rPr>
        <w:t>" identifier are considered, as it is exposed with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Ne</w:t>
      </w:r>
      <w:r w:rsidRPr="0069061A">
        <w:rPr>
          <w:rFonts w:ascii="Courier New" w:hAnsi="Courier New" w:cs="Courier New"/>
          <w:lang w:val="en-US"/>
        </w:rPr>
        <w:t>twork Map Service defined and mandated in [RFC7285].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13.  Acknowledgments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authors would like to thank Dawn Chen, and </w:t>
      </w:r>
      <w:proofErr w:type="spellStart"/>
      <w:r w:rsidRPr="0069061A">
        <w:rPr>
          <w:rFonts w:ascii="Courier New" w:hAnsi="Courier New" w:cs="Courier New"/>
          <w:lang w:val="en-US"/>
        </w:rPr>
        <w:t>Shenshen</w:t>
      </w:r>
      <w:proofErr w:type="spellEnd"/>
      <w:r w:rsidRPr="0069061A">
        <w:rPr>
          <w:rFonts w:ascii="Courier New" w:hAnsi="Courier New" w:cs="Courier New"/>
          <w:lang w:val="en-US"/>
        </w:rPr>
        <w:t xml:space="preserve"> Chen for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their contributions to earlier drafts.  Thank you also to </w:t>
      </w:r>
      <w:proofErr w:type="spellStart"/>
      <w:r w:rsidRPr="0069061A">
        <w:rPr>
          <w:rFonts w:ascii="Courier New" w:hAnsi="Courier New" w:cs="Courier New"/>
          <w:lang w:val="en-US"/>
        </w:rPr>
        <w:t>Qiao</w:t>
      </w:r>
      <w:proofErr w:type="spellEnd"/>
      <w:r w:rsidRPr="0069061A">
        <w:rPr>
          <w:rFonts w:ascii="Courier New" w:hAnsi="Courier New" w:cs="Courier New"/>
          <w:lang w:val="en-US"/>
        </w:rPr>
        <w:t xml:space="preserve"> Xiang,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Shawn Lin, Xin </w:t>
      </w:r>
      <w:proofErr w:type="gramStart"/>
      <w:r w:rsidRPr="0069061A">
        <w:rPr>
          <w:rFonts w:ascii="Courier New" w:hAnsi="Courier New" w:cs="Courier New"/>
          <w:lang w:val="en-US"/>
        </w:rPr>
        <w:t>Wang</w:t>
      </w:r>
      <w:proofErr w:type="gramEnd"/>
      <w:r w:rsidRPr="0069061A">
        <w:rPr>
          <w:rFonts w:ascii="Courier New" w:hAnsi="Courier New" w:cs="Courier New"/>
          <w:lang w:val="en-US"/>
        </w:rPr>
        <w:t xml:space="preserve"> and Vijay Gurban</w:t>
      </w:r>
      <w:r w:rsidRPr="0069061A">
        <w:rPr>
          <w:rFonts w:ascii="Courier New" w:hAnsi="Courier New" w:cs="Courier New"/>
          <w:lang w:val="en-US"/>
        </w:rPr>
        <w:t>i for fruitful discussions.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Last, big thanks to Danny Perez and Luis Contreras for their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substantial Working Group review feedback and suggestions to improve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this document, to Vijay Gurbani, ALTO WG Chair and Martin Duke,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Transport Area Directo</w:t>
      </w:r>
      <w:r w:rsidRPr="0069061A">
        <w:rPr>
          <w:rFonts w:ascii="Courier New" w:hAnsi="Courier New" w:cs="Courier New"/>
          <w:lang w:val="en-US"/>
        </w:rPr>
        <w:t>r, for their thorough review, discussions,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guidance and shepherding, that further helped to enrich this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document.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14.  References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14.1.  Normative References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[ISO3166-1]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ISO (International Organization for Standardization), .,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r w:rsidRPr="0069061A">
        <w:rPr>
          <w:rFonts w:ascii="Courier New" w:hAnsi="Courier New" w:cs="Courier New"/>
          <w:lang w:val="en-US"/>
        </w:rPr>
        <w:t xml:space="preserve">           "ISO 3166-1: Codes for the representation of names of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countries and their subdivisions -- Part 1: Country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69061A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1A7D5A">
        <w:rPr>
          <w:rFonts w:ascii="Courier New" w:hAnsi="Courier New" w:cs="Courier New"/>
        </w:rPr>
        <w:t>codes</w:t>
      </w:r>
      <w:proofErr w:type="gramEnd"/>
      <w:r w:rsidRPr="001A7D5A">
        <w:rPr>
          <w:rFonts w:ascii="Courier New" w:hAnsi="Courier New" w:cs="Courier New"/>
        </w:rPr>
        <w:t>", 2020.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proofErr w:type="spellStart"/>
      <w:r w:rsidRPr="001A7D5A">
        <w:rPr>
          <w:rFonts w:ascii="Courier New" w:hAnsi="Courier New" w:cs="Courier New"/>
        </w:rPr>
        <w:t>Roome</w:t>
      </w:r>
      <w:proofErr w:type="spellEnd"/>
      <w:r w:rsidRPr="001A7D5A">
        <w:rPr>
          <w:rFonts w:ascii="Courier New" w:hAnsi="Courier New" w:cs="Courier New"/>
        </w:rPr>
        <w:t xml:space="preserve">, et al.              Expires 30 May 2022              </w:t>
      </w:r>
      <w:proofErr w:type="gramStart"/>
      <w:r w:rsidRPr="001A7D5A">
        <w:rPr>
          <w:rFonts w:ascii="Courier New" w:hAnsi="Courier New" w:cs="Courier New"/>
        </w:rPr>
        <w:t xml:space="preserve">   [</w:t>
      </w:r>
      <w:proofErr w:type="gramEnd"/>
      <w:r w:rsidRPr="001A7D5A">
        <w:rPr>
          <w:rFonts w:ascii="Courier New" w:hAnsi="Courier New" w:cs="Courier New"/>
        </w:rPr>
        <w:t>Page 56]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1A7D5A">
        <w:rPr>
          <w:rFonts w:ascii="Courier New" w:hAnsi="Courier New" w:cs="Courier New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 xml:space="preserve">Internet-Draft   </w:t>
      </w:r>
      <w:r w:rsidRPr="0069061A">
        <w:rPr>
          <w:rFonts w:ascii="Courier New" w:hAnsi="Courier New" w:cs="Courier New"/>
          <w:lang w:val="en-US"/>
        </w:rPr>
        <w:t xml:space="preserve">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[RFC2119</w:t>
      </w:r>
      <w:proofErr w:type="gramStart"/>
      <w:r w:rsidRPr="0069061A">
        <w:rPr>
          <w:rFonts w:ascii="Courier New" w:hAnsi="Courier New" w:cs="Courier New"/>
          <w:lang w:val="en-US"/>
        </w:rPr>
        <w:t xml:space="preserve">]  </w:t>
      </w:r>
      <w:proofErr w:type="spellStart"/>
      <w:r w:rsidRPr="0069061A">
        <w:rPr>
          <w:rFonts w:ascii="Courier New" w:hAnsi="Courier New" w:cs="Courier New"/>
          <w:lang w:val="en-US"/>
        </w:rPr>
        <w:t>Bradner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, S., "Key words for use in RFCs to Indicate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DOI 10.17487/RFC2119, March 1997,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&lt;https://www.rfc-</w:t>
      </w:r>
      <w:r w:rsidRPr="0069061A">
        <w:rPr>
          <w:rFonts w:ascii="Courier New" w:hAnsi="Courier New" w:cs="Courier New"/>
          <w:lang w:val="en-US"/>
        </w:rPr>
        <w:t>editor.org/info/rfc2119&gt;.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commentRangeStart w:id="363"/>
      <w:r w:rsidRPr="0069061A">
        <w:rPr>
          <w:rFonts w:ascii="Courier New" w:hAnsi="Courier New" w:cs="Courier New"/>
          <w:lang w:val="en-US"/>
        </w:rPr>
        <w:t xml:space="preserve">   [RFC3849</w:t>
      </w:r>
      <w:proofErr w:type="gramStart"/>
      <w:r w:rsidRPr="0069061A">
        <w:rPr>
          <w:rFonts w:ascii="Courier New" w:hAnsi="Courier New" w:cs="Courier New"/>
          <w:lang w:val="en-US"/>
        </w:rPr>
        <w:t>]  Huston</w:t>
      </w:r>
      <w:proofErr w:type="gramEnd"/>
      <w:r w:rsidRPr="0069061A">
        <w:rPr>
          <w:rFonts w:ascii="Courier New" w:hAnsi="Courier New" w:cs="Courier New"/>
          <w:lang w:val="en-US"/>
        </w:rPr>
        <w:t>, G., Lord, A., and P. Smith, "IPv6 Address Prefix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Reserved for Documentation", July 2004.</w:t>
      </w:r>
      <w:commentRangeEnd w:id="363"/>
      <w:r w:rsidR="00D13ABE">
        <w:rPr>
          <w:rStyle w:val="Marquedecommentaire"/>
          <w:rFonts w:asciiTheme="minorHAnsi" w:hAnsiTheme="minorHAnsi"/>
        </w:rPr>
        <w:commentReference w:id="363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[RFC3986</w:t>
      </w:r>
      <w:proofErr w:type="gramStart"/>
      <w:r w:rsidRPr="0069061A">
        <w:rPr>
          <w:rFonts w:ascii="Courier New" w:hAnsi="Courier New" w:cs="Courier New"/>
          <w:lang w:val="en-US"/>
        </w:rPr>
        <w:t>]  Berners</w:t>
      </w:r>
      <w:proofErr w:type="gramEnd"/>
      <w:r w:rsidRPr="0069061A">
        <w:rPr>
          <w:rFonts w:ascii="Courier New" w:hAnsi="Courier New" w:cs="Courier New"/>
          <w:lang w:val="en-US"/>
        </w:rPr>
        <w:t xml:space="preserve">-Lee, T., Fielding, R., and L. </w:t>
      </w:r>
      <w:proofErr w:type="spellStart"/>
      <w:r w:rsidRPr="0069061A">
        <w:rPr>
          <w:rFonts w:ascii="Courier New" w:hAnsi="Courier New" w:cs="Courier New"/>
          <w:lang w:val="en-US"/>
        </w:rPr>
        <w:t>Masinter</w:t>
      </w:r>
      <w:proofErr w:type="spellEnd"/>
      <w:r w:rsidRPr="0069061A">
        <w:rPr>
          <w:rFonts w:ascii="Courier New" w:hAnsi="Courier New" w:cs="Courier New"/>
          <w:lang w:val="en-US"/>
        </w:rPr>
        <w:t>, "Uniform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Resource Identifie</w:t>
      </w:r>
      <w:r w:rsidRPr="0069061A">
        <w:rPr>
          <w:rFonts w:ascii="Courier New" w:hAnsi="Courier New" w:cs="Courier New"/>
          <w:lang w:val="en-US"/>
        </w:rPr>
        <w:t>r (URI): Generic Syntax", STD 66,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RFC 3986, DOI 10.17487/RFC3986, January 2005,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&lt;https://www.rfc-editor.org/info/rfc3986&gt;.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[RFC4632</w:t>
      </w:r>
      <w:proofErr w:type="gramStart"/>
      <w:r w:rsidRPr="0069061A">
        <w:rPr>
          <w:rFonts w:ascii="Courier New" w:hAnsi="Courier New" w:cs="Courier New"/>
          <w:lang w:val="en-US"/>
        </w:rPr>
        <w:t>]  Fuller</w:t>
      </w:r>
      <w:proofErr w:type="gramEnd"/>
      <w:r w:rsidRPr="0069061A">
        <w:rPr>
          <w:rFonts w:ascii="Courier New" w:hAnsi="Courier New" w:cs="Courier New"/>
          <w:lang w:val="en-US"/>
        </w:rPr>
        <w:t>, V. and T. Li, "Classless Inter-domain Routing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(CIDR): The Internet A</w:t>
      </w:r>
      <w:r w:rsidRPr="0069061A">
        <w:rPr>
          <w:rFonts w:ascii="Courier New" w:hAnsi="Courier New" w:cs="Courier New"/>
          <w:lang w:val="en-US"/>
        </w:rPr>
        <w:t>ddress Assignment and Aggregation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Plan", BCP 122, RFC 4632, DOI 10.17487/RFC4632, August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2006, &lt;https://www.rfc-editor.org/info/rfc4632&gt;.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commentRangeStart w:id="364"/>
      <w:r w:rsidRPr="0069061A">
        <w:rPr>
          <w:rFonts w:ascii="Courier New" w:hAnsi="Courier New" w:cs="Courier New"/>
          <w:lang w:val="en-US"/>
        </w:rPr>
        <w:t xml:space="preserve">   [RFC5246</w:t>
      </w:r>
      <w:proofErr w:type="gramStart"/>
      <w:r w:rsidRPr="0069061A">
        <w:rPr>
          <w:rFonts w:ascii="Courier New" w:hAnsi="Courier New" w:cs="Courier New"/>
          <w:lang w:val="en-US"/>
        </w:rPr>
        <w:t>]  Dierks</w:t>
      </w:r>
      <w:proofErr w:type="gramEnd"/>
      <w:r w:rsidRPr="0069061A">
        <w:rPr>
          <w:rFonts w:ascii="Courier New" w:hAnsi="Courier New" w:cs="Courier New"/>
          <w:lang w:val="en-US"/>
        </w:rPr>
        <w:t>, T. and E. Rescorla, "The Transport Layer Security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(TL</w:t>
      </w:r>
      <w:r w:rsidRPr="0069061A">
        <w:rPr>
          <w:rFonts w:ascii="Courier New" w:hAnsi="Courier New" w:cs="Courier New"/>
          <w:lang w:val="en-US"/>
        </w:rPr>
        <w:t>S) Protocol Version 1.2", RFC 5246,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DOI 10.17487/RFC5246, August 2008,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&lt;https://www.rfc-editor.org/info/rfc5246&gt;.</w:t>
      </w:r>
      <w:commentRangeEnd w:id="364"/>
      <w:r w:rsidR="00D13ABE">
        <w:rPr>
          <w:rStyle w:val="Marquedecommentaire"/>
          <w:rFonts w:asciiTheme="minorHAnsi" w:hAnsiTheme="minorHAnsi"/>
        </w:rPr>
        <w:commentReference w:id="364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commentRangeStart w:id="365"/>
      <w:r w:rsidRPr="0069061A">
        <w:rPr>
          <w:rFonts w:ascii="Courier New" w:hAnsi="Courier New" w:cs="Courier New"/>
          <w:lang w:val="en-US"/>
        </w:rPr>
        <w:t xml:space="preserve">   [RFC5737</w:t>
      </w:r>
      <w:proofErr w:type="gramStart"/>
      <w:r w:rsidRPr="0069061A">
        <w:rPr>
          <w:rFonts w:ascii="Courier New" w:hAnsi="Courier New" w:cs="Courier New"/>
          <w:lang w:val="en-US"/>
        </w:rPr>
        <w:t xml:space="preserve">]  </w:t>
      </w:r>
      <w:proofErr w:type="spellStart"/>
      <w:r w:rsidRPr="0069061A">
        <w:rPr>
          <w:rFonts w:ascii="Courier New" w:hAnsi="Courier New" w:cs="Courier New"/>
          <w:lang w:val="en-US"/>
        </w:rPr>
        <w:t>Arkko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 xml:space="preserve">, J., Cotton, M., and L. </w:t>
      </w:r>
      <w:proofErr w:type="spellStart"/>
      <w:r w:rsidRPr="0069061A">
        <w:rPr>
          <w:rFonts w:ascii="Courier New" w:hAnsi="Courier New" w:cs="Courier New"/>
          <w:lang w:val="en-US"/>
        </w:rPr>
        <w:t>Vegoda</w:t>
      </w:r>
      <w:proofErr w:type="spellEnd"/>
      <w:r w:rsidRPr="0069061A">
        <w:rPr>
          <w:rFonts w:ascii="Courier New" w:hAnsi="Courier New" w:cs="Courier New"/>
          <w:lang w:val="en-US"/>
        </w:rPr>
        <w:t>, "IPv4 Address Blocks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Reserved for Documentation</w:t>
      </w:r>
      <w:r w:rsidRPr="0069061A">
        <w:rPr>
          <w:rFonts w:ascii="Courier New" w:hAnsi="Courier New" w:cs="Courier New"/>
          <w:lang w:val="en-US"/>
        </w:rPr>
        <w:t>", January 2010.</w:t>
      </w:r>
      <w:commentRangeEnd w:id="365"/>
      <w:r w:rsidR="00D13ABE">
        <w:rPr>
          <w:rStyle w:val="Marquedecommentaire"/>
          <w:rFonts w:asciiTheme="minorHAnsi" w:hAnsiTheme="minorHAnsi"/>
        </w:rPr>
        <w:commentReference w:id="365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[RFC5952</w:t>
      </w:r>
      <w:proofErr w:type="gramStart"/>
      <w:r w:rsidRPr="0069061A">
        <w:rPr>
          <w:rFonts w:ascii="Courier New" w:hAnsi="Courier New" w:cs="Courier New"/>
          <w:lang w:val="en-US"/>
        </w:rPr>
        <w:t>]  Kawamura</w:t>
      </w:r>
      <w:proofErr w:type="gramEnd"/>
      <w:r w:rsidRPr="0069061A">
        <w:rPr>
          <w:rFonts w:ascii="Courier New" w:hAnsi="Courier New" w:cs="Courier New"/>
          <w:lang w:val="en-US"/>
        </w:rPr>
        <w:t>, S. and M. Kawashima, "A Recommendation for IPv6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Address Text Representation", RFC 5952,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DOI 10.17487/RFC5952, August 2010,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&lt;https://www.rfc-editor.org/info/rfc5952&gt;.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[R</w:t>
      </w:r>
      <w:r w:rsidRPr="0069061A">
        <w:rPr>
          <w:rFonts w:ascii="Courier New" w:hAnsi="Courier New" w:cs="Courier New"/>
          <w:lang w:val="en-US"/>
        </w:rPr>
        <w:t>FC7285</w:t>
      </w:r>
      <w:proofErr w:type="gramStart"/>
      <w:r w:rsidRPr="0069061A">
        <w:rPr>
          <w:rFonts w:ascii="Courier New" w:hAnsi="Courier New" w:cs="Courier New"/>
          <w:lang w:val="en-US"/>
        </w:rPr>
        <w:t xml:space="preserve">]  </w:t>
      </w:r>
      <w:proofErr w:type="spellStart"/>
      <w:r w:rsidRPr="0069061A">
        <w:rPr>
          <w:rFonts w:ascii="Courier New" w:hAnsi="Courier New" w:cs="Courier New"/>
          <w:lang w:val="en-US"/>
        </w:rPr>
        <w:t>Alimi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 xml:space="preserve">, R., Ed., </w:t>
      </w:r>
      <w:proofErr w:type="spellStart"/>
      <w:r w:rsidRPr="0069061A">
        <w:rPr>
          <w:rFonts w:ascii="Courier New" w:hAnsi="Courier New" w:cs="Courier New"/>
          <w:lang w:val="en-US"/>
        </w:rPr>
        <w:t>Penno</w:t>
      </w:r>
      <w:proofErr w:type="spellEnd"/>
      <w:r w:rsidRPr="0069061A">
        <w:rPr>
          <w:rFonts w:ascii="Courier New" w:hAnsi="Courier New" w:cs="Courier New"/>
          <w:lang w:val="en-US"/>
        </w:rPr>
        <w:t xml:space="preserve">, R., Ed., Yang, Y., Ed., </w:t>
      </w:r>
      <w:proofErr w:type="spellStart"/>
      <w:r w:rsidRPr="0069061A">
        <w:rPr>
          <w:rFonts w:ascii="Courier New" w:hAnsi="Courier New" w:cs="Courier New"/>
          <w:lang w:val="en-US"/>
        </w:rPr>
        <w:t>Kiesel</w:t>
      </w:r>
      <w:proofErr w:type="spellEnd"/>
      <w:r w:rsidRPr="0069061A">
        <w:rPr>
          <w:rFonts w:ascii="Courier New" w:hAnsi="Courier New" w:cs="Courier New"/>
          <w:lang w:val="en-US"/>
        </w:rPr>
        <w:t>, S.,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69061A">
        <w:rPr>
          <w:rFonts w:ascii="Courier New" w:hAnsi="Courier New" w:cs="Courier New"/>
          <w:lang w:val="en-US"/>
        </w:rPr>
        <w:t>Previdi</w:t>
      </w:r>
      <w:proofErr w:type="spellEnd"/>
      <w:r w:rsidRPr="0069061A">
        <w:rPr>
          <w:rFonts w:ascii="Courier New" w:hAnsi="Courier New" w:cs="Courier New"/>
          <w:lang w:val="en-US"/>
        </w:rPr>
        <w:t xml:space="preserve">, S., Roome, W., </w:t>
      </w:r>
      <w:proofErr w:type="spellStart"/>
      <w:r w:rsidRPr="0069061A">
        <w:rPr>
          <w:rFonts w:ascii="Courier New" w:hAnsi="Courier New" w:cs="Courier New"/>
          <w:lang w:val="en-US"/>
        </w:rPr>
        <w:t>Shalunov</w:t>
      </w:r>
      <w:proofErr w:type="spellEnd"/>
      <w:r w:rsidRPr="0069061A">
        <w:rPr>
          <w:rFonts w:ascii="Courier New" w:hAnsi="Courier New" w:cs="Courier New"/>
          <w:lang w:val="en-US"/>
        </w:rPr>
        <w:t xml:space="preserve">, S., and R. </w:t>
      </w:r>
      <w:proofErr w:type="spellStart"/>
      <w:r w:rsidRPr="0069061A">
        <w:rPr>
          <w:rFonts w:ascii="Courier New" w:hAnsi="Courier New" w:cs="Courier New"/>
          <w:lang w:val="en-US"/>
        </w:rPr>
        <w:t>Woundy</w:t>
      </w:r>
      <w:proofErr w:type="spellEnd"/>
      <w:r w:rsidRPr="0069061A">
        <w:rPr>
          <w:rFonts w:ascii="Courier New" w:hAnsi="Courier New" w:cs="Courier New"/>
          <w:lang w:val="en-US"/>
        </w:rPr>
        <w:t>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"Application-Layer Traffic Optimization (ALTO) Protocol",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RFC 7285, DOI 10.17487/RFC7285, Sep</w:t>
      </w:r>
      <w:r w:rsidRPr="0069061A">
        <w:rPr>
          <w:rFonts w:ascii="Courier New" w:hAnsi="Courier New" w:cs="Courier New"/>
          <w:lang w:val="en-US"/>
        </w:rPr>
        <w:t>tember 2014,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&lt;https://www.rfc-editor.org/info/rfc7285&gt;.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[RFC8126</w:t>
      </w:r>
      <w:proofErr w:type="gramStart"/>
      <w:r w:rsidRPr="0069061A">
        <w:rPr>
          <w:rFonts w:ascii="Courier New" w:hAnsi="Courier New" w:cs="Courier New"/>
          <w:lang w:val="en-US"/>
        </w:rPr>
        <w:t>]  Cotton</w:t>
      </w:r>
      <w:proofErr w:type="gramEnd"/>
      <w:r w:rsidRPr="0069061A">
        <w:rPr>
          <w:rFonts w:ascii="Courier New" w:hAnsi="Courier New" w:cs="Courier New"/>
          <w:lang w:val="en-US"/>
        </w:rPr>
        <w:t xml:space="preserve">, M., </w:t>
      </w:r>
      <w:proofErr w:type="spellStart"/>
      <w:r w:rsidRPr="0069061A">
        <w:rPr>
          <w:rFonts w:ascii="Courier New" w:hAnsi="Courier New" w:cs="Courier New"/>
          <w:lang w:val="en-US"/>
        </w:rPr>
        <w:t>Leiba</w:t>
      </w:r>
      <w:proofErr w:type="spellEnd"/>
      <w:r w:rsidRPr="0069061A">
        <w:rPr>
          <w:rFonts w:ascii="Courier New" w:hAnsi="Courier New" w:cs="Courier New"/>
          <w:lang w:val="en-US"/>
        </w:rPr>
        <w:t xml:space="preserve">, B., and T. </w:t>
      </w:r>
      <w:proofErr w:type="spellStart"/>
      <w:r w:rsidRPr="0069061A">
        <w:rPr>
          <w:rFonts w:ascii="Courier New" w:hAnsi="Courier New" w:cs="Courier New"/>
          <w:lang w:val="en-US"/>
        </w:rPr>
        <w:t>Narten</w:t>
      </w:r>
      <w:proofErr w:type="spellEnd"/>
      <w:r w:rsidRPr="0069061A">
        <w:rPr>
          <w:rFonts w:ascii="Courier New" w:hAnsi="Courier New" w:cs="Courier New"/>
          <w:lang w:val="en-US"/>
        </w:rPr>
        <w:t>, "Guidelines for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Writing an IANA Considerations Section in RFCs", BCP 26,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69061A">
        <w:rPr>
          <w:rFonts w:ascii="Courier New" w:hAnsi="Courier New" w:cs="Courier New"/>
          <w:lang w:val="en-US"/>
        </w:rPr>
        <w:t xml:space="preserve">              </w:t>
      </w:r>
      <w:r w:rsidRPr="001A7D5A">
        <w:rPr>
          <w:rFonts w:ascii="Courier New" w:hAnsi="Courier New" w:cs="Courier New"/>
        </w:rPr>
        <w:t xml:space="preserve">RFC 8126, DOI 10.17487/RFC8126, </w:t>
      </w:r>
      <w:r w:rsidRPr="001A7D5A">
        <w:rPr>
          <w:rFonts w:ascii="Courier New" w:hAnsi="Courier New" w:cs="Courier New"/>
        </w:rPr>
        <w:t>June 2017,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1A7D5A">
        <w:rPr>
          <w:rFonts w:ascii="Courier New" w:hAnsi="Courier New" w:cs="Courier New"/>
        </w:rPr>
        <w:t xml:space="preserve">              &lt;</w:t>
      </w:r>
      <w:proofErr w:type="gramStart"/>
      <w:r w:rsidRPr="001A7D5A">
        <w:rPr>
          <w:rFonts w:ascii="Courier New" w:hAnsi="Courier New" w:cs="Courier New"/>
        </w:rPr>
        <w:t>https://www.rfc-editor.org/info/rfc8126</w:t>
      </w:r>
      <w:proofErr w:type="gramEnd"/>
      <w:r w:rsidRPr="001A7D5A">
        <w:rPr>
          <w:rFonts w:ascii="Courier New" w:hAnsi="Courier New" w:cs="Courier New"/>
        </w:rPr>
        <w:t>&gt;.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1A7D5A">
        <w:rPr>
          <w:rFonts w:ascii="Courier New" w:hAnsi="Courier New" w:cs="Courier New"/>
        </w:rPr>
        <w:t xml:space="preserve">   </w:t>
      </w:r>
      <w:r w:rsidRPr="0069061A">
        <w:rPr>
          <w:rFonts w:ascii="Courier New" w:hAnsi="Courier New" w:cs="Courier New"/>
          <w:lang w:val="en-US"/>
        </w:rPr>
        <w:t>[RFC8174</w:t>
      </w:r>
      <w:proofErr w:type="gramStart"/>
      <w:r w:rsidRPr="0069061A">
        <w:rPr>
          <w:rFonts w:ascii="Courier New" w:hAnsi="Courier New" w:cs="Courier New"/>
          <w:lang w:val="en-US"/>
        </w:rPr>
        <w:t xml:space="preserve">]  </w:t>
      </w:r>
      <w:proofErr w:type="spellStart"/>
      <w:r w:rsidRPr="0069061A">
        <w:rPr>
          <w:rFonts w:ascii="Courier New" w:hAnsi="Courier New" w:cs="Courier New"/>
          <w:lang w:val="en-US"/>
        </w:rPr>
        <w:t>Leiba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, B., "Ambiguity of Uppercase vs Lowercase in RFC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May 2017, &lt;https://www.rfc-editor</w:t>
      </w:r>
      <w:r w:rsidRPr="0069061A">
        <w:rPr>
          <w:rFonts w:ascii="Courier New" w:hAnsi="Courier New" w:cs="Courier New"/>
          <w:lang w:val="en-US"/>
        </w:rPr>
        <w:t>.org/info/rfc8174&gt;.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57]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[RFC8259</w:t>
      </w:r>
      <w:proofErr w:type="gramStart"/>
      <w:r w:rsidRPr="0069061A">
        <w:rPr>
          <w:rFonts w:ascii="Courier New" w:hAnsi="Courier New" w:cs="Courier New"/>
          <w:lang w:val="en-US"/>
        </w:rPr>
        <w:t>]  Bray</w:t>
      </w:r>
      <w:proofErr w:type="gramEnd"/>
      <w:r w:rsidRPr="0069061A">
        <w:rPr>
          <w:rFonts w:ascii="Courier New" w:hAnsi="Courier New" w:cs="Courier New"/>
          <w:lang w:val="en-US"/>
        </w:rPr>
        <w:t>, T., Ed., "The JavaScript Object Notation (JSON) Data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</w:t>
      </w:r>
      <w:r w:rsidRPr="0069061A">
        <w:rPr>
          <w:rFonts w:ascii="Courier New" w:hAnsi="Courier New" w:cs="Courier New"/>
          <w:lang w:val="en-US"/>
        </w:rPr>
        <w:t xml:space="preserve">       Interchange Format", STD 90, RFC 8259,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DOI 10.17487/RFC8259, December 2017,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&lt;https://www.rfc-editor.org/info/rfc8259&gt;.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[RFC8446</w:t>
      </w:r>
      <w:proofErr w:type="gramStart"/>
      <w:r w:rsidRPr="0069061A">
        <w:rPr>
          <w:rFonts w:ascii="Courier New" w:hAnsi="Courier New" w:cs="Courier New"/>
          <w:lang w:val="en-US"/>
        </w:rPr>
        <w:t>]  Rescorla</w:t>
      </w:r>
      <w:proofErr w:type="gramEnd"/>
      <w:r w:rsidRPr="0069061A">
        <w:rPr>
          <w:rFonts w:ascii="Courier New" w:hAnsi="Courier New" w:cs="Courier New"/>
          <w:lang w:val="en-US"/>
        </w:rPr>
        <w:t>, E., "The Transport Layer Security (TLS) Protocol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Version 1.3", </w:t>
      </w:r>
      <w:r w:rsidRPr="0069061A">
        <w:rPr>
          <w:rFonts w:ascii="Courier New" w:hAnsi="Courier New" w:cs="Courier New"/>
          <w:lang w:val="en-US"/>
        </w:rPr>
        <w:t>RFC 8446, DOI 10.17487/RFC8446, August 2018,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&lt;https://www.rfc-editor.org/info/rfc8446&gt;.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14.2.  Informative References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[I-</w:t>
      </w:r>
      <w:proofErr w:type="spellStart"/>
      <w:r w:rsidRPr="0069061A">
        <w:rPr>
          <w:rFonts w:ascii="Courier New" w:hAnsi="Courier New" w:cs="Courier New"/>
          <w:lang w:val="en-US"/>
        </w:rPr>
        <w:t>D.gao</w:t>
      </w:r>
      <w:proofErr w:type="spellEnd"/>
      <w:r w:rsidRPr="0069061A">
        <w:rPr>
          <w:rFonts w:ascii="Courier New" w:hAnsi="Courier New" w:cs="Courier New"/>
          <w:lang w:val="en-US"/>
        </w:rPr>
        <w:t>-alto-fcs]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Zhang, J., Gao, K., Wang, J., and Y. Yang, "ALTO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Extension: Flow-based C</w:t>
      </w:r>
      <w:r w:rsidRPr="0069061A">
        <w:rPr>
          <w:rFonts w:ascii="Courier New" w:hAnsi="Courier New" w:cs="Courier New"/>
          <w:lang w:val="en-US"/>
        </w:rPr>
        <w:t>ost Query", Work in Progress,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Internet-Draft, draft-gao-alto-fcs-07, 16 March 2020,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&lt;http://www.ietf.org/internet-drafts/draft-gao-alto-fcs-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07.txt&gt;.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-alto-</w:t>
      </w:r>
      <w:proofErr w:type="spellStart"/>
      <w:r w:rsidRPr="0069061A">
        <w:rPr>
          <w:rFonts w:ascii="Courier New" w:hAnsi="Courier New" w:cs="Courier New"/>
          <w:lang w:val="en-US"/>
        </w:rPr>
        <w:t>cdni</w:t>
      </w:r>
      <w:proofErr w:type="spellEnd"/>
      <w:r w:rsidRPr="0069061A">
        <w:rPr>
          <w:rFonts w:ascii="Courier New" w:hAnsi="Courier New" w:cs="Courier New"/>
          <w:lang w:val="en-US"/>
        </w:rPr>
        <w:t>-request-routing-alto]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69061A">
        <w:rPr>
          <w:rFonts w:ascii="Courier New" w:hAnsi="Courier New" w:cs="Courier New"/>
          <w:lang w:val="en-US"/>
        </w:rPr>
        <w:t>Seed</w:t>
      </w:r>
      <w:r w:rsidRPr="0069061A">
        <w:rPr>
          <w:rFonts w:ascii="Courier New" w:hAnsi="Courier New" w:cs="Courier New"/>
          <w:lang w:val="en-US"/>
        </w:rPr>
        <w:t>orf</w:t>
      </w:r>
      <w:proofErr w:type="spellEnd"/>
      <w:r w:rsidRPr="0069061A">
        <w:rPr>
          <w:rFonts w:ascii="Courier New" w:hAnsi="Courier New" w:cs="Courier New"/>
          <w:lang w:val="en-US"/>
        </w:rPr>
        <w:t>, J., Yang, Y., Ma, K., Peterson, J., and J. Zhang,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"Content Delivery Network Interconnection (CDNI) Request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Routing: CDNI Footprint and Capabilities Advertisement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using ALTO", Work in Progress, Internet-Draft, </w:t>
      </w:r>
      <w:r w:rsidRPr="0069061A">
        <w:rPr>
          <w:rFonts w:ascii="Courier New" w:hAnsi="Courier New" w:cs="Courier New"/>
          <w:lang w:val="en-US"/>
        </w:rPr>
        <w:t>draft-ietf-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alto-cdni-request-routing-alto-16, 12 January 2021,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&lt;http://www.ietf.org/internet-drafts/draft-ietf-alto-cdni-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request-routing-alto-16.txt&gt;.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69061A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-alto-path-vector]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Gao, K., Lee, Y</w:t>
      </w:r>
      <w:r w:rsidRPr="0069061A">
        <w:rPr>
          <w:rFonts w:ascii="Courier New" w:hAnsi="Courier New" w:cs="Courier New"/>
          <w:lang w:val="en-US"/>
        </w:rPr>
        <w:t xml:space="preserve">., </w:t>
      </w:r>
      <w:proofErr w:type="spellStart"/>
      <w:r w:rsidRPr="0069061A">
        <w:rPr>
          <w:rFonts w:ascii="Courier New" w:hAnsi="Courier New" w:cs="Courier New"/>
          <w:lang w:val="en-US"/>
        </w:rPr>
        <w:t>Randriamasy</w:t>
      </w:r>
      <w:proofErr w:type="spellEnd"/>
      <w:r w:rsidRPr="0069061A">
        <w:rPr>
          <w:rFonts w:ascii="Courier New" w:hAnsi="Courier New" w:cs="Courier New"/>
          <w:lang w:val="en-US"/>
        </w:rPr>
        <w:t>, S., Yang, Y., and J. Zhang,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"ALTO Extension: Path Vector", Work in Progress, Internet-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Draft, draft-ietf-alto-path-vector-13, 20 November 2020,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&lt;http://www.ietf.org/internet-drafts/draft-ietf-alto-p</w:t>
      </w:r>
      <w:r w:rsidRPr="0069061A">
        <w:rPr>
          <w:rFonts w:ascii="Courier New" w:hAnsi="Courier New" w:cs="Courier New"/>
          <w:lang w:val="en-US"/>
        </w:rPr>
        <w:t>ath-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vector-13.txt&gt;.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[RFC7011</w:t>
      </w:r>
      <w:proofErr w:type="gramStart"/>
      <w:r w:rsidRPr="0069061A">
        <w:rPr>
          <w:rFonts w:ascii="Courier New" w:hAnsi="Courier New" w:cs="Courier New"/>
          <w:lang w:val="en-US"/>
        </w:rPr>
        <w:t>]  Claise</w:t>
      </w:r>
      <w:proofErr w:type="gramEnd"/>
      <w:r w:rsidRPr="0069061A">
        <w:rPr>
          <w:rFonts w:ascii="Courier New" w:hAnsi="Courier New" w:cs="Courier New"/>
          <w:lang w:val="en-US"/>
        </w:rPr>
        <w:t>, B., Ed., Trammell, B., Ed., and P. Aitken,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"Specification of the IP Flow Information Export (IPFIX)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Protocol for the Exchange of Flow Information", STD 77,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</w:t>
      </w:r>
      <w:r w:rsidRPr="0069061A">
        <w:rPr>
          <w:rFonts w:ascii="Courier New" w:hAnsi="Courier New" w:cs="Courier New"/>
          <w:lang w:val="en-US"/>
        </w:rPr>
        <w:t>RFC 7011, DOI 10.17487/RFC7011, September 2013,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&lt;https://www.rfc-editor.org/info/rfc7011&gt;.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[RFC7921</w:t>
      </w:r>
      <w:proofErr w:type="gramStart"/>
      <w:r w:rsidRPr="0069061A">
        <w:rPr>
          <w:rFonts w:ascii="Courier New" w:hAnsi="Courier New" w:cs="Courier New"/>
          <w:lang w:val="en-US"/>
        </w:rPr>
        <w:t>]  Atlas</w:t>
      </w:r>
      <w:proofErr w:type="gramEnd"/>
      <w:r w:rsidRPr="0069061A">
        <w:rPr>
          <w:rFonts w:ascii="Courier New" w:hAnsi="Courier New" w:cs="Courier New"/>
          <w:lang w:val="en-US"/>
        </w:rPr>
        <w:t>, A., Halpern, J., Hares, S., Ward, D., and T.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Nadeau, "An Architecture for the Interface to the Routing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</w:t>
      </w:r>
      <w:r w:rsidRPr="0069061A">
        <w:rPr>
          <w:rFonts w:ascii="Courier New" w:hAnsi="Courier New" w:cs="Courier New"/>
          <w:lang w:val="en-US"/>
        </w:rPr>
        <w:t xml:space="preserve">  System", RFC 7921, DOI 10.17487/RFC7921, June 2016,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&lt;https://www.rfc-editor.org/info/rfc7921&gt;.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58]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</w:t>
      </w:r>
      <w:r w:rsidRPr="0069061A">
        <w:rPr>
          <w:rFonts w:ascii="Courier New" w:hAnsi="Courier New" w:cs="Courier New"/>
          <w:lang w:val="en-US"/>
        </w:rPr>
        <w:t>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[RFC8895</w:t>
      </w:r>
      <w:proofErr w:type="gramStart"/>
      <w:r w:rsidRPr="0069061A">
        <w:rPr>
          <w:rFonts w:ascii="Courier New" w:hAnsi="Courier New" w:cs="Courier New"/>
          <w:lang w:val="en-US"/>
        </w:rPr>
        <w:t>]  Roome</w:t>
      </w:r>
      <w:proofErr w:type="gramEnd"/>
      <w:r w:rsidRPr="0069061A">
        <w:rPr>
          <w:rFonts w:ascii="Courier New" w:hAnsi="Courier New" w:cs="Courier New"/>
          <w:lang w:val="en-US"/>
        </w:rPr>
        <w:t>, W. and Y. Yang, "Application-Layer Traffic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Optimization (ALTO) Incremental Updates Using Server-Sent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Events (SSE)", RFC 8895, DOI 10.17487/RFC8895, November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2020, &lt;https://www.rfc-e</w:t>
      </w:r>
      <w:r w:rsidRPr="0069061A">
        <w:rPr>
          <w:rFonts w:ascii="Courier New" w:hAnsi="Courier New" w:cs="Courier New"/>
          <w:lang w:val="en-US"/>
        </w:rPr>
        <w:t>ditor.org/info/rfc8895&gt;.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[RFC8896</w:t>
      </w:r>
      <w:proofErr w:type="gramStart"/>
      <w:r w:rsidRPr="0069061A">
        <w:rPr>
          <w:rFonts w:ascii="Courier New" w:hAnsi="Courier New" w:cs="Courier New"/>
          <w:lang w:val="en-US"/>
        </w:rPr>
        <w:t xml:space="preserve">]  </w:t>
      </w:r>
      <w:proofErr w:type="spellStart"/>
      <w:r w:rsidRPr="0069061A">
        <w:rPr>
          <w:rFonts w:ascii="Courier New" w:hAnsi="Courier New" w:cs="Courier New"/>
          <w:lang w:val="en-US"/>
        </w:rPr>
        <w:t>Randriamasy</w:t>
      </w:r>
      <w:proofErr w:type="spellEnd"/>
      <w:proofErr w:type="gramEnd"/>
      <w:r w:rsidRPr="0069061A">
        <w:rPr>
          <w:rFonts w:ascii="Courier New" w:hAnsi="Courier New" w:cs="Courier New"/>
          <w:lang w:val="en-US"/>
        </w:rPr>
        <w:t>, S., Yang, R., Wu, Q., Deng, L., and N.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Schwan, "Application-Layer Traffic Optimization (ALTO)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Cost Calendar", RFC 8896, DOI 10.17487/RFC8896, November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      2020, &lt;htt</w:t>
      </w:r>
      <w:r w:rsidRPr="0069061A">
        <w:rPr>
          <w:rFonts w:ascii="Courier New" w:hAnsi="Courier New" w:cs="Courier New"/>
          <w:lang w:val="en-US"/>
        </w:rPr>
        <w:t>ps://www.rfc-editor.org/info/rfc8896&gt;.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Appendix A.  Features introduced with the Entity Property Maps extension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 Entity Property Maps extension described in this document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introduces </w:t>
      </w:r>
      <w:proofErr w:type="gramStart"/>
      <w:r w:rsidRPr="0069061A">
        <w:rPr>
          <w:rFonts w:ascii="Courier New" w:hAnsi="Courier New" w:cs="Courier New"/>
          <w:lang w:val="en-US"/>
        </w:rPr>
        <w:t>a number of</w:t>
      </w:r>
      <w:proofErr w:type="gramEnd"/>
      <w:r w:rsidRPr="0069061A">
        <w:rPr>
          <w:rFonts w:ascii="Courier New" w:hAnsi="Courier New" w:cs="Courier New"/>
          <w:lang w:val="en-US"/>
        </w:rPr>
        <w:t xml:space="preserve"> features that are summarized in table below.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The</w:t>
      </w:r>
      <w:r w:rsidRPr="0069061A">
        <w:rPr>
          <w:rFonts w:ascii="Courier New" w:hAnsi="Courier New" w:cs="Courier New"/>
          <w:lang w:val="en-US"/>
        </w:rPr>
        <w:t xml:space="preserve"> first column provides the name of the feature.  The second column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provides the section number of this document that gives a high level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description of the feature.  The third column provides the section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number of this document that gives a normati</w:t>
      </w:r>
      <w:r w:rsidRPr="0069061A">
        <w:rPr>
          <w:rFonts w:ascii="Courier New" w:hAnsi="Courier New" w:cs="Courier New"/>
          <w:lang w:val="en-US"/>
        </w:rPr>
        <w:t>ve description relating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to the feature, when applicable.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Roome, et al.              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59]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+==========</w:t>
      </w:r>
      <w:r w:rsidRPr="0069061A">
        <w:rPr>
          <w:rFonts w:ascii="Courier New" w:hAnsi="Courier New" w:cs="Courier New"/>
          <w:lang w:val="en-US"/>
        </w:rPr>
        <w:t>============+=============+==============================+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Feature              | High-</w:t>
      </w:r>
      <w:proofErr w:type="gramStart"/>
      <w:r w:rsidRPr="0069061A">
        <w:rPr>
          <w:rFonts w:ascii="Courier New" w:hAnsi="Courier New" w:cs="Courier New"/>
          <w:lang w:val="en-US"/>
        </w:rPr>
        <w:t>level  |</w:t>
      </w:r>
      <w:proofErr w:type="gramEnd"/>
      <w:r w:rsidRPr="0069061A">
        <w:rPr>
          <w:rFonts w:ascii="Courier New" w:hAnsi="Courier New" w:cs="Courier New"/>
          <w:lang w:val="en-US"/>
        </w:rPr>
        <w:t xml:space="preserve"> Related normative            |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r w:rsidRPr="001A7D5A">
        <w:rPr>
          <w:rFonts w:ascii="Courier New" w:hAnsi="Courier New" w:cs="Courier New"/>
        </w:rPr>
        <w:t>|                      | description | description                  |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1A7D5A">
        <w:rPr>
          <w:rFonts w:ascii="Courier New" w:hAnsi="Courier New" w:cs="Courier New"/>
        </w:rPr>
        <w:t xml:space="preserve">   +======================+=============+==========</w:t>
      </w:r>
      <w:r w:rsidRPr="001A7D5A">
        <w:rPr>
          <w:rFonts w:ascii="Courier New" w:hAnsi="Courier New" w:cs="Courier New"/>
        </w:rPr>
        <w:t>====================+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1A7D5A">
        <w:rPr>
          <w:rFonts w:ascii="Courier New" w:hAnsi="Courier New" w:cs="Courier New"/>
        </w:rPr>
        <w:t xml:space="preserve">   | </w:t>
      </w:r>
      <w:proofErr w:type="spellStart"/>
      <w:r w:rsidRPr="001A7D5A">
        <w:rPr>
          <w:rFonts w:ascii="Courier New" w:hAnsi="Courier New" w:cs="Courier New"/>
        </w:rPr>
        <w:t>Entity</w:t>
      </w:r>
      <w:proofErr w:type="spellEnd"/>
      <w:r w:rsidRPr="001A7D5A">
        <w:rPr>
          <w:rFonts w:ascii="Courier New" w:hAnsi="Courier New" w:cs="Courier New"/>
        </w:rPr>
        <w:t xml:space="preserve">               | Section 3.1 | Section 5.1.3                |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1A7D5A">
        <w:rPr>
          <w:rFonts w:ascii="Courier New" w:hAnsi="Courier New" w:cs="Courier New"/>
        </w:rPr>
        <w:t xml:space="preserve">   +----------------------+-------------+------------------------------+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1A7D5A">
        <w:rPr>
          <w:rFonts w:ascii="Courier New" w:hAnsi="Courier New" w:cs="Courier New"/>
        </w:rPr>
        <w:t xml:space="preserve">   | </w:t>
      </w:r>
      <w:proofErr w:type="spellStart"/>
      <w:r w:rsidRPr="001A7D5A">
        <w:rPr>
          <w:rFonts w:ascii="Courier New" w:hAnsi="Courier New" w:cs="Courier New"/>
        </w:rPr>
        <w:t>Entity</w:t>
      </w:r>
      <w:proofErr w:type="spellEnd"/>
      <w:r w:rsidRPr="001A7D5A">
        <w:rPr>
          <w:rFonts w:ascii="Courier New" w:hAnsi="Courier New" w:cs="Courier New"/>
        </w:rPr>
        <w:t xml:space="preserve"> </w:t>
      </w:r>
      <w:proofErr w:type="spellStart"/>
      <w:r w:rsidRPr="001A7D5A">
        <w:rPr>
          <w:rFonts w:ascii="Courier New" w:hAnsi="Courier New" w:cs="Courier New"/>
        </w:rPr>
        <w:t>domain</w:t>
      </w:r>
      <w:proofErr w:type="spellEnd"/>
      <w:r w:rsidRPr="001A7D5A">
        <w:rPr>
          <w:rFonts w:ascii="Courier New" w:hAnsi="Courier New" w:cs="Courier New"/>
        </w:rPr>
        <w:t xml:space="preserve">        | Section 3.2 |                              |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1A7D5A">
        <w:rPr>
          <w:rFonts w:ascii="Courier New" w:hAnsi="Courier New" w:cs="Courier New"/>
        </w:rPr>
        <w:t xml:space="preserve">   | (</w:t>
      </w:r>
      <w:proofErr w:type="gramStart"/>
      <w:r w:rsidRPr="001A7D5A">
        <w:rPr>
          <w:rFonts w:ascii="Courier New" w:hAnsi="Courier New" w:cs="Courier New"/>
        </w:rPr>
        <w:t xml:space="preserve">ED)   </w:t>
      </w:r>
      <w:proofErr w:type="gramEnd"/>
      <w:r w:rsidRPr="001A7D5A">
        <w:rPr>
          <w:rFonts w:ascii="Courier New" w:hAnsi="Courier New" w:cs="Courier New"/>
        </w:rPr>
        <w:t xml:space="preserve">   </w:t>
      </w:r>
      <w:r w:rsidRPr="001A7D5A">
        <w:rPr>
          <w:rFonts w:ascii="Courier New" w:hAnsi="Courier New" w:cs="Courier New"/>
        </w:rPr>
        <w:t xml:space="preserve">           |             |                              |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1A7D5A">
        <w:rPr>
          <w:rFonts w:ascii="Courier New" w:hAnsi="Courier New" w:cs="Courier New"/>
        </w:rPr>
        <w:t xml:space="preserve">   +----------------------+-------------+------------------------------+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1A7D5A">
        <w:rPr>
          <w:rFonts w:ascii="Courier New" w:hAnsi="Courier New" w:cs="Courier New"/>
        </w:rPr>
        <w:t xml:space="preserve">   | </w:t>
      </w:r>
      <w:proofErr w:type="spellStart"/>
      <w:r w:rsidRPr="001A7D5A">
        <w:rPr>
          <w:rFonts w:ascii="Courier New" w:hAnsi="Courier New" w:cs="Courier New"/>
        </w:rPr>
        <w:t>Entity</w:t>
      </w:r>
      <w:proofErr w:type="spellEnd"/>
      <w:r w:rsidRPr="001A7D5A">
        <w:rPr>
          <w:rFonts w:ascii="Courier New" w:hAnsi="Courier New" w:cs="Courier New"/>
        </w:rPr>
        <w:t xml:space="preserve"> </w:t>
      </w:r>
      <w:proofErr w:type="spellStart"/>
      <w:r w:rsidRPr="001A7D5A">
        <w:rPr>
          <w:rFonts w:ascii="Courier New" w:hAnsi="Courier New" w:cs="Courier New"/>
        </w:rPr>
        <w:t>domain</w:t>
      </w:r>
      <w:proofErr w:type="spellEnd"/>
      <w:r w:rsidRPr="001A7D5A">
        <w:rPr>
          <w:rFonts w:ascii="Courier New" w:hAnsi="Courier New" w:cs="Courier New"/>
        </w:rPr>
        <w:t xml:space="preserve">        | Section     | Section 5.1.1                |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1A7D5A">
        <w:rPr>
          <w:rFonts w:ascii="Courier New" w:hAnsi="Courier New" w:cs="Courier New"/>
        </w:rPr>
        <w:t xml:space="preserve">   | type                 | 3.2.1       |           </w:t>
      </w:r>
      <w:r w:rsidRPr="001A7D5A">
        <w:rPr>
          <w:rFonts w:ascii="Courier New" w:hAnsi="Courier New" w:cs="Courier New"/>
        </w:rPr>
        <w:t xml:space="preserve">            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1A7D5A">
        <w:rPr>
          <w:rFonts w:ascii="Courier New" w:hAnsi="Courier New" w:cs="Courier New"/>
        </w:rPr>
        <w:t xml:space="preserve">   </w:t>
      </w:r>
      <w:r w:rsidRPr="0069061A">
        <w:rPr>
          <w:rFonts w:ascii="Courier New" w:hAnsi="Courier New" w:cs="Courier New"/>
          <w:lang w:val="en-US"/>
        </w:rPr>
        <w:t>+----------------------+-------------+------------------------------+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Entity domain        | Section     | Section 5.1.2         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name                 | 3.2.2       |                       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+------------</w:t>
      </w:r>
      <w:r w:rsidRPr="0069061A">
        <w:rPr>
          <w:rFonts w:ascii="Courier New" w:hAnsi="Courier New" w:cs="Courier New"/>
          <w:lang w:val="en-US"/>
        </w:rPr>
        <w:t>----------+-------------+------------------------------+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Entity property      | Section 3.3 | Section 5.2, Section 5.2.1</w:t>
      </w:r>
      <w:proofErr w:type="gramStart"/>
      <w:r w:rsidRPr="0069061A">
        <w:rPr>
          <w:rFonts w:ascii="Courier New" w:hAnsi="Courier New" w:cs="Courier New"/>
          <w:lang w:val="en-US"/>
        </w:rPr>
        <w:t>,  |</w:t>
      </w:r>
      <w:proofErr w:type="gramEnd"/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(EP) type            |             | Section 5.2.2, Section 5.2.3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+----------------------+-------------+------------</w:t>
      </w:r>
      <w:r w:rsidRPr="0069061A">
        <w:rPr>
          <w:rFonts w:ascii="Courier New" w:hAnsi="Courier New" w:cs="Courier New"/>
          <w:lang w:val="en-US"/>
        </w:rPr>
        <w:t>------------------+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Entity property      | Section 3.4 | Section 7, Section 8  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map                  |             |                       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+----------------------+-------------+------------------------------+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Resource-spe</w:t>
      </w:r>
      <w:r w:rsidRPr="0069061A">
        <w:rPr>
          <w:rFonts w:ascii="Courier New" w:hAnsi="Courier New" w:cs="Courier New"/>
          <w:lang w:val="en-US"/>
        </w:rPr>
        <w:t>cific    | Section 4.2 | Section 5.1.2,        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ED name              |             | Section 5.1.2.1       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+----------------------+-------------+------------------------------+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Resource-specific    | Section 4.3 | Section 5.2.</w:t>
      </w:r>
      <w:r w:rsidRPr="0069061A">
        <w:rPr>
          <w:rFonts w:ascii="Courier New" w:hAnsi="Courier New" w:cs="Courier New"/>
          <w:lang w:val="en-US"/>
        </w:rPr>
        <w:t>3         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EP value             |             |                       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+----------------------+-------------+------------------------------+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Entity Hierarchy     | Section 4.4 | Section 5.1.4         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and property </w:t>
      </w:r>
      <w:r w:rsidRPr="0069061A">
        <w:rPr>
          <w:rFonts w:ascii="Courier New" w:hAnsi="Courier New" w:cs="Courier New"/>
          <w:lang w:val="en-US"/>
        </w:rPr>
        <w:t xml:space="preserve">        |             |                       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inheritance          |             |                       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+----------------------+-------------+------------------------------+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Defining             | Section     | Section 12.2.</w:t>
      </w:r>
      <w:r w:rsidRPr="0069061A">
        <w:rPr>
          <w:rFonts w:ascii="Courier New" w:hAnsi="Courier New" w:cs="Courier New"/>
          <w:lang w:val="en-US"/>
        </w:rPr>
        <w:t>2, Section 12.3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information          | 4.6,        |                       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| resource             | Section 4.7 |                              |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+----------------------+-------------+------------------------------+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     Table 4: F</w:t>
      </w:r>
      <w:r w:rsidRPr="0069061A">
        <w:rPr>
          <w:rFonts w:ascii="Courier New" w:hAnsi="Courier New" w:cs="Courier New"/>
          <w:lang w:val="en-US"/>
        </w:rPr>
        <w:t>eatures introduced with ALTO Entity Property Maps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>Authors' Addresses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Wendy Roome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Nokia Bell Labs (Retired)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124 Burlington Rd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Murray Hill, NJ 07974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United States of America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Phone: +1-908-464-6975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gramStart"/>
      <w:r w:rsidRPr="001A7D5A">
        <w:rPr>
          <w:rFonts w:ascii="Courier New" w:hAnsi="Courier New" w:cs="Courier New"/>
        </w:rPr>
        <w:t>Email:</w:t>
      </w:r>
      <w:proofErr w:type="gramEnd"/>
      <w:r w:rsidRPr="001A7D5A">
        <w:rPr>
          <w:rFonts w:ascii="Courier New" w:hAnsi="Courier New" w:cs="Courier New"/>
        </w:rPr>
        <w:t xml:space="preserve"> wendy@wdroome.com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1A7D5A">
        <w:rPr>
          <w:rFonts w:ascii="Courier New" w:hAnsi="Courier New" w:cs="Courier New"/>
        </w:rPr>
        <w:t>Roome</w:t>
      </w:r>
      <w:proofErr w:type="spellEnd"/>
      <w:r w:rsidRPr="001A7D5A">
        <w:rPr>
          <w:rFonts w:ascii="Courier New" w:hAnsi="Courier New" w:cs="Courier New"/>
        </w:rPr>
        <w:t>, et</w:t>
      </w:r>
      <w:r w:rsidRPr="001A7D5A">
        <w:rPr>
          <w:rFonts w:ascii="Courier New" w:hAnsi="Courier New" w:cs="Courier New"/>
        </w:rPr>
        <w:t xml:space="preserve"> al.              </w:t>
      </w:r>
      <w:r w:rsidRPr="0069061A">
        <w:rPr>
          <w:rFonts w:ascii="Courier New" w:hAnsi="Courier New" w:cs="Courier New"/>
          <w:lang w:val="en-US"/>
        </w:rPr>
        <w:t xml:space="preserve">Expires 30 May 2022              </w:t>
      </w:r>
      <w:proofErr w:type="gramStart"/>
      <w:r w:rsidRPr="0069061A">
        <w:rPr>
          <w:rFonts w:ascii="Courier New" w:hAnsi="Courier New" w:cs="Courier New"/>
          <w:lang w:val="en-US"/>
        </w:rPr>
        <w:t xml:space="preserve">   [</w:t>
      </w:r>
      <w:proofErr w:type="gramEnd"/>
      <w:r w:rsidRPr="0069061A">
        <w:rPr>
          <w:rFonts w:ascii="Courier New" w:hAnsi="Courier New" w:cs="Courier New"/>
          <w:lang w:val="en-US"/>
        </w:rPr>
        <w:t>Page 60]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br w:type="page"/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lastRenderedPageBreak/>
        <w:t>Internet-Draft            Entity Property Maps             November 2021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r w:rsidRPr="001A7D5A">
        <w:rPr>
          <w:rFonts w:ascii="Courier New" w:hAnsi="Courier New" w:cs="Courier New"/>
        </w:rPr>
        <w:t xml:space="preserve">Sabine </w:t>
      </w:r>
      <w:proofErr w:type="spellStart"/>
      <w:r w:rsidRPr="001A7D5A">
        <w:rPr>
          <w:rFonts w:ascii="Courier New" w:hAnsi="Courier New" w:cs="Courier New"/>
        </w:rPr>
        <w:t>Randriamasy</w:t>
      </w:r>
      <w:proofErr w:type="spellEnd"/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1A7D5A">
        <w:rPr>
          <w:rFonts w:ascii="Courier New" w:hAnsi="Courier New" w:cs="Courier New"/>
        </w:rPr>
        <w:t xml:space="preserve">   Nokia Bell </w:t>
      </w:r>
      <w:proofErr w:type="spellStart"/>
      <w:r w:rsidRPr="001A7D5A">
        <w:rPr>
          <w:rFonts w:ascii="Courier New" w:hAnsi="Courier New" w:cs="Courier New"/>
        </w:rPr>
        <w:t>Labs</w:t>
      </w:r>
      <w:proofErr w:type="spellEnd"/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1A7D5A">
        <w:rPr>
          <w:rFonts w:ascii="Courier New" w:hAnsi="Courier New" w:cs="Courier New"/>
        </w:rPr>
        <w:t xml:space="preserve">   Route de Villejust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1A7D5A">
        <w:rPr>
          <w:rFonts w:ascii="Courier New" w:hAnsi="Courier New" w:cs="Courier New"/>
        </w:rPr>
        <w:t xml:space="preserve">   </w:t>
      </w:r>
      <w:r w:rsidRPr="0069061A">
        <w:rPr>
          <w:rFonts w:ascii="Courier New" w:hAnsi="Courier New" w:cs="Courier New"/>
          <w:lang w:val="en-US"/>
        </w:rPr>
        <w:t>91460 NOZAY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France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Email: Sabine.Randriama</w:t>
      </w:r>
      <w:r w:rsidRPr="0069061A">
        <w:rPr>
          <w:rFonts w:ascii="Courier New" w:hAnsi="Courier New" w:cs="Courier New"/>
          <w:lang w:val="en-US"/>
        </w:rPr>
        <w:t>sy@nokia-bell-labs.com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Y. Richard Yang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Yale University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51 Prospect Street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New </w:t>
      </w:r>
      <w:proofErr w:type="gramStart"/>
      <w:r w:rsidRPr="0069061A">
        <w:rPr>
          <w:rFonts w:ascii="Courier New" w:hAnsi="Courier New" w:cs="Courier New"/>
          <w:lang w:val="en-US"/>
        </w:rPr>
        <w:t>Haven,  CT</w:t>
      </w:r>
      <w:proofErr w:type="gramEnd"/>
      <w:r w:rsidRPr="0069061A">
        <w:rPr>
          <w:rFonts w:ascii="Courier New" w:hAnsi="Courier New" w:cs="Courier New"/>
          <w:lang w:val="en-US"/>
        </w:rPr>
        <w:t xml:space="preserve"> 06511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United States of America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proofErr w:type="gramStart"/>
      <w:r w:rsidRPr="001A7D5A">
        <w:rPr>
          <w:rFonts w:ascii="Courier New" w:hAnsi="Courier New" w:cs="Courier New"/>
        </w:rPr>
        <w:t>Phone:</w:t>
      </w:r>
      <w:proofErr w:type="gramEnd"/>
      <w:r w:rsidRPr="001A7D5A">
        <w:rPr>
          <w:rFonts w:ascii="Courier New" w:hAnsi="Courier New" w:cs="Courier New"/>
        </w:rPr>
        <w:t xml:space="preserve"> +1-203-432-6400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1A7D5A">
        <w:rPr>
          <w:rFonts w:ascii="Courier New" w:hAnsi="Courier New" w:cs="Courier New"/>
        </w:rPr>
        <w:t xml:space="preserve">   </w:t>
      </w:r>
      <w:proofErr w:type="gramStart"/>
      <w:r w:rsidRPr="001A7D5A">
        <w:rPr>
          <w:rFonts w:ascii="Courier New" w:hAnsi="Courier New" w:cs="Courier New"/>
        </w:rPr>
        <w:t>Email:</w:t>
      </w:r>
      <w:proofErr w:type="gramEnd"/>
      <w:r w:rsidRPr="001A7D5A">
        <w:rPr>
          <w:rFonts w:ascii="Courier New" w:hAnsi="Courier New" w:cs="Courier New"/>
        </w:rPr>
        <w:t xml:space="preserve"> yry@cs.yale.edu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1A7D5A">
        <w:rPr>
          <w:rFonts w:ascii="Courier New" w:hAnsi="Courier New" w:cs="Courier New"/>
        </w:rPr>
        <w:t xml:space="preserve">   </w:t>
      </w:r>
      <w:proofErr w:type="spellStart"/>
      <w:r w:rsidRPr="001A7D5A">
        <w:rPr>
          <w:rFonts w:ascii="Courier New" w:hAnsi="Courier New" w:cs="Courier New"/>
        </w:rPr>
        <w:t>Jingxuan</w:t>
      </w:r>
      <w:proofErr w:type="spellEnd"/>
      <w:r w:rsidRPr="001A7D5A">
        <w:rPr>
          <w:rFonts w:ascii="Courier New" w:hAnsi="Courier New" w:cs="Courier New"/>
        </w:rPr>
        <w:t xml:space="preserve"> Jensen Zhang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1A7D5A">
        <w:rPr>
          <w:rFonts w:ascii="Courier New" w:hAnsi="Courier New" w:cs="Courier New"/>
        </w:rPr>
        <w:t xml:space="preserve">   </w:t>
      </w:r>
      <w:r w:rsidRPr="0069061A">
        <w:rPr>
          <w:rFonts w:ascii="Courier New" w:hAnsi="Courier New" w:cs="Courier New"/>
          <w:lang w:val="en-US"/>
        </w:rPr>
        <w:t>Tongji University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4800 </w:t>
      </w:r>
      <w:proofErr w:type="spellStart"/>
      <w:r w:rsidRPr="0069061A">
        <w:rPr>
          <w:rFonts w:ascii="Courier New" w:hAnsi="Courier New" w:cs="Courier New"/>
          <w:lang w:val="en-US"/>
        </w:rPr>
        <w:t>Cao'An</w:t>
      </w:r>
      <w:proofErr w:type="spellEnd"/>
      <w:r w:rsidRPr="0069061A">
        <w:rPr>
          <w:rFonts w:ascii="Courier New" w:hAnsi="Courier New" w:cs="Courier New"/>
          <w:lang w:val="en-US"/>
        </w:rPr>
        <w:t xml:space="preserve"> Hwy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Shanghai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201804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China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Email: jingxuan.n.zhang@gmail.com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Kai Gao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Sichuan University</w:t>
      </w:r>
    </w:p>
    <w:p w:rsidR="00000000" w:rsidRPr="0069061A" w:rsidRDefault="002A4BD7" w:rsidP="001A7D5A">
      <w:pPr>
        <w:pStyle w:val="Textebrut"/>
        <w:rPr>
          <w:rFonts w:ascii="Courier New" w:hAnsi="Courier New" w:cs="Courier New"/>
          <w:lang w:val="en-US"/>
        </w:rPr>
      </w:pPr>
      <w:r w:rsidRPr="0069061A">
        <w:rPr>
          <w:rFonts w:ascii="Courier New" w:hAnsi="Courier New" w:cs="Courier New"/>
          <w:lang w:val="en-US"/>
        </w:rPr>
        <w:t xml:space="preserve">   No.24 South Section 1, </w:t>
      </w:r>
      <w:proofErr w:type="spellStart"/>
      <w:r w:rsidRPr="0069061A">
        <w:rPr>
          <w:rFonts w:ascii="Courier New" w:hAnsi="Courier New" w:cs="Courier New"/>
          <w:lang w:val="en-US"/>
        </w:rPr>
        <w:t>Yihuan</w:t>
      </w:r>
      <w:proofErr w:type="spellEnd"/>
      <w:r w:rsidRPr="0069061A">
        <w:rPr>
          <w:rFonts w:ascii="Courier New" w:hAnsi="Courier New" w:cs="Courier New"/>
          <w:lang w:val="en-US"/>
        </w:rPr>
        <w:t xml:space="preserve"> Road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69061A">
        <w:rPr>
          <w:rFonts w:ascii="Courier New" w:hAnsi="Courier New" w:cs="Courier New"/>
          <w:lang w:val="en-US"/>
        </w:rPr>
        <w:t xml:space="preserve">   </w:t>
      </w:r>
      <w:r w:rsidRPr="001A7D5A">
        <w:rPr>
          <w:rFonts w:ascii="Courier New" w:hAnsi="Courier New" w:cs="Courier New"/>
        </w:rPr>
        <w:t>Chengdu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1A7D5A">
        <w:rPr>
          <w:rFonts w:ascii="Courier New" w:hAnsi="Courier New" w:cs="Courier New"/>
        </w:rPr>
        <w:t xml:space="preserve">   610000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1A7D5A">
        <w:rPr>
          <w:rFonts w:ascii="Courier New" w:hAnsi="Courier New" w:cs="Courier New"/>
        </w:rPr>
        <w:t xml:space="preserve">   China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r w:rsidRPr="001A7D5A">
        <w:rPr>
          <w:rFonts w:ascii="Courier New" w:hAnsi="Courier New" w:cs="Courier New"/>
        </w:rPr>
        <w:t xml:space="preserve">   </w:t>
      </w:r>
      <w:proofErr w:type="gramStart"/>
      <w:r w:rsidRPr="001A7D5A">
        <w:rPr>
          <w:rFonts w:ascii="Courier New" w:hAnsi="Courier New" w:cs="Courier New"/>
        </w:rPr>
        <w:t>Email:</w:t>
      </w:r>
      <w:proofErr w:type="gramEnd"/>
      <w:r w:rsidRPr="001A7D5A">
        <w:rPr>
          <w:rFonts w:ascii="Courier New" w:hAnsi="Courier New" w:cs="Courier New"/>
        </w:rPr>
        <w:t xml:space="preserve"> kaigao@scu.edu.cn</w:t>
      </w:r>
    </w:p>
    <w:p w:rsidR="00000000" w:rsidRPr="001A7D5A" w:rsidRDefault="002A4BD7" w:rsidP="001A7D5A">
      <w:pPr>
        <w:pStyle w:val="Textebrut"/>
        <w:rPr>
          <w:rFonts w:ascii="Courier New" w:hAnsi="Courier New" w:cs="Courier New"/>
        </w:rPr>
      </w:pPr>
      <w:proofErr w:type="spellStart"/>
      <w:r w:rsidRPr="001A7D5A">
        <w:rPr>
          <w:rFonts w:ascii="Courier New" w:hAnsi="Courier New" w:cs="Courier New"/>
        </w:rPr>
        <w:t>Roome</w:t>
      </w:r>
      <w:proofErr w:type="spellEnd"/>
      <w:r w:rsidRPr="001A7D5A">
        <w:rPr>
          <w:rFonts w:ascii="Courier New" w:hAnsi="Courier New" w:cs="Courier New"/>
        </w:rPr>
        <w:t>, et al.              Expires 30 Ma</w:t>
      </w:r>
      <w:r w:rsidRPr="001A7D5A">
        <w:rPr>
          <w:rFonts w:ascii="Courier New" w:hAnsi="Courier New" w:cs="Courier New"/>
        </w:rPr>
        <w:t xml:space="preserve">y 2022              </w:t>
      </w:r>
      <w:proofErr w:type="gramStart"/>
      <w:r w:rsidRPr="001A7D5A">
        <w:rPr>
          <w:rFonts w:ascii="Courier New" w:hAnsi="Courier New" w:cs="Courier New"/>
        </w:rPr>
        <w:t xml:space="preserve">   [</w:t>
      </w:r>
      <w:proofErr w:type="gramEnd"/>
      <w:r w:rsidRPr="001A7D5A">
        <w:rPr>
          <w:rFonts w:ascii="Courier New" w:hAnsi="Courier New" w:cs="Courier New"/>
        </w:rPr>
        <w:t>Page 61]</w:t>
      </w:r>
    </w:p>
    <w:p w:rsidR="002A4BD7" w:rsidRPr="001A7D5A" w:rsidRDefault="002A4BD7" w:rsidP="001A7D5A">
      <w:pPr>
        <w:pStyle w:val="Textebrut"/>
        <w:rPr>
          <w:rFonts w:ascii="Courier New" w:hAnsi="Courier New" w:cs="Courier New"/>
        </w:rPr>
      </w:pPr>
    </w:p>
    <w:sectPr w:rsidR="002A4BD7" w:rsidRPr="001A7D5A" w:rsidSect="001A7D5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BOUCADAIR Mohamed INNOV/NET" w:date="2021-12-15T14:13:00Z" w:initials="BMI">
    <w:p w14:paraId="509B515D" w14:textId="42AE07FB" w:rsidR="00A60C42" w:rsidRDefault="00A60C4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lang w:val="en-US"/>
        </w:rPr>
        <w:t>Not sure what “CIDRs” means here.</w:t>
      </w:r>
      <w:r w:rsidR="00F0085F">
        <w:rPr>
          <w:lang w:val="en-US"/>
        </w:rPr>
        <w:t xml:space="preserve"> Do you mean “CIDR blocks”?</w:t>
      </w:r>
    </w:p>
    <w:p w14:paraId="530217F3" w14:textId="77777777" w:rsidR="00A60C42" w:rsidRDefault="00A60C42">
      <w:pPr>
        <w:pStyle w:val="Commentaire"/>
        <w:rPr>
          <w:lang w:val="en-US"/>
        </w:rPr>
      </w:pPr>
    </w:p>
    <w:p w14:paraId="5557D046" w14:textId="77777777" w:rsidR="00A60C42" w:rsidRPr="00A60C42" w:rsidRDefault="00A60C42" w:rsidP="00A60C42">
      <w:pPr>
        <w:pStyle w:val="PrformatHTML"/>
        <w:rPr>
          <w:color w:val="0000FF"/>
          <w:u w:val="single"/>
          <w:lang w:val="en-US"/>
        </w:rPr>
      </w:pPr>
      <w:r>
        <w:rPr>
          <w:lang w:val="en-US"/>
        </w:rPr>
        <w:t>Anyway, an endpoint is defined “</w:t>
      </w:r>
      <w:r w:rsidRPr="00A60C42">
        <w:rPr>
          <w:lang w:val="en-US"/>
        </w:rPr>
        <w:t xml:space="preserve">IPv4 endpoint prefixes are encoded as specified in </w:t>
      </w:r>
      <w:r w:rsidRPr="00A60C42">
        <w:fldChar w:fldCharType="begin"/>
      </w:r>
      <w:r w:rsidRPr="00A60C42">
        <w:rPr>
          <w:lang w:val="en-US"/>
        </w:rPr>
        <w:instrText xml:space="preserve"> HYPERLINK "https://datatracker.ietf.org/doc/html/rfc4632" \l "section-3.1" </w:instrText>
      </w:r>
      <w:r w:rsidRPr="00A60C42">
        <w:fldChar w:fldCharType="separate"/>
      </w:r>
      <w:r w:rsidRPr="00A60C42">
        <w:rPr>
          <w:color w:val="0000FF"/>
          <w:u w:val="single"/>
          <w:lang w:val="en-US"/>
        </w:rPr>
        <w:t>Section 3.1 of</w:t>
      </w:r>
    </w:p>
    <w:p w14:paraId="3523A879" w14:textId="77777777" w:rsidR="00A60C42" w:rsidRDefault="00A60C42" w:rsidP="00A60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60C4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val="en-US" w:eastAsia="fr-FR"/>
        </w:rPr>
        <w:t xml:space="preserve">   [RFC4632]</w:t>
      </w:r>
      <w:r w:rsidRPr="00A60C42">
        <w:rPr>
          <w:rFonts w:ascii="Courier New" w:eastAsia="Times New Roman" w:hAnsi="Courier New" w:cs="Courier New"/>
          <w:sz w:val="20"/>
          <w:szCs w:val="20"/>
          <w:lang w:eastAsia="fr-FR"/>
        </w:rPr>
        <w:fldChar w:fldCharType="end"/>
      </w:r>
      <w:r w:rsidRPr="00A60C42">
        <w:rPr>
          <w:rFonts w:ascii="Courier New" w:eastAsia="Times New Roman" w:hAnsi="Courier New" w:cs="Courier New"/>
          <w:sz w:val="20"/>
          <w:szCs w:val="20"/>
          <w:lang w:val="en-US" w:eastAsia="fr-FR"/>
        </w:rPr>
        <w:t>.</w:t>
      </w:r>
      <w:r>
        <w:rPr>
          <w:lang w:val="en-US"/>
        </w:rPr>
        <w:t>”</w:t>
      </w:r>
    </w:p>
    <w:p w14:paraId="7292FC55" w14:textId="77777777" w:rsidR="00A60C42" w:rsidRDefault="00A60C42" w:rsidP="00A60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7CC12E3B" w14:textId="32A08881" w:rsidR="00A60C42" w:rsidRPr="00A60C42" w:rsidRDefault="00A60C42" w:rsidP="00A60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Not sure there is a value in overloading the context at this stage. </w:t>
      </w:r>
    </w:p>
  </w:comment>
  <w:comment w:id="14" w:author="BOUCADAIR Mohamed INNOV/NET" w:date="2021-12-15T14:15:00Z" w:initials="BMI">
    <w:p w14:paraId="53A1943B" w14:textId="4F60AE0F" w:rsidR="00A60C42" w:rsidRPr="00A60C42" w:rsidRDefault="00A60C4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A60C42">
        <w:rPr>
          <w:lang w:val="en-US"/>
        </w:rPr>
        <w:t>There is no such n</w:t>
      </w:r>
      <w:r>
        <w:rPr>
          <w:lang w:val="en-US"/>
        </w:rPr>
        <w:t>otion in 7011 (</w:t>
      </w:r>
      <w:proofErr w:type="spellStart"/>
      <w:r>
        <w:rPr>
          <w:lang w:val="en-US"/>
        </w:rPr>
        <w:t>ipfix</w:t>
      </w:r>
      <w:proofErr w:type="spellEnd"/>
      <w:r>
        <w:rPr>
          <w:lang w:val="en-US"/>
        </w:rPr>
        <w:t>).</w:t>
      </w:r>
    </w:p>
  </w:comment>
  <w:comment w:id="20" w:author="BOUCADAIR Mohamed INNOV/NET" w:date="2021-12-15T13:56:00Z" w:initials="BMI">
    <w:p w14:paraId="7284F705" w14:textId="4A48FD96" w:rsidR="0069061A" w:rsidRPr="0069061A" w:rsidRDefault="0069061A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 w:rsidRPr="004A43E1">
        <w:rPr>
          <w:lang w:val="en-US"/>
        </w:rPr>
        <w:t xml:space="preserve">Redundant with ID of </w:t>
      </w:r>
      <w:r>
        <w:rPr>
          <w:lang w:val="en-US"/>
        </w:rPr>
        <w:t>PID.</w:t>
      </w:r>
    </w:p>
  </w:comment>
  <w:comment w:id="24" w:author="BOUCADAIR Mohamed INNOV/NET" w:date="2021-12-15T13:56:00Z" w:initials="BMI">
    <w:p w14:paraId="5503C11D" w14:textId="09977594" w:rsidR="0069061A" w:rsidRDefault="0069061A">
      <w:pPr>
        <w:pStyle w:val="Commentaire"/>
      </w:pPr>
      <w:r>
        <w:rPr>
          <w:rStyle w:val="Marquedecommentaire"/>
        </w:rPr>
        <w:annotationRef/>
      </w:r>
      <w:proofErr w:type="spellStart"/>
      <w:r>
        <w:t>Redundant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sentence</w:t>
      </w:r>
    </w:p>
  </w:comment>
  <w:comment w:id="30" w:author="BOUCADAIR Mohamed INNOV/NET" w:date="2021-12-15T13:58:00Z" w:initials="BMI">
    <w:p w14:paraId="758924C3" w14:textId="3EB1D975" w:rsidR="0069061A" w:rsidRPr="0069061A" w:rsidRDefault="0069061A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 w:rsidRPr="00576162">
        <w:rPr>
          <w:lang w:val="en-US"/>
        </w:rPr>
        <w:t>Please c</w:t>
      </w:r>
      <w:r>
        <w:rPr>
          <w:lang w:val="en-US"/>
        </w:rPr>
        <w:t xml:space="preserve">onsider adding a reference. </w:t>
      </w:r>
    </w:p>
  </w:comment>
  <w:comment w:id="34" w:author="BOUCADAIR Mohamed INNOV/NET" w:date="2021-12-15T13:58:00Z" w:initials="BMI">
    <w:p w14:paraId="3C629045" w14:textId="42E61634" w:rsidR="0069061A" w:rsidRPr="0069061A" w:rsidRDefault="0069061A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 w:rsidRPr="00576162">
        <w:rPr>
          <w:lang w:val="en-US"/>
        </w:rPr>
        <w:t>Add t</w:t>
      </w:r>
      <w:r>
        <w:rPr>
          <w:lang w:val="en-US"/>
        </w:rPr>
        <w:t xml:space="preserve">he explicit section where this is </w:t>
      </w:r>
      <w:r>
        <w:rPr>
          <w:lang w:val="en-US"/>
        </w:rPr>
        <w:t>defined</w:t>
      </w:r>
      <w:r>
        <w:rPr>
          <w:lang w:val="en-US"/>
        </w:rPr>
        <w:t xml:space="preserve"> </w:t>
      </w:r>
    </w:p>
  </w:comment>
  <w:comment w:id="38" w:author="BOUCADAIR Mohamed INNOV/NET" w:date="2021-12-15T14:18:00Z" w:initials="BMI">
    <w:p w14:paraId="246D5291" w14:textId="374E5448" w:rsidR="00A60C42" w:rsidRPr="00A60C42" w:rsidRDefault="00A60C4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A60C42">
        <w:rPr>
          <w:lang w:val="en-US"/>
        </w:rPr>
        <w:t xml:space="preserve">As we </w:t>
      </w:r>
      <w:r w:rsidR="001A79B0">
        <w:rPr>
          <w:lang w:val="en-US"/>
        </w:rPr>
        <w:t xml:space="preserve">can’t </w:t>
      </w:r>
      <w:r w:rsidRPr="00A60C42">
        <w:rPr>
          <w:lang w:val="en-US"/>
        </w:rPr>
        <w:t xml:space="preserve">back </w:t>
      </w:r>
      <w:r>
        <w:rPr>
          <w:lang w:val="en-US"/>
        </w:rPr>
        <w:t xml:space="preserve">this with </w:t>
      </w:r>
      <w:r w:rsidR="001A79B0">
        <w:rPr>
          <w:lang w:val="en-US"/>
        </w:rPr>
        <w:t>significant experience</w:t>
      </w:r>
    </w:p>
  </w:comment>
  <w:comment w:id="70" w:author="BOUCADAIR Mohamed INNOV/NET" w:date="2021-12-15T14:23:00Z" w:initials="BMI">
    <w:p w14:paraId="6BE78FDA" w14:textId="4C8FBC45" w:rsidR="001A79B0" w:rsidRPr="001A79B0" w:rsidRDefault="001A79B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1A79B0">
        <w:rPr>
          <w:lang w:val="en-US"/>
        </w:rPr>
        <w:t>Add the section where t</w:t>
      </w:r>
      <w:r>
        <w:rPr>
          <w:lang w:val="en-US"/>
        </w:rPr>
        <w:t xml:space="preserve">his is defined. Thanks. </w:t>
      </w:r>
    </w:p>
  </w:comment>
  <w:comment w:id="81" w:author="BOUCADAIR Mohamed INNOV/NET" w:date="2021-12-15T14:27:00Z" w:initials="BMI">
    <w:p w14:paraId="5827AB58" w14:textId="0A336D71" w:rsidR="00C318EF" w:rsidRPr="00C318EF" w:rsidRDefault="00C318E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C318EF">
        <w:rPr>
          <w:lang w:val="en-US"/>
        </w:rPr>
        <w:t>Uplevel</w:t>
      </w:r>
      <w:proofErr w:type="spellEnd"/>
      <w:r w:rsidRPr="00C318EF">
        <w:rPr>
          <w:lang w:val="en-US"/>
        </w:rPr>
        <w:t xml:space="preserve"> this section</w:t>
      </w:r>
    </w:p>
  </w:comment>
  <w:comment w:id="99" w:author="BOUCADAIR Mohamed INNOV/NET" w:date="2021-12-15T14:25:00Z" w:initials="BMI">
    <w:p w14:paraId="4DD28430" w14:textId="0F3D8F01" w:rsidR="00C318EF" w:rsidRPr="00C318EF" w:rsidRDefault="00C318E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C318EF">
        <w:rPr>
          <w:rStyle w:val="Marquedecommentaire"/>
          <w:lang w:val="en-US"/>
        </w:rPr>
        <w:t xml:space="preserve">Listed right after client/server. </w:t>
      </w:r>
    </w:p>
  </w:comment>
  <w:comment w:id="106" w:author="BOUCADAIR Mohamed INNOV/NET" w:date="2021-12-15T13:58:00Z" w:initials="BMI">
    <w:p w14:paraId="13F89BA3" w14:textId="66EA1FE3" w:rsidR="00427B4A" w:rsidRPr="00427B4A" w:rsidRDefault="00427B4A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 w:rsidRPr="00576162">
        <w:rPr>
          <w:lang w:val="en-US"/>
        </w:rPr>
        <w:t>Why</w:t>
      </w:r>
      <w:r>
        <w:rPr>
          <w:lang w:val="en-US"/>
        </w:rPr>
        <w:t xml:space="preserve"> not simply following the conventions in 7285?</w:t>
      </w:r>
    </w:p>
  </w:comment>
  <w:comment w:id="131" w:author="BOUCADAIR Mohamed INNOV/NET" w:date="2021-12-15T14:28:00Z" w:initials="BMI">
    <w:p w14:paraId="14644177" w14:textId="29616B5B" w:rsidR="00C318EF" w:rsidRPr="00C318EF" w:rsidRDefault="00C318E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C318EF">
        <w:rPr>
          <w:lang w:val="en-US"/>
        </w:rPr>
        <w:t>Consider a</w:t>
      </w:r>
      <w:r>
        <w:rPr>
          <w:lang w:val="en-US"/>
        </w:rPr>
        <w:t>dding an example</w:t>
      </w:r>
    </w:p>
  </w:comment>
  <w:comment w:id="137" w:author="BOUCADAIR Mohamed INNOV/NET" w:date="2021-12-15T14:30:00Z" w:initials="BMI">
    <w:p w14:paraId="3B06DC04" w14:textId="40F7A12A" w:rsidR="00FC1C26" w:rsidRPr="00FC1C26" w:rsidRDefault="00FC1C26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C1C26">
        <w:rPr>
          <w:rStyle w:val="Marquedecommentaire"/>
          <w:lang w:val="en-US"/>
        </w:rPr>
        <w:t>Redundant w</w:t>
      </w:r>
      <w:r>
        <w:rPr>
          <w:rStyle w:val="Marquedecommentaire"/>
          <w:lang w:val="en-US"/>
        </w:rPr>
        <w:t>ith the sentence right before the examples.</w:t>
      </w:r>
    </w:p>
  </w:comment>
  <w:comment w:id="142" w:author="BOUCADAIR Mohamed INNOV/NET" w:date="2021-12-15T14:31:00Z" w:initials="BMI">
    <w:p w14:paraId="50BBE0B4" w14:textId="09B4D9CF" w:rsidR="00FC1C26" w:rsidRPr="00FC1C26" w:rsidRDefault="00FC1C26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C1C26">
        <w:rPr>
          <w:rStyle w:val="Marquedecommentaire"/>
          <w:lang w:val="en-US"/>
        </w:rPr>
        <w:t xml:space="preserve">The </w:t>
      </w:r>
      <w:r>
        <w:rPr>
          <w:rStyle w:val="Marquedecommentaire"/>
          <w:lang w:val="en-US"/>
        </w:rPr>
        <w:t>“protocol” is indicated in the 5-tuple</w:t>
      </w:r>
    </w:p>
  </w:comment>
  <w:comment w:id="164" w:author="BOUCADAIR Mohamed INNOV/NET" w:date="2021-12-15T14:37:00Z" w:initials="BMI">
    <w:p w14:paraId="0FD69549" w14:textId="3AD8C083" w:rsidR="002D366D" w:rsidRPr="002D366D" w:rsidRDefault="002D366D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2D366D">
        <w:rPr>
          <w:lang w:val="en-US"/>
        </w:rPr>
        <w:t>Not su</w:t>
      </w:r>
      <w:r>
        <w:rPr>
          <w:lang w:val="en-US"/>
        </w:rPr>
        <w:t>re to get this.</w:t>
      </w:r>
    </w:p>
  </w:comment>
  <w:comment w:id="201" w:author="BOUCADAIR Mohamed INNOV/NET" w:date="2021-12-15T14:41:00Z" w:initials="BMI">
    <w:p w14:paraId="163392BE" w14:textId="40831383" w:rsidR="00F0085F" w:rsidRPr="00F0085F" w:rsidRDefault="00F0085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0085F">
        <w:rPr>
          <w:rStyle w:val="Marquedecommentaire"/>
          <w:lang w:val="en-US"/>
        </w:rPr>
        <w:t xml:space="preserve">Cite the </w:t>
      </w:r>
      <w:r>
        <w:rPr>
          <w:rStyle w:val="Marquedecommentaire"/>
          <w:lang w:val="en-US"/>
        </w:rPr>
        <w:t xml:space="preserve">IANA section where this media type is defined. </w:t>
      </w:r>
    </w:p>
  </w:comment>
  <w:comment w:id="222" w:author="BOUCADAIR Mohamed INNOV/NET" w:date="2021-12-15T14:48:00Z" w:initials="BMI">
    <w:p w14:paraId="3EAC3F6A" w14:textId="0A088A96" w:rsidR="000D691D" w:rsidRPr="000D691D" w:rsidRDefault="000D691D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D691D">
        <w:rPr>
          <w:rStyle w:val="Marquedecommentaire"/>
          <w:lang w:val="en-US"/>
        </w:rPr>
        <w:t>Add t</w:t>
      </w:r>
      <w:r>
        <w:rPr>
          <w:rStyle w:val="Marquedecommentaire"/>
          <w:lang w:val="en-US"/>
        </w:rPr>
        <w:t>he section number</w:t>
      </w:r>
    </w:p>
  </w:comment>
  <w:comment w:id="249" w:author="BOUCADAIR Mohamed INNOV/NET" w:date="2021-12-15T14:58:00Z" w:initials="BMI">
    <w:p w14:paraId="57F6D013" w14:textId="03E07882" w:rsidR="000D691D" w:rsidRPr="000D691D" w:rsidRDefault="000D691D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D691D">
        <w:rPr>
          <w:lang w:val="en-US"/>
        </w:rPr>
        <w:t xml:space="preserve">That </w:t>
      </w:r>
      <w:r>
        <w:rPr>
          <w:lang w:val="en-US"/>
        </w:rPr>
        <w:t>is?</w:t>
      </w:r>
    </w:p>
  </w:comment>
  <w:comment w:id="363" w:author="BOUCADAIR Mohamed INNOV/NET" w:date="2021-12-15T14:05:00Z" w:initials="BMI">
    <w:p w14:paraId="4A7B7F0F" w14:textId="0C1613D4" w:rsidR="00D13ABE" w:rsidRPr="00D13ABE" w:rsidRDefault="00D13ABE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 w:rsidRPr="004A43E1">
        <w:rPr>
          <w:lang w:val="en-US"/>
        </w:rPr>
        <w:t>This is informative</w:t>
      </w:r>
    </w:p>
  </w:comment>
  <w:comment w:id="364" w:author="BOUCADAIR Mohamed INNOV/NET" w:date="2021-12-15T14:05:00Z" w:initials="BMI">
    <w:p w14:paraId="64BB99B4" w14:textId="3040AE3B" w:rsidR="00D13ABE" w:rsidRPr="00D13ABE" w:rsidRDefault="00D13ABE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D13ABE">
        <w:rPr>
          <w:lang w:val="en-US"/>
        </w:rPr>
        <w:t>Not cited i</w:t>
      </w:r>
      <w:r>
        <w:rPr>
          <w:lang w:val="en-US"/>
        </w:rPr>
        <w:t>n the text. Note this was obsoleted.</w:t>
      </w:r>
    </w:p>
  </w:comment>
  <w:comment w:id="365" w:author="BOUCADAIR Mohamed INNOV/NET" w:date="2021-12-15T14:05:00Z" w:initials="BMI">
    <w:p w14:paraId="460356A6" w14:textId="08A60933" w:rsidR="00D13ABE" w:rsidRPr="00D13ABE" w:rsidRDefault="00D13ABE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 w:rsidRPr="004A43E1">
        <w:rPr>
          <w:lang w:val="en-US"/>
        </w:rPr>
        <w:t>This is informative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CC12E3B" w15:done="0"/>
  <w15:commentEx w15:paraId="53A1943B" w15:done="0"/>
  <w15:commentEx w15:paraId="7284F705" w15:done="0"/>
  <w15:commentEx w15:paraId="5503C11D" w15:done="0"/>
  <w15:commentEx w15:paraId="758924C3" w15:done="0"/>
  <w15:commentEx w15:paraId="3C629045" w15:done="0"/>
  <w15:commentEx w15:paraId="246D5291" w15:done="0"/>
  <w15:commentEx w15:paraId="6BE78FDA" w15:done="0"/>
  <w15:commentEx w15:paraId="5827AB58" w15:done="0"/>
  <w15:commentEx w15:paraId="4DD28430" w15:done="0"/>
  <w15:commentEx w15:paraId="13F89BA3" w15:done="0"/>
  <w15:commentEx w15:paraId="14644177" w15:done="0"/>
  <w15:commentEx w15:paraId="3B06DC04" w15:done="0"/>
  <w15:commentEx w15:paraId="50BBE0B4" w15:done="0"/>
  <w15:commentEx w15:paraId="0FD69549" w15:done="0"/>
  <w15:commentEx w15:paraId="163392BE" w15:done="0"/>
  <w15:commentEx w15:paraId="3EAC3F6A" w15:done="0"/>
  <w15:commentEx w15:paraId="57F6D013" w15:done="0"/>
  <w15:commentEx w15:paraId="4A7B7F0F" w15:done="0"/>
  <w15:commentEx w15:paraId="64BB99B4" w15:done="0"/>
  <w15:commentEx w15:paraId="460356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47674" w16cex:dateUtc="2021-12-15T13:13:00Z"/>
  <w16cex:commentExtensible w16cex:durableId="256476FD" w16cex:dateUtc="2021-12-15T13:15:00Z"/>
  <w16cex:commentExtensible w16cex:durableId="25647283" w16cex:dateUtc="2021-12-15T12:56:00Z"/>
  <w16cex:commentExtensible w16cex:durableId="2564728B" w16cex:dateUtc="2021-12-15T12:56:00Z"/>
  <w16cex:commentExtensible w16cex:durableId="256472E9" w16cex:dateUtc="2021-12-15T12:58:00Z"/>
  <w16cex:commentExtensible w16cex:durableId="256472F0" w16cex:dateUtc="2021-12-15T12:58:00Z"/>
  <w16cex:commentExtensible w16cex:durableId="256477D0" w16cex:dateUtc="2021-12-15T13:18:00Z"/>
  <w16cex:commentExtensible w16cex:durableId="256478D2" w16cex:dateUtc="2021-12-15T13:23:00Z"/>
  <w16cex:commentExtensible w16cex:durableId="256479BF" w16cex:dateUtc="2021-12-15T13:27:00Z"/>
  <w16cex:commentExtensible w16cex:durableId="2564796F" w16cex:dateUtc="2021-12-15T13:25:00Z"/>
  <w16cex:commentExtensible w16cex:durableId="25647316" w16cex:dateUtc="2021-12-15T12:58:00Z"/>
  <w16cex:commentExtensible w16cex:durableId="25647A21" w16cex:dateUtc="2021-12-15T13:28:00Z"/>
  <w16cex:commentExtensible w16cex:durableId="25647A8D" w16cex:dateUtc="2021-12-15T13:30:00Z"/>
  <w16cex:commentExtensible w16cex:durableId="25647AD0" w16cex:dateUtc="2021-12-15T13:31:00Z"/>
  <w16cex:commentExtensible w16cex:durableId="25647C0C" w16cex:dateUtc="2021-12-15T13:37:00Z"/>
  <w16cex:commentExtensible w16cex:durableId="25647D02" w16cex:dateUtc="2021-12-15T13:41:00Z"/>
  <w16cex:commentExtensible w16cex:durableId="25647ECD" w16cex:dateUtc="2021-12-15T13:48:00Z"/>
  <w16cex:commentExtensible w16cex:durableId="25648111" w16cex:dateUtc="2021-12-15T13:58:00Z"/>
  <w16cex:commentExtensible w16cex:durableId="25647490" w16cex:dateUtc="2021-12-15T13:05:00Z"/>
  <w16cex:commentExtensible w16cex:durableId="2564749D" w16cex:dateUtc="2021-12-15T13:05:00Z"/>
  <w16cex:commentExtensible w16cex:durableId="25647495" w16cex:dateUtc="2021-12-15T1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C12E3B" w16cid:durableId="25647674"/>
  <w16cid:commentId w16cid:paraId="53A1943B" w16cid:durableId="256476FD"/>
  <w16cid:commentId w16cid:paraId="7284F705" w16cid:durableId="25647283"/>
  <w16cid:commentId w16cid:paraId="5503C11D" w16cid:durableId="2564728B"/>
  <w16cid:commentId w16cid:paraId="758924C3" w16cid:durableId="256472E9"/>
  <w16cid:commentId w16cid:paraId="3C629045" w16cid:durableId="256472F0"/>
  <w16cid:commentId w16cid:paraId="246D5291" w16cid:durableId="256477D0"/>
  <w16cid:commentId w16cid:paraId="6BE78FDA" w16cid:durableId="256478D2"/>
  <w16cid:commentId w16cid:paraId="5827AB58" w16cid:durableId="256479BF"/>
  <w16cid:commentId w16cid:paraId="4DD28430" w16cid:durableId="2564796F"/>
  <w16cid:commentId w16cid:paraId="13F89BA3" w16cid:durableId="25647316"/>
  <w16cid:commentId w16cid:paraId="14644177" w16cid:durableId="25647A21"/>
  <w16cid:commentId w16cid:paraId="3B06DC04" w16cid:durableId="25647A8D"/>
  <w16cid:commentId w16cid:paraId="50BBE0B4" w16cid:durableId="25647AD0"/>
  <w16cid:commentId w16cid:paraId="0FD69549" w16cid:durableId="25647C0C"/>
  <w16cid:commentId w16cid:paraId="163392BE" w16cid:durableId="25647D02"/>
  <w16cid:commentId w16cid:paraId="3EAC3F6A" w16cid:durableId="25647ECD"/>
  <w16cid:commentId w16cid:paraId="57F6D013" w16cid:durableId="25648111"/>
  <w16cid:commentId w16cid:paraId="4A7B7F0F" w16cid:durableId="25647490"/>
  <w16cid:commentId w16cid:paraId="64BB99B4" w16cid:durableId="2564749D"/>
  <w16cid:commentId w16cid:paraId="460356A6" w16cid:durableId="256474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A25D9" w14:textId="77777777" w:rsidR="002A4BD7" w:rsidRDefault="002A4BD7" w:rsidP="0069061A">
      <w:pPr>
        <w:spacing w:after="0" w:line="240" w:lineRule="auto"/>
      </w:pPr>
      <w:r>
        <w:separator/>
      </w:r>
    </w:p>
  </w:endnote>
  <w:endnote w:type="continuationSeparator" w:id="0">
    <w:p w14:paraId="758D48A0" w14:textId="77777777" w:rsidR="002A4BD7" w:rsidRDefault="002A4BD7" w:rsidP="00690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821F3" w14:textId="77777777" w:rsidR="002A4BD7" w:rsidRDefault="002A4BD7" w:rsidP="0069061A">
      <w:pPr>
        <w:spacing w:after="0" w:line="240" w:lineRule="auto"/>
      </w:pPr>
      <w:r>
        <w:separator/>
      </w:r>
    </w:p>
  </w:footnote>
  <w:footnote w:type="continuationSeparator" w:id="0">
    <w:p w14:paraId="25700A99" w14:textId="77777777" w:rsidR="002A4BD7" w:rsidRDefault="002A4BD7" w:rsidP="0069061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OUCADAIR Mohamed INNOV/NET">
    <w15:presenceInfo w15:providerId="AD" w15:userId="S::mohamed.boucadair@orange.com::2acbca90-6db1-4111-98c4-832797dda7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D2"/>
    <w:rsid w:val="000A1EF7"/>
    <w:rsid w:val="000D691D"/>
    <w:rsid w:val="001455AF"/>
    <w:rsid w:val="001A79B0"/>
    <w:rsid w:val="001A7D5A"/>
    <w:rsid w:val="00282BEF"/>
    <w:rsid w:val="002A4BD7"/>
    <w:rsid w:val="002A6A11"/>
    <w:rsid w:val="002D366D"/>
    <w:rsid w:val="002F3FA7"/>
    <w:rsid w:val="0038528F"/>
    <w:rsid w:val="003C76DF"/>
    <w:rsid w:val="003D51C5"/>
    <w:rsid w:val="004244C5"/>
    <w:rsid w:val="00427B4A"/>
    <w:rsid w:val="004424BA"/>
    <w:rsid w:val="00582ECE"/>
    <w:rsid w:val="00671762"/>
    <w:rsid w:val="0067417A"/>
    <w:rsid w:val="0069061A"/>
    <w:rsid w:val="006D2900"/>
    <w:rsid w:val="006E67EF"/>
    <w:rsid w:val="00714C9B"/>
    <w:rsid w:val="0074481C"/>
    <w:rsid w:val="00797261"/>
    <w:rsid w:val="00800AEB"/>
    <w:rsid w:val="008261F6"/>
    <w:rsid w:val="00867B90"/>
    <w:rsid w:val="00964F8D"/>
    <w:rsid w:val="009A7766"/>
    <w:rsid w:val="00A60C42"/>
    <w:rsid w:val="00A62305"/>
    <w:rsid w:val="00A778FD"/>
    <w:rsid w:val="00A96920"/>
    <w:rsid w:val="00B076EA"/>
    <w:rsid w:val="00B440C8"/>
    <w:rsid w:val="00B56097"/>
    <w:rsid w:val="00C318EF"/>
    <w:rsid w:val="00C40B55"/>
    <w:rsid w:val="00C41C05"/>
    <w:rsid w:val="00C41C17"/>
    <w:rsid w:val="00C73C79"/>
    <w:rsid w:val="00C77BD6"/>
    <w:rsid w:val="00C91218"/>
    <w:rsid w:val="00D13ABE"/>
    <w:rsid w:val="00D23ADC"/>
    <w:rsid w:val="00E94B6D"/>
    <w:rsid w:val="00EF1613"/>
    <w:rsid w:val="00F0085F"/>
    <w:rsid w:val="00F860BF"/>
    <w:rsid w:val="00FB3AD2"/>
    <w:rsid w:val="00FC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3389C"/>
  <w15:chartTrackingRefBased/>
  <w15:docId w15:val="{B90A74E3-8BF6-472F-8DD7-1EEF789F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1A7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1A7D5A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06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061A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6906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9061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906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906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9061A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60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0C4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60C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9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61</Pages>
  <Words>21461</Words>
  <Characters>118038</Characters>
  <Application>Microsoft Office Word</Application>
  <DocSecurity>0</DocSecurity>
  <Lines>983</Lines>
  <Paragraphs>278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INNOV/NET</dc:creator>
  <cp:keywords/>
  <dc:description/>
  <cp:lastModifiedBy>BOUCADAIR Mohamed INNOV/NET</cp:lastModifiedBy>
  <cp:revision>9</cp:revision>
  <cp:lastPrinted>2021-12-15T14:20:00Z</cp:lastPrinted>
  <dcterms:created xsi:type="dcterms:W3CDTF">2021-12-15T13:06:00Z</dcterms:created>
  <dcterms:modified xsi:type="dcterms:W3CDTF">2021-12-15T14:21:00Z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222825-62ea-40f3-96b5-5375c07996e2_Enabled">
    <vt:lpwstr>true</vt:lpwstr>
  </property>
  <property fmtid="{D5CDD505-2E9C-101B-9397-08002B2CF9AE}" pid="3" name="MSIP_Label_07222825-62ea-40f3-96b5-5375c07996e2_SetDate">
    <vt:lpwstr>2021-12-15T12:52:56Z</vt:lpwstr>
  </property>
  <property fmtid="{D5CDD505-2E9C-101B-9397-08002B2CF9AE}" pid="4" name="MSIP_Label_07222825-62ea-40f3-96b5-5375c07996e2_Method">
    <vt:lpwstr>Privileged</vt:lpwstr>
  </property>
  <property fmtid="{D5CDD505-2E9C-101B-9397-08002B2CF9AE}" pid="5" name="MSIP_Label_07222825-62ea-40f3-96b5-5375c07996e2_Name">
    <vt:lpwstr>unrestricted_parent.2</vt:lpwstr>
  </property>
  <property fmtid="{D5CDD505-2E9C-101B-9397-08002B2CF9AE}" pid="6" name="MSIP_Label_07222825-62ea-40f3-96b5-5375c07996e2_SiteId">
    <vt:lpwstr>90c7a20a-f34b-40bf-bc48-b9253b6f5d20</vt:lpwstr>
  </property>
  <property fmtid="{D5CDD505-2E9C-101B-9397-08002B2CF9AE}" pid="7" name="MSIP_Label_07222825-62ea-40f3-96b5-5375c07996e2_ActionId">
    <vt:lpwstr>292ec1c5-b63b-4289-91cf-47d0daad9a89</vt:lpwstr>
  </property>
  <property fmtid="{D5CDD505-2E9C-101B-9397-08002B2CF9AE}" pid="8" name="MSIP_Label_07222825-62ea-40f3-96b5-5375c07996e2_ContentBits">
    <vt:lpwstr>0</vt:lpwstr>
  </property>
</Properties>
</file>