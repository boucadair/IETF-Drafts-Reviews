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E3E84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7E534FF2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5D2EFADD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6E5AC52D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2B4B47D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 xml:space="preserve">                                                       D. Migault</w:t>
      </w:r>
    </w:p>
    <w:p w14:paraId="020F9338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>Internet-Draft                                                  Ericsson</w:t>
      </w:r>
    </w:p>
    <w:p w14:paraId="2A8F80D8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>Intended status: Standards Track                                R. Weber</w:t>
      </w:r>
    </w:p>
    <w:p w14:paraId="5E4EAC78" w14:textId="77777777" w:rsidR="00000000" w:rsidRPr="00413D0A" w:rsidRDefault="0028114F" w:rsidP="00CB7E17">
      <w:pPr>
        <w:pStyle w:val="Textebrut"/>
        <w:rPr>
          <w:rFonts w:ascii="Courier New" w:hAnsi="Courier New" w:cs="Courier New"/>
          <w:lang w:val="fr-FR"/>
        </w:rPr>
      </w:pPr>
      <w:r w:rsidRPr="00413D0A">
        <w:rPr>
          <w:rFonts w:ascii="Courier New" w:hAnsi="Courier New" w:cs="Courier New"/>
          <w:lang w:val="fr-FR"/>
        </w:rPr>
        <w:t xml:space="preserve">Expires: </w:t>
      </w:r>
      <w:proofErr w:type="spellStart"/>
      <w:r w:rsidRPr="00413D0A">
        <w:rPr>
          <w:rFonts w:ascii="Courier New" w:hAnsi="Courier New" w:cs="Courier New"/>
          <w:lang w:val="fr-FR"/>
        </w:rPr>
        <w:t>October</w:t>
      </w:r>
      <w:proofErr w:type="spellEnd"/>
      <w:r w:rsidRPr="00413D0A">
        <w:rPr>
          <w:rFonts w:ascii="Courier New" w:hAnsi="Courier New" w:cs="Courier New"/>
          <w:lang w:val="fr-FR"/>
        </w:rPr>
        <w:t xml:space="preserve"> 30, 2021        </w:t>
      </w:r>
      <w:r w:rsidRPr="00413D0A">
        <w:rPr>
          <w:rFonts w:ascii="Courier New" w:hAnsi="Courier New" w:cs="Courier New"/>
          <w:lang w:val="fr-FR"/>
        </w:rPr>
        <w:t xml:space="preserve">                                 </w:t>
      </w:r>
      <w:proofErr w:type="spellStart"/>
      <w:r w:rsidRPr="00413D0A">
        <w:rPr>
          <w:rFonts w:ascii="Courier New" w:hAnsi="Courier New" w:cs="Courier New"/>
          <w:lang w:val="fr-FR"/>
        </w:rPr>
        <w:t>Akamai</w:t>
      </w:r>
      <w:proofErr w:type="spellEnd"/>
    </w:p>
    <w:p w14:paraId="0B3B6BD0" w14:textId="77777777" w:rsidR="00000000" w:rsidRPr="00413D0A" w:rsidRDefault="0028114F" w:rsidP="00CB7E17">
      <w:pPr>
        <w:pStyle w:val="Textebrut"/>
        <w:rPr>
          <w:rFonts w:ascii="Courier New" w:hAnsi="Courier New" w:cs="Courier New"/>
          <w:lang w:val="fr-FR"/>
        </w:rPr>
      </w:pPr>
      <w:r w:rsidRPr="00413D0A">
        <w:rPr>
          <w:rFonts w:ascii="Courier New" w:hAnsi="Courier New" w:cs="Courier New"/>
          <w:lang w:val="fr-FR"/>
        </w:rPr>
        <w:t xml:space="preserve">                                                            T. </w:t>
      </w:r>
      <w:proofErr w:type="spellStart"/>
      <w:r w:rsidRPr="00413D0A">
        <w:rPr>
          <w:rFonts w:ascii="Courier New" w:hAnsi="Courier New" w:cs="Courier New"/>
          <w:lang w:val="fr-FR"/>
        </w:rPr>
        <w:t>Mrugalski</w:t>
      </w:r>
      <w:proofErr w:type="spellEnd"/>
    </w:p>
    <w:p w14:paraId="01A3B37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413D0A">
        <w:rPr>
          <w:rFonts w:ascii="Courier New" w:hAnsi="Courier New" w:cs="Courier New"/>
          <w:lang w:val="fr-FR"/>
        </w:rPr>
        <w:t xml:space="preserve">                                       </w:t>
      </w:r>
      <w:r w:rsidRPr="00CB7E17">
        <w:rPr>
          <w:rFonts w:ascii="Courier New" w:hAnsi="Courier New" w:cs="Courier New"/>
        </w:rPr>
        <w:t>Internet Systems Consortium, Inc.</w:t>
      </w:r>
    </w:p>
    <w:p w14:paraId="0029098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                                                   April 28, 20</w:t>
      </w:r>
      <w:r w:rsidRPr="00CB7E17">
        <w:rPr>
          <w:rFonts w:ascii="Courier New" w:hAnsi="Courier New" w:cs="Courier New"/>
        </w:rPr>
        <w:t>21</w:t>
      </w:r>
    </w:p>
    <w:p w14:paraId="415FD22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140DA0B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69DB03DD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     DHCPv6 Options for Home Network Naming Authority</w:t>
      </w:r>
    </w:p>
    <w:p w14:paraId="1230136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  </w:t>
      </w:r>
      <w:proofErr w:type="gramStart"/>
      <w:r w:rsidRPr="00CB7E17">
        <w:rPr>
          <w:rFonts w:ascii="Courier New" w:hAnsi="Courier New" w:cs="Courier New"/>
        </w:rPr>
        <w:t>draft-ietf-homenet-naming-architecture-dhc-options-12</w:t>
      </w:r>
      <w:proofErr w:type="gramEnd"/>
    </w:p>
    <w:p w14:paraId="5964E8ED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0F48A0C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>Abstract</w:t>
      </w:r>
    </w:p>
    <w:p w14:paraId="704C62C8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3D767BD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This document defines DHCPv6 options so an </w:t>
      </w:r>
      <w:commentRangeStart w:id="0"/>
      <w:r w:rsidRPr="00CB7E17">
        <w:rPr>
          <w:rFonts w:ascii="Courier New" w:hAnsi="Courier New" w:cs="Courier New"/>
        </w:rPr>
        <w:t xml:space="preserve">agnostic </w:t>
      </w:r>
      <w:commentRangeEnd w:id="0"/>
      <w:r w:rsidR="00400872">
        <w:rPr>
          <w:rStyle w:val="Marquedecommentaire"/>
          <w:rFonts w:asciiTheme="minorHAnsi" w:hAnsiTheme="minorHAnsi"/>
        </w:rPr>
        <w:commentReference w:id="0"/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 xml:space="preserve"> Naming</w:t>
      </w:r>
    </w:p>
    <w:p w14:paraId="057A5B4D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Authority (HNA) can automatically proceed t</w:t>
      </w:r>
      <w:r w:rsidRPr="00CB7E17">
        <w:rPr>
          <w:rFonts w:ascii="Courier New" w:hAnsi="Courier New" w:cs="Courier New"/>
        </w:rPr>
        <w:t>o the appropriate</w:t>
      </w:r>
    </w:p>
    <w:p w14:paraId="420D4B2D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configuration</w:t>
      </w:r>
      <w:proofErr w:type="gramEnd"/>
      <w:r w:rsidRPr="00CB7E17">
        <w:rPr>
          <w:rFonts w:ascii="Courier New" w:hAnsi="Courier New" w:cs="Courier New"/>
        </w:rPr>
        <w:t xml:space="preserve"> and outsource the authoritative naming service for the</w:t>
      </w:r>
    </w:p>
    <w:p w14:paraId="1309CBA7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home</w:t>
      </w:r>
      <w:proofErr w:type="gramEnd"/>
      <w:r w:rsidRPr="00CB7E17">
        <w:rPr>
          <w:rFonts w:ascii="Courier New" w:hAnsi="Courier New" w:cs="Courier New"/>
        </w:rPr>
        <w:t xml:space="preserve"> network.  </w:t>
      </w:r>
      <w:commentRangeStart w:id="1"/>
      <w:r w:rsidRPr="00CB7E17">
        <w:rPr>
          <w:rFonts w:ascii="Courier New" w:hAnsi="Courier New" w:cs="Courier New"/>
        </w:rPr>
        <w:t>In most cases, the outsourcing mechanism is</w:t>
      </w:r>
    </w:p>
    <w:p w14:paraId="79D6720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transparent</w:t>
      </w:r>
      <w:proofErr w:type="gramEnd"/>
      <w:r w:rsidRPr="00CB7E17">
        <w:rPr>
          <w:rFonts w:ascii="Courier New" w:hAnsi="Courier New" w:cs="Courier New"/>
        </w:rPr>
        <w:t xml:space="preserve"> for the end user.</w:t>
      </w:r>
      <w:commentRangeEnd w:id="1"/>
      <w:r w:rsidR="00400872">
        <w:rPr>
          <w:rStyle w:val="Marquedecommentaire"/>
          <w:rFonts w:asciiTheme="minorHAnsi" w:hAnsiTheme="minorHAnsi"/>
        </w:rPr>
        <w:commentReference w:id="1"/>
      </w:r>
    </w:p>
    <w:p w14:paraId="32E13E6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0623B064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>Status of This Memo</w:t>
      </w:r>
    </w:p>
    <w:p w14:paraId="22329DE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0AE196B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This Internet-Draft is submitted in full confo</w:t>
      </w:r>
      <w:r w:rsidRPr="00CB7E17">
        <w:rPr>
          <w:rFonts w:ascii="Courier New" w:hAnsi="Courier New" w:cs="Courier New"/>
        </w:rPr>
        <w:t>rmance with the</w:t>
      </w:r>
    </w:p>
    <w:p w14:paraId="0B60C45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provisions</w:t>
      </w:r>
      <w:proofErr w:type="gramEnd"/>
      <w:r w:rsidRPr="00CB7E17">
        <w:rPr>
          <w:rFonts w:ascii="Courier New" w:hAnsi="Courier New" w:cs="Courier New"/>
        </w:rPr>
        <w:t xml:space="preserve"> of BCP 78 and BCP 79.</w:t>
      </w:r>
    </w:p>
    <w:p w14:paraId="1A59758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74FF9FA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Internet-Drafts are working documents of the Internet Engineering</w:t>
      </w:r>
    </w:p>
    <w:p w14:paraId="0D9CA60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Task Force (IETF).  Note that other groups may also distribute</w:t>
      </w:r>
    </w:p>
    <w:p w14:paraId="4D9B3F93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working</w:t>
      </w:r>
      <w:proofErr w:type="gramEnd"/>
      <w:r w:rsidRPr="00CB7E17">
        <w:rPr>
          <w:rFonts w:ascii="Courier New" w:hAnsi="Courier New" w:cs="Courier New"/>
        </w:rPr>
        <w:t xml:space="preserve"> documents as Internet-Drafts.  The list of current Intern</w:t>
      </w:r>
      <w:r w:rsidRPr="00CB7E17">
        <w:rPr>
          <w:rFonts w:ascii="Courier New" w:hAnsi="Courier New" w:cs="Courier New"/>
        </w:rPr>
        <w:t>et-</w:t>
      </w:r>
    </w:p>
    <w:p w14:paraId="57E2D819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Drafts is at https://datatracker.ietf.org/drafts/current/.</w:t>
      </w:r>
    </w:p>
    <w:p w14:paraId="34890DED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08E8049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Internet-Drafts are draft documents valid for a maximum of six months</w:t>
      </w:r>
    </w:p>
    <w:p w14:paraId="4804868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and</w:t>
      </w:r>
      <w:proofErr w:type="gramEnd"/>
      <w:r w:rsidRPr="00CB7E17">
        <w:rPr>
          <w:rFonts w:ascii="Courier New" w:hAnsi="Courier New" w:cs="Courier New"/>
        </w:rPr>
        <w:t xml:space="preserve"> may be updated, replaced, or obsoleted by other documents at any</w:t>
      </w:r>
    </w:p>
    <w:p w14:paraId="70AA6819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time</w:t>
      </w:r>
      <w:proofErr w:type="gramEnd"/>
      <w:r w:rsidRPr="00CB7E17">
        <w:rPr>
          <w:rFonts w:ascii="Courier New" w:hAnsi="Courier New" w:cs="Courier New"/>
        </w:rPr>
        <w:t>.  It is inappropriate to use Interne</w:t>
      </w:r>
      <w:r w:rsidRPr="00CB7E17">
        <w:rPr>
          <w:rFonts w:ascii="Courier New" w:hAnsi="Courier New" w:cs="Courier New"/>
        </w:rPr>
        <w:t>t-Drafts as reference</w:t>
      </w:r>
    </w:p>
    <w:p w14:paraId="54686C9C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material</w:t>
      </w:r>
      <w:proofErr w:type="gramEnd"/>
      <w:r w:rsidRPr="00CB7E17">
        <w:rPr>
          <w:rFonts w:ascii="Courier New" w:hAnsi="Courier New" w:cs="Courier New"/>
        </w:rPr>
        <w:t xml:space="preserve"> or to cite them other than as "work in progress."</w:t>
      </w:r>
    </w:p>
    <w:p w14:paraId="451B7B4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4A5648FC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This Internet-Draft will expire on October 30, 2021.</w:t>
      </w:r>
    </w:p>
    <w:p w14:paraId="6B3AC9B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4959F123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>Copyright Notice</w:t>
      </w:r>
    </w:p>
    <w:p w14:paraId="1A849C44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6C6B9A4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Copyright (c) 2021 IETF Trust and the persons identified as the</w:t>
      </w:r>
    </w:p>
    <w:p w14:paraId="770B14EC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document</w:t>
      </w:r>
      <w:proofErr w:type="gramEnd"/>
      <w:r w:rsidRPr="00CB7E17">
        <w:rPr>
          <w:rFonts w:ascii="Courier New" w:hAnsi="Courier New" w:cs="Courier New"/>
        </w:rPr>
        <w:t xml:space="preserve"> authors.  All rig</w:t>
      </w:r>
      <w:r w:rsidRPr="00CB7E17">
        <w:rPr>
          <w:rFonts w:ascii="Courier New" w:hAnsi="Courier New" w:cs="Courier New"/>
        </w:rPr>
        <w:t>hts reserved.</w:t>
      </w:r>
    </w:p>
    <w:p w14:paraId="7F2E8E4D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381627D2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This document is subject to BCP 78 and the IETF Trust's Legal</w:t>
      </w:r>
    </w:p>
    <w:p w14:paraId="450262E7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Provisions Relating to IETF Documents</w:t>
      </w:r>
    </w:p>
    <w:p w14:paraId="079919E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(https://trustee.ietf.org/license-info) in effect on the date of</w:t>
      </w:r>
    </w:p>
    <w:p w14:paraId="1784630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publication</w:t>
      </w:r>
      <w:proofErr w:type="gramEnd"/>
      <w:r w:rsidRPr="00CB7E17">
        <w:rPr>
          <w:rFonts w:ascii="Courier New" w:hAnsi="Courier New" w:cs="Courier New"/>
        </w:rPr>
        <w:t xml:space="preserve"> of this document.  Please review these documents</w:t>
      </w:r>
    </w:p>
    <w:p w14:paraId="4CD8CE47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carefully</w:t>
      </w:r>
      <w:proofErr w:type="gramEnd"/>
      <w:r w:rsidRPr="00CB7E17">
        <w:rPr>
          <w:rFonts w:ascii="Courier New" w:hAnsi="Courier New" w:cs="Courier New"/>
        </w:rPr>
        <w:t>, as they describe your rights and restrictions with respect</w:t>
      </w:r>
    </w:p>
    <w:p w14:paraId="346E4A7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to</w:t>
      </w:r>
      <w:proofErr w:type="gramEnd"/>
      <w:r w:rsidRPr="00CB7E17">
        <w:rPr>
          <w:rFonts w:ascii="Courier New" w:hAnsi="Courier New" w:cs="Courier New"/>
        </w:rPr>
        <w:t xml:space="preserve"> this document.  Code Components extracted from this document must</w:t>
      </w:r>
    </w:p>
    <w:p w14:paraId="062C8F4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76825A68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01D33508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1EA62117" w14:textId="77777777" w:rsidR="00000000" w:rsidRPr="00413D0A" w:rsidRDefault="0028114F" w:rsidP="00CB7E17">
      <w:pPr>
        <w:pStyle w:val="Textebrut"/>
        <w:rPr>
          <w:rFonts w:ascii="Courier New" w:hAnsi="Courier New" w:cs="Courier New"/>
          <w:lang w:val="fr-FR"/>
        </w:rPr>
      </w:pPr>
      <w:r w:rsidRPr="00413D0A">
        <w:rPr>
          <w:rFonts w:ascii="Courier New" w:hAnsi="Courier New" w:cs="Courier New"/>
          <w:lang w:val="fr-FR"/>
        </w:rPr>
        <w:t xml:space="preserve">Migault, et al.         Expires </w:t>
      </w:r>
      <w:proofErr w:type="spellStart"/>
      <w:r w:rsidRPr="00413D0A">
        <w:rPr>
          <w:rFonts w:ascii="Courier New" w:hAnsi="Courier New" w:cs="Courier New"/>
          <w:lang w:val="fr-FR"/>
        </w:rPr>
        <w:t>October</w:t>
      </w:r>
      <w:proofErr w:type="spellEnd"/>
      <w:r w:rsidRPr="00413D0A">
        <w:rPr>
          <w:rFonts w:ascii="Courier New" w:hAnsi="Courier New" w:cs="Courier New"/>
          <w:lang w:val="fr-FR"/>
        </w:rPr>
        <w:t xml:space="preserve"> 30, 2021                [Page 1]</w:t>
      </w:r>
    </w:p>
    <w:p w14:paraId="66503723" w14:textId="77777777" w:rsidR="00000000" w:rsidRPr="00413D0A" w:rsidRDefault="0028114F" w:rsidP="00CB7E17">
      <w:pPr>
        <w:pStyle w:val="Textebrut"/>
        <w:rPr>
          <w:rFonts w:ascii="Courier New" w:hAnsi="Courier New" w:cs="Courier New"/>
          <w:lang w:val="fr-FR"/>
        </w:rPr>
      </w:pPr>
      <w:r w:rsidRPr="00413D0A">
        <w:rPr>
          <w:rFonts w:ascii="Courier New" w:hAnsi="Courier New" w:cs="Courier New"/>
          <w:lang w:val="fr-FR"/>
        </w:rPr>
        <w:br w:type="page"/>
      </w:r>
    </w:p>
    <w:p w14:paraId="2E602B02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lastRenderedPageBreak/>
        <w:t>Internet-Draft           DHCPv6 Opti</w:t>
      </w:r>
      <w:r w:rsidRPr="00CB7E17">
        <w:rPr>
          <w:rFonts w:ascii="Courier New" w:hAnsi="Courier New" w:cs="Courier New"/>
        </w:rPr>
        <w:t>ons for HNA               April 2021</w:t>
      </w:r>
    </w:p>
    <w:p w14:paraId="3A5EB7C8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5EBD3524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1BAC9CD8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include</w:t>
      </w:r>
      <w:proofErr w:type="gramEnd"/>
      <w:r w:rsidRPr="00CB7E17">
        <w:rPr>
          <w:rFonts w:ascii="Courier New" w:hAnsi="Courier New" w:cs="Courier New"/>
        </w:rPr>
        <w:t xml:space="preserve"> Simplified BSD License text as described in Section 4.e of</w:t>
      </w:r>
    </w:p>
    <w:p w14:paraId="4809BA1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the</w:t>
      </w:r>
      <w:proofErr w:type="gramEnd"/>
      <w:r w:rsidRPr="00CB7E17">
        <w:rPr>
          <w:rFonts w:ascii="Courier New" w:hAnsi="Courier New" w:cs="Courier New"/>
        </w:rPr>
        <w:t xml:space="preserve"> Trust Legal Provisions and are provided without warranty as</w:t>
      </w:r>
    </w:p>
    <w:p w14:paraId="3836252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described</w:t>
      </w:r>
      <w:proofErr w:type="gramEnd"/>
      <w:r w:rsidRPr="00CB7E17">
        <w:rPr>
          <w:rFonts w:ascii="Courier New" w:hAnsi="Courier New" w:cs="Courier New"/>
        </w:rPr>
        <w:t xml:space="preserve"> in the Simplified BSD License.</w:t>
      </w:r>
    </w:p>
    <w:p w14:paraId="103D417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190506FD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>Table of Contents</w:t>
      </w:r>
    </w:p>
    <w:p w14:paraId="70E9D772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55FB31D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1.  Terminolo</w:t>
      </w:r>
      <w:r w:rsidRPr="00CB7E17">
        <w:rPr>
          <w:rFonts w:ascii="Courier New" w:hAnsi="Courier New" w:cs="Courier New"/>
        </w:rPr>
        <w:t>gy . . . . . . . . . . . . . . . . . . . . . . . . .   2</w:t>
      </w:r>
    </w:p>
    <w:p w14:paraId="20B2ED14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2.  Introduction  . . . . . . . . . . . . . . . . . . . . . . . .   3</w:t>
      </w:r>
    </w:p>
    <w:p w14:paraId="0B3DDD0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3.  Protocol Overview . . . . . . . . . . . . . . . . . . . . . .   3</w:t>
      </w:r>
    </w:p>
    <w:p w14:paraId="5F560BD2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4.  Payload Description . . . . . . . . . . . . . </w:t>
      </w:r>
      <w:r w:rsidRPr="00CB7E17">
        <w:rPr>
          <w:rFonts w:ascii="Courier New" w:hAnsi="Courier New" w:cs="Courier New"/>
        </w:rPr>
        <w:t>. . . . . . . .   4</w:t>
      </w:r>
    </w:p>
    <w:p w14:paraId="031057CD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4.1</w:t>
      </w:r>
      <w:proofErr w:type="gramStart"/>
      <w:r w:rsidRPr="00CB7E17">
        <w:rPr>
          <w:rFonts w:ascii="Courier New" w:hAnsi="Courier New" w:cs="Courier New"/>
        </w:rPr>
        <w:t>.  Registered</w:t>
      </w:r>
      <w:proofErr w:type="gramEnd"/>
      <w:r w:rsidRPr="00CB7E17">
        <w:rPr>
          <w:rFonts w:ascii="Courier New" w:hAnsi="Courier New" w:cs="Courier New"/>
        </w:rPr>
        <w:t xml:space="preserve"> 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 xml:space="preserve"> Domain Option  . . . . . . . . . . . .   4</w:t>
      </w:r>
    </w:p>
    <w:p w14:paraId="25050527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4.2</w:t>
      </w:r>
      <w:proofErr w:type="gramStart"/>
      <w:r w:rsidRPr="00CB7E17">
        <w:rPr>
          <w:rFonts w:ascii="Courier New" w:hAnsi="Courier New" w:cs="Courier New"/>
        </w:rPr>
        <w:t>.  Distribution</w:t>
      </w:r>
      <w:proofErr w:type="gramEnd"/>
      <w:r w:rsidRPr="00CB7E17">
        <w:rPr>
          <w:rFonts w:ascii="Courier New" w:hAnsi="Courier New" w:cs="Courier New"/>
        </w:rPr>
        <w:t xml:space="preserve"> Master Option  . . . . . . . . . . . . . . .   5</w:t>
      </w:r>
    </w:p>
    <w:p w14:paraId="4CA36D0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4.2.1</w:t>
      </w:r>
      <w:proofErr w:type="gramStart"/>
      <w:r w:rsidRPr="00CB7E17">
        <w:rPr>
          <w:rFonts w:ascii="Courier New" w:hAnsi="Courier New" w:cs="Courier New"/>
        </w:rPr>
        <w:t>.  Supported</w:t>
      </w:r>
      <w:proofErr w:type="gramEnd"/>
      <w:r w:rsidRPr="00CB7E17">
        <w:rPr>
          <w:rFonts w:ascii="Courier New" w:hAnsi="Courier New" w:cs="Courier New"/>
        </w:rPr>
        <w:t xml:space="preserve"> Transport . . . . . . . . . . . . . . . . .   6</w:t>
      </w:r>
    </w:p>
    <w:p w14:paraId="349B924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4.3</w:t>
      </w:r>
      <w:proofErr w:type="gramStart"/>
      <w:r w:rsidRPr="00CB7E17">
        <w:rPr>
          <w:rFonts w:ascii="Courier New" w:hAnsi="Courier New" w:cs="Courier New"/>
        </w:rPr>
        <w:t>.  Revers</w:t>
      </w:r>
      <w:r w:rsidRPr="00CB7E17">
        <w:rPr>
          <w:rFonts w:ascii="Courier New" w:hAnsi="Courier New" w:cs="Courier New"/>
        </w:rPr>
        <w:t>e</w:t>
      </w:r>
      <w:proofErr w:type="gramEnd"/>
      <w:r w:rsidRPr="00CB7E17">
        <w:rPr>
          <w:rFonts w:ascii="Courier New" w:hAnsi="Courier New" w:cs="Courier New"/>
        </w:rPr>
        <w:t xml:space="preserve"> Distribution Master Server Option . . . . . . . .   6</w:t>
      </w:r>
    </w:p>
    <w:p w14:paraId="4F4829C7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5.  DHCP Behavior . . . . . . . . . . . . . . . . . . . . . . . .   7</w:t>
      </w:r>
    </w:p>
    <w:p w14:paraId="1E778BA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5.1</w:t>
      </w:r>
      <w:proofErr w:type="gramStart"/>
      <w:r w:rsidRPr="00CB7E17">
        <w:rPr>
          <w:rFonts w:ascii="Courier New" w:hAnsi="Courier New" w:cs="Courier New"/>
        </w:rPr>
        <w:t>.  DHCPv6</w:t>
      </w:r>
      <w:proofErr w:type="gramEnd"/>
      <w:r w:rsidRPr="00CB7E17">
        <w:rPr>
          <w:rFonts w:ascii="Courier New" w:hAnsi="Courier New" w:cs="Courier New"/>
        </w:rPr>
        <w:t xml:space="preserve"> Server Behavior  . . . . . . . . . . . . . . . . .   7</w:t>
      </w:r>
    </w:p>
    <w:p w14:paraId="6B35C07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5.2</w:t>
      </w:r>
      <w:proofErr w:type="gramStart"/>
      <w:r w:rsidRPr="00CB7E17">
        <w:rPr>
          <w:rFonts w:ascii="Courier New" w:hAnsi="Courier New" w:cs="Courier New"/>
        </w:rPr>
        <w:t>.  DHCPv6</w:t>
      </w:r>
      <w:proofErr w:type="gramEnd"/>
      <w:r w:rsidRPr="00CB7E17">
        <w:rPr>
          <w:rFonts w:ascii="Courier New" w:hAnsi="Courier New" w:cs="Courier New"/>
        </w:rPr>
        <w:t xml:space="preserve"> Client Behavior  . . . . . . . . . .</w:t>
      </w:r>
      <w:r w:rsidRPr="00CB7E17">
        <w:rPr>
          <w:rFonts w:ascii="Courier New" w:hAnsi="Courier New" w:cs="Courier New"/>
        </w:rPr>
        <w:t xml:space="preserve"> . . . . . . .   7</w:t>
      </w:r>
    </w:p>
    <w:p w14:paraId="0825688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5.3</w:t>
      </w:r>
      <w:proofErr w:type="gramStart"/>
      <w:r w:rsidRPr="00CB7E17">
        <w:rPr>
          <w:rFonts w:ascii="Courier New" w:hAnsi="Courier New" w:cs="Courier New"/>
        </w:rPr>
        <w:t>.  DHCPv6</w:t>
      </w:r>
      <w:proofErr w:type="gramEnd"/>
      <w:r w:rsidRPr="00CB7E17">
        <w:rPr>
          <w:rFonts w:ascii="Courier New" w:hAnsi="Courier New" w:cs="Courier New"/>
        </w:rPr>
        <w:t xml:space="preserve"> Relay Agent Behavior . . . . . . . . . . . . . . .   7</w:t>
      </w:r>
    </w:p>
    <w:p w14:paraId="1E28C277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6.  IANA Considerations . . . . . . . . . . . . . . . . . . . . .   7</w:t>
      </w:r>
    </w:p>
    <w:p w14:paraId="1CB90F8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7.  Security Considerations . . . . . . . . . . . . . . . . . . .   8</w:t>
      </w:r>
    </w:p>
    <w:p w14:paraId="02953551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8.  Acknowledgm</w:t>
      </w:r>
      <w:r w:rsidRPr="00CB7E17">
        <w:rPr>
          <w:rFonts w:ascii="Courier New" w:hAnsi="Courier New" w:cs="Courier New"/>
        </w:rPr>
        <w:t>ents . . . . . . . . . . . . . . . . . . . . . . .   8</w:t>
      </w:r>
    </w:p>
    <w:p w14:paraId="312B094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9.  Contributors  . . . . . . . . . . . . . . . . . . . . . . . .   8</w:t>
      </w:r>
    </w:p>
    <w:p w14:paraId="5B1043C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10. References  . . . . . . . . . . . . . . . . . . . . . . . . .   8</w:t>
      </w:r>
    </w:p>
    <w:p w14:paraId="1A064A92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10.1</w:t>
      </w:r>
      <w:proofErr w:type="gramStart"/>
      <w:r w:rsidRPr="00CB7E17">
        <w:rPr>
          <w:rFonts w:ascii="Courier New" w:hAnsi="Courier New" w:cs="Courier New"/>
        </w:rPr>
        <w:t>.  Normative</w:t>
      </w:r>
      <w:proofErr w:type="gramEnd"/>
      <w:r w:rsidRPr="00CB7E17">
        <w:rPr>
          <w:rFonts w:ascii="Courier New" w:hAnsi="Courier New" w:cs="Courier New"/>
        </w:rPr>
        <w:t xml:space="preserve"> References . . . . . . . . . . . </w:t>
      </w:r>
      <w:r w:rsidRPr="00CB7E17">
        <w:rPr>
          <w:rFonts w:ascii="Courier New" w:hAnsi="Courier New" w:cs="Courier New"/>
        </w:rPr>
        <w:t>. . . . . . .   8</w:t>
      </w:r>
    </w:p>
    <w:p w14:paraId="7E678BD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10.2</w:t>
      </w:r>
      <w:proofErr w:type="gramStart"/>
      <w:r w:rsidRPr="00CB7E17">
        <w:rPr>
          <w:rFonts w:ascii="Courier New" w:hAnsi="Courier New" w:cs="Courier New"/>
        </w:rPr>
        <w:t>.  Informative</w:t>
      </w:r>
      <w:proofErr w:type="gramEnd"/>
      <w:r w:rsidRPr="00CB7E17">
        <w:rPr>
          <w:rFonts w:ascii="Courier New" w:hAnsi="Courier New" w:cs="Courier New"/>
        </w:rPr>
        <w:t xml:space="preserve"> References . . . . . . . . . . . . . . . . .   9</w:t>
      </w:r>
    </w:p>
    <w:p w14:paraId="656DB2C4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Appendix A.  Scenarios and impact on the End User . . . . . . . .  11</w:t>
      </w:r>
    </w:p>
    <w:p w14:paraId="3C6FF16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Appendix B.  Base Scenario  . . . . . . . . . . . . . . . . . . .  11</w:t>
      </w:r>
    </w:p>
    <w:p w14:paraId="2D8DD5D7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B.1</w:t>
      </w:r>
      <w:proofErr w:type="gramStart"/>
      <w:r w:rsidRPr="00CB7E17">
        <w:rPr>
          <w:rFonts w:ascii="Courier New" w:hAnsi="Courier New" w:cs="Courier New"/>
        </w:rPr>
        <w:t>.  Third</w:t>
      </w:r>
      <w:proofErr w:type="gramEnd"/>
      <w:r w:rsidRPr="00CB7E17">
        <w:rPr>
          <w:rFonts w:ascii="Courier New" w:hAnsi="Courier New" w:cs="Courier New"/>
        </w:rPr>
        <w:t xml:space="preserve"> Pa</w:t>
      </w:r>
      <w:r w:rsidRPr="00CB7E17">
        <w:rPr>
          <w:rFonts w:ascii="Courier New" w:hAnsi="Courier New" w:cs="Courier New"/>
        </w:rPr>
        <w:t xml:space="preserve">rty Registered 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 xml:space="preserve"> Domain . . . . . . . . . .  11</w:t>
      </w:r>
    </w:p>
    <w:p w14:paraId="35515A8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B.2</w:t>
      </w:r>
      <w:proofErr w:type="gramStart"/>
      <w:r w:rsidRPr="00CB7E17">
        <w:rPr>
          <w:rFonts w:ascii="Courier New" w:hAnsi="Courier New" w:cs="Courier New"/>
        </w:rPr>
        <w:t>.  Third</w:t>
      </w:r>
      <w:proofErr w:type="gramEnd"/>
      <w:r w:rsidRPr="00CB7E17">
        <w:rPr>
          <w:rFonts w:ascii="Courier New" w:hAnsi="Courier New" w:cs="Courier New"/>
        </w:rPr>
        <w:t xml:space="preserve"> Party DNS Infrastructure  . . . . . . . . . . . . .  12</w:t>
      </w:r>
    </w:p>
    <w:p w14:paraId="0D0A69C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B.3</w:t>
      </w:r>
      <w:proofErr w:type="gramStart"/>
      <w:r w:rsidRPr="00CB7E17">
        <w:rPr>
          <w:rFonts w:ascii="Courier New" w:hAnsi="Courier New" w:cs="Courier New"/>
        </w:rPr>
        <w:t>.  Multiple</w:t>
      </w:r>
      <w:proofErr w:type="gramEnd"/>
      <w:r w:rsidRPr="00CB7E17">
        <w:rPr>
          <w:rFonts w:ascii="Courier New" w:hAnsi="Courier New" w:cs="Courier New"/>
        </w:rPr>
        <w:t xml:space="preserve"> ISPs . . . . . . . . . . . . . . . . . . . . . .  12</w:t>
      </w:r>
    </w:p>
    <w:p w14:paraId="63879E8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Authors' Addresses  . . . . . . . . . . . . . . . . .</w:t>
      </w:r>
      <w:r w:rsidRPr="00CB7E17">
        <w:rPr>
          <w:rFonts w:ascii="Courier New" w:hAnsi="Courier New" w:cs="Courier New"/>
        </w:rPr>
        <w:t xml:space="preserve"> . . . . . .  13</w:t>
      </w:r>
    </w:p>
    <w:p w14:paraId="64D96839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038041F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>1.  Terminology</w:t>
      </w:r>
    </w:p>
    <w:p w14:paraId="6A6FE38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61792F8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The key words "MUST", "MUST NOT", "REQUIRED", "SHALL", "SHALL NOT",</w:t>
      </w:r>
    </w:p>
    <w:p w14:paraId="01211454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"SHOULD", "SHOULD NOT", "RECOMMENDED", "NOT RECOMMENDED", "MAY", and</w:t>
      </w:r>
    </w:p>
    <w:p w14:paraId="6D159C8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"OPTIONAL" in this document are to be interpreted as described in</w:t>
      </w:r>
    </w:p>
    <w:p w14:paraId="7122C1D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BCP 14</w:t>
      </w:r>
      <w:r w:rsidRPr="00CB7E17">
        <w:rPr>
          <w:rFonts w:ascii="Courier New" w:hAnsi="Courier New" w:cs="Courier New"/>
        </w:rPr>
        <w:t xml:space="preserve"> [RFC2119] [RFC8174] when, and only when, they appear in all</w:t>
      </w:r>
    </w:p>
    <w:p w14:paraId="5D73D9A1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capitals</w:t>
      </w:r>
      <w:proofErr w:type="gramEnd"/>
      <w:r w:rsidRPr="00CB7E17">
        <w:rPr>
          <w:rFonts w:ascii="Courier New" w:hAnsi="Courier New" w:cs="Courier New"/>
        </w:rPr>
        <w:t>, as shown here.</w:t>
      </w:r>
    </w:p>
    <w:p w14:paraId="4070E50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461035AF" w14:textId="5CC5E905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The reader </w:t>
      </w:r>
      <w:del w:id="2" w:author="BOUCADAIR Mohamed TGI/OLN" w:date="2021-05-05T07:58:00Z">
        <w:r w:rsidRPr="00CB7E17" w:rsidDel="00400872">
          <w:rPr>
            <w:rFonts w:ascii="Courier New" w:hAnsi="Courier New" w:cs="Courier New"/>
          </w:rPr>
          <w:delText>is expected to</w:delText>
        </w:r>
      </w:del>
      <w:ins w:id="3" w:author="BOUCADAIR Mohamed TGI/OLN" w:date="2021-05-05T07:58:00Z">
        <w:r w:rsidR="00400872">
          <w:rPr>
            <w:rFonts w:ascii="Courier New" w:hAnsi="Courier New" w:cs="Courier New"/>
          </w:rPr>
          <w:t>s</w:t>
        </w:r>
      </w:ins>
      <w:ins w:id="4" w:author="BOUCADAIR Mohamed TGI/OLN" w:date="2021-05-05T09:07:00Z">
        <w:r w:rsidR="00A73DCF">
          <w:rPr>
            <w:rFonts w:ascii="Courier New" w:hAnsi="Courier New" w:cs="Courier New"/>
          </w:rPr>
          <w:t>hould</w:t>
        </w:r>
      </w:ins>
      <w:r w:rsidRPr="00CB7E17">
        <w:rPr>
          <w:rFonts w:ascii="Courier New" w:hAnsi="Courier New" w:cs="Courier New"/>
        </w:rPr>
        <w:t xml:space="preserve"> be familiar with</w:t>
      </w:r>
    </w:p>
    <w:p w14:paraId="76E84E1E" w14:textId="77777777" w:rsidR="00000000" w:rsidRPr="00CB7E17" w:rsidDel="00400872" w:rsidRDefault="0028114F" w:rsidP="00400872">
      <w:pPr>
        <w:pStyle w:val="Textebrut"/>
        <w:rPr>
          <w:del w:id="5" w:author="BOUCADAIR Mohamed TGI/OLN" w:date="2021-05-05T07:59:00Z"/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ins w:id="6" w:author="BOUCADAIR Mohamed TGI/OLN" w:date="2021-05-05T07:59:00Z">
        <w:r w:rsidR="00400872">
          <w:rPr>
            <w:rFonts w:ascii="Courier New" w:hAnsi="Courier New" w:cs="Courier New"/>
          </w:rPr>
          <w:t>concepts</w:t>
        </w:r>
        <w:proofErr w:type="gramEnd"/>
        <w:r w:rsidR="00400872">
          <w:rPr>
            <w:rFonts w:ascii="Courier New" w:hAnsi="Courier New" w:cs="Courier New"/>
          </w:rPr>
          <w:t xml:space="preserve"> and terms defined in </w:t>
        </w:r>
      </w:ins>
      <w:r w:rsidRPr="00CB7E17">
        <w:rPr>
          <w:rFonts w:ascii="Courier New" w:hAnsi="Courier New" w:cs="Courier New"/>
        </w:rPr>
        <w:t>[I-</w:t>
      </w:r>
      <w:proofErr w:type="spellStart"/>
      <w:r w:rsidRPr="00CB7E17">
        <w:rPr>
          <w:rFonts w:ascii="Courier New" w:hAnsi="Courier New" w:cs="Courier New"/>
        </w:rPr>
        <w:t>D.ietf</w:t>
      </w:r>
      <w:proofErr w:type="spellEnd"/>
      <w:r w:rsidRPr="00CB7E17">
        <w:rPr>
          <w:rFonts w:ascii="Courier New" w:hAnsi="Courier New" w:cs="Courier New"/>
        </w:rPr>
        <w:t>-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>-front-end-naming-delegation]</w:t>
      </w:r>
      <w:del w:id="7" w:author="BOUCADAIR Mohamed TGI/OLN" w:date="2021-05-05T07:59:00Z">
        <w:r w:rsidRPr="00CB7E17" w:rsidDel="00400872">
          <w:rPr>
            <w:rFonts w:ascii="Courier New" w:hAnsi="Courier New" w:cs="Courier New"/>
          </w:rPr>
          <w:delText xml:space="preserve"> and its terminology</w:delText>
        </w:r>
      </w:del>
    </w:p>
    <w:p w14:paraId="4909C30B" w14:textId="77777777" w:rsidR="00000000" w:rsidRPr="00413D0A" w:rsidRDefault="0028114F" w:rsidP="000F37A6">
      <w:pPr>
        <w:pStyle w:val="Textebrut"/>
        <w:rPr>
          <w:rFonts w:ascii="Courier New" w:hAnsi="Courier New" w:cs="Courier New"/>
          <w:lang w:val="fr-FR"/>
        </w:rPr>
      </w:pPr>
      <w:del w:id="8" w:author="BOUCADAIR Mohamed TGI/OLN" w:date="2021-05-05T07:59:00Z">
        <w:r w:rsidRPr="00CB7E17" w:rsidDel="00400872">
          <w:rPr>
            <w:rFonts w:ascii="Courier New" w:hAnsi="Courier New" w:cs="Courier New"/>
          </w:rPr>
          <w:delText xml:space="preserve">   </w:delText>
        </w:r>
        <w:r w:rsidRPr="00413D0A" w:rsidDel="00400872">
          <w:rPr>
            <w:rFonts w:ascii="Courier New" w:hAnsi="Courier New" w:cs="Courier New"/>
            <w:lang w:val="fr-FR"/>
          </w:rPr>
          <w:delText>section</w:delText>
        </w:r>
      </w:del>
      <w:r w:rsidRPr="00413D0A">
        <w:rPr>
          <w:rFonts w:ascii="Courier New" w:hAnsi="Courier New" w:cs="Courier New"/>
          <w:lang w:val="fr-FR"/>
        </w:rPr>
        <w:t>.</w:t>
      </w:r>
    </w:p>
    <w:p w14:paraId="168C5770" w14:textId="77777777" w:rsidR="00000000" w:rsidRPr="00413D0A" w:rsidRDefault="0028114F" w:rsidP="00CB7E17">
      <w:pPr>
        <w:pStyle w:val="Textebrut"/>
        <w:rPr>
          <w:rFonts w:ascii="Courier New" w:hAnsi="Courier New" w:cs="Courier New"/>
          <w:lang w:val="fr-FR"/>
        </w:rPr>
      </w:pPr>
    </w:p>
    <w:p w14:paraId="21032062" w14:textId="77777777" w:rsidR="00000000" w:rsidRPr="00413D0A" w:rsidRDefault="0028114F" w:rsidP="00CB7E17">
      <w:pPr>
        <w:pStyle w:val="Textebrut"/>
        <w:rPr>
          <w:rFonts w:ascii="Courier New" w:hAnsi="Courier New" w:cs="Courier New"/>
          <w:lang w:val="fr-FR"/>
        </w:rPr>
      </w:pPr>
    </w:p>
    <w:p w14:paraId="0FFE0807" w14:textId="77777777" w:rsidR="00000000" w:rsidRPr="00413D0A" w:rsidRDefault="0028114F" w:rsidP="00CB7E17">
      <w:pPr>
        <w:pStyle w:val="Textebrut"/>
        <w:rPr>
          <w:rFonts w:ascii="Courier New" w:hAnsi="Courier New" w:cs="Courier New"/>
          <w:lang w:val="fr-FR"/>
        </w:rPr>
      </w:pPr>
    </w:p>
    <w:p w14:paraId="1F869F67" w14:textId="77777777" w:rsidR="00000000" w:rsidRPr="00413D0A" w:rsidRDefault="0028114F" w:rsidP="00CB7E17">
      <w:pPr>
        <w:pStyle w:val="Textebrut"/>
        <w:rPr>
          <w:rFonts w:ascii="Courier New" w:hAnsi="Courier New" w:cs="Courier New"/>
          <w:lang w:val="fr-FR"/>
        </w:rPr>
      </w:pPr>
    </w:p>
    <w:p w14:paraId="0A9E085D" w14:textId="77777777" w:rsidR="00000000" w:rsidRPr="00413D0A" w:rsidRDefault="0028114F" w:rsidP="00CB7E17">
      <w:pPr>
        <w:pStyle w:val="Textebrut"/>
        <w:rPr>
          <w:rFonts w:ascii="Courier New" w:hAnsi="Courier New" w:cs="Courier New"/>
          <w:lang w:val="fr-FR"/>
        </w:rPr>
      </w:pPr>
    </w:p>
    <w:p w14:paraId="6BB3985F" w14:textId="77777777" w:rsidR="00000000" w:rsidRPr="00413D0A" w:rsidRDefault="0028114F" w:rsidP="00CB7E17">
      <w:pPr>
        <w:pStyle w:val="Textebrut"/>
        <w:rPr>
          <w:rFonts w:ascii="Courier New" w:hAnsi="Courier New" w:cs="Courier New"/>
          <w:lang w:val="fr-FR"/>
        </w:rPr>
      </w:pPr>
    </w:p>
    <w:p w14:paraId="63E96461" w14:textId="77777777" w:rsidR="00000000" w:rsidRPr="00413D0A" w:rsidRDefault="0028114F" w:rsidP="00CB7E17">
      <w:pPr>
        <w:pStyle w:val="Textebrut"/>
        <w:rPr>
          <w:rFonts w:ascii="Courier New" w:hAnsi="Courier New" w:cs="Courier New"/>
          <w:lang w:val="fr-FR"/>
        </w:rPr>
      </w:pPr>
    </w:p>
    <w:p w14:paraId="0BBCBE6C" w14:textId="77777777" w:rsidR="00000000" w:rsidRPr="00413D0A" w:rsidRDefault="0028114F" w:rsidP="00CB7E17">
      <w:pPr>
        <w:pStyle w:val="Textebrut"/>
        <w:rPr>
          <w:rFonts w:ascii="Courier New" w:hAnsi="Courier New" w:cs="Courier New"/>
          <w:lang w:val="fr-FR"/>
        </w:rPr>
      </w:pPr>
    </w:p>
    <w:p w14:paraId="62E1FF43" w14:textId="77777777" w:rsidR="00000000" w:rsidRPr="00413D0A" w:rsidRDefault="0028114F" w:rsidP="00CB7E17">
      <w:pPr>
        <w:pStyle w:val="Textebrut"/>
        <w:rPr>
          <w:rFonts w:ascii="Courier New" w:hAnsi="Courier New" w:cs="Courier New"/>
          <w:lang w:val="fr-FR"/>
        </w:rPr>
      </w:pPr>
      <w:r w:rsidRPr="00413D0A">
        <w:rPr>
          <w:rFonts w:ascii="Courier New" w:hAnsi="Courier New" w:cs="Courier New"/>
          <w:lang w:val="fr-FR"/>
        </w:rPr>
        <w:t>Migault, et al.         Expire</w:t>
      </w:r>
      <w:r w:rsidRPr="00413D0A">
        <w:rPr>
          <w:rFonts w:ascii="Courier New" w:hAnsi="Courier New" w:cs="Courier New"/>
          <w:lang w:val="fr-FR"/>
        </w:rPr>
        <w:t xml:space="preserve">s </w:t>
      </w:r>
      <w:proofErr w:type="spellStart"/>
      <w:r w:rsidRPr="00413D0A">
        <w:rPr>
          <w:rFonts w:ascii="Courier New" w:hAnsi="Courier New" w:cs="Courier New"/>
          <w:lang w:val="fr-FR"/>
        </w:rPr>
        <w:t>October</w:t>
      </w:r>
      <w:proofErr w:type="spellEnd"/>
      <w:r w:rsidRPr="00413D0A">
        <w:rPr>
          <w:rFonts w:ascii="Courier New" w:hAnsi="Courier New" w:cs="Courier New"/>
          <w:lang w:val="fr-FR"/>
        </w:rPr>
        <w:t xml:space="preserve"> 30, 2021                [Page 2]</w:t>
      </w:r>
    </w:p>
    <w:p w14:paraId="130A98DD" w14:textId="77777777" w:rsidR="00000000" w:rsidRPr="00413D0A" w:rsidRDefault="0028114F" w:rsidP="00CB7E17">
      <w:pPr>
        <w:pStyle w:val="Textebrut"/>
        <w:rPr>
          <w:rFonts w:ascii="Courier New" w:hAnsi="Courier New" w:cs="Courier New"/>
          <w:lang w:val="fr-FR"/>
        </w:rPr>
      </w:pPr>
      <w:r w:rsidRPr="00413D0A">
        <w:rPr>
          <w:rFonts w:ascii="Courier New" w:hAnsi="Courier New" w:cs="Courier New"/>
          <w:lang w:val="fr-FR"/>
        </w:rPr>
        <w:br w:type="page"/>
      </w:r>
    </w:p>
    <w:p w14:paraId="189722DD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lastRenderedPageBreak/>
        <w:t>Internet-Draft           DHCPv6 Options for HNA               April 2021</w:t>
      </w:r>
    </w:p>
    <w:p w14:paraId="7921442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0C41BF5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5156B85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>2.  Introduction</w:t>
      </w:r>
    </w:p>
    <w:p w14:paraId="06EA9084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6FB6C03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[I-</w:t>
      </w:r>
      <w:proofErr w:type="spellStart"/>
      <w:r w:rsidRPr="00CB7E17">
        <w:rPr>
          <w:rFonts w:ascii="Courier New" w:hAnsi="Courier New" w:cs="Courier New"/>
        </w:rPr>
        <w:t>D.ietf</w:t>
      </w:r>
      <w:proofErr w:type="spellEnd"/>
      <w:r w:rsidRPr="00CB7E17">
        <w:rPr>
          <w:rFonts w:ascii="Courier New" w:hAnsi="Courier New" w:cs="Courier New"/>
        </w:rPr>
        <w:t>-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>-front-end-naming-delegation] specifies how an</w:t>
      </w:r>
    </w:p>
    <w:p w14:paraId="50F7E008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entity</w:t>
      </w:r>
      <w:proofErr w:type="gramEnd"/>
      <w:r w:rsidRPr="00CB7E17">
        <w:rPr>
          <w:rFonts w:ascii="Courier New" w:hAnsi="Courier New" w:cs="Courier New"/>
        </w:rPr>
        <w:t xml:space="preserve"> designated as the 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 xml:space="preserve"> Naming Authorit</w:t>
      </w:r>
      <w:r w:rsidRPr="00CB7E17">
        <w:rPr>
          <w:rFonts w:ascii="Courier New" w:hAnsi="Courier New" w:cs="Courier New"/>
        </w:rPr>
        <w:t>y (HNA) outsources a</w:t>
      </w:r>
    </w:p>
    <w:p w14:paraId="505A70A4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Public 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 xml:space="preserve"> Zone to an Outsourcing DNS Infrastructure (DOI).</w:t>
      </w:r>
    </w:p>
    <w:p w14:paraId="38A0265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72EB7426" w14:textId="50690D7B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This document </w:t>
      </w:r>
      <w:del w:id="9" w:author="BOUCADAIR Mohamed TGI/OLN" w:date="2021-05-05T08:01:00Z">
        <w:r w:rsidRPr="00CB7E17" w:rsidDel="00400872">
          <w:rPr>
            <w:rFonts w:ascii="Courier New" w:hAnsi="Courier New" w:cs="Courier New"/>
          </w:rPr>
          <w:delText xml:space="preserve">shows </w:delText>
        </w:r>
      </w:del>
      <w:ins w:id="10" w:author="BOUCADAIR Mohamed TGI/OLN" w:date="2021-05-05T08:01:00Z">
        <w:r w:rsidR="00400872">
          <w:rPr>
            <w:rFonts w:ascii="Courier New" w:hAnsi="Courier New" w:cs="Courier New"/>
          </w:rPr>
          <w:t>describes</w:t>
        </w:r>
        <w:r w:rsidR="00400872" w:rsidRPr="00CB7E17">
          <w:rPr>
            <w:rFonts w:ascii="Courier New" w:hAnsi="Courier New" w:cs="Courier New"/>
          </w:rPr>
          <w:t xml:space="preserve"> </w:t>
        </w:r>
      </w:ins>
      <w:r w:rsidRPr="00CB7E17">
        <w:rPr>
          <w:rFonts w:ascii="Courier New" w:hAnsi="Courier New" w:cs="Courier New"/>
        </w:rPr>
        <w:t xml:space="preserve">how </w:t>
      </w:r>
      <w:del w:id="11" w:author="BOUCADAIR Mohamed TGI/OLN" w:date="2021-05-05T14:20:00Z">
        <w:r w:rsidRPr="00CB7E17" w:rsidDel="004E5008">
          <w:rPr>
            <w:rFonts w:ascii="Courier New" w:hAnsi="Courier New" w:cs="Courier New"/>
          </w:rPr>
          <w:delText>an ISP</w:delText>
        </w:r>
      </w:del>
      <w:ins w:id="12" w:author="BOUCADAIR Mohamed TGI/OLN" w:date="2021-05-05T14:20:00Z">
        <w:r w:rsidR="004E5008">
          <w:rPr>
            <w:rFonts w:ascii="Courier New" w:hAnsi="Courier New" w:cs="Courier New"/>
          </w:rPr>
          <w:t>a network</w:t>
        </w:r>
      </w:ins>
      <w:r w:rsidRPr="00CB7E17">
        <w:rPr>
          <w:rFonts w:ascii="Courier New" w:hAnsi="Courier New" w:cs="Courier New"/>
        </w:rPr>
        <w:t xml:space="preserve"> can provision </w:t>
      </w:r>
      <w:del w:id="13" w:author="BOUCADAIR Mohamed TGI/OLN" w:date="2021-05-05T08:01:00Z">
        <w:r w:rsidRPr="00CB7E17" w:rsidDel="00400872">
          <w:rPr>
            <w:rFonts w:ascii="Courier New" w:hAnsi="Courier New" w:cs="Courier New"/>
          </w:rPr>
          <w:delText xml:space="preserve">automatically </w:delText>
        </w:r>
      </w:del>
      <w:r w:rsidRPr="00CB7E17">
        <w:rPr>
          <w:rFonts w:ascii="Courier New" w:hAnsi="Courier New" w:cs="Courier New"/>
        </w:rPr>
        <w:t>the HNA</w:t>
      </w:r>
    </w:p>
    <w:p w14:paraId="4DD3DDE0" w14:textId="77777777" w:rsidR="00000000" w:rsidRPr="00400872" w:rsidRDefault="0028114F" w:rsidP="00CB7E17">
      <w:pPr>
        <w:pStyle w:val="Textebrut"/>
        <w:rPr>
          <w:rFonts w:ascii="Courier New" w:hAnsi="Courier New" w:cs="Courier New"/>
          <w:highlight w:val="yellow"/>
          <w:rPrChange w:id="14" w:author="BOUCADAIR Mohamed TGI/OLN" w:date="2021-05-05T08:01:00Z">
            <w:rPr>
              <w:rFonts w:ascii="Courier New" w:hAnsi="Courier New" w:cs="Courier New"/>
            </w:rPr>
          </w:rPrChange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with</w:t>
      </w:r>
      <w:proofErr w:type="gramEnd"/>
      <w:r w:rsidRPr="00CB7E17">
        <w:rPr>
          <w:rFonts w:ascii="Courier New" w:hAnsi="Courier New" w:cs="Courier New"/>
        </w:rPr>
        <w:t xml:space="preserve"> a specific DOI.  </w:t>
      </w:r>
      <w:commentRangeStart w:id="15"/>
      <w:r w:rsidRPr="00400872">
        <w:rPr>
          <w:rFonts w:ascii="Courier New" w:hAnsi="Courier New" w:cs="Courier New"/>
          <w:highlight w:val="yellow"/>
          <w:rPrChange w:id="16" w:author="BOUCADAIR Mohamed TGI/OLN" w:date="2021-05-05T08:01:00Z">
            <w:rPr>
              <w:rFonts w:ascii="Courier New" w:hAnsi="Courier New" w:cs="Courier New"/>
            </w:rPr>
          </w:rPrChange>
        </w:rPr>
        <w:t xml:space="preserve">Most likely </w:t>
      </w:r>
      <w:commentRangeEnd w:id="15"/>
      <w:r w:rsidR="00400872">
        <w:rPr>
          <w:rStyle w:val="Marquedecommentaire"/>
          <w:rFonts w:asciiTheme="minorHAnsi" w:hAnsiTheme="minorHAnsi"/>
        </w:rPr>
        <w:commentReference w:id="15"/>
      </w:r>
      <w:r w:rsidRPr="00400872">
        <w:rPr>
          <w:rFonts w:ascii="Courier New" w:hAnsi="Courier New" w:cs="Courier New"/>
          <w:highlight w:val="yellow"/>
          <w:rPrChange w:id="17" w:author="BOUCADAIR Mohamed TGI/OLN" w:date="2021-05-05T08:01:00Z">
            <w:rPr>
              <w:rFonts w:ascii="Courier New" w:hAnsi="Courier New" w:cs="Courier New"/>
            </w:rPr>
          </w:rPrChange>
        </w:rPr>
        <w:t>the DOI will be - at least partly</w:t>
      </w:r>
    </w:p>
    <w:p w14:paraId="53F3AED1" w14:textId="77777777" w:rsidR="00000000" w:rsidRPr="00400872" w:rsidRDefault="0028114F" w:rsidP="00CB7E17">
      <w:pPr>
        <w:pStyle w:val="Textebrut"/>
        <w:rPr>
          <w:rFonts w:ascii="Courier New" w:hAnsi="Courier New" w:cs="Courier New"/>
          <w:highlight w:val="yellow"/>
          <w:rPrChange w:id="18" w:author="BOUCADAIR Mohamed TGI/OLN" w:date="2021-05-05T08:01:00Z">
            <w:rPr>
              <w:rFonts w:ascii="Courier New" w:hAnsi="Courier New" w:cs="Courier New"/>
            </w:rPr>
          </w:rPrChange>
        </w:rPr>
      </w:pPr>
      <w:r w:rsidRPr="00400872">
        <w:rPr>
          <w:rFonts w:ascii="Courier New" w:hAnsi="Courier New" w:cs="Courier New"/>
          <w:highlight w:val="yellow"/>
          <w:rPrChange w:id="19" w:author="BOUCADAIR Mohamed TGI/OLN" w:date="2021-05-05T08:01:00Z">
            <w:rPr>
              <w:rFonts w:ascii="Courier New" w:hAnsi="Courier New" w:cs="Courier New"/>
            </w:rPr>
          </w:rPrChange>
        </w:rPr>
        <w:t xml:space="preserve">   </w:t>
      </w:r>
      <w:proofErr w:type="gramStart"/>
      <w:r w:rsidRPr="00400872">
        <w:rPr>
          <w:rFonts w:ascii="Courier New" w:hAnsi="Courier New" w:cs="Courier New"/>
          <w:highlight w:val="yellow"/>
          <w:rPrChange w:id="20" w:author="BOUCADAIR Mohamed TGI/OLN" w:date="2021-05-05T08:01:00Z">
            <w:rPr>
              <w:rFonts w:ascii="Courier New" w:hAnsi="Courier New" w:cs="Courier New"/>
            </w:rPr>
          </w:rPrChange>
        </w:rPr>
        <w:t>be</w:t>
      </w:r>
      <w:proofErr w:type="gramEnd"/>
      <w:r w:rsidRPr="00400872">
        <w:rPr>
          <w:rFonts w:ascii="Courier New" w:hAnsi="Courier New" w:cs="Courier New"/>
          <w:highlight w:val="yellow"/>
          <w:rPrChange w:id="21" w:author="BOUCADAIR Mohamed TGI/OLN" w:date="2021-05-05T08:01:00Z">
            <w:rPr>
              <w:rFonts w:ascii="Courier New" w:hAnsi="Courier New" w:cs="Courier New"/>
            </w:rPr>
          </w:rPrChange>
        </w:rPr>
        <w:t xml:space="preserve"> - managed or provide</w:t>
      </w:r>
      <w:r w:rsidRPr="00400872">
        <w:rPr>
          <w:rFonts w:ascii="Courier New" w:hAnsi="Courier New" w:cs="Courier New"/>
          <w:highlight w:val="yellow"/>
          <w:rPrChange w:id="22" w:author="BOUCADAIR Mohamed TGI/OLN" w:date="2021-05-05T08:01:00Z">
            <w:rPr>
              <w:rFonts w:ascii="Courier New" w:hAnsi="Courier New" w:cs="Courier New"/>
            </w:rPr>
          </w:rPrChange>
        </w:rPr>
        <w:t>d by its ISP, but other cases may envision the</w:t>
      </w:r>
    </w:p>
    <w:p w14:paraId="46867CF7" w14:textId="77777777" w:rsidR="00000000" w:rsidRPr="00400872" w:rsidRDefault="0028114F" w:rsidP="00CB7E17">
      <w:pPr>
        <w:pStyle w:val="Textebrut"/>
        <w:rPr>
          <w:rFonts w:ascii="Courier New" w:hAnsi="Courier New" w:cs="Courier New"/>
          <w:highlight w:val="yellow"/>
          <w:rPrChange w:id="23" w:author="BOUCADAIR Mohamed TGI/OLN" w:date="2021-05-05T08:01:00Z">
            <w:rPr>
              <w:rFonts w:ascii="Courier New" w:hAnsi="Courier New" w:cs="Courier New"/>
            </w:rPr>
          </w:rPrChange>
        </w:rPr>
      </w:pPr>
      <w:r w:rsidRPr="00400872">
        <w:rPr>
          <w:rFonts w:ascii="Courier New" w:hAnsi="Courier New" w:cs="Courier New"/>
          <w:highlight w:val="yellow"/>
          <w:rPrChange w:id="24" w:author="BOUCADAIR Mohamed TGI/OLN" w:date="2021-05-05T08:01:00Z">
            <w:rPr>
              <w:rFonts w:ascii="Courier New" w:hAnsi="Courier New" w:cs="Courier New"/>
            </w:rPr>
          </w:rPrChange>
        </w:rPr>
        <w:t xml:space="preserve">   ISP storing some configuration so the </w:t>
      </w:r>
      <w:proofErr w:type="spellStart"/>
      <w:r w:rsidRPr="00400872">
        <w:rPr>
          <w:rFonts w:ascii="Courier New" w:hAnsi="Courier New" w:cs="Courier New"/>
          <w:highlight w:val="yellow"/>
          <w:rPrChange w:id="25" w:author="BOUCADAIR Mohamed TGI/OLN" w:date="2021-05-05T08:01:00Z">
            <w:rPr>
              <w:rFonts w:ascii="Courier New" w:hAnsi="Courier New" w:cs="Courier New"/>
            </w:rPr>
          </w:rPrChange>
        </w:rPr>
        <w:t>homenet</w:t>
      </w:r>
      <w:proofErr w:type="spellEnd"/>
      <w:r w:rsidRPr="00400872">
        <w:rPr>
          <w:rFonts w:ascii="Courier New" w:hAnsi="Courier New" w:cs="Courier New"/>
          <w:highlight w:val="yellow"/>
          <w:rPrChange w:id="26" w:author="BOUCADAIR Mohamed TGI/OLN" w:date="2021-05-05T08:01:00Z">
            <w:rPr>
              <w:rFonts w:ascii="Courier New" w:hAnsi="Courier New" w:cs="Courier New"/>
            </w:rPr>
          </w:rPrChange>
        </w:rPr>
        <w:t xml:space="preserve"> becomes resilient to</w:t>
      </w:r>
    </w:p>
    <w:p w14:paraId="3074DEE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400872">
        <w:rPr>
          <w:rFonts w:ascii="Courier New" w:hAnsi="Courier New" w:cs="Courier New"/>
          <w:highlight w:val="yellow"/>
          <w:rPrChange w:id="27" w:author="BOUCADAIR Mohamed TGI/OLN" w:date="2021-05-05T08:01:00Z">
            <w:rPr>
              <w:rFonts w:ascii="Courier New" w:hAnsi="Courier New" w:cs="Courier New"/>
            </w:rPr>
          </w:rPrChange>
        </w:rPr>
        <w:t xml:space="preserve">   HNA replacement.</w:t>
      </w:r>
    </w:p>
    <w:p w14:paraId="0E992A14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24EFFE09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The ISP delegates </w:t>
      </w:r>
      <w:ins w:id="28" w:author="BOUCADAIR Mohamed TGI/OLN" w:date="2021-05-05T08:02:00Z">
        <w:r w:rsidR="00400872">
          <w:rPr>
            <w:rFonts w:ascii="Courier New" w:hAnsi="Courier New" w:cs="Courier New"/>
          </w:rPr>
          <w:t xml:space="preserve">an IP prefix to </w:t>
        </w:r>
      </w:ins>
      <w:r w:rsidRPr="00CB7E17">
        <w:rPr>
          <w:rFonts w:ascii="Courier New" w:hAnsi="Courier New" w:cs="Courier New"/>
        </w:rPr>
        <w:t xml:space="preserve">the home network </w:t>
      </w:r>
      <w:del w:id="29" w:author="BOUCADAIR Mohamed TGI/OLN" w:date="2021-05-05T08:02:00Z">
        <w:r w:rsidRPr="00CB7E17" w:rsidDel="00400872">
          <w:rPr>
            <w:rFonts w:ascii="Courier New" w:hAnsi="Courier New" w:cs="Courier New"/>
          </w:rPr>
          <w:delText xml:space="preserve">an IP prefix it owns </w:delText>
        </w:r>
      </w:del>
      <w:r w:rsidRPr="00CB7E17">
        <w:rPr>
          <w:rFonts w:ascii="Courier New" w:hAnsi="Courier New" w:cs="Courier New"/>
        </w:rPr>
        <w:t>as well as</w:t>
      </w:r>
    </w:p>
    <w:p w14:paraId="25F15EA9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the</w:t>
      </w:r>
      <w:proofErr w:type="gramEnd"/>
      <w:r w:rsidRPr="00CB7E17">
        <w:rPr>
          <w:rFonts w:ascii="Courier New" w:hAnsi="Courier New" w:cs="Courier New"/>
        </w:rPr>
        <w:t xml:space="preserve"> associated reverse zone.  The ISP is </w:t>
      </w:r>
      <w:del w:id="30" w:author="BOUCADAIR Mohamed TGI/OLN" w:date="2021-05-05T08:03:00Z">
        <w:r w:rsidRPr="00CB7E17" w:rsidDel="00400872">
          <w:rPr>
            <w:rFonts w:ascii="Courier New" w:hAnsi="Courier New" w:cs="Courier New"/>
          </w:rPr>
          <w:delText>well</w:delText>
        </w:r>
        <w:r w:rsidRPr="00CB7E17" w:rsidDel="00400872">
          <w:rPr>
            <w:rFonts w:ascii="Courier New" w:hAnsi="Courier New" w:cs="Courier New"/>
          </w:rPr>
          <w:delText xml:space="preserve"> </w:delText>
        </w:r>
      </w:del>
      <w:ins w:id="31" w:author="BOUCADAIR Mohamed TGI/OLN" w:date="2021-05-05T08:03:00Z">
        <w:r w:rsidR="00400872">
          <w:rPr>
            <w:rFonts w:ascii="Courier New" w:hAnsi="Courier New" w:cs="Courier New"/>
          </w:rPr>
          <w:t>thus</w:t>
        </w:r>
        <w:r w:rsidR="00400872" w:rsidRPr="00CB7E17">
          <w:rPr>
            <w:rFonts w:ascii="Courier New" w:hAnsi="Courier New" w:cs="Courier New"/>
          </w:rPr>
          <w:t xml:space="preserve"> </w:t>
        </w:r>
      </w:ins>
      <w:r w:rsidRPr="00CB7E17">
        <w:rPr>
          <w:rFonts w:ascii="Courier New" w:hAnsi="Courier New" w:cs="Courier New"/>
        </w:rPr>
        <w:t>aware of the owner of</w:t>
      </w:r>
    </w:p>
    <w:p w14:paraId="37C9467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that</w:t>
      </w:r>
      <w:proofErr w:type="gramEnd"/>
      <w:r w:rsidRPr="00CB7E17">
        <w:rPr>
          <w:rFonts w:ascii="Courier New" w:hAnsi="Courier New" w:cs="Courier New"/>
        </w:rPr>
        <w:t xml:space="preserve"> </w:t>
      </w:r>
      <w:ins w:id="32" w:author="BOUCADAIR Mohamed TGI/OLN" w:date="2021-05-05T08:03:00Z">
        <w:r w:rsidR="00400872">
          <w:rPr>
            <w:rFonts w:ascii="Courier New" w:hAnsi="Courier New" w:cs="Courier New"/>
          </w:rPr>
          <w:t xml:space="preserve">IP </w:t>
        </w:r>
      </w:ins>
      <w:r w:rsidRPr="00CB7E17">
        <w:rPr>
          <w:rFonts w:ascii="Courier New" w:hAnsi="Courier New" w:cs="Courier New"/>
        </w:rPr>
        <w:t>prefix, and as such becomes a natural candidate for hosting the</w:t>
      </w:r>
    </w:p>
    <w:p w14:paraId="3FA24C74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 xml:space="preserve"> Reverse Zone - that is the Reverse Distribution Master (RDM)</w:t>
      </w:r>
    </w:p>
    <w:p w14:paraId="505BE192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and</w:t>
      </w:r>
      <w:proofErr w:type="gramEnd"/>
      <w:r w:rsidRPr="00CB7E17">
        <w:rPr>
          <w:rFonts w:ascii="Courier New" w:hAnsi="Courier New" w:cs="Courier New"/>
        </w:rPr>
        <w:t xml:space="preserve"> potentially the Reverse Public Authoritative Servers.</w:t>
      </w:r>
    </w:p>
    <w:p w14:paraId="6FE9794D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6ADF61F3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In addition, </w:t>
      </w:r>
      <w:del w:id="33" w:author="BOUCADAIR Mohamed TGI/OLN" w:date="2021-05-05T08:04:00Z">
        <w:r w:rsidRPr="00CB7E17" w:rsidDel="00400872">
          <w:rPr>
            <w:rFonts w:ascii="Courier New" w:hAnsi="Courier New" w:cs="Courier New"/>
          </w:rPr>
          <w:delText xml:space="preserve">the </w:delText>
        </w:r>
      </w:del>
      <w:r w:rsidRPr="00CB7E17">
        <w:rPr>
          <w:rFonts w:ascii="Courier New" w:hAnsi="Courier New" w:cs="Courier New"/>
        </w:rPr>
        <w:t>ISP</w:t>
      </w:r>
      <w:ins w:id="34" w:author="BOUCADAIR Mohamed TGI/OLN" w:date="2021-05-05T08:04:00Z">
        <w:r w:rsidR="00400872">
          <w:rPr>
            <w:rFonts w:ascii="Courier New" w:hAnsi="Courier New" w:cs="Courier New"/>
          </w:rPr>
          <w:t>s</w:t>
        </w:r>
      </w:ins>
      <w:r w:rsidRPr="00CB7E17">
        <w:rPr>
          <w:rFonts w:ascii="Courier New" w:hAnsi="Courier New" w:cs="Courier New"/>
        </w:rPr>
        <w:t xml:space="preserve"> oft</w:t>
      </w:r>
      <w:r w:rsidRPr="00CB7E17">
        <w:rPr>
          <w:rFonts w:ascii="Courier New" w:hAnsi="Courier New" w:cs="Courier New"/>
        </w:rPr>
        <w:t xml:space="preserve">en identifies </w:t>
      </w:r>
      <w:commentRangeStart w:id="35"/>
      <w:r w:rsidRPr="00CB7E17">
        <w:rPr>
          <w:rFonts w:ascii="Courier New" w:hAnsi="Courier New" w:cs="Courier New"/>
        </w:rPr>
        <w:t xml:space="preserve">the home network </w:t>
      </w:r>
      <w:commentRangeEnd w:id="35"/>
      <w:r w:rsidR="00400872">
        <w:rPr>
          <w:rStyle w:val="Marquedecommentaire"/>
          <w:rFonts w:asciiTheme="minorHAnsi" w:hAnsiTheme="minorHAnsi"/>
        </w:rPr>
        <w:commentReference w:id="35"/>
      </w:r>
      <w:r w:rsidRPr="00CB7E17">
        <w:rPr>
          <w:rFonts w:ascii="Courier New" w:hAnsi="Courier New" w:cs="Courier New"/>
        </w:rPr>
        <w:t>with a name.</w:t>
      </w:r>
    </w:p>
    <w:p w14:paraId="16BDA589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del w:id="36" w:author="BOUCADAIR Mohamed TGI/OLN" w:date="2021-05-05T08:05:00Z">
        <w:r w:rsidRPr="00CB7E17" w:rsidDel="00400872">
          <w:rPr>
            <w:rFonts w:ascii="Courier New" w:hAnsi="Courier New" w:cs="Courier New"/>
          </w:rPr>
          <w:delText>In most cases, t</w:delText>
        </w:r>
      </w:del>
      <w:ins w:id="37" w:author="BOUCADAIR Mohamed TGI/OLN" w:date="2021-05-05T08:05:00Z">
        <w:r w:rsidR="00400872">
          <w:rPr>
            <w:rFonts w:ascii="Courier New" w:hAnsi="Courier New" w:cs="Courier New"/>
          </w:rPr>
          <w:t>Such as</w:t>
        </w:r>
      </w:ins>
      <w:del w:id="38" w:author="BOUCADAIR Mohamed TGI/OLN" w:date="2021-05-05T08:05:00Z">
        <w:r w:rsidRPr="00CB7E17" w:rsidDel="00400872">
          <w:rPr>
            <w:rFonts w:ascii="Courier New" w:hAnsi="Courier New" w:cs="Courier New"/>
          </w:rPr>
          <w:delText>he</w:delText>
        </w:r>
      </w:del>
      <w:r w:rsidRPr="00CB7E17">
        <w:rPr>
          <w:rFonts w:ascii="Courier New" w:hAnsi="Courier New" w:cs="Courier New"/>
        </w:rPr>
        <w:t xml:space="preserve"> name is used by </w:t>
      </w:r>
      <w:del w:id="39" w:author="BOUCADAIR Mohamed TGI/OLN" w:date="2021-05-05T08:05:00Z">
        <w:r w:rsidRPr="00CB7E17" w:rsidDel="00400872">
          <w:rPr>
            <w:rFonts w:ascii="Courier New" w:hAnsi="Courier New" w:cs="Courier New"/>
          </w:rPr>
          <w:delText xml:space="preserve">the </w:delText>
        </w:r>
      </w:del>
      <w:r w:rsidRPr="00CB7E17">
        <w:rPr>
          <w:rFonts w:ascii="Courier New" w:hAnsi="Courier New" w:cs="Courier New"/>
        </w:rPr>
        <w:t>ISP</w:t>
      </w:r>
      <w:ins w:id="40" w:author="BOUCADAIR Mohamed TGI/OLN" w:date="2021-05-05T08:05:00Z">
        <w:r w:rsidR="00400872">
          <w:rPr>
            <w:rFonts w:ascii="Courier New" w:hAnsi="Courier New" w:cs="Courier New"/>
          </w:rPr>
          <w:t>s</w:t>
        </w:r>
      </w:ins>
      <w:r w:rsidRPr="00CB7E17">
        <w:rPr>
          <w:rFonts w:ascii="Courier New" w:hAnsi="Courier New" w:cs="Courier New"/>
        </w:rPr>
        <w:t xml:space="preserve"> for </w:t>
      </w:r>
      <w:del w:id="41" w:author="BOUCADAIR Mohamed TGI/OLN" w:date="2021-05-05T08:05:00Z">
        <w:r w:rsidRPr="00CB7E17" w:rsidDel="00400872">
          <w:rPr>
            <w:rFonts w:ascii="Courier New" w:hAnsi="Courier New" w:cs="Courier New"/>
          </w:rPr>
          <w:delText xml:space="preserve">its </w:delText>
        </w:r>
      </w:del>
      <w:ins w:id="42" w:author="BOUCADAIR Mohamed TGI/OLN" w:date="2021-05-05T08:05:00Z">
        <w:r w:rsidR="00400872">
          <w:rPr>
            <w:rFonts w:ascii="Courier New" w:hAnsi="Courier New" w:cs="Courier New"/>
          </w:rPr>
          <w:t xml:space="preserve">their </w:t>
        </w:r>
      </w:ins>
      <w:r w:rsidRPr="00CB7E17">
        <w:rPr>
          <w:rFonts w:ascii="Courier New" w:hAnsi="Courier New" w:cs="Courier New"/>
        </w:rPr>
        <w:t>internal network</w:t>
      </w:r>
    </w:p>
    <w:p w14:paraId="04842ECC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management</w:t>
      </w:r>
      <w:proofErr w:type="gramEnd"/>
      <w:r w:rsidRPr="00CB7E17">
        <w:rPr>
          <w:rFonts w:ascii="Courier New" w:hAnsi="Courier New" w:cs="Courier New"/>
        </w:rPr>
        <w:t xml:space="preserve"> operations and is not a name the home network owner has</w:t>
      </w:r>
    </w:p>
    <w:p w14:paraId="5E03FA29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registered</w:t>
      </w:r>
      <w:proofErr w:type="gramEnd"/>
      <w:r w:rsidRPr="00CB7E17">
        <w:rPr>
          <w:rFonts w:ascii="Courier New" w:hAnsi="Courier New" w:cs="Courier New"/>
        </w:rPr>
        <w:t xml:space="preserve"> to.  </w:t>
      </w:r>
      <w:del w:id="43" w:author="BOUCADAIR Mohamed TGI/OLN" w:date="2021-05-05T08:05:00Z">
        <w:r w:rsidRPr="00CB7E17" w:rsidDel="00400872">
          <w:rPr>
            <w:rFonts w:ascii="Courier New" w:hAnsi="Courier New" w:cs="Courier New"/>
          </w:rPr>
          <w:delText xml:space="preserve">The </w:delText>
        </w:r>
      </w:del>
      <w:r w:rsidRPr="00CB7E17">
        <w:rPr>
          <w:rFonts w:ascii="Courier New" w:hAnsi="Courier New" w:cs="Courier New"/>
        </w:rPr>
        <w:t>ISP</w:t>
      </w:r>
      <w:ins w:id="44" w:author="BOUCADAIR Mohamed TGI/OLN" w:date="2021-05-05T08:05:00Z">
        <w:r w:rsidR="00400872">
          <w:rPr>
            <w:rFonts w:ascii="Courier New" w:hAnsi="Courier New" w:cs="Courier New"/>
          </w:rPr>
          <w:t>s</w:t>
        </w:r>
      </w:ins>
      <w:r w:rsidRPr="00CB7E17">
        <w:rPr>
          <w:rFonts w:ascii="Courier New" w:hAnsi="Courier New" w:cs="Courier New"/>
        </w:rPr>
        <w:t xml:space="preserve"> may </w:t>
      </w:r>
      <w:del w:id="45" w:author="BOUCADAIR Mohamed TGI/OLN" w:date="2021-05-05T08:06:00Z">
        <w:r w:rsidRPr="00CB7E17" w:rsidDel="00400872">
          <w:rPr>
            <w:rFonts w:ascii="Courier New" w:hAnsi="Courier New" w:cs="Courier New"/>
          </w:rPr>
          <w:delText xml:space="preserve">thus </w:delText>
        </w:r>
      </w:del>
      <w:r w:rsidRPr="00CB7E17">
        <w:rPr>
          <w:rFonts w:ascii="Courier New" w:hAnsi="Courier New" w:cs="Courier New"/>
        </w:rPr>
        <w:t>leverage such infrastructure and</w:t>
      </w:r>
    </w:p>
    <w:p w14:paraId="59A0DD9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</w:t>
      </w:r>
      <w:r w:rsidRPr="00CB7E17">
        <w:rPr>
          <w:rFonts w:ascii="Courier New" w:hAnsi="Courier New" w:cs="Courier New"/>
        </w:rPr>
        <w:t xml:space="preserve"> </w:t>
      </w:r>
      <w:proofErr w:type="gramStart"/>
      <w:r w:rsidRPr="00CB7E17">
        <w:rPr>
          <w:rFonts w:ascii="Courier New" w:hAnsi="Courier New" w:cs="Courier New"/>
        </w:rPr>
        <w:t>provide</w:t>
      </w:r>
      <w:proofErr w:type="gramEnd"/>
      <w:r w:rsidRPr="00CB7E17">
        <w:rPr>
          <w:rFonts w:ascii="Courier New" w:hAnsi="Courier New" w:cs="Courier New"/>
        </w:rPr>
        <w:t xml:space="preserve"> the 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 xml:space="preserve"> </w:t>
      </w:r>
      <w:ins w:id="46" w:author="BOUCADAIR Mohamed TGI/OLN" w:date="2021-05-05T08:06:00Z">
        <w:r w:rsidR="00400872">
          <w:rPr>
            <w:rFonts w:ascii="Courier New" w:hAnsi="Courier New" w:cs="Courier New"/>
          </w:rPr>
          <w:t xml:space="preserve">with </w:t>
        </w:r>
      </w:ins>
      <w:r w:rsidRPr="00CB7E17">
        <w:rPr>
          <w:rFonts w:ascii="Courier New" w:hAnsi="Courier New" w:cs="Courier New"/>
        </w:rPr>
        <w:t>a specific domain name designated as per</w:t>
      </w:r>
    </w:p>
    <w:p w14:paraId="0B62F7B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[I-</w:t>
      </w:r>
      <w:proofErr w:type="spellStart"/>
      <w:r w:rsidRPr="00CB7E17">
        <w:rPr>
          <w:rFonts w:ascii="Courier New" w:hAnsi="Courier New" w:cs="Courier New"/>
        </w:rPr>
        <w:t>D.ietf</w:t>
      </w:r>
      <w:proofErr w:type="spellEnd"/>
      <w:r w:rsidRPr="00CB7E17">
        <w:rPr>
          <w:rFonts w:ascii="Courier New" w:hAnsi="Courier New" w:cs="Courier New"/>
        </w:rPr>
        <w:t>-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>-front-end-naming-delegation]</w:t>
      </w:r>
      <w:ins w:id="47" w:author="BOUCADAIR Mohamed TGI/OLN" w:date="2021-05-05T08:06:00Z">
        <w:r w:rsidR="00400872">
          <w:rPr>
            <w:rFonts w:ascii="Courier New" w:hAnsi="Courier New" w:cs="Courier New"/>
          </w:rPr>
          <w:t>:</w:t>
        </w:r>
      </w:ins>
      <w:r w:rsidRPr="00CB7E17">
        <w:rPr>
          <w:rFonts w:ascii="Courier New" w:hAnsi="Courier New" w:cs="Courier New"/>
        </w:rPr>
        <w:t xml:space="preserve"> a 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 xml:space="preserve"> Registered</w:t>
      </w:r>
    </w:p>
    <w:p w14:paraId="6EC661AD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Domain.  </w:t>
      </w:r>
      <w:commentRangeStart w:id="48"/>
      <w:r w:rsidRPr="00CB7E17">
        <w:rPr>
          <w:rFonts w:ascii="Courier New" w:hAnsi="Courier New" w:cs="Courier New"/>
        </w:rPr>
        <w:t xml:space="preserve">Similarly to the reverse zone, </w:t>
      </w:r>
      <w:del w:id="49" w:author="BOUCADAIR Mohamed TGI/OLN" w:date="2021-05-05T08:06:00Z">
        <w:r w:rsidRPr="00CB7E17" w:rsidDel="00400872">
          <w:rPr>
            <w:rFonts w:ascii="Courier New" w:hAnsi="Courier New" w:cs="Courier New"/>
          </w:rPr>
          <w:delText xml:space="preserve">the </w:delText>
        </w:r>
      </w:del>
      <w:r w:rsidRPr="00CB7E17">
        <w:rPr>
          <w:rFonts w:ascii="Courier New" w:hAnsi="Courier New" w:cs="Courier New"/>
        </w:rPr>
        <w:t>ISP</w:t>
      </w:r>
      <w:ins w:id="50" w:author="BOUCADAIR Mohamed TGI/OLN" w:date="2021-05-05T08:06:00Z">
        <w:r w:rsidR="00400872">
          <w:rPr>
            <w:rFonts w:ascii="Courier New" w:hAnsi="Courier New" w:cs="Courier New"/>
          </w:rPr>
          <w:t>s</w:t>
        </w:r>
      </w:ins>
      <w:r w:rsidRPr="00CB7E17">
        <w:rPr>
          <w:rFonts w:ascii="Courier New" w:hAnsi="Courier New" w:cs="Courier New"/>
        </w:rPr>
        <w:t xml:space="preserve"> </w:t>
      </w:r>
      <w:del w:id="51" w:author="BOUCADAIR Mohamed TGI/OLN" w:date="2021-05-05T08:06:00Z">
        <w:r w:rsidRPr="00CB7E17" w:rsidDel="00400872">
          <w:rPr>
            <w:rFonts w:ascii="Courier New" w:hAnsi="Courier New" w:cs="Courier New"/>
          </w:rPr>
          <w:delText xml:space="preserve">is </w:delText>
        </w:r>
      </w:del>
      <w:ins w:id="52" w:author="BOUCADAIR Mohamed TGI/OLN" w:date="2021-05-05T08:06:00Z">
        <w:r w:rsidR="00400872">
          <w:rPr>
            <w:rFonts w:ascii="Courier New" w:hAnsi="Courier New" w:cs="Courier New"/>
          </w:rPr>
          <w:t xml:space="preserve">are </w:t>
        </w:r>
      </w:ins>
      <w:del w:id="53" w:author="BOUCADAIR Mohamed TGI/OLN" w:date="2021-05-05T08:06:00Z">
        <w:r w:rsidRPr="00CB7E17" w:rsidDel="00400872">
          <w:rPr>
            <w:rFonts w:ascii="Courier New" w:hAnsi="Courier New" w:cs="Courier New"/>
          </w:rPr>
          <w:delText xml:space="preserve">well </w:delText>
        </w:r>
      </w:del>
      <w:r w:rsidRPr="00CB7E17">
        <w:rPr>
          <w:rFonts w:ascii="Courier New" w:hAnsi="Courier New" w:cs="Courier New"/>
        </w:rPr>
        <w:t>aware of who</w:t>
      </w:r>
    </w:p>
    <w:p w14:paraId="4B9E122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owns</w:t>
      </w:r>
      <w:proofErr w:type="gramEnd"/>
      <w:r w:rsidRPr="00CB7E17">
        <w:rPr>
          <w:rFonts w:ascii="Courier New" w:hAnsi="Courier New" w:cs="Courier New"/>
        </w:rPr>
        <w:t xml:space="preserve"> that domain name and may become a natural c</w:t>
      </w:r>
      <w:r w:rsidRPr="00CB7E17">
        <w:rPr>
          <w:rFonts w:ascii="Courier New" w:hAnsi="Courier New" w:cs="Courier New"/>
        </w:rPr>
        <w:t>andidate for hosting</w:t>
      </w:r>
      <w:commentRangeEnd w:id="48"/>
      <w:r w:rsidR="00400872">
        <w:rPr>
          <w:rStyle w:val="Marquedecommentaire"/>
          <w:rFonts w:asciiTheme="minorHAnsi" w:hAnsiTheme="minorHAnsi"/>
        </w:rPr>
        <w:commentReference w:id="48"/>
      </w:r>
    </w:p>
    <w:p w14:paraId="0A2B0FA7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the</w:t>
      </w:r>
      <w:proofErr w:type="gramEnd"/>
      <w:r w:rsidRPr="00CB7E17">
        <w:rPr>
          <w:rFonts w:ascii="Courier New" w:hAnsi="Courier New" w:cs="Courier New"/>
        </w:rPr>
        <w:t xml:space="preserve"> 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 xml:space="preserve"> Zone - that is the Distribution Master (DM) and the</w:t>
      </w:r>
    </w:p>
    <w:p w14:paraId="310436F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Public Authoritative Servers.</w:t>
      </w:r>
    </w:p>
    <w:p w14:paraId="09BD452D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3D137F9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This document describes DHCPv6 options that </w:t>
      </w:r>
      <w:del w:id="54" w:author="BOUCADAIR Mohamed TGI/OLN" w:date="2021-05-05T08:08:00Z">
        <w:r w:rsidRPr="00CB7E17" w:rsidDel="00400872">
          <w:rPr>
            <w:rFonts w:ascii="Courier New" w:hAnsi="Courier New" w:cs="Courier New"/>
          </w:rPr>
          <w:delText xml:space="preserve">enables </w:delText>
        </w:r>
      </w:del>
      <w:ins w:id="55" w:author="BOUCADAIR Mohamed TGI/OLN" w:date="2021-05-05T08:08:00Z">
        <w:r w:rsidR="00400872">
          <w:rPr>
            <w:rFonts w:ascii="Courier New" w:hAnsi="Courier New" w:cs="Courier New"/>
          </w:rPr>
          <w:t>enable</w:t>
        </w:r>
        <w:r w:rsidR="00400872" w:rsidRPr="00CB7E17">
          <w:rPr>
            <w:rFonts w:ascii="Courier New" w:hAnsi="Courier New" w:cs="Courier New"/>
          </w:rPr>
          <w:t xml:space="preserve"> </w:t>
        </w:r>
      </w:ins>
      <w:del w:id="56" w:author="BOUCADAIR Mohamed TGI/OLN" w:date="2021-05-05T08:08:00Z">
        <w:r w:rsidRPr="00CB7E17" w:rsidDel="00400872">
          <w:rPr>
            <w:rFonts w:ascii="Courier New" w:hAnsi="Courier New" w:cs="Courier New"/>
          </w:rPr>
          <w:delText xml:space="preserve">the </w:delText>
        </w:r>
      </w:del>
      <w:ins w:id="57" w:author="BOUCADAIR Mohamed TGI/OLN" w:date="2021-05-05T08:08:00Z">
        <w:r w:rsidR="00400872">
          <w:rPr>
            <w:rFonts w:ascii="Courier New" w:hAnsi="Courier New" w:cs="Courier New"/>
          </w:rPr>
          <w:t>an</w:t>
        </w:r>
        <w:r w:rsidR="00400872" w:rsidRPr="00CB7E17">
          <w:rPr>
            <w:rFonts w:ascii="Courier New" w:hAnsi="Courier New" w:cs="Courier New"/>
          </w:rPr>
          <w:t xml:space="preserve"> </w:t>
        </w:r>
      </w:ins>
      <w:r w:rsidRPr="00CB7E17">
        <w:rPr>
          <w:rFonts w:ascii="Courier New" w:hAnsi="Courier New" w:cs="Courier New"/>
        </w:rPr>
        <w:t>ISP to</w:t>
      </w:r>
    </w:p>
    <w:p w14:paraId="30130FE3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provide</w:t>
      </w:r>
      <w:proofErr w:type="gramEnd"/>
      <w:r w:rsidRPr="00CB7E17">
        <w:rPr>
          <w:rFonts w:ascii="Courier New" w:hAnsi="Courier New" w:cs="Courier New"/>
        </w:rPr>
        <w:t xml:space="preserve"> the necessary parameters to the HNA, to proceed.  More</w:t>
      </w:r>
    </w:p>
    <w:p w14:paraId="6655423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</w:t>
      </w:r>
      <w:r w:rsidRPr="00CB7E17">
        <w:rPr>
          <w:rFonts w:ascii="Courier New" w:hAnsi="Courier New" w:cs="Courier New"/>
        </w:rPr>
        <w:t xml:space="preserve"> </w:t>
      </w:r>
      <w:proofErr w:type="gramStart"/>
      <w:r w:rsidRPr="00CB7E17">
        <w:rPr>
          <w:rFonts w:ascii="Courier New" w:hAnsi="Courier New" w:cs="Courier New"/>
        </w:rPr>
        <w:t>specifically</w:t>
      </w:r>
      <w:proofErr w:type="gramEnd"/>
      <w:r w:rsidRPr="00CB7E17">
        <w:rPr>
          <w:rFonts w:ascii="Courier New" w:hAnsi="Courier New" w:cs="Courier New"/>
        </w:rPr>
        <w:t xml:space="preserve">, the ISP provides the Registered 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 xml:space="preserve"> Domain,</w:t>
      </w:r>
    </w:p>
    <w:p w14:paraId="6FDB290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necessary</w:t>
      </w:r>
      <w:proofErr w:type="gramEnd"/>
      <w:r w:rsidRPr="00CB7E17">
        <w:rPr>
          <w:rFonts w:ascii="Courier New" w:hAnsi="Courier New" w:cs="Courier New"/>
        </w:rPr>
        <w:t xml:space="preserve"> information on the DM and the RDM so the HNA can manage and</w:t>
      </w:r>
    </w:p>
    <w:p w14:paraId="45C0D518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upload</w:t>
      </w:r>
      <w:proofErr w:type="gramEnd"/>
      <w:r w:rsidRPr="00CB7E17">
        <w:rPr>
          <w:rFonts w:ascii="Courier New" w:hAnsi="Courier New" w:cs="Courier New"/>
        </w:rPr>
        <w:t xml:space="preserve"> the Public 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 xml:space="preserve"> Zone and the Reverse Public 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 xml:space="preserve"> Zone as</w:t>
      </w:r>
    </w:p>
    <w:p w14:paraId="11BBC95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described</w:t>
      </w:r>
      <w:proofErr w:type="gramEnd"/>
      <w:r w:rsidRPr="00CB7E17">
        <w:rPr>
          <w:rFonts w:ascii="Courier New" w:hAnsi="Courier New" w:cs="Courier New"/>
        </w:rPr>
        <w:t xml:space="preserve"> in [I-</w:t>
      </w:r>
      <w:proofErr w:type="spellStart"/>
      <w:r w:rsidRPr="00CB7E17">
        <w:rPr>
          <w:rFonts w:ascii="Courier New" w:hAnsi="Courier New" w:cs="Courier New"/>
        </w:rPr>
        <w:t>D.ietf</w:t>
      </w:r>
      <w:proofErr w:type="spellEnd"/>
      <w:r w:rsidRPr="00CB7E17">
        <w:rPr>
          <w:rFonts w:ascii="Courier New" w:hAnsi="Courier New" w:cs="Courier New"/>
        </w:rPr>
        <w:t>-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>-front-end-nam</w:t>
      </w:r>
      <w:r w:rsidRPr="00CB7E17">
        <w:rPr>
          <w:rFonts w:ascii="Courier New" w:hAnsi="Courier New" w:cs="Courier New"/>
        </w:rPr>
        <w:t>ing-delegation].</w:t>
      </w:r>
    </w:p>
    <w:p w14:paraId="6C28F83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7AC6FA0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The use of DHCPv6 options makes the configuration </w:t>
      </w:r>
      <w:commentRangeStart w:id="58"/>
      <w:r w:rsidRPr="00CB7E17">
        <w:rPr>
          <w:rFonts w:ascii="Courier New" w:hAnsi="Courier New" w:cs="Courier New"/>
        </w:rPr>
        <w:t>completely</w:t>
      </w:r>
      <w:commentRangeEnd w:id="58"/>
      <w:r w:rsidR="00400872">
        <w:rPr>
          <w:rStyle w:val="Marquedecommentaire"/>
          <w:rFonts w:asciiTheme="minorHAnsi" w:hAnsiTheme="minorHAnsi"/>
        </w:rPr>
        <w:commentReference w:id="58"/>
      </w:r>
    </w:p>
    <w:p w14:paraId="3E7279E4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transparent</w:t>
      </w:r>
      <w:proofErr w:type="gramEnd"/>
      <w:r w:rsidRPr="00CB7E17">
        <w:rPr>
          <w:rFonts w:ascii="Courier New" w:hAnsi="Courier New" w:cs="Courier New"/>
        </w:rPr>
        <w:t xml:space="preserve"> to the end user and provides a similar level of trust as</w:t>
      </w:r>
    </w:p>
    <w:p w14:paraId="48BB053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the</w:t>
      </w:r>
      <w:proofErr w:type="gramEnd"/>
      <w:r w:rsidRPr="00CB7E17">
        <w:rPr>
          <w:rFonts w:ascii="Courier New" w:hAnsi="Courier New" w:cs="Courier New"/>
        </w:rPr>
        <w:t xml:space="preserve"> one used to provide the </w:t>
      </w:r>
      <w:commentRangeStart w:id="59"/>
      <w:r w:rsidRPr="00CB7E17">
        <w:rPr>
          <w:rFonts w:ascii="Courier New" w:hAnsi="Courier New" w:cs="Courier New"/>
        </w:rPr>
        <w:t>IP prefix</w:t>
      </w:r>
      <w:commentRangeEnd w:id="59"/>
      <w:r w:rsidR="00400872">
        <w:rPr>
          <w:rStyle w:val="Marquedecommentaire"/>
          <w:rFonts w:asciiTheme="minorHAnsi" w:hAnsiTheme="minorHAnsi"/>
        </w:rPr>
        <w:commentReference w:id="59"/>
      </w:r>
      <w:r w:rsidRPr="00CB7E17">
        <w:rPr>
          <w:rFonts w:ascii="Courier New" w:hAnsi="Courier New" w:cs="Courier New"/>
        </w:rPr>
        <w:t>.</w:t>
      </w:r>
    </w:p>
    <w:p w14:paraId="49C392E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6EE6864C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3.  </w:t>
      </w:r>
      <w:commentRangeStart w:id="60"/>
      <w:del w:id="61" w:author="BOUCADAIR Mohamed TGI/OLN" w:date="2021-05-05T08:32:00Z">
        <w:r w:rsidRPr="00CB7E17" w:rsidDel="00956EBE">
          <w:rPr>
            <w:rFonts w:ascii="Courier New" w:hAnsi="Courier New" w:cs="Courier New"/>
          </w:rPr>
          <w:delText xml:space="preserve">Protocol </w:delText>
        </w:r>
      </w:del>
      <w:ins w:id="62" w:author="BOUCADAIR Mohamed TGI/OLN" w:date="2021-05-05T08:32:00Z">
        <w:r w:rsidR="00956EBE">
          <w:rPr>
            <w:rFonts w:ascii="Courier New" w:hAnsi="Courier New" w:cs="Courier New"/>
          </w:rPr>
          <w:t>Procedure</w:t>
        </w:r>
        <w:r w:rsidR="00956EBE" w:rsidRPr="00CB7E17">
          <w:rPr>
            <w:rFonts w:ascii="Courier New" w:hAnsi="Courier New" w:cs="Courier New"/>
          </w:rPr>
          <w:t xml:space="preserve"> </w:t>
        </w:r>
      </w:ins>
      <w:r w:rsidRPr="00CB7E17">
        <w:rPr>
          <w:rFonts w:ascii="Courier New" w:hAnsi="Courier New" w:cs="Courier New"/>
        </w:rPr>
        <w:t>Overview</w:t>
      </w:r>
      <w:commentRangeEnd w:id="60"/>
      <w:r w:rsidR="000F37A6">
        <w:rPr>
          <w:rStyle w:val="Marquedecommentaire"/>
          <w:rFonts w:asciiTheme="minorHAnsi" w:hAnsiTheme="minorHAnsi"/>
        </w:rPr>
        <w:commentReference w:id="60"/>
      </w:r>
    </w:p>
    <w:p w14:paraId="1CBAF32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4B0F7F47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This section illustrates how a</w:t>
      </w:r>
      <w:ins w:id="63" w:author="BOUCADAIR Mohamed TGI/OLN" w:date="2021-05-05T08:17:00Z">
        <w:r w:rsidR="00400872">
          <w:rPr>
            <w:rFonts w:ascii="Courier New" w:hAnsi="Courier New" w:cs="Courier New"/>
          </w:rPr>
          <w:t>n</w:t>
        </w:r>
      </w:ins>
      <w:r w:rsidRPr="00CB7E17">
        <w:rPr>
          <w:rFonts w:ascii="Courier New" w:hAnsi="Courier New" w:cs="Courier New"/>
        </w:rPr>
        <w:t xml:space="preserve"> HN</w:t>
      </w:r>
      <w:r w:rsidRPr="00CB7E17">
        <w:rPr>
          <w:rFonts w:ascii="Courier New" w:hAnsi="Courier New" w:cs="Courier New"/>
        </w:rPr>
        <w:t>A receives the necessary information</w:t>
      </w:r>
    </w:p>
    <w:p w14:paraId="2C92ABA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via</w:t>
      </w:r>
      <w:proofErr w:type="gramEnd"/>
      <w:r w:rsidRPr="00CB7E17">
        <w:rPr>
          <w:rFonts w:ascii="Courier New" w:hAnsi="Courier New" w:cs="Courier New"/>
        </w:rPr>
        <w:t xml:space="preserve"> DHCPv6 options to outsource its authoritative naming service to</w:t>
      </w:r>
    </w:p>
    <w:p w14:paraId="11CFC584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the</w:t>
      </w:r>
      <w:proofErr w:type="gramEnd"/>
      <w:r w:rsidRPr="00CB7E17">
        <w:rPr>
          <w:rFonts w:ascii="Courier New" w:hAnsi="Courier New" w:cs="Courier New"/>
        </w:rPr>
        <w:t xml:space="preserve"> DOI.  For the sake of simplicity, and similarly to</w:t>
      </w:r>
    </w:p>
    <w:p w14:paraId="6AD913F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[I-</w:t>
      </w:r>
      <w:proofErr w:type="spellStart"/>
      <w:r w:rsidRPr="00CB7E17">
        <w:rPr>
          <w:rFonts w:ascii="Courier New" w:hAnsi="Courier New" w:cs="Courier New"/>
        </w:rPr>
        <w:t>D.ietf</w:t>
      </w:r>
      <w:proofErr w:type="spellEnd"/>
      <w:r w:rsidRPr="00CB7E17">
        <w:rPr>
          <w:rFonts w:ascii="Courier New" w:hAnsi="Courier New" w:cs="Courier New"/>
        </w:rPr>
        <w:t>-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>-front-end-naming-delegation], this section assumes</w:t>
      </w:r>
    </w:p>
    <w:p w14:paraId="24E0FC93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that</w:t>
      </w:r>
      <w:proofErr w:type="gramEnd"/>
      <w:r w:rsidRPr="00CB7E17">
        <w:rPr>
          <w:rFonts w:ascii="Courier New" w:hAnsi="Courier New" w:cs="Courier New"/>
        </w:rPr>
        <w:t xml:space="preserve"> the HNA an</w:t>
      </w:r>
      <w:r w:rsidRPr="00CB7E17">
        <w:rPr>
          <w:rFonts w:ascii="Courier New" w:hAnsi="Courier New" w:cs="Courier New"/>
        </w:rPr>
        <w:t>d the home network DHCPv6 client are collocated on the</w:t>
      </w:r>
    </w:p>
    <w:p w14:paraId="66464C4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commentRangeStart w:id="64"/>
      <w:r w:rsidRPr="00CB7E17">
        <w:rPr>
          <w:rFonts w:ascii="Courier New" w:hAnsi="Courier New" w:cs="Courier New"/>
        </w:rPr>
        <w:t>CPE</w:t>
      </w:r>
      <w:commentRangeEnd w:id="64"/>
      <w:r w:rsidR="000F37A6">
        <w:rPr>
          <w:rStyle w:val="Marquedecommentaire"/>
          <w:rFonts w:asciiTheme="minorHAnsi" w:hAnsiTheme="minorHAnsi"/>
        </w:rPr>
        <w:commentReference w:id="64"/>
      </w:r>
      <w:r w:rsidRPr="00CB7E17">
        <w:rPr>
          <w:rFonts w:ascii="Courier New" w:hAnsi="Courier New" w:cs="Courier New"/>
        </w:rPr>
        <w:t xml:space="preserve">.  Note also that this is not mandatory and </w:t>
      </w:r>
      <w:ins w:id="65" w:author="BOUCADAIR Mohamed TGI/OLN" w:date="2021-05-05T08:25:00Z">
        <w:r w:rsidR="000F37A6">
          <w:rPr>
            <w:rFonts w:ascii="Courier New" w:hAnsi="Courier New" w:cs="Courier New"/>
          </w:rPr>
          <w:t xml:space="preserve">only </w:t>
        </w:r>
      </w:ins>
      <w:r w:rsidRPr="00CB7E17">
        <w:rPr>
          <w:rFonts w:ascii="Courier New" w:hAnsi="Courier New" w:cs="Courier New"/>
        </w:rPr>
        <w:t>specific</w:t>
      </w:r>
    </w:p>
    <w:p w14:paraId="31E8EE1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500318A9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21D5F499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281545F5" w14:textId="77777777" w:rsidR="00000000" w:rsidRPr="00413D0A" w:rsidRDefault="0028114F" w:rsidP="00CB7E17">
      <w:pPr>
        <w:pStyle w:val="Textebrut"/>
        <w:rPr>
          <w:rFonts w:ascii="Courier New" w:hAnsi="Courier New" w:cs="Courier New"/>
          <w:lang w:val="fr-FR"/>
        </w:rPr>
      </w:pPr>
      <w:r w:rsidRPr="00413D0A">
        <w:rPr>
          <w:rFonts w:ascii="Courier New" w:hAnsi="Courier New" w:cs="Courier New"/>
          <w:lang w:val="fr-FR"/>
        </w:rPr>
        <w:t xml:space="preserve">Migault, et al.         Expires </w:t>
      </w:r>
      <w:proofErr w:type="spellStart"/>
      <w:r w:rsidRPr="00413D0A">
        <w:rPr>
          <w:rFonts w:ascii="Courier New" w:hAnsi="Courier New" w:cs="Courier New"/>
          <w:lang w:val="fr-FR"/>
        </w:rPr>
        <w:t>October</w:t>
      </w:r>
      <w:proofErr w:type="spellEnd"/>
      <w:r w:rsidRPr="00413D0A">
        <w:rPr>
          <w:rFonts w:ascii="Courier New" w:hAnsi="Courier New" w:cs="Courier New"/>
          <w:lang w:val="fr-FR"/>
        </w:rPr>
        <w:t xml:space="preserve"> 30, 2021                [Page 3]</w:t>
      </w:r>
    </w:p>
    <w:p w14:paraId="5329A091" w14:textId="77777777" w:rsidR="00000000" w:rsidRPr="00413D0A" w:rsidRDefault="0028114F" w:rsidP="00CB7E17">
      <w:pPr>
        <w:pStyle w:val="Textebrut"/>
        <w:rPr>
          <w:rFonts w:ascii="Courier New" w:hAnsi="Courier New" w:cs="Courier New"/>
          <w:lang w:val="fr-FR"/>
        </w:rPr>
      </w:pPr>
      <w:r w:rsidRPr="00413D0A">
        <w:rPr>
          <w:rFonts w:ascii="Courier New" w:hAnsi="Courier New" w:cs="Courier New"/>
          <w:lang w:val="fr-FR"/>
        </w:rPr>
        <w:br w:type="page"/>
      </w:r>
    </w:p>
    <w:p w14:paraId="7F01CF5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lastRenderedPageBreak/>
        <w:t>Internet-Draft           DHCPv6 Options for HNA               Ap</w:t>
      </w:r>
      <w:r w:rsidRPr="00CB7E17">
        <w:rPr>
          <w:rFonts w:ascii="Courier New" w:hAnsi="Courier New" w:cs="Courier New"/>
        </w:rPr>
        <w:t>ril 2021</w:t>
      </w:r>
    </w:p>
    <w:p w14:paraId="037C0F5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4964D15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3BC10AC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communications</w:t>
      </w:r>
      <w:proofErr w:type="gramEnd"/>
      <w:r w:rsidRPr="00CB7E17">
        <w:rPr>
          <w:rFonts w:ascii="Courier New" w:hAnsi="Courier New" w:cs="Courier New"/>
        </w:rPr>
        <w:t xml:space="preserve"> between the </w:t>
      </w:r>
      <w:commentRangeStart w:id="66"/>
      <w:r w:rsidRPr="00CB7E17">
        <w:rPr>
          <w:rFonts w:ascii="Courier New" w:hAnsi="Courier New" w:cs="Courier New"/>
        </w:rPr>
        <w:t xml:space="preserve">HNA and the DHCPv6 client </w:t>
      </w:r>
      <w:del w:id="67" w:author="BOUCADAIR Mohamed TGI/OLN" w:date="2021-05-05T08:25:00Z">
        <w:r w:rsidRPr="00CB7E17" w:rsidDel="000F37A6">
          <w:rPr>
            <w:rFonts w:ascii="Courier New" w:hAnsi="Courier New" w:cs="Courier New"/>
          </w:rPr>
          <w:delText xml:space="preserve">only </w:delText>
        </w:r>
      </w:del>
      <w:r w:rsidRPr="00CB7E17">
        <w:rPr>
          <w:rFonts w:ascii="Courier New" w:hAnsi="Courier New" w:cs="Courier New"/>
        </w:rPr>
        <w:t>are needed</w:t>
      </w:r>
      <w:commentRangeEnd w:id="66"/>
      <w:r w:rsidR="00956EBE">
        <w:rPr>
          <w:rStyle w:val="Marquedecommentaire"/>
          <w:rFonts w:asciiTheme="minorHAnsi" w:hAnsiTheme="minorHAnsi"/>
        </w:rPr>
        <w:commentReference w:id="66"/>
      </w:r>
      <w:r w:rsidRPr="00CB7E17">
        <w:rPr>
          <w:rFonts w:ascii="Courier New" w:hAnsi="Courier New" w:cs="Courier New"/>
        </w:rPr>
        <w:t>.</w:t>
      </w:r>
    </w:p>
    <w:p w14:paraId="77C6F89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In addition, this section assumes </w:t>
      </w:r>
      <w:ins w:id="68" w:author="BOUCADAIR Mohamed TGI/OLN" w:date="2021-05-05T08:18:00Z">
        <w:r w:rsidR="000F37A6">
          <w:rPr>
            <w:rFonts w:ascii="Courier New" w:hAnsi="Courier New" w:cs="Courier New"/>
          </w:rPr>
          <w:t xml:space="preserve">that </w:t>
        </w:r>
      </w:ins>
      <w:r w:rsidRPr="00CB7E17">
        <w:rPr>
          <w:rFonts w:ascii="Courier New" w:hAnsi="Courier New" w:cs="Courier New"/>
        </w:rPr>
        <w:t xml:space="preserve">the </w:t>
      </w:r>
      <w:del w:id="69" w:author="BOUCADAIR Mohamed TGI/OLN" w:date="2021-05-05T08:22:00Z">
        <w:r w:rsidRPr="00CB7E17" w:rsidDel="000F37A6">
          <w:rPr>
            <w:rFonts w:ascii="Courier New" w:hAnsi="Courier New" w:cs="Courier New"/>
          </w:rPr>
          <w:delText xml:space="preserve">responsible entity for </w:delText>
        </w:r>
      </w:del>
      <w:del w:id="70" w:author="BOUCADAIR Mohamed TGI/OLN" w:date="2021-05-05T08:26:00Z">
        <w:r w:rsidRPr="00CB7E17" w:rsidDel="000F37A6">
          <w:rPr>
            <w:rFonts w:ascii="Courier New" w:hAnsi="Courier New" w:cs="Courier New"/>
          </w:rPr>
          <w:delText>the</w:delText>
        </w:r>
      </w:del>
    </w:p>
    <w:p w14:paraId="273A93B7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DHCPv6 server is </w:t>
      </w:r>
      <w:del w:id="71" w:author="BOUCADAIR Mohamed TGI/OLN" w:date="2021-05-05T08:22:00Z">
        <w:r w:rsidRPr="00CB7E17" w:rsidDel="000F37A6">
          <w:rPr>
            <w:rFonts w:ascii="Courier New" w:hAnsi="Courier New" w:cs="Courier New"/>
          </w:rPr>
          <w:delText xml:space="preserve">able to </w:delText>
        </w:r>
      </w:del>
      <w:r w:rsidRPr="00CB7E17">
        <w:rPr>
          <w:rFonts w:ascii="Courier New" w:hAnsi="Courier New" w:cs="Courier New"/>
        </w:rPr>
        <w:t>configure</w:t>
      </w:r>
      <w:ins w:id="72" w:author="BOUCADAIR Mohamed TGI/OLN" w:date="2021-05-05T08:22:00Z">
        <w:r w:rsidR="000F37A6">
          <w:rPr>
            <w:rFonts w:ascii="Courier New" w:hAnsi="Courier New" w:cs="Courier New"/>
          </w:rPr>
          <w:t>d</w:t>
        </w:r>
      </w:ins>
      <w:r w:rsidRPr="00CB7E17">
        <w:rPr>
          <w:rFonts w:ascii="Courier New" w:hAnsi="Courier New" w:cs="Courier New"/>
        </w:rPr>
        <w:t xml:space="preserve"> </w:t>
      </w:r>
      <w:ins w:id="73" w:author="BOUCADAIR Mohamed TGI/OLN" w:date="2021-05-05T08:22:00Z">
        <w:r w:rsidR="000F37A6">
          <w:rPr>
            <w:rFonts w:ascii="Courier New" w:hAnsi="Courier New" w:cs="Courier New"/>
          </w:rPr>
          <w:t xml:space="preserve">with </w:t>
        </w:r>
      </w:ins>
      <w:r w:rsidRPr="00CB7E17">
        <w:rPr>
          <w:rFonts w:ascii="Courier New" w:hAnsi="Courier New" w:cs="Courier New"/>
        </w:rPr>
        <w:t xml:space="preserve">the DM and RDM.  In </w:t>
      </w:r>
      <w:commentRangeStart w:id="74"/>
      <w:r w:rsidRPr="00CB7E17">
        <w:rPr>
          <w:rFonts w:ascii="Courier New" w:hAnsi="Courier New" w:cs="Courier New"/>
        </w:rPr>
        <w:t xml:space="preserve">our </w:t>
      </w:r>
      <w:commentRangeEnd w:id="74"/>
      <w:r w:rsidR="000F37A6">
        <w:rPr>
          <w:rStyle w:val="Marquedecommentaire"/>
          <w:rFonts w:asciiTheme="minorHAnsi" w:hAnsiTheme="minorHAnsi"/>
        </w:rPr>
        <w:commentReference w:id="74"/>
      </w:r>
      <w:r w:rsidRPr="00CB7E17">
        <w:rPr>
          <w:rFonts w:ascii="Courier New" w:hAnsi="Courier New" w:cs="Courier New"/>
        </w:rPr>
        <w:t>case, this</w:t>
      </w:r>
    </w:p>
    <w:p w14:paraId="0D41A06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means</w:t>
      </w:r>
      <w:proofErr w:type="gramEnd"/>
      <w:r w:rsidRPr="00CB7E17">
        <w:rPr>
          <w:rFonts w:ascii="Courier New" w:hAnsi="Courier New" w:cs="Courier New"/>
        </w:rPr>
        <w:t xml:space="preserve"> a</w:t>
      </w:r>
      <w:r w:rsidRPr="00CB7E17">
        <w:rPr>
          <w:rFonts w:ascii="Courier New" w:hAnsi="Courier New" w:cs="Courier New"/>
        </w:rPr>
        <w:t xml:space="preserve"> Registered 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 xml:space="preserve"> D</w:t>
      </w:r>
      <w:r w:rsidRPr="00CB7E17">
        <w:rPr>
          <w:rFonts w:ascii="Courier New" w:hAnsi="Courier New" w:cs="Courier New"/>
        </w:rPr>
        <w:t>omain can be associated to the DHCP</w:t>
      </w:r>
      <w:ins w:id="75" w:author="BOUCADAIR Mohamed TGI/OLN" w:date="2021-05-05T08:23:00Z">
        <w:r w:rsidR="000F37A6">
          <w:rPr>
            <w:rFonts w:ascii="Courier New" w:hAnsi="Courier New" w:cs="Courier New"/>
          </w:rPr>
          <w:t>v6</w:t>
        </w:r>
      </w:ins>
    </w:p>
    <w:p w14:paraId="29B48AB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client</w:t>
      </w:r>
      <w:proofErr w:type="gramEnd"/>
      <w:r w:rsidRPr="00CB7E17">
        <w:rPr>
          <w:rFonts w:ascii="Courier New" w:hAnsi="Courier New" w:cs="Courier New"/>
        </w:rPr>
        <w:t>.</w:t>
      </w:r>
    </w:p>
    <w:p w14:paraId="0E3A0711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632DCB53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This scenario has been chosen as </w:t>
      </w:r>
      <w:r w:rsidRPr="000F37A6">
        <w:rPr>
          <w:rFonts w:ascii="Courier New" w:hAnsi="Courier New" w:cs="Courier New"/>
          <w:highlight w:val="yellow"/>
          <w:rPrChange w:id="76" w:author="BOUCADAIR Mohamed TGI/OLN" w:date="2021-05-05T08:23:00Z">
            <w:rPr>
              <w:rFonts w:ascii="Courier New" w:hAnsi="Courier New" w:cs="Courier New"/>
            </w:rPr>
          </w:rPrChange>
        </w:rPr>
        <w:t>it is believed</w:t>
      </w:r>
      <w:r w:rsidRPr="00CB7E17">
        <w:rPr>
          <w:rFonts w:ascii="Courier New" w:hAnsi="Courier New" w:cs="Courier New"/>
        </w:rPr>
        <w:t xml:space="preserve"> to be the most</w:t>
      </w:r>
    </w:p>
    <w:p w14:paraId="6EDE192C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0F37A6">
        <w:rPr>
          <w:rFonts w:ascii="Courier New" w:hAnsi="Courier New" w:cs="Courier New"/>
          <w:highlight w:val="yellow"/>
          <w:rPrChange w:id="77" w:author="BOUCADAIR Mohamed TGI/OLN" w:date="2021-05-05T08:24:00Z">
            <w:rPr>
              <w:rFonts w:ascii="Courier New" w:hAnsi="Courier New" w:cs="Courier New"/>
            </w:rPr>
          </w:rPrChange>
        </w:rPr>
        <w:t>popular</w:t>
      </w:r>
      <w:proofErr w:type="gramEnd"/>
      <w:r w:rsidRPr="000F37A6">
        <w:rPr>
          <w:rFonts w:ascii="Courier New" w:hAnsi="Courier New" w:cs="Courier New"/>
          <w:highlight w:val="yellow"/>
          <w:rPrChange w:id="78" w:author="BOUCADAIR Mohamed TGI/OLN" w:date="2021-05-05T08:24:00Z">
            <w:rPr>
              <w:rFonts w:ascii="Courier New" w:hAnsi="Courier New" w:cs="Courier New"/>
            </w:rPr>
          </w:rPrChange>
        </w:rPr>
        <w:t xml:space="preserve"> scenario</w:t>
      </w:r>
      <w:r w:rsidRPr="00CB7E17">
        <w:rPr>
          <w:rFonts w:ascii="Courier New" w:hAnsi="Courier New" w:cs="Courier New"/>
        </w:rPr>
        <w:t>.  This document does not ignore scenarios where the</w:t>
      </w:r>
    </w:p>
    <w:p w14:paraId="5978AE02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DHCP</w:t>
      </w:r>
      <w:ins w:id="79" w:author="BOUCADAIR Mohamed TGI/OLN" w:date="2021-05-05T08:26:00Z">
        <w:r w:rsidR="000F37A6">
          <w:rPr>
            <w:rFonts w:ascii="Courier New" w:hAnsi="Courier New" w:cs="Courier New"/>
          </w:rPr>
          <w:t>v6</w:t>
        </w:r>
      </w:ins>
      <w:r w:rsidRPr="00CB7E17">
        <w:rPr>
          <w:rFonts w:ascii="Courier New" w:hAnsi="Courier New" w:cs="Courier New"/>
        </w:rPr>
        <w:t xml:space="preserve"> </w:t>
      </w:r>
      <w:del w:id="80" w:author="BOUCADAIR Mohamed TGI/OLN" w:date="2021-05-05T08:26:00Z">
        <w:r w:rsidRPr="00CB7E17" w:rsidDel="000F37A6">
          <w:rPr>
            <w:rFonts w:ascii="Courier New" w:hAnsi="Courier New" w:cs="Courier New"/>
          </w:rPr>
          <w:delText xml:space="preserve">Server </w:delText>
        </w:r>
      </w:del>
      <w:ins w:id="81" w:author="BOUCADAIR Mohamed TGI/OLN" w:date="2021-05-05T08:26:00Z">
        <w:r w:rsidR="000F37A6">
          <w:rPr>
            <w:rFonts w:ascii="Courier New" w:hAnsi="Courier New" w:cs="Courier New"/>
          </w:rPr>
          <w:t>s</w:t>
        </w:r>
        <w:r w:rsidR="000F37A6" w:rsidRPr="00CB7E17">
          <w:rPr>
            <w:rFonts w:ascii="Courier New" w:hAnsi="Courier New" w:cs="Courier New"/>
          </w:rPr>
          <w:t xml:space="preserve">erver </w:t>
        </w:r>
      </w:ins>
      <w:r w:rsidRPr="00CB7E17">
        <w:rPr>
          <w:rFonts w:ascii="Courier New" w:hAnsi="Courier New" w:cs="Courier New"/>
        </w:rPr>
        <w:t>does not have privileged relations with the DM or RDM.</w:t>
      </w:r>
    </w:p>
    <w:p w14:paraId="05B87AD7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These cases are discussed </w:t>
      </w:r>
      <w:del w:id="82" w:author="BOUCADAIR Mohamed TGI/OLN" w:date="2021-05-05T08:26:00Z">
        <w:r w:rsidRPr="00CB7E17" w:rsidDel="000F37A6">
          <w:rPr>
            <w:rFonts w:ascii="Courier New" w:hAnsi="Courier New" w:cs="Courier New"/>
          </w:rPr>
          <w:delText xml:space="preserve">latter </w:delText>
        </w:r>
      </w:del>
      <w:r w:rsidRPr="00CB7E17">
        <w:rPr>
          <w:rFonts w:ascii="Courier New" w:hAnsi="Courier New" w:cs="Courier New"/>
        </w:rPr>
        <w:t>in Appendix A.  Such scenarios do</w:t>
      </w:r>
    </w:p>
    <w:p w14:paraId="114D441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not</w:t>
      </w:r>
      <w:proofErr w:type="gramEnd"/>
      <w:r w:rsidRPr="00CB7E17">
        <w:rPr>
          <w:rFonts w:ascii="Courier New" w:hAnsi="Courier New" w:cs="Courier New"/>
        </w:rPr>
        <w:t xml:space="preserve"> necessarily require configuration for the end user and can also</w:t>
      </w:r>
    </w:p>
    <w:p w14:paraId="5C3A638C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be</w:t>
      </w:r>
      <w:proofErr w:type="gramEnd"/>
      <w:r w:rsidRPr="00CB7E17">
        <w:rPr>
          <w:rFonts w:ascii="Courier New" w:hAnsi="Courier New" w:cs="Courier New"/>
        </w:rPr>
        <w:t xml:space="preserve"> </w:t>
      </w:r>
      <w:r w:rsidRPr="000F37A6">
        <w:rPr>
          <w:rFonts w:ascii="Courier New" w:hAnsi="Courier New" w:cs="Courier New"/>
          <w:highlight w:val="yellow"/>
          <w:rPrChange w:id="83" w:author="BOUCADAIR Mohamed TGI/OLN" w:date="2021-05-05T08:26:00Z">
            <w:rPr>
              <w:rFonts w:ascii="Courier New" w:hAnsi="Courier New" w:cs="Courier New"/>
            </w:rPr>
          </w:rPrChange>
        </w:rPr>
        <w:t>zero-</w:t>
      </w:r>
      <w:proofErr w:type="spellStart"/>
      <w:r w:rsidRPr="000F37A6">
        <w:rPr>
          <w:rFonts w:ascii="Courier New" w:hAnsi="Courier New" w:cs="Courier New"/>
          <w:highlight w:val="yellow"/>
          <w:rPrChange w:id="84" w:author="BOUCADAIR Mohamed TGI/OLN" w:date="2021-05-05T08:26:00Z">
            <w:rPr>
              <w:rFonts w:ascii="Courier New" w:hAnsi="Courier New" w:cs="Courier New"/>
            </w:rPr>
          </w:rPrChange>
        </w:rPr>
        <w:t>config</w:t>
      </w:r>
      <w:proofErr w:type="spellEnd"/>
      <w:r w:rsidRPr="00CB7E17">
        <w:rPr>
          <w:rFonts w:ascii="Courier New" w:hAnsi="Courier New" w:cs="Courier New"/>
        </w:rPr>
        <w:t>.</w:t>
      </w:r>
    </w:p>
    <w:p w14:paraId="4709E45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618A192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The scenario considered in this section is as follows:</w:t>
      </w:r>
    </w:p>
    <w:p w14:paraId="09F3B973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661E20C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1.  The HNA is willing to outsour</w:t>
      </w:r>
      <w:r w:rsidRPr="00CB7E17">
        <w:rPr>
          <w:rFonts w:ascii="Courier New" w:hAnsi="Courier New" w:cs="Courier New"/>
        </w:rPr>
        <w:t xml:space="preserve">ce the Public 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 xml:space="preserve"> Zone or</w:t>
      </w:r>
    </w:p>
    <w:p w14:paraId="2CDD693C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 xml:space="preserve"> Reverse Zone</w:t>
      </w:r>
      <w:ins w:id="85" w:author="BOUCADAIR Mohamed TGI/OLN" w:date="2021-05-05T08:27:00Z">
        <w:r w:rsidR="000F37A6">
          <w:rPr>
            <w:rFonts w:ascii="Courier New" w:hAnsi="Courier New" w:cs="Courier New"/>
          </w:rPr>
          <w:t>.</w:t>
        </w:r>
      </w:ins>
      <w:r w:rsidRPr="00CB7E17">
        <w:rPr>
          <w:rFonts w:ascii="Courier New" w:hAnsi="Courier New" w:cs="Courier New"/>
        </w:rPr>
        <w:t xml:space="preserve"> </w:t>
      </w:r>
      <w:del w:id="86" w:author="BOUCADAIR Mohamed TGI/OLN" w:date="2021-05-05T08:27:00Z">
        <w:r w:rsidRPr="00CB7E17" w:rsidDel="000F37A6">
          <w:rPr>
            <w:rFonts w:ascii="Courier New" w:hAnsi="Courier New" w:cs="Courier New"/>
          </w:rPr>
          <w:delText>and configures its</w:delText>
        </w:r>
      </w:del>
      <w:ins w:id="87" w:author="BOUCADAIR Mohamed TGI/OLN" w:date="2021-05-05T08:27:00Z">
        <w:r w:rsidR="000F37A6">
          <w:rPr>
            <w:rFonts w:ascii="Courier New" w:hAnsi="Courier New" w:cs="Courier New"/>
          </w:rPr>
          <w:t>The</w:t>
        </w:r>
      </w:ins>
      <w:r w:rsidRPr="00CB7E17">
        <w:rPr>
          <w:rFonts w:ascii="Courier New" w:hAnsi="Courier New" w:cs="Courier New"/>
        </w:rPr>
        <w:t xml:space="preserve"> DHCP</w:t>
      </w:r>
      <w:ins w:id="88" w:author="BOUCADAIR Mohamed TGI/OLN" w:date="2021-05-05T08:27:00Z">
        <w:r w:rsidR="000F37A6">
          <w:rPr>
            <w:rFonts w:ascii="Courier New" w:hAnsi="Courier New" w:cs="Courier New"/>
          </w:rPr>
          <w:t>v6</w:t>
        </w:r>
      </w:ins>
      <w:r w:rsidRPr="00CB7E17">
        <w:rPr>
          <w:rFonts w:ascii="Courier New" w:hAnsi="Courier New" w:cs="Courier New"/>
        </w:rPr>
        <w:t xml:space="preserve"> </w:t>
      </w:r>
      <w:del w:id="89" w:author="BOUCADAIR Mohamed TGI/OLN" w:date="2021-05-05T08:27:00Z">
        <w:r w:rsidRPr="00CB7E17" w:rsidDel="000F37A6">
          <w:rPr>
            <w:rFonts w:ascii="Courier New" w:hAnsi="Courier New" w:cs="Courier New"/>
          </w:rPr>
          <w:delText xml:space="preserve">Client </w:delText>
        </w:r>
      </w:del>
      <w:ins w:id="90" w:author="BOUCADAIR Mohamed TGI/OLN" w:date="2021-05-05T08:27:00Z">
        <w:r w:rsidR="000F37A6">
          <w:rPr>
            <w:rFonts w:ascii="Courier New" w:hAnsi="Courier New" w:cs="Courier New"/>
          </w:rPr>
          <w:t>c</w:t>
        </w:r>
        <w:r w:rsidR="000F37A6" w:rsidRPr="00CB7E17">
          <w:rPr>
            <w:rFonts w:ascii="Courier New" w:hAnsi="Courier New" w:cs="Courier New"/>
          </w:rPr>
          <w:t xml:space="preserve">lient </w:t>
        </w:r>
        <w:r w:rsidR="000F37A6">
          <w:rPr>
            <w:rFonts w:ascii="Courier New" w:hAnsi="Courier New" w:cs="Courier New"/>
          </w:rPr>
          <w:t xml:space="preserve">is configured </w:t>
        </w:r>
      </w:ins>
      <w:r w:rsidRPr="00CB7E17">
        <w:rPr>
          <w:rFonts w:ascii="Courier New" w:hAnsi="Courier New" w:cs="Courier New"/>
        </w:rPr>
        <w:t>to include in</w:t>
      </w:r>
    </w:p>
    <w:p w14:paraId="451AF9F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</w:t>
      </w:r>
      <w:proofErr w:type="gramStart"/>
      <w:r w:rsidRPr="00CB7E17">
        <w:rPr>
          <w:rFonts w:ascii="Courier New" w:hAnsi="Courier New" w:cs="Courier New"/>
        </w:rPr>
        <w:t>its</w:t>
      </w:r>
      <w:proofErr w:type="gramEnd"/>
      <w:r w:rsidRPr="00CB7E17">
        <w:rPr>
          <w:rFonts w:ascii="Courier New" w:hAnsi="Courier New" w:cs="Courier New"/>
        </w:rPr>
        <w:t xml:space="preserve"> Option Request Option (ORO) the Registered 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 xml:space="preserve"> Domain</w:t>
      </w:r>
    </w:p>
    <w:p w14:paraId="36F34F8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Option (</w:t>
      </w:r>
      <w:commentRangeStart w:id="91"/>
      <w:r w:rsidRPr="00CB7E17">
        <w:rPr>
          <w:rFonts w:ascii="Courier New" w:hAnsi="Courier New" w:cs="Courier New"/>
        </w:rPr>
        <w:t>OPTION_</w:t>
      </w:r>
      <w:commentRangeEnd w:id="91"/>
      <w:r w:rsidR="00956EBE">
        <w:rPr>
          <w:rStyle w:val="Marquedecommentaire"/>
          <w:rFonts w:asciiTheme="minorHAnsi" w:hAnsiTheme="minorHAnsi"/>
        </w:rPr>
        <w:commentReference w:id="91"/>
      </w:r>
      <w:r w:rsidRPr="00CB7E17">
        <w:rPr>
          <w:rFonts w:ascii="Courier New" w:hAnsi="Courier New" w:cs="Courier New"/>
        </w:rPr>
        <w:t>REGISTERED_DOMAIN), the Distribution Master Option</w:t>
      </w:r>
    </w:p>
    <w:p w14:paraId="2F3F5BC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(OPT</w:t>
      </w:r>
      <w:r w:rsidRPr="00CB7E17">
        <w:rPr>
          <w:rFonts w:ascii="Courier New" w:hAnsi="Courier New" w:cs="Courier New"/>
        </w:rPr>
        <w:t>ION_DIST_MASTER)</w:t>
      </w:r>
      <w:ins w:id="92" w:author="BOUCADAIR Mohamed TGI/OLN" w:date="2021-05-05T08:27:00Z">
        <w:r w:rsidR="000F37A6">
          <w:rPr>
            <w:rFonts w:ascii="Courier New" w:hAnsi="Courier New" w:cs="Courier New"/>
          </w:rPr>
          <w:t>,</w:t>
        </w:r>
      </w:ins>
      <w:r w:rsidRPr="00CB7E17">
        <w:rPr>
          <w:rFonts w:ascii="Courier New" w:hAnsi="Courier New" w:cs="Courier New"/>
        </w:rPr>
        <w:t xml:space="preserve"> and the Reverse Distribution Master Option</w:t>
      </w:r>
    </w:p>
    <w:p w14:paraId="2CB13B7C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(OPTION_REVERSE_DIST_MASTER) option codes.</w:t>
      </w:r>
    </w:p>
    <w:p w14:paraId="2643DB7D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14482347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2.  The DHCP</w:t>
      </w:r>
      <w:ins w:id="93" w:author="BOUCADAIR Mohamed TGI/OLN" w:date="2021-05-05T08:27:00Z">
        <w:r w:rsidR="000F37A6">
          <w:rPr>
            <w:rFonts w:ascii="Courier New" w:hAnsi="Courier New" w:cs="Courier New"/>
          </w:rPr>
          <w:t>v6</w:t>
        </w:r>
      </w:ins>
      <w:r w:rsidRPr="00CB7E17">
        <w:rPr>
          <w:rFonts w:ascii="Courier New" w:hAnsi="Courier New" w:cs="Courier New"/>
        </w:rPr>
        <w:t xml:space="preserve"> </w:t>
      </w:r>
      <w:del w:id="94" w:author="BOUCADAIR Mohamed TGI/OLN" w:date="2021-05-05T08:27:00Z">
        <w:r w:rsidRPr="00CB7E17" w:rsidDel="000F37A6">
          <w:rPr>
            <w:rFonts w:ascii="Courier New" w:hAnsi="Courier New" w:cs="Courier New"/>
          </w:rPr>
          <w:delText xml:space="preserve">Server </w:delText>
        </w:r>
      </w:del>
      <w:ins w:id="95" w:author="BOUCADAIR Mohamed TGI/OLN" w:date="2021-05-05T08:27:00Z">
        <w:r w:rsidR="000F37A6">
          <w:rPr>
            <w:rFonts w:ascii="Courier New" w:hAnsi="Courier New" w:cs="Courier New"/>
          </w:rPr>
          <w:t>s</w:t>
        </w:r>
        <w:r w:rsidR="000F37A6" w:rsidRPr="00CB7E17">
          <w:rPr>
            <w:rFonts w:ascii="Courier New" w:hAnsi="Courier New" w:cs="Courier New"/>
          </w:rPr>
          <w:t xml:space="preserve">erver </w:t>
        </w:r>
      </w:ins>
      <w:r w:rsidRPr="00CB7E17">
        <w:rPr>
          <w:rFonts w:ascii="Courier New" w:hAnsi="Courier New" w:cs="Courier New"/>
        </w:rPr>
        <w:t>responds to the HNA with the requested DHCPv6</w:t>
      </w:r>
    </w:p>
    <w:p w14:paraId="2E7E1E9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</w:t>
      </w:r>
      <w:proofErr w:type="gramStart"/>
      <w:r w:rsidRPr="00CB7E17">
        <w:rPr>
          <w:rFonts w:ascii="Courier New" w:hAnsi="Courier New" w:cs="Courier New"/>
        </w:rPr>
        <w:t>options</w:t>
      </w:r>
      <w:proofErr w:type="gramEnd"/>
      <w:r w:rsidRPr="00CB7E17">
        <w:rPr>
          <w:rFonts w:ascii="Courier New" w:hAnsi="Courier New" w:cs="Courier New"/>
        </w:rPr>
        <w:t xml:space="preserve"> based on the identified 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>.  The DHCP</w:t>
      </w:r>
      <w:ins w:id="96" w:author="BOUCADAIR Mohamed TGI/OLN" w:date="2021-05-05T08:27:00Z">
        <w:r w:rsidR="00956EBE">
          <w:rPr>
            <w:rFonts w:ascii="Courier New" w:hAnsi="Courier New" w:cs="Courier New"/>
          </w:rPr>
          <w:t>v6</w:t>
        </w:r>
      </w:ins>
      <w:r w:rsidRPr="00CB7E17">
        <w:rPr>
          <w:rFonts w:ascii="Courier New" w:hAnsi="Courier New" w:cs="Courier New"/>
        </w:rPr>
        <w:t xml:space="preserve"> </w:t>
      </w:r>
      <w:del w:id="97" w:author="BOUCADAIR Mohamed TGI/OLN" w:date="2021-05-05T08:27:00Z">
        <w:r w:rsidRPr="00CB7E17" w:rsidDel="00956EBE">
          <w:rPr>
            <w:rFonts w:ascii="Courier New" w:hAnsi="Courier New" w:cs="Courier New"/>
          </w:rPr>
          <w:delText>Client</w:delText>
        </w:r>
      </w:del>
      <w:ins w:id="98" w:author="BOUCADAIR Mohamed TGI/OLN" w:date="2021-05-05T08:27:00Z">
        <w:r w:rsidR="00956EBE">
          <w:rPr>
            <w:rFonts w:ascii="Courier New" w:hAnsi="Courier New" w:cs="Courier New"/>
          </w:rPr>
          <w:t>c</w:t>
        </w:r>
        <w:r w:rsidR="00956EBE" w:rsidRPr="00CB7E17">
          <w:rPr>
            <w:rFonts w:ascii="Courier New" w:hAnsi="Courier New" w:cs="Courier New"/>
          </w:rPr>
          <w:t>lient</w:t>
        </w:r>
      </w:ins>
    </w:p>
    <w:p w14:paraId="3768E28C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</w:t>
      </w:r>
      <w:del w:id="99" w:author="BOUCADAIR Mohamed TGI/OLN" w:date="2021-05-05T08:28:00Z">
        <w:r w:rsidRPr="00CB7E17" w:rsidDel="00956EBE">
          <w:rPr>
            <w:rFonts w:ascii="Courier New" w:hAnsi="Courier New" w:cs="Courier New"/>
          </w:rPr>
          <w:delText>tran</w:delText>
        </w:r>
        <w:r w:rsidRPr="00CB7E17" w:rsidDel="00956EBE">
          <w:rPr>
            <w:rFonts w:ascii="Courier New" w:hAnsi="Courier New" w:cs="Courier New"/>
          </w:rPr>
          <w:delText xml:space="preserve">smits </w:delText>
        </w:r>
      </w:del>
      <w:proofErr w:type="gramStart"/>
      <w:ins w:id="100" w:author="BOUCADAIR Mohamed TGI/OLN" w:date="2021-05-05T08:28:00Z">
        <w:r w:rsidR="00956EBE">
          <w:rPr>
            <w:rFonts w:ascii="Courier New" w:hAnsi="Courier New" w:cs="Courier New"/>
          </w:rPr>
          <w:t>passes</w:t>
        </w:r>
        <w:proofErr w:type="gramEnd"/>
        <w:r w:rsidR="00956EBE" w:rsidRPr="00CB7E17">
          <w:rPr>
            <w:rFonts w:ascii="Courier New" w:hAnsi="Courier New" w:cs="Courier New"/>
          </w:rPr>
          <w:t xml:space="preserve"> </w:t>
        </w:r>
      </w:ins>
      <w:r w:rsidRPr="00CB7E17">
        <w:rPr>
          <w:rFonts w:ascii="Courier New" w:hAnsi="Courier New" w:cs="Courier New"/>
        </w:rPr>
        <w:t>the information to the HNA.</w:t>
      </w:r>
    </w:p>
    <w:p w14:paraId="4DC7DE37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07A4B728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3.  The </w:t>
      </w:r>
      <w:commentRangeStart w:id="101"/>
      <w:r w:rsidRPr="00CB7E17">
        <w:rPr>
          <w:rFonts w:ascii="Courier New" w:hAnsi="Courier New" w:cs="Courier New"/>
        </w:rPr>
        <w:t>HNA is able to get authenticated by the DM and the RDM</w:t>
      </w:r>
      <w:commentRangeEnd w:id="101"/>
      <w:r w:rsidR="00956EBE">
        <w:rPr>
          <w:rStyle w:val="Marquedecommentaire"/>
          <w:rFonts w:asciiTheme="minorHAnsi" w:hAnsiTheme="minorHAnsi"/>
        </w:rPr>
        <w:commentReference w:id="101"/>
      </w:r>
      <w:r w:rsidRPr="00CB7E17">
        <w:rPr>
          <w:rFonts w:ascii="Courier New" w:hAnsi="Courier New" w:cs="Courier New"/>
        </w:rPr>
        <w:t>.  The</w:t>
      </w:r>
    </w:p>
    <w:p w14:paraId="55131E78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HNA builds the 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 xml:space="preserve"> Zone (</w:t>
      </w:r>
      <w:del w:id="102" w:author="BOUCADAIR Mohamed TGI/OLN" w:date="2021-05-05T08:29:00Z">
        <w:r w:rsidRPr="00CB7E17" w:rsidDel="00956EBE">
          <w:rPr>
            <w:rFonts w:ascii="Courier New" w:hAnsi="Courier New" w:cs="Courier New"/>
          </w:rPr>
          <w:delText xml:space="preserve"> </w:delText>
        </w:r>
        <w:r w:rsidRPr="00CB7E17" w:rsidDel="00956EBE">
          <w:rPr>
            <w:rFonts w:ascii="Courier New" w:hAnsi="Courier New" w:cs="Courier New"/>
          </w:rPr>
          <w:delText>r</w:delText>
        </w:r>
        <w:r w:rsidRPr="00CB7E17" w:rsidDel="00956EBE">
          <w:rPr>
            <w:rFonts w:ascii="Courier New" w:hAnsi="Courier New" w:cs="Courier New"/>
          </w:rPr>
          <w:delText>e</w:delText>
        </w:r>
        <w:r w:rsidRPr="00CB7E17" w:rsidDel="00956EBE">
          <w:rPr>
            <w:rFonts w:ascii="Courier New" w:hAnsi="Courier New" w:cs="Courier New"/>
          </w:rPr>
          <w:delText>s</w:delText>
        </w:r>
        <w:r w:rsidRPr="00CB7E17" w:rsidDel="00956EBE">
          <w:rPr>
            <w:rFonts w:ascii="Courier New" w:hAnsi="Courier New" w:cs="Courier New"/>
          </w:rPr>
          <w:delText>p</w:delText>
        </w:r>
        <w:r w:rsidRPr="00CB7E17" w:rsidDel="00956EBE">
          <w:rPr>
            <w:rFonts w:ascii="Courier New" w:hAnsi="Courier New" w:cs="Courier New"/>
          </w:rPr>
          <w:delText>.</w:delText>
        </w:r>
      </w:del>
      <w:ins w:id="103" w:author="BOUCADAIR Mohamed TGI/OLN" w:date="2021-05-05T08:29:00Z">
        <w:r w:rsidR="00956EBE">
          <w:rPr>
            <w:rFonts w:ascii="Courier New" w:hAnsi="Courier New" w:cs="Courier New"/>
          </w:rPr>
          <w:t>or</w:t>
        </w:r>
      </w:ins>
      <w:r w:rsidRPr="00CB7E17">
        <w:rPr>
          <w:rFonts w:ascii="Courier New" w:hAnsi="Courier New" w:cs="Courier New"/>
        </w:rPr>
        <w:t xml:space="preserve"> the 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 xml:space="preserve"> Reverse Zone) and</w:t>
      </w:r>
    </w:p>
    <w:p w14:paraId="5984D07D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</w:t>
      </w:r>
      <w:proofErr w:type="gramStart"/>
      <w:r w:rsidRPr="00CB7E17">
        <w:rPr>
          <w:rFonts w:ascii="Courier New" w:hAnsi="Courier New" w:cs="Courier New"/>
        </w:rPr>
        <w:t>proceed</w:t>
      </w:r>
      <w:proofErr w:type="gramEnd"/>
      <w:r w:rsidRPr="00CB7E17">
        <w:rPr>
          <w:rFonts w:ascii="Courier New" w:hAnsi="Courier New" w:cs="Courier New"/>
        </w:rPr>
        <w:t xml:space="preserve"> as </w:t>
      </w:r>
      <w:commentRangeStart w:id="104"/>
      <w:r w:rsidRPr="00CB7E17">
        <w:rPr>
          <w:rFonts w:ascii="Courier New" w:hAnsi="Courier New" w:cs="Courier New"/>
        </w:rPr>
        <w:t>described in</w:t>
      </w:r>
      <w:commentRangeEnd w:id="104"/>
      <w:r w:rsidR="00956EBE">
        <w:rPr>
          <w:rStyle w:val="Marquedecommentaire"/>
          <w:rFonts w:asciiTheme="minorHAnsi" w:hAnsiTheme="minorHAnsi"/>
        </w:rPr>
        <w:commentReference w:id="104"/>
      </w:r>
    </w:p>
    <w:p w14:paraId="573F1EA8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[I-</w:t>
      </w:r>
      <w:proofErr w:type="spellStart"/>
      <w:r w:rsidRPr="00CB7E17">
        <w:rPr>
          <w:rFonts w:ascii="Courier New" w:hAnsi="Courier New" w:cs="Courier New"/>
        </w:rPr>
        <w:t>D.ietf</w:t>
      </w:r>
      <w:proofErr w:type="spellEnd"/>
      <w:r w:rsidRPr="00CB7E17">
        <w:rPr>
          <w:rFonts w:ascii="Courier New" w:hAnsi="Courier New" w:cs="Courier New"/>
        </w:rPr>
        <w:t>-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>-front-end-naming-del</w:t>
      </w:r>
      <w:r w:rsidRPr="00CB7E17">
        <w:rPr>
          <w:rFonts w:ascii="Courier New" w:hAnsi="Courier New" w:cs="Courier New"/>
        </w:rPr>
        <w:t>egation]</w:t>
      </w:r>
      <w:proofErr w:type="gramStart"/>
      <w:r w:rsidRPr="00CB7E17">
        <w:rPr>
          <w:rFonts w:ascii="Courier New" w:hAnsi="Courier New" w:cs="Courier New"/>
        </w:rPr>
        <w:t>.  The</w:t>
      </w:r>
      <w:proofErr w:type="gramEnd"/>
      <w:r w:rsidRPr="00CB7E17">
        <w:rPr>
          <w:rFonts w:ascii="Courier New" w:hAnsi="Courier New" w:cs="Courier New"/>
        </w:rPr>
        <w:t xml:space="preserve"> DHCPv6</w:t>
      </w:r>
    </w:p>
    <w:p w14:paraId="2B87E54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</w:t>
      </w:r>
      <w:proofErr w:type="gramStart"/>
      <w:r w:rsidRPr="00CB7E17">
        <w:rPr>
          <w:rFonts w:ascii="Courier New" w:hAnsi="Courier New" w:cs="Courier New"/>
        </w:rPr>
        <w:t>options</w:t>
      </w:r>
      <w:proofErr w:type="gramEnd"/>
      <w:r w:rsidRPr="00CB7E17">
        <w:rPr>
          <w:rFonts w:ascii="Courier New" w:hAnsi="Courier New" w:cs="Courier New"/>
        </w:rPr>
        <w:t xml:space="preserve"> provide the </w:t>
      </w:r>
      <w:r w:rsidRPr="00956EBE">
        <w:rPr>
          <w:rFonts w:ascii="Courier New" w:hAnsi="Courier New" w:cs="Courier New"/>
          <w:highlight w:val="yellow"/>
          <w:rPrChange w:id="105" w:author="BOUCADAIR Mohamed TGI/OLN" w:date="2021-05-05T08:30:00Z">
            <w:rPr>
              <w:rFonts w:ascii="Courier New" w:hAnsi="Courier New" w:cs="Courier New"/>
            </w:rPr>
          </w:rPrChange>
        </w:rPr>
        <w:t xml:space="preserve">necessary and </w:t>
      </w:r>
      <w:del w:id="106" w:author="BOUCADAIR Mohamed TGI/OLN" w:date="2021-05-05T08:30:00Z">
        <w:r w:rsidRPr="00956EBE" w:rsidDel="00956EBE">
          <w:rPr>
            <w:rFonts w:ascii="Courier New" w:hAnsi="Courier New" w:cs="Courier New"/>
            <w:highlight w:val="yellow"/>
            <w:rPrChange w:id="107" w:author="BOUCADAIR Mohamed TGI/OLN" w:date="2021-05-05T08:30:00Z">
              <w:rPr>
                <w:rFonts w:ascii="Courier New" w:hAnsi="Courier New" w:cs="Courier New"/>
              </w:rPr>
            </w:rPrChange>
          </w:rPr>
          <w:delText xml:space="preserve">non </w:delText>
        </w:r>
      </w:del>
      <w:ins w:id="108" w:author="BOUCADAIR Mohamed TGI/OLN" w:date="2021-05-05T08:30:00Z">
        <w:r w:rsidR="00956EBE" w:rsidRPr="00956EBE">
          <w:rPr>
            <w:rFonts w:ascii="Courier New" w:hAnsi="Courier New" w:cs="Courier New"/>
            <w:highlight w:val="yellow"/>
            <w:rPrChange w:id="109" w:author="BOUCADAIR Mohamed TGI/OLN" w:date="2021-05-05T08:30:00Z">
              <w:rPr>
                <w:rFonts w:ascii="Courier New" w:hAnsi="Courier New" w:cs="Courier New"/>
              </w:rPr>
            </w:rPrChange>
          </w:rPr>
          <w:t>non</w:t>
        </w:r>
        <w:r w:rsidR="00956EBE" w:rsidRPr="00956EBE">
          <w:rPr>
            <w:rFonts w:ascii="Courier New" w:hAnsi="Courier New" w:cs="Courier New"/>
            <w:highlight w:val="yellow"/>
            <w:rPrChange w:id="110" w:author="BOUCADAIR Mohamed TGI/OLN" w:date="2021-05-05T08:30:00Z">
              <w:rPr>
                <w:rFonts w:ascii="Courier New" w:hAnsi="Courier New" w:cs="Courier New"/>
              </w:rPr>
            </w:rPrChange>
          </w:rPr>
          <w:t>-</w:t>
        </w:r>
      </w:ins>
      <w:r w:rsidRPr="00956EBE">
        <w:rPr>
          <w:rFonts w:ascii="Courier New" w:hAnsi="Courier New" w:cs="Courier New"/>
          <w:highlight w:val="yellow"/>
          <w:rPrChange w:id="111" w:author="BOUCADAIR Mohamed TGI/OLN" w:date="2021-05-05T08:30:00Z">
            <w:rPr>
              <w:rFonts w:ascii="Courier New" w:hAnsi="Courier New" w:cs="Courier New"/>
            </w:rPr>
          </w:rPrChange>
        </w:rPr>
        <w:t>optional</w:t>
      </w:r>
      <w:r w:rsidRPr="00CB7E17">
        <w:rPr>
          <w:rFonts w:ascii="Courier New" w:hAnsi="Courier New" w:cs="Courier New"/>
        </w:rPr>
        <w:t xml:space="preserve"> parameters</w:t>
      </w:r>
    </w:p>
    <w:p w14:paraId="1774A5C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</w:t>
      </w:r>
      <w:proofErr w:type="gramStart"/>
      <w:r w:rsidRPr="00CB7E17">
        <w:rPr>
          <w:rFonts w:ascii="Courier New" w:hAnsi="Courier New" w:cs="Courier New"/>
        </w:rPr>
        <w:t>described</w:t>
      </w:r>
      <w:proofErr w:type="gramEnd"/>
      <w:r w:rsidRPr="00CB7E17">
        <w:rPr>
          <w:rFonts w:ascii="Courier New" w:hAnsi="Courier New" w:cs="Courier New"/>
        </w:rPr>
        <w:t xml:space="preserve"> in </w:t>
      </w:r>
      <w:del w:id="112" w:author="BOUCADAIR Mohamed TGI/OLN" w:date="2021-05-05T08:30:00Z">
        <w:r w:rsidRPr="00CB7E17" w:rsidDel="00956EBE">
          <w:rPr>
            <w:rFonts w:ascii="Courier New" w:hAnsi="Courier New" w:cs="Courier New"/>
          </w:rPr>
          <w:delText xml:space="preserve">section </w:delText>
        </w:r>
      </w:del>
      <w:ins w:id="113" w:author="BOUCADAIR Mohamed TGI/OLN" w:date="2021-05-05T08:30:00Z">
        <w:r w:rsidR="00956EBE">
          <w:rPr>
            <w:rFonts w:ascii="Courier New" w:hAnsi="Courier New" w:cs="Courier New"/>
          </w:rPr>
          <w:t>S</w:t>
        </w:r>
        <w:r w:rsidR="00956EBE" w:rsidRPr="00CB7E17">
          <w:rPr>
            <w:rFonts w:ascii="Courier New" w:hAnsi="Courier New" w:cs="Courier New"/>
          </w:rPr>
          <w:t xml:space="preserve">ection </w:t>
        </w:r>
      </w:ins>
      <w:r w:rsidRPr="00CB7E17">
        <w:rPr>
          <w:rFonts w:ascii="Courier New" w:hAnsi="Courier New" w:cs="Courier New"/>
        </w:rPr>
        <w:t>14 of</w:t>
      </w:r>
    </w:p>
    <w:p w14:paraId="71076401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[I-</w:t>
      </w:r>
      <w:proofErr w:type="spellStart"/>
      <w:r w:rsidRPr="00CB7E17">
        <w:rPr>
          <w:rFonts w:ascii="Courier New" w:hAnsi="Courier New" w:cs="Courier New"/>
        </w:rPr>
        <w:t>D.ietf</w:t>
      </w:r>
      <w:proofErr w:type="spellEnd"/>
      <w:r w:rsidRPr="00CB7E17">
        <w:rPr>
          <w:rFonts w:ascii="Courier New" w:hAnsi="Courier New" w:cs="Courier New"/>
        </w:rPr>
        <w:t>-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>-front-end-naming-delegation]</w:t>
      </w:r>
      <w:proofErr w:type="gramStart"/>
      <w:r w:rsidRPr="00CB7E17">
        <w:rPr>
          <w:rFonts w:ascii="Courier New" w:hAnsi="Courier New" w:cs="Courier New"/>
        </w:rPr>
        <w:t>.  The</w:t>
      </w:r>
      <w:proofErr w:type="gramEnd"/>
      <w:r w:rsidRPr="00CB7E17">
        <w:rPr>
          <w:rFonts w:ascii="Courier New" w:hAnsi="Courier New" w:cs="Courier New"/>
        </w:rPr>
        <w:t xml:space="preserve"> HNA </w:t>
      </w:r>
      <w:del w:id="114" w:author="BOUCADAIR Mohamed TGI/OLN" w:date="2021-05-05T08:31:00Z">
        <w:r w:rsidRPr="00CB7E17" w:rsidDel="00956EBE">
          <w:rPr>
            <w:rFonts w:ascii="Courier New" w:hAnsi="Courier New" w:cs="Courier New"/>
          </w:rPr>
          <w:delText>MAY set</w:delText>
        </w:r>
      </w:del>
      <w:ins w:id="115" w:author="BOUCADAIR Mohamed TGI/OLN" w:date="2021-05-05T08:31:00Z">
        <w:r w:rsidR="00956EBE">
          <w:rPr>
            <w:rFonts w:ascii="Courier New" w:hAnsi="Courier New" w:cs="Courier New"/>
          </w:rPr>
          <w:t>may</w:t>
        </w:r>
      </w:ins>
    </w:p>
    <w:p w14:paraId="43946F7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</w:t>
      </w:r>
      <w:proofErr w:type="gramStart"/>
      <w:r w:rsidRPr="00CB7E17">
        <w:rPr>
          <w:rFonts w:ascii="Courier New" w:hAnsi="Courier New" w:cs="Courier New"/>
        </w:rPr>
        <w:t>complement</w:t>
      </w:r>
      <w:proofErr w:type="gramEnd"/>
      <w:r w:rsidRPr="00CB7E17">
        <w:rPr>
          <w:rFonts w:ascii="Courier New" w:hAnsi="Courier New" w:cs="Courier New"/>
        </w:rPr>
        <w:t xml:space="preserve"> the configurations with additional parameters</w:t>
      </w:r>
      <w:r w:rsidRPr="00CB7E17">
        <w:rPr>
          <w:rFonts w:ascii="Courier New" w:hAnsi="Courier New" w:cs="Courier New"/>
        </w:rPr>
        <w:t>.</w:t>
      </w:r>
    </w:p>
    <w:p w14:paraId="3085719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Section 14 of [I-</w:t>
      </w:r>
      <w:proofErr w:type="spellStart"/>
      <w:r w:rsidRPr="00CB7E17">
        <w:rPr>
          <w:rFonts w:ascii="Courier New" w:hAnsi="Courier New" w:cs="Courier New"/>
        </w:rPr>
        <w:t>D.ietf</w:t>
      </w:r>
      <w:proofErr w:type="spellEnd"/>
      <w:r w:rsidRPr="00CB7E17">
        <w:rPr>
          <w:rFonts w:ascii="Courier New" w:hAnsi="Courier New" w:cs="Courier New"/>
        </w:rPr>
        <w:t>-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>-front-end-naming-delegation]</w:t>
      </w:r>
    </w:p>
    <w:p w14:paraId="0A627DC7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</w:t>
      </w:r>
      <w:proofErr w:type="gramStart"/>
      <w:r w:rsidRPr="00CB7E17">
        <w:rPr>
          <w:rFonts w:ascii="Courier New" w:hAnsi="Courier New" w:cs="Courier New"/>
        </w:rPr>
        <w:t>describes</w:t>
      </w:r>
      <w:proofErr w:type="gramEnd"/>
      <w:r w:rsidRPr="00CB7E17">
        <w:rPr>
          <w:rFonts w:ascii="Courier New" w:hAnsi="Courier New" w:cs="Courier New"/>
        </w:rPr>
        <w:t xml:space="preserve"> </w:t>
      </w:r>
      <w:commentRangeStart w:id="116"/>
      <w:r w:rsidRPr="00CB7E17">
        <w:rPr>
          <w:rFonts w:ascii="Courier New" w:hAnsi="Courier New" w:cs="Courier New"/>
        </w:rPr>
        <w:t xml:space="preserve">such parameters </w:t>
      </w:r>
      <w:commentRangeEnd w:id="116"/>
      <w:r w:rsidR="00956EBE">
        <w:rPr>
          <w:rStyle w:val="Marquedecommentaire"/>
          <w:rFonts w:asciiTheme="minorHAnsi" w:hAnsiTheme="minorHAnsi"/>
        </w:rPr>
        <w:commentReference w:id="116"/>
      </w:r>
      <w:r w:rsidRPr="00CB7E17">
        <w:rPr>
          <w:rFonts w:ascii="Courier New" w:hAnsi="Courier New" w:cs="Courier New"/>
        </w:rPr>
        <w:t xml:space="preserve">that </w:t>
      </w:r>
      <w:commentRangeStart w:id="117"/>
      <w:r w:rsidRPr="00CB7E17">
        <w:rPr>
          <w:rFonts w:ascii="Courier New" w:hAnsi="Courier New" w:cs="Courier New"/>
        </w:rPr>
        <w:t>MAY take a default value</w:t>
      </w:r>
      <w:commentRangeEnd w:id="117"/>
      <w:r w:rsidR="00956EBE">
        <w:rPr>
          <w:rStyle w:val="Marquedecommentaire"/>
          <w:rFonts w:asciiTheme="minorHAnsi" w:hAnsiTheme="minorHAnsi"/>
        </w:rPr>
        <w:commentReference w:id="117"/>
      </w:r>
      <w:r w:rsidRPr="00CB7E17">
        <w:rPr>
          <w:rFonts w:ascii="Courier New" w:hAnsi="Courier New" w:cs="Courier New"/>
        </w:rPr>
        <w:t>.</w:t>
      </w:r>
    </w:p>
    <w:p w14:paraId="7F7FF44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6ACC83AA" w14:textId="52637F54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4.  </w:t>
      </w:r>
      <w:del w:id="118" w:author="BOUCADAIR Mohamed TGI/OLN" w:date="2021-05-05T09:52:00Z">
        <w:r w:rsidRPr="00CB7E17" w:rsidDel="00F96330">
          <w:rPr>
            <w:rFonts w:ascii="Courier New" w:hAnsi="Courier New" w:cs="Courier New"/>
          </w:rPr>
          <w:delText xml:space="preserve">Payload </w:delText>
        </w:r>
      </w:del>
      <w:ins w:id="119" w:author="BOUCADAIR Mohamed TGI/OLN" w:date="2021-05-05T09:52:00Z">
        <w:r w:rsidR="00F96330">
          <w:rPr>
            <w:rFonts w:ascii="Courier New" w:hAnsi="Courier New" w:cs="Courier New"/>
          </w:rPr>
          <w:t>DHCPv6 Option</w:t>
        </w:r>
      </w:ins>
      <w:del w:id="120" w:author="BOUCADAIR Mohamed TGI/OLN" w:date="2021-05-05T09:52:00Z">
        <w:r w:rsidRPr="00CB7E17" w:rsidDel="00F96330">
          <w:rPr>
            <w:rFonts w:ascii="Courier New" w:hAnsi="Courier New" w:cs="Courier New"/>
          </w:rPr>
          <w:delText>Description</w:delText>
        </w:r>
      </w:del>
    </w:p>
    <w:p w14:paraId="42E4127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42A4FC87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This section details the payload of the DHCPv6 options.</w:t>
      </w:r>
    </w:p>
    <w:p w14:paraId="4E78A1B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04E06E5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>4.1</w:t>
      </w:r>
      <w:proofErr w:type="gramStart"/>
      <w:r w:rsidRPr="00CB7E17">
        <w:rPr>
          <w:rFonts w:ascii="Courier New" w:hAnsi="Courier New" w:cs="Courier New"/>
        </w:rPr>
        <w:t>.  Registered</w:t>
      </w:r>
      <w:proofErr w:type="gramEnd"/>
      <w:r w:rsidRPr="00CB7E17">
        <w:rPr>
          <w:rFonts w:ascii="Courier New" w:hAnsi="Courier New" w:cs="Courier New"/>
        </w:rPr>
        <w:t xml:space="preserve"> 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 xml:space="preserve"> Domain Opti</w:t>
      </w:r>
      <w:r w:rsidRPr="00CB7E17">
        <w:rPr>
          <w:rFonts w:ascii="Courier New" w:hAnsi="Courier New" w:cs="Courier New"/>
        </w:rPr>
        <w:t>on</w:t>
      </w:r>
    </w:p>
    <w:p w14:paraId="30F6451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72C6623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The Registered Domain Option (OPTION_REGISTERED_DOMAIN) indicates the</w:t>
      </w:r>
    </w:p>
    <w:p w14:paraId="3FB3D644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FQDN associated to the home network.</w:t>
      </w:r>
    </w:p>
    <w:p w14:paraId="712FBE59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4FA65FC1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3CB46008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6ED4E27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78015EC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679DC6E4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2AE40780" w14:textId="77777777" w:rsidR="00000000" w:rsidRPr="00413D0A" w:rsidRDefault="0028114F" w:rsidP="00CB7E17">
      <w:pPr>
        <w:pStyle w:val="Textebrut"/>
        <w:rPr>
          <w:rFonts w:ascii="Courier New" w:hAnsi="Courier New" w:cs="Courier New"/>
          <w:lang w:val="fr-FR"/>
        </w:rPr>
      </w:pPr>
      <w:r w:rsidRPr="00413D0A">
        <w:rPr>
          <w:rFonts w:ascii="Courier New" w:hAnsi="Courier New" w:cs="Courier New"/>
          <w:lang w:val="fr-FR"/>
        </w:rPr>
        <w:t xml:space="preserve">Migault, et al.         Expires </w:t>
      </w:r>
      <w:proofErr w:type="spellStart"/>
      <w:r w:rsidRPr="00413D0A">
        <w:rPr>
          <w:rFonts w:ascii="Courier New" w:hAnsi="Courier New" w:cs="Courier New"/>
          <w:lang w:val="fr-FR"/>
        </w:rPr>
        <w:t>October</w:t>
      </w:r>
      <w:proofErr w:type="spellEnd"/>
      <w:r w:rsidRPr="00413D0A">
        <w:rPr>
          <w:rFonts w:ascii="Courier New" w:hAnsi="Courier New" w:cs="Courier New"/>
          <w:lang w:val="fr-FR"/>
        </w:rPr>
        <w:t xml:space="preserve"> 30, 2021                [Page 4]</w:t>
      </w:r>
    </w:p>
    <w:p w14:paraId="090077D8" w14:textId="77777777" w:rsidR="00000000" w:rsidRPr="00413D0A" w:rsidRDefault="0028114F" w:rsidP="00CB7E17">
      <w:pPr>
        <w:pStyle w:val="Textebrut"/>
        <w:rPr>
          <w:rFonts w:ascii="Courier New" w:hAnsi="Courier New" w:cs="Courier New"/>
          <w:lang w:val="fr-FR"/>
        </w:rPr>
      </w:pPr>
      <w:r w:rsidRPr="00413D0A">
        <w:rPr>
          <w:rFonts w:ascii="Courier New" w:hAnsi="Courier New" w:cs="Courier New"/>
          <w:lang w:val="fr-FR"/>
        </w:rPr>
        <w:br w:type="page"/>
      </w:r>
    </w:p>
    <w:p w14:paraId="720251BD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lastRenderedPageBreak/>
        <w:t xml:space="preserve">Internet-Draft           DHCPv6 Options for HNA           </w:t>
      </w:r>
      <w:r w:rsidRPr="00CB7E17">
        <w:rPr>
          <w:rFonts w:ascii="Courier New" w:hAnsi="Courier New" w:cs="Courier New"/>
        </w:rPr>
        <w:t xml:space="preserve">    April 2021</w:t>
      </w:r>
    </w:p>
    <w:p w14:paraId="5E06A94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409A1A09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72E5990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0                   1                   2                   3</w:t>
      </w:r>
    </w:p>
    <w:p w14:paraId="6D2D29A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0 1 2 3 4 5 6 7 8 9 0 1 2 3 4 5 6 7 8 9 0 1 2 3 4 5 6 7 8 9 0 1</w:t>
      </w:r>
    </w:p>
    <w:p w14:paraId="78A44389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+-+-+-+-+-+-+-+-+-+-+-+-+-+-+-+-+-+-+-+-+-+-+-+-+-+-+-+-+-+-+-+-+</w:t>
      </w:r>
    </w:p>
    <w:p w14:paraId="50BFC472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|   OPTION_REGISTERED_DOMAIN    |</w:t>
      </w:r>
      <w:r w:rsidRPr="00CB7E17">
        <w:rPr>
          <w:rFonts w:ascii="Courier New" w:hAnsi="Courier New" w:cs="Courier New"/>
        </w:rPr>
        <w:t xml:space="preserve">         option-</w:t>
      </w:r>
      <w:proofErr w:type="spellStart"/>
      <w:r w:rsidRPr="00CB7E17">
        <w:rPr>
          <w:rFonts w:ascii="Courier New" w:hAnsi="Courier New" w:cs="Courier New"/>
        </w:rPr>
        <w:t>len</w:t>
      </w:r>
      <w:proofErr w:type="spellEnd"/>
      <w:r w:rsidRPr="00CB7E17">
        <w:rPr>
          <w:rFonts w:ascii="Courier New" w:hAnsi="Courier New" w:cs="Courier New"/>
        </w:rPr>
        <w:t xml:space="preserve">            |</w:t>
      </w:r>
    </w:p>
    <w:p w14:paraId="67E035FC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+-+-+-+-+-+-+-+-+-+-+-+-+-+-+-+-+-+-+-+-+-+-+-+-+-+-+-+-+-+-+-+-+</w:t>
      </w:r>
    </w:p>
    <w:p w14:paraId="1F83E5F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|                                                               |</w:t>
      </w:r>
    </w:p>
    <w:p w14:paraId="2219A094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/                   Registered 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 xml:space="preserve"> Domain                   /</w:t>
      </w:r>
    </w:p>
    <w:p w14:paraId="4C32069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|            </w:t>
      </w:r>
      <w:r w:rsidRPr="00CB7E17">
        <w:rPr>
          <w:rFonts w:ascii="Courier New" w:hAnsi="Courier New" w:cs="Courier New"/>
        </w:rPr>
        <w:t xml:space="preserve">                                                   |</w:t>
      </w:r>
    </w:p>
    <w:p w14:paraId="36329004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+-+-+-+-+-+-+-+-+-+-+-+-+-+-+-+-+-+-+-+-+-+-+-+-+-+-+-+-+-+-+-+-+</w:t>
      </w:r>
    </w:p>
    <w:p w14:paraId="4CCBAAC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3C63F03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             Figure 1: Registered Domain Option</w:t>
      </w:r>
    </w:p>
    <w:p w14:paraId="6102FF83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4B1131C3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CB7E17">
        <w:rPr>
          <w:rFonts w:ascii="Courier New" w:hAnsi="Courier New" w:cs="Courier New"/>
        </w:rPr>
        <w:t>o</w:t>
      </w:r>
      <w:proofErr w:type="spellEnd"/>
      <w:r w:rsidRPr="00CB7E17">
        <w:rPr>
          <w:rFonts w:ascii="Courier New" w:hAnsi="Courier New" w:cs="Courier New"/>
        </w:rPr>
        <w:t xml:space="preserve">  option</w:t>
      </w:r>
      <w:proofErr w:type="gramEnd"/>
      <w:r w:rsidRPr="00CB7E17">
        <w:rPr>
          <w:rFonts w:ascii="Courier New" w:hAnsi="Courier New" w:cs="Courier New"/>
        </w:rPr>
        <w:t>-code (16 bits): OPTION_REGISTERED_DOMAIN, the option code</w:t>
      </w:r>
    </w:p>
    <w:p w14:paraId="6DAED244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</w:t>
      </w:r>
      <w:proofErr w:type="gramStart"/>
      <w:r w:rsidRPr="00CB7E17">
        <w:rPr>
          <w:rFonts w:ascii="Courier New" w:hAnsi="Courier New" w:cs="Courier New"/>
        </w:rPr>
        <w:t>for</w:t>
      </w:r>
      <w:proofErr w:type="gramEnd"/>
      <w:r w:rsidRPr="00CB7E17">
        <w:rPr>
          <w:rFonts w:ascii="Courier New" w:hAnsi="Courier New" w:cs="Courier New"/>
        </w:rPr>
        <w:t xml:space="preserve"> the Registered 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 xml:space="preserve"> Domain (</w:t>
      </w:r>
      <w:del w:id="121" w:author="BOUCADAIR Mohamed TGI/OLN" w:date="2021-05-05T08:36:00Z">
        <w:r w:rsidRPr="00CB7E17" w:rsidDel="00956EBE">
          <w:rPr>
            <w:rFonts w:ascii="Courier New" w:hAnsi="Courier New" w:cs="Courier New"/>
          </w:rPr>
          <w:delText>TBD2</w:delText>
        </w:r>
      </w:del>
      <w:ins w:id="122" w:author="BOUCADAIR Mohamed TGI/OLN" w:date="2021-05-05T08:36:00Z">
        <w:r w:rsidR="00956EBE">
          <w:rPr>
            <w:rFonts w:ascii="Courier New" w:hAnsi="Courier New" w:cs="Courier New"/>
          </w:rPr>
          <w:t>TBD1</w:t>
        </w:r>
      </w:ins>
      <w:r w:rsidRPr="00CB7E17">
        <w:rPr>
          <w:rFonts w:ascii="Courier New" w:hAnsi="Courier New" w:cs="Courier New"/>
        </w:rPr>
        <w:t>).</w:t>
      </w:r>
    </w:p>
    <w:p w14:paraId="66C55F08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3CDB9823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o  option</w:t>
      </w:r>
      <w:proofErr w:type="gramEnd"/>
      <w:r w:rsidRPr="00CB7E17">
        <w:rPr>
          <w:rFonts w:ascii="Courier New" w:hAnsi="Courier New" w:cs="Courier New"/>
        </w:rPr>
        <w:t>-</w:t>
      </w:r>
      <w:proofErr w:type="spellStart"/>
      <w:r w:rsidRPr="00CB7E17">
        <w:rPr>
          <w:rFonts w:ascii="Courier New" w:hAnsi="Courier New" w:cs="Courier New"/>
        </w:rPr>
        <w:t>len</w:t>
      </w:r>
      <w:proofErr w:type="spellEnd"/>
      <w:r w:rsidRPr="00CB7E17">
        <w:rPr>
          <w:rFonts w:ascii="Courier New" w:hAnsi="Courier New" w:cs="Courier New"/>
        </w:rPr>
        <w:t xml:space="preserve"> (16 bits): length in octets of the </w:t>
      </w:r>
      <w:ins w:id="123" w:author="BOUCADAIR Mohamed TGI/OLN" w:date="2021-05-05T08:38:00Z">
        <w:r w:rsidR="000C58DE" w:rsidRPr="00CB7E17">
          <w:rPr>
            <w:rFonts w:ascii="Courier New" w:hAnsi="Courier New" w:cs="Courier New"/>
          </w:rPr>
          <w:t xml:space="preserve">Registered </w:t>
        </w:r>
        <w:proofErr w:type="spellStart"/>
        <w:r w:rsidR="000C58DE" w:rsidRPr="00CB7E17">
          <w:rPr>
            <w:rFonts w:ascii="Courier New" w:hAnsi="Courier New" w:cs="Courier New"/>
          </w:rPr>
          <w:t>Homenet</w:t>
        </w:r>
        <w:proofErr w:type="spellEnd"/>
        <w:r w:rsidR="000C58DE" w:rsidRPr="00CB7E17">
          <w:rPr>
            <w:rFonts w:ascii="Courier New" w:hAnsi="Courier New" w:cs="Courier New"/>
          </w:rPr>
          <w:t xml:space="preserve"> Domain</w:t>
        </w:r>
      </w:ins>
      <w:del w:id="124" w:author="BOUCADAIR Mohamed TGI/OLN" w:date="2021-05-05T08:38:00Z">
        <w:r w:rsidRPr="00CB7E17" w:rsidDel="000C58DE">
          <w:rPr>
            <w:rFonts w:ascii="Courier New" w:hAnsi="Courier New" w:cs="Courier New"/>
          </w:rPr>
          <w:delText>option-data</w:delText>
        </w:r>
      </w:del>
      <w:r w:rsidRPr="00CB7E17">
        <w:rPr>
          <w:rFonts w:ascii="Courier New" w:hAnsi="Courier New" w:cs="Courier New"/>
        </w:rPr>
        <w:t xml:space="preserve"> field as</w:t>
      </w:r>
    </w:p>
    <w:p w14:paraId="4F685593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</w:t>
      </w:r>
      <w:proofErr w:type="gramStart"/>
      <w:r w:rsidRPr="00CB7E17">
        <w:rPr>
          <w:rFonts w:ascii="Courier New" w:hAnsi="Courier New" w:cs="Courier New"/>
        </w:rPr>
        <w:t>described</w:t>
      </w:r>
      <w:proofErr w:type="gramEnd"/>
      <w:r w:rsidRPr="00CB7E17">
        <w:rPr>
          <w:rFonts w:ascii="Courier New" w:hAnsi="Courier New" w:cs="Courier New"/>
        </w:rPr>
        <w:t xml:space="preserve"> in [RFC8415].</w:t>
      </w:r>
    </w:p>
    <w:p w14:paraId="70A7C097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6E94590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o  Registered</w:t>
      </w:r>
      <w:proofErr w:type="gramEnd"/>
      <w:r w:rsidRPr="00CB7E17">
        <w:rPr>
          <w:rFonts w:ascii="Courier New" w:hAnsi="Courier New" w:cs="Courier New"/>
        </w:rPr>
        <w:t xml:space="preserve"> 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 xml:space="preserve"> Domain (variable): the FQDN registered for the</w:t>
      </w:r>
    </w:p>
    <w:p w14:paraId="4C28BBF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CB7E17">
        <w:rPr>
          <w:rFonts w:ascii="Courier New" w:hAnsi="Courier New" w:cs="Courier New"/>
        </w:rPr>
        <w:t>homenet</w:t>
      </w:r>
      <w:proofErr w:type="spellEnd"/>
      <w:proofErr w:type="gramEnd"/>
      <w:ins w:id="125" w:author="BOUCADAIR Mohamed TGI/OLN" w:date="2021-05-05T08:35:00Z">
        <w:r w:rsidR="00956EBE">
          <w:rPr>
            <w:rFonts w:ascii="Courier New" w:hAnsi="Courier New" w:cs="Courier New"/>
          </w:rPr>
          <w:t>. It is</w:t>
        </w:r>
      </w:ins>
      <w:r w:rsidRPr="00CB7E17">
        <w:rPr>
          <w:rFonts w:ascii="Courier New" w:hAnsi="Courier New" w:cs="Courier New"/>
        </w:rPr>
        <w:t xml:space="preserve"> encoded as described in</w:t>
      </w:r>
      <w:r w:rsidRPr="00CB7E17">
        <w:rPr>
          <w:rFonts w:ascii="Courier New" w:hAnsi="Courier New" w:cs="Courier New"/>
        </w:rPr>
        <w:t xml:space="preserve"> </w:t>
      </w:r>
      <w:del w:id="126" w:author="BOUCADAIR Mohamed TGI/OLN" w:date="2021-05-05T08:35:00Z">
        <w:r w:rsidRPr="00CB7E17" w:rsidDel="00956EBE">
          <w:rPr>
            <w:rFonts w:ascii="Courier New" w:hAnsi="Courier New" w:cs="Courier New"/>
          </w:rPr>
          <w:delText xml:space="preserve">section </w:delText>
        </w:r>
      </w:del>
      <w:ins w:id="127" w:author="BOUCADAIR Mohamed TGI/OLN" w:date="2021-05-05T08:35:00Z">
        <w:r w:rsidR="00956EBE">
          <w:rPr>
            <w:rFonts w:ascii="Courier New" w:hAnsi="Courier New" w:cs="Courier New"/>
          </w:rPr>
          <w:t>S</w:t>
        </w:r>
        <w:r w:rsidR="00956EBE" w:rsidRPr="00CB7E17">
          <w:rPr>
            <w:rFonts w:ascii="Courier New" w:hAnsi="Courier New" w:cs="Courier New"/>
          </w:rPr>
          <w:t xml:space="preserve">ection </w:t>
        </w:r>
      </w:ins>
      <w:r w:rsidRPr="00CB7E17">
        <w:rPr>
          <w:rFonts w:ascii="Courier New" w:hAnsi="Courier New" w:cs="Courier New"/>
        </w:rPr>
        <w:t>10 of [RFC8415].</w:t>
      </w:r>
    </w:p>
    <w:p w14:paraId="51BF926D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3D613311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>4.2</w:t>
      </w:r>
      <w:proofErr w:type="gramStart"/>
      <w:r w:rsidRPr="00CB7E17">
        <w:rPr>
          <w:rFonts w:ascii="Courier New" w:hAnsi="Courier New" w:cs="Courier New"/>
        </w:rPr>
        <w:t>.  Distribution</w:t>
      </w:r>
      <w:proofErr w:type="gramEnd"/>
      <w:r w:rsidRPr="00CB7E17">
        <w:rPr>
          <w:rFonts w:ascii="Courier New" w:hAnsi="Courier New" w:cs="Courier New"/>
        </w:rPr>
        <w:t xml:space="preserve"> Master Option</w:t>
      </w:r>
    </w:p>
    <w:p w14:paraId="54F0FA5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3BC12D1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The Distributed Master Option (OPTION_DIST_MASTER) provides the HNA</w:t>
      </w:r>
    </w:p>
    <w:p w14:paraId="7CEC398D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del w:id="128" w:author="BOUCADAIR Mohamed TGI/OLN" w:date="2021-05-05T08:37:00Z">
        <w:r w:rsidRPr="00CB7E17" w:rsidDel="00956EBE">
          <w:rPr>
            <w:rFonts w:ascii="Courier New" w:hAnsi="Courier New" w:cs="Courier New"/>
          </w:rPr>
          <w:delText xml:space="preserve">to </w:delText>
        </w:r>
      </w:del>
      <w:proofErr w:type="gramStart"/>
      <w:ins w:id="129" w:author="BOUCADAIR Mohamed TGI/OLN" w:date="2021-05-05T08:37:00Z">
        <w:r w:rsidR="00956EBE">
          <w:rPr>
            <w:rFonts w:ascii="Courier New" w:hAnsi="Courier New" w:cs="Courier New"/>
          </w:rPr>
          <w:t>with</w:t>
        </w:r>
        <w:proofErr w:type="gramEnd"/>
        <w:r w:rsidR="00956EBE">
          <w:rPr>
            <w:rFonts w:ascii="Courier New" w:hAnsi="Courier New" w:cs="Courier New"/>
          </w:rPr>
          <w:t xml:space="preserve"> the</w:t>
        </w:r>
        <w:r w:rsidR="00956EBE" w:rsidRPr="00CB7E17">
          <w:rPr>
            <w:rFonts w:ascii="Courier New" w:hAnsi="Courier New" w:cs="Courier New"/>
          </w:rPr>
          <w:t xml:space="preserve"> </w:t>
        </w:r>
      </w:ins>
      <w:r w:rsidRPr="00CB7E17">
        <w:rPr>
          <w:rFonts w:ascii="Courier New" w:hAnsi="Courier New" w:cs="Courier New"/>
        </w:rPr>
        <w:t xml:space="preserve">FQDN of the DM as well as the transport </w:t>
      </w:r>
      <w:del w:id="130" w:author="BOUCADAIR Mohamed TGI/OLN" w:date="2021-05-05T08:38:00Z">
        <w:r w:rsidRPr="00CB7E17" w:rsidDel="000C58DE">
          <w:rPr>
            <w:rFonts w:ascii="Courier New" w:hAnsi="Courier New" w:cs="Courier New"/>
          </w:rPr>
          <w:delText xml:space="preserve">protocol </w:delText>
        </w:r>
      </w:del>
      <w:ins w:id="131" w:author="BOUCADAIR Mohamed TGI/OLN" w:date="2021-05-05T08:38:00Z">
        <w:r w:rsidR="000C58DE">
          <w:rPr>
            <w:rFonts w:ascii="Courier New" w:hAnsi="Courier New" w:cs="Courier New"/>
          </w:rPr>
          <w:t>protocols</w:t>
        </w:r>
        <w:r w:rsidR="000C58DE" w:rsidRPr="00CB7E17">
          <w:rPr>
            <w:rFonts w:ascii="Courier New" w:hAnsi="Courier New" w:cs="Courier New"/>
          </w:rPr>
          <w:t xml:space="preserve"> </w:t>
        </w:r>
      </w:ins>
      <w:r w:rsidRPr="00CB7E17">
        <w:rPr>
          <w:rFonts w:ascii="Courier New" w:hAnsi="Courier New" w:cs="Courier New"/>
        </w:rPr>
        <w:t>for the</w:t>
      </w:r>
    </w:p>
    <w:p w14:paraId="0D68C0C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transaction</w:t>
      </w:r>
      <w:proofErr w:type="gramEnd"/>
      <w:r w:rsidRPr="00CB7E17">
        <w:rPr>
          <w:rFonts w:ascii="Courier New" w:hAnsi="Courier New" w:cs="Courier New"/>
        </w:rPr>
        <w:t xml:space="preserve"> between the HNA and the DM.</w:t>
      </w:r>
    </w:p>
    <w:p w14:paraId="06B82ACC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624E96C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0            </w:t>
      </w:r>
      <w:r w:rsidRPr="00CB7E17">
        <w:rPr>
          <w:rFonts w:ascii="Courier New" w:hAnsi="Courier New" w:cs="Courier New"/>
        </w:rPr>
        <w:t xml:space="preserve">       1                        2                   3</w:t>
      </w:r>
    </w:p>
    <w:p w14:paraId="7BFBDCE8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0 1 2 3 4 5 6 7 8 9 0 1 2 3 4 5 6 7 8 9 0 1 2 3 4 5 6 7 8 9 0 1</w:t>
      </w:r>
    </w:p>
    <w:p w14:paraId="0856B77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+-+-+-+-+-+-+-+-+-+-+-+-+-+-+-+-+-+-+-+-+-+-+-+-+-+-+-+-+-+-+-+-+</w:t>
      </w:r>
    </w:p>
    <w:p w14:paraId="01C8AAB2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|      OPTION_DIST_MASTER       |          option-</w:t>
      </w:r>
      <w:proofErr w:type="spellStart"/>
      <w:r w:rsidRPr="00CB7E17">
        <w:rPr>
          <w:rFonts w:ascii="Courier New" w:hAnsi="Courier New" w:cs="Courier New"/>
        </w:rPr>
        <w:t>len</w:t>
      </w:r>
      <w:proofErr w:type="spellEnd"/>
      <w:r w:rsidRPr="00CB7E17">
        <w:rPr>
          <w:rFonts w:ascii="Courier New" w:hAnsi="Courier New" w:cs="Courier New"/>
        </w:rPr>
        <w:t xml:space="preserve">         </w:t>
      </w:r>
      <w:r w:rsidRPr="00CB7E17">
        <w:rPr>
          <w:rFonts w:ascii="Courier New" w:hAnsi="Courier New" w:cs="Courier New"/>
        </w:rPr>
        <w:t xml:space="preserve">  |</w:t>
      </w:r>
    </w:p>
    <w:p w14:paraId="0A492212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+-+-+-+-+-+-+-+-+-+-+-+-+-+-+-+-+-+-+-+-+-+-+-+-+-+-+-+-+-+-+-+-+</w:t>
      </w:r>
    </w:p>
    <w:p w14:paraId="32ACB0E2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|     </w:t>
      </w:r>
      <w:commentRangeStart w:id="132"/>
      <w:r w:rsidRPr="00CB7E17">
        <w:rPr>
          <w:rFonts w:ascii="Courier New" w:hAnsi="Courier New" w:cs="Courier New"/>
        </w:rPr>
        <w:t>Supported Transport</w:t>
      </w:r>
      <w:commentRangeEnd w:id="132"/>
      <w:r w:rsidR="009238B6">
        <w:rPr>
          <w:rStyle w:val="Marquedecommentaire"/>
          <w:rFonts w:asciiTheme="minorHAnsi" w:hAnsiTheme="minorHAnsi"/>
        </w:rPr>
        <w:commentReference w:id="132"/>
      </w:r>
      <w:r w:rsidRPr="00CB7E17">
        <w:rPr>
          <w:rFonts w:ascii="Courier New" w:hAnsi="Courier New" w:cs="Courier New"/>
        </w:rPr>
        <w:t xml:space="preserve">       |                               |</w:t>
      </w:r>
    </w:p>
    <w:p w14:paraId="260A9C3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+-+-+-+-+-+-+-+-+-+-+-+-+-+-+-+-+                               |</w:t>
      </w:r>
    </w:p>
    <w:p w14:paraId="0018D26D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|                                         </w:t>
      </w:r>
      <w:r w:rsidRPr="00CB7E17">
        <w:rPr>
          <w:rFonts w:ascii="Courier New" w:hAnsi="Courier New" w:cs="Courier New"/>
        </w:rPr>
        <w:t xml:space="preserve">                      |</w:t>
      </w:r>
    </w:p>
    <w:p w14:paraId="534D5DE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/                   </w:t>
      </w:r>
      <w:commentRangeStart w:id="133"/>
      <w:r w:rsidRPr="00CB7E17">
        <w:rPr>
          <w:rFonts w:ascii="Courier New" w:hAnsi="Courier New" w:cs="Courier New"/>
        </w:rPr>
        <w:t xml:space="preserve">Distribution </w:t>
      </w:r>
      <w:proofErr w:type="gramStart"/>
      <w:r w:rsidRPr="00CB7E17">
        <w:rPr>
          <w:rFonts w:ascii="Courier New" w:hAnsi="Courier New" w:cs="Courier New"/>
        </w:rPr>
        <w:t>Master  FQDN</w:t>
      </w:r>
      <w:commentRangeEnd w:id="133"/>
      <w:proofErr w:type="gramEnd"/>
      <w:r w:rsidR="001238BD">
        <w:rPr>
          <w:rStyle w:val="Marquedecommentaire"/>
          <w:rFonts w:asciiTheme="minorHAnsi" w:hAnsiTheme="minorHAnsi"/>
        </w:rPr>
        <w:commentReference w:id="133"/>
      </w:r>
      <w:r w:rsidRPr="00CB7E17">
        <w:rPr>
          <w:rFonts w:ascii="Courier New" w:hAnsi="Courier New" w:cs="Courier New"/>
        </w:rPr>
        <w:t xml:space="preserve">                   /</w:t>
      </w:r>
    </w:p>
    <w:p w14:paraId="5A182EE3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|                                                               |</w:t>
      </w:r>
    </w:p>
    <w:p w14:paraId="6CCBA0A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+-+-+-+-+-+-+-+-+-+-+-+-+-+-+-+-+-+-+-+-+-+-+-+-+-+-+-+-+-+-+-+-+</w:t>
      </w:r>
    </w:p>
    <w:p w14:paraId="5ADF90A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4DBDD42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            Figur</w:t>
      </w:r>
      <w:r w:rsidRPr="00CB7E17">
        <w:rPr>
          <w:rFonts w:ascii="Courier New" w:hAnsi="Courier New" w:cs="Courier New"/>
        </w:rPr>
        <w:t>e 2: Distribution Master Option</w:t>
      </w:r>
    </w:p>
    <w:p w14:paraId="0680A274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0FE4FE28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CB7E17">
        <w:rPr>
          <w:rFonts w:ascii="Courier New" w:hAnsi="Courier New" w:cs="Courier New"/>
        </w:rPr>
        <w:t>o</w:t>
      </w:r>
      <w:proofErr w:type="spellEnd"/>
      <w:r w:rsidRPr="00CB7E17">
        <w:rPr>
          <w:rFonts w:ascii="Courier New" w:hAnsi="Courier New" w:cs="Courier New"/>
        </w:rPr>
        <w:t xml:space="preserve">  option</w:t>
      </w:r>
      <w:proofErr w:type="gramEnd"/>
      <w:r w:rsidRPr="00CB7E17">
        <w:rPr>
          <w:rFonts w:ascii="Courier New" w:hAnsi="Courier New" w:cs="Courier New"/>
        </w:rPr>
        <w:t>-code (16 bits): OPTION_DIST_MASTER, the option code for the</w:t>
      </w:r>
    </w:p>
    <w:p w14:paraId="5EF6F8F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DM Option (</w:t>
      </w:r>
      <w:del w:id="134" w:author="BOUCADAIR Mohamed TGI/OLN" w:date="2021-05-05T08:37:00Z">
        <w:r w:rsidRPr="00CB7E17" w:rsidDel="00956EBE">
          <w:rPr>
            <w:rFonts w:ascii="Courier New" w:hAnsi="Courier New" w:cs="Courier New"/>
          </w:rPr>
          <w:delText>TBD3</w:delText>
        </w:r>
      </w:del>
      <w:ins w:id="135" w:author="BOUCADAIR Mohamed TGI/OLN" w:date="2021-05-05T08:37:00Z">
        <w:r w:rsidR="00956EBE">
          <w:rPr>
            <w:rFonts w:ascii="Courier New" w:hAnsi="Courier New" w:cs="Courier New"/>
          </w:rPr>
          <w:t>TBD2</w:t>
        </w:r>
      </w:ins>
      <w:r w:rsidRPr="00CB7E17">
        <w:rPr>
          <w:rFonts w:ascii="Courier New" w:hAnsi="Courier New" w:cs="Courier New"/>
        </w:rPr>
        <w:t>).</w:t>
      </w:r>
    </w:p>
    <w:p w14:paraId="43BA94B8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67E8210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o  option</w:t>
      </w:r>
      <w:proofErr w:type="gramEnd"/>
      <w:r w:rsidRPr="00CB7E17">
        <w:rPr>
          <w:rFonts w:ascii="Courier New" w:hAnsi="Courier New" w:cs="Courier New"/>
        </w:rPr>
        <w:t>-</w:t>
      </w:r>
      <w:proofErr w:type="spellStart"/>
      <w:r w:rsidRPr="00CB7E17">
        <w:rPr>
          <w:rFonts w:ascii="Courier New" w:hAnsi="Courier New" w:cs="Courier New"/>
        </w:rPr>
        <w:t>len</w:t>
      </w:r>
      <w:proofErr w:type="spellEnd"/>
      <w:r w:rsidRPr="00CB7E17">
        <w:rPr>
          <w:rFonts w:ascii="Courier New" w:hAnsi="Courier New" w:cs="Courier New"/>
        </w:rPr>
        <w:t xml:space="preserve"> (16 bits): length in octets of the </w:t>
      </w:r>
      <w:del w:id="136" w:author="BOUCADAIR Mohamed TGI/OLN" w:date="2021-05-05T08:37:00Z">
        <w:r w:rsidRPr="00CB7E17" w:rsidDel="00956EBE">
          <w:rPr>
            <w:rFonts w:ascii="Courier New" w:hAnsi="Courier New" w:cs="Courier New"/>
          </w:rPr>
          <w:delText>option-data field</w:delText>
        </w:r>
      </w:del>
      <w:ins w:id="137" w:author="BOUCADAIR Mohamed TGI/OLN" w:date="2021-05-05T08:37:00Z">
        <w:r w:rsidR="00956EBE">
          <w:rPr>
            <w:rFonts w:ascii="Courier New" w:hAnsi="Courier New" w:cs="Courier New"/>
          </w:rPr>
          <w:t>enclosed data</w:t>
        </w:r>
      </w:ins>
      <w:r w:rsidRPr="00CB7E17">
        <w:rPr>
          <w:rFonts w:ascii="Courier New" w:hAnsi="Courier New" w:cs="Courier New"/>
        </w:rPr>
        <w:t xml:space="preserve"> as</w:t>
      </w:r>
    </w:p>
    <w:p w14:paraId="4F47B64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</w:t>
      </w:r>
      <w:proofErr w:type="gramStart"/>
      <w:r w:rsidRPr="00CB7E17">
        <w:rPr>
          <w:rFonts w:ascii="Courier New" w:hAnsi="Courier New" w:cs="Courier New"/>
        </w:rPr>
        <w:t>described</w:t>
      </w:r>
      <w:proofErr w:type="gramEnd"/>
      <w:r w:rsidRPr="00CB7E17">
        <w:rPr>
          <w:rFonts w:ascii="Courier New" w:hAnsi="Courier New" w:cs="Courier New"/>
        </w:rPr>
        <w:t xml:space="preserve"> in [RFC8415].</w:t>
      </w:r>
    </w:p>
    <w:p w14:paraId="0D288622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66AE6CA3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4C8AA273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7D86EB91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3C08190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1DB5FFD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Migault, et al.  </w:t>
      </w:r>
      <w:r w:rsidRPr="00CB7E17">
        <w:rPr>
          <w:rFonts w:ascii="Courier New" w:hAnsi="Courier New" w:cs="Courier New"/>
        </w:rPr>
        <w:t xml:space="preserve">       Expires October 30, 2021                [Page 5]</w:t>
      </w:r>
    </w:p>
    <w:p w14:paraId="6A246EBC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br w:type="page"/>
      </w:r>
    </w:p>
    <w:p w14:paraId="12B912C4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lastRenderedPageBreak/>
        <w:t>Internet-Draft           DHCPv6 Options for HNA               April 2021</w:t>
      </w:r>
    </w:p>
    <w:p w14:paraId="6111B554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7F66465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11A51D8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 xml:space="preserve">o  </w:t>
      </w:r>
      <w:commentRangeStart w:id="138"/>
      <w:r w:rsidRPr="00CB7E17">
        <w:rPr>
          <w:rFonts w:ascii="Courier New" w:hAnsi="Courier New" w:cs="Courier New"/>
        </w:rPr>
        <w:t>Supported</w:t>
      </w:r>
      <w:proofErr w:type="gramEnd"/>
      <w:r w:rsidRPr="00CB7E17">
        <w:rPr>
          <w:rFonts w:ascii="Courier New" w:hAnsi="Courier New" w:cs="Courier New"/>
        </w:rPr>
        <w:t xml:space="preserve"> Transport </w:t>
      </w:r>
      <w:commentRangeEnd w:id="138"/>
      <w:r w:rsidR="000C58DE">
        <w:rPr>
          <w:rStyle w:val="Marquedecommentaire"/>
          <w:rFonts w:asciiTheme="minorHAnsi" w:hAnsiTheme="minorHAnsi"/>
        </w:rPr>
        <w:commentReference w:id="138"/>
      </w:r>
      <w:r w:rsidRPr="00CB7E17">
        <w:rPr>
          <w:rFonts w:ascii="Courier New" w:hAnsi="Courier New" w:cs="Courier New"/>
        </w:rPr>
        <w:t>(16 bits): defines the supported transport by</w:t>
      </w:r>
    </w:p>
    <w:p w14:paraId="066A4DDD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</w:t>
      </w:r>
      <w:proofErr w:type="gramStart"/>
      <w:r w:rsidRPr="00CB7E17">
        <w:rPr>
          <w:rFonts w:ascii="Courier New" w:hAnsi="Courier New" w:cs="Courier New"/>
        </w:rPr>
        <w:t>the</w:t>
      </w:r>
      <w:proofErr w:type="gramEnd"/>
      <w:r w:rsidRPr="00CB7E17">
        <w:rPr>
          <w:rFonts w:ascii="Courier New" w:hAnsi="Courier New" w:cs="Courier New"/>
        </w:rPr>
        <w:t xml:space="preserve"> DM.  Each bit represents a supported tran</w:t>
      </w:r>
      <w:r w:rsidRPr="00CB7E17">
        <w:rPr>
          <w:rFonts w:ascii="Courier New" w:hAnsi="Courier New" w:cs="Courier New"/>
        </w:rPr>
        <w:t>sport, and a DM MAY</w:t>
      </w:r>
    </w:p>
    <w:p w14:paraId="3739C2E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</w:t>
      </w:r>
      <w:proofErr w:type="gramStart"/>
      <w:r w:rsidRPr="00CB7E17">
        <w:rPr>
          <w:rFonts w:ascii="Courier New" w:hAnsi="Courier New" w:cs="Courier New"/>
        </w:rPr>
        <w:t>indicate</w:t>
      </w:r>
      <w:proofErr w:type="gramEnd"/>
      <w:r w:rsidRPr="00CB7E17">
        <w:rPr>
          <w:rFonts w:ascii="Courier New" w:hAnsi="Courier New" w:cs="Courier New"/>
        </w:rPr>
        <w:t xml:space="preserve"> the support of multiple modes.  The bit for DNS over TLS</w:t>
      </w:r>
    </w:p>
    <w:p w14:paraId="3DF69A17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[RFC7858] MUST be set.</w:t>
      </w:r>
    </w:p>
    <w:p w14:paraId="3882487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7922A41D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o  Distribution</w:t>
      </w:r>
      <w:proofErr w:type="gramEnd"/>
      <w:r w:rsidRPr="00CB7E17">
        <w:rPr>
          <w:rFonts w:ascii="Courier New" w:hAnsi="Courier New" w:cs="Courier New"/>
        </w:rPr>
        <w:t xml:space="preserve"> Master FQDN (variable): the FQDN of the DM encoded as</w:t>
      </w:r>
    </w:p>
    <w:p w14:paraId="40FEF727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</w:t>
      </w:r>
      <w:proofErr w:type="gramStart"/>
      <w:r w:rsidRPr="00CB7E17">
        <w:rPr>
          <w:rFonts w:ascii="Courier New" w:hAnsi="Courier New" w:cs="Courier New"/>
        </w:rPr>
        <w:t>described</w:t>
      </w:r>
      <w:proofErr w:type="gramEnd"/>
      <w:r w:rsidRPr="00CB7E17">
        <w:rPr>
          <w:rFonts w:ascii="Courier New" w:hAnsi="Courier New" w:cs="Courier New"/>
        </w:rPr>
        <w:t xml:space="preserve"> in </w:t>
      </w:r>
      <w:del w:id="139" w:author="BOUCADAIR Mohamed TGI/OLN" w:date="2021-05-05T08:39:00Z">
        <w:r w:rsidRPr="00CB7E17" w:rsidDel="000C58DE">
          <w:rPr>
            <w:rFonts w:ascii="Courier New" w:hAnsi="Courier New" w:cs="Courier New"/>
          </w:rPr>
          <w:delText xml:space="preserve">section </w:delText>
        </w:r>
      </w:del>
      <w:ins w:id="140" w:author="BOUCADAIR Mohamed TGI/OLN" w:date="2021-05-05T08:39:00Z">
        <w:r w:rsidR="000C58DE">
          <w:rPr>
            <w:rFonts w:ascii="Courier New" w:hAnsi="Courier New" w:cs="Courier New"/>
          </w:rPr>
          <w:t>S</w:t>
        </w:r>
        <w:r w:rsidR="000C58DE" w:rsidRPr="00CB7E17">
          <w:rPr>
            <w:rFonts w:ascii="Courier New" w:hAnsi="Courier New" w:cs="Courier New"/>
          </w:rPr>
          <w:t xml:space="preserve">ection </w:t>
        </w:r>
      </w:ins>
      <w:r w:rsidRPr="00CB7E17">
        <w:rPr>
          <w:rFonts w:ascii="Courier New" w:hAnsi="Courier New" w:cs="Courier New"/>
        </w:rPr>
        <w:t>10 of [RFC8415].</w:t>
      </w:r>
    </w:p>
    <w:p w14:paraId="105C6E82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450834D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>4.2.1</w:t>
      </w:r>
      <w:proofErr w:type="gramStart"/>
      <w:r w:rsidRPr="00CB7E17">
        <w:rPr>
          <w:rFonts w:ascii="Courier New" w:hAnsi="Courier New" w:cs="Courier New"/>
        </w:rPr>
        <w:t>.  Supporte</w:t>
      </w:r>
      <w:r w:rsidRPr="00CB7E17">
        <w:rPr>
          <w:rFonts w:ascii="Courier New" w:hAnsi="Courier New" w:cs="Courier New"/>
        </w:rPr>
        <w:t>d</w:t>
      </w:r>
      <w:proofErr w:type="gramEnd"/>
      <w:r w:rsidRPr="00CB7E17">
        <w:rPr>
          <w:rFonts w:ascii="Courier New" w:hAnsi="Courier New" w:cs="Courier New"/>
        </w:rPr>
        <w:t xml:space="preserve"> Transport</w:t>
      </w:r>
    </w:p>
    <w:p w14:paraId="66DEE341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0FC130B3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The Supported Transport </w:t>
      </w:r>
      <w:del w:id="141" w:author="BOUCADAIR Mohamed TGI/OLN" w:date="2021-05-05T08:39:00Z">
        <w:r w:rsidRPr="00CB7E17" w:rsidDel="000C58DE">
          <w:rPr>
            <w:rFonts w:ascii="Courier New" w:hAnsi="Courier New" w:cs="Courier New"/>
          </w:rPr>
          <w:delText xml:space="preserve">filed </w:delText>
        </w:r>
      </w:del>
      <w:ins w:id="142" w:author="BOUCADAIR Mohamed TGI/OLN" w:date="2021-05-05T08:39:00Z">
        <w:r w:rsidR="000C58DE">
          <w:rPr>
            <w:rFonts w:ascii="Courier New" w:hAnsi="Courier New" w:cs="Courier New"/>
          </w:rPr>
          <w:t>field</w:t>
        </w:r>
        <w:r w:rsidR="000C58DE" w:rsidRPr="00CB7E17">
          <w:rPr>
            <w:rFonts w:ascii="Courier New" w:hAnsi="Courier New" w:cs="Courier New"/>
          </w:rPr>
          <w:t xml:space="preserve"> </w:t>
        </w:r>
      </w:ins>
      <w:r w:rsidRPr="00CB7E17">
        <w:rPr>
          <w:rFonts w:ascii="Courier New" w:hAnsi="Courier New" w:cs="Courier New"/>
        </w:rPr>
        <w:t>of the DHCPv6 option indicates the</w:t>
      </w:r>
    </w:p>
    <w:p w14:paraId="0175EEB7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supported</w:t>
      </w:r>
      <w:proofErr w:type="gramEnd"/>
      <w:r w:rsidRPr="00CB7E17">
        <w:rPr>
          <w:rFonts w:ascii="Courier New" w:hAnsi="Courier New" w:cs="Courier New"/>
        </w:rPr>
        <w:t xml:space="preserve"> </w:t>
      </w:r>
      <w:commentRangeStart w:id="143"/>
      <w:r w:rsidRPr="00CB7E17">
        <w:rPr>
          <w:rFonts w:ascii="Courier New" w:hAnsi="Courier New" w:cs="Courier New"/>
        </w:rPr>
        <w:t xml:space="preserve">transport </w:t>
      </w:r>
      <w:del w:id="144" w:author="BOUCADAIR Mohamed TGI/OLN" w:date="2021-05-05T08:39:00Z">
        <w:r w:rsidRPr="00CB7E17" w:rsidDel="000C58DE">
          <w:rPr>
            <w:rFonts w:ascii="Courier New" w:hAnsi="Courier New" w:cs="Courier New"/>
          </w:rPr>
          <w:delText>protocol</w:delText>
        </w:r>
      </w:del>
      <w:ins w:id="145" w:author="BOUCADAIR Mohamed TGI/OLN" w:date="2021-05-05T08:39:00Z">
        <w:r w:rsidR="000C58DE">
          <w:rPr>
            <w:rFonts w:ascii="Courier New" w:hAnsi="Courier New" w:cs="Courier New"/>
          </w:rPr>
          <w:t>protocols</w:t>
        </w:r>
      </w:ins>
      <w:commentRangeEnd w:id="143"/>
      <w:ins w:id="146" w:author="BOUCADAIR Mohamed TGI/OLN" w:date="2021-05-05T08:41:00Z">
        <w:r w:rsidR="000C58DE">
          <w:rPr>
            <w:rStyle w:val="Marquedecommentaire"/>
            <w:rFonts w:asciiTheme="minorHAnsi" w:hAnsiTheme="minorHAnsi"/>
          </w:rPr>
          <w:commentReference w:id="143"/>
        </w:r>
      </w:ins>
      <w:r w:rsidRPr="00CB7E17">
        <w:rPr>
          <w:rFonts w:ascii="Courier New" w:hAnsi="Courier New" w:cs="Courier New"/>
        </w:rPr>
        <w:t>.  Each bit represents a specific</w:t>
      </w:r>
    </w:p>
    <w:p w14:paraId="245391FD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transport</w:t>
      </w:r>
      <w:proofErr w:type="gramEnd"/>
      <w:r w:rsidRPr="00CB7E17">
        <w:rPr>
          <w:rFonts w:ascii="Courier New" w:hAnsi="Courier New" w:cs="Courier New"/>
        </w:rPr>
        <w:t xml:space="preserve"> mechanism.  </w:t>
      </w:r>
      <w:del w:id="147" w:author="BOUCADAIR Mohamed TGI/OLN" w:date="2021-05-05T08:40:00Z">
        <w:r w:rsidRPr="00CB7E17" w:rsidDel="000C58DE">
          <w:rPr>
            <w:rFonts w:ascii="Courier New" w:hAnsi="Courier New" w:cs="Courier New"/>
          </w:rPr>
          <w:delText xml:space="preserve">The </w:delText>
        </w:r>
      </w:del>
      <w:ins w:id="148" w:author="BOUCADAIR Mohamed TGI/OLN" w:date="2021-05-05T08:40:00Z">
        <w:r w:rsidR="000C58DE">
          <w:rPr>
            <w:rFonts w:ascii="Courier New" w:hAnsi="Courier New" w:cs="Courier New"/>
          </w:rPr>
          <w:t xml:space="preserve">A </w:t>
        </w:r>
      </w:ins>
      <w:r w:rsidRPr="00CB7E17">
        <w:rPr>
          <w:rFonts w:ascii="Courier New" w:hAnsi="Courier New" w:cs="Courier New"/>
        </w:rPr>
        <w:t>bit sets to 1 indicates the associated</w:t>
      </w:r>
    </w:p>
    <w:p w14:paraId="35145088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transport</w:t>
      </w:r>
      <w:proofErr w:type="gramEnd"/>
      <w:r w:rsidRPr="00CB7E17">
        <w:rPr>
          <w:rFonts w:ascii="Courier New" w:hAnsi="Courier New" w:cs="Courier New"/>
        </w:rPr>
        <w:t xml:space="preserve"> protocol is supported.  The c</w:t>
      </w:r>
      <w:r w:rsidRPr="00CB7E17">
        <w:rPr>
          <w:rFonts w:ascii="Courier New" w:hAnsi="Courier New" w:cs="Courier New"/>
        </w:rPr>
        <w:t>orresponding bits are assigned</w:t>
      </w:r>
    </w:p>
    <w:p w14:paraId="67624A88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as</w:t>
      </w:r>
      <w:proofErr w:type="gramEnd"/>
      <w:r w:rsidRPr="00CB7E17">
        <w:rPr>
          <w:rFonts w:ascii="Courier New" w:hAnsi="Courier New" w:cs="Courier New"/>
        </w:rPr>
        <w:t xml:space="preserve"> described in Figure 3.</w:t>
      </w:r>
    </w:p>
    <w:p w14:paraId="40D232C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5AF3366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commentRangeStart w:id="149"/>
      <w:r w:rsidRPr="00CB7E17">
        <w:rPr>
          <w:rFonts w:ascii="Courier New" w:hAnsi="Courier New" w:cs="Courier New"/>
        </w:rPr>
        <w:t xml:space="preserve">   Bit</w:t>
      </w:r>
      <w:ins w:id="150" w:author="BOUCADAIR Mohamed TGI/OLN" w:date="2021-05-05T08:41:00Z">
        <w:r w:rsidR="000C58DE">
          <w:rPr>
            <w:rFonts w:ascii="Courier New" w:hAnsi="Courier New" w:cs="Courier New"/>
          </w:rPr>
          <w:t xml:space="preserve"> Position</w:t>
        </w:r>
      </w:ins>
      <w:r w:rsidRPr="00CB7E17">
        <w:rPr>
          <w:rFonts w:ascii="Courier New" w:hAnsi="Courier New" w:cs="Courier New"/>
        </w:rPr>
        <w:t xml:space="preserve"> | Transport Protocol | Reference</w:t>
      </w:r>
    </w:p>
    <w:p w14:paraId="3F7B61D7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----+--------------------+-----------</w:t>
      </w:r>
    </w:p>
    <w:p w14:paraId="7B654D11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</w:t>
      </w:r>
      <w:proofErr w:type="gramStart"/>
      <w:r w:rsidRPr="00CB7E17">
        <w:rPr>
          <w:rFonts w:ascii="Courier New" w:hAnsi="Courier New" w:cs="Courier New"/>
        </w:rPr>
        <w:t>0  |</w:t>
      </w:r>
      <w:proofErr w:type="gramEnd"/>
      <w:r w:rsidRPr="00CB7E17">
        <w:rPr>
          <w:rFonts w:ascii="Courier New" w:hAnsi="Courier New" w:cs="Courier New"/>
        </w:rPr>
        <w:t xml:space="preserve"> DNS over TLS       | This-RFC</w:t>
      </w:r>
    </w:p>
    <w:p w14:paraId="784A8ED1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1-15| unallocated        |</w:t>
      </w:r>
    </w:p>
    <w:p w14:paraId="5F55DBB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7BD9E133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                </w:t>
      </w:r>
      <w:del w:id="151" w:author="BOUCADAIR Mohamed TGI/OLN" w:date="2021-05-05T08:49:00Z">
        <w:r w:rsidRPr="00CB7E17" w:rsidDel="001C119B">
          <w:rPr>
            <w:rFonts w:ascii="Courier New" w:hAnsi="Courier New" w:cs="Courier New"/>
          </w:rPr>
          <w:delText xml:space="preserve">Figure </w:delText>
        </w:r>
      </w:del>
      <w:ins w:id="152" w:author="BOUCADAIR Mohamed TGI/OLN" w:date="2021-05-05T08:49:00Z">
        <w:r w:rsidR="001C119B">
          <w:rPr>
            <w:rFonts w:ascii="Courier New" w:hAnsi="Courier New" w:cs="Courier New"/>
          </w:rPr>
          <w:t>Table</w:t>
        </w:r>
        <w:r w:rsidR="001C119B" w:rsidRPr="00CB7E17">
          <w:rPr>
            <w:rFonts w:ascii="Courier New" w:hAnsi="Courier New" w:cs="Courier New"/>
          </w:rPr>
          <w:t xml:space="preserve"> </w:t>
        </w:r>
      </w:ins>
      <w:r w:rsidRPr="00CB7E17">
        <w:rPr>
          <w:rFonts w:ascii="Courier New" w:hAnsi="Courier New" w:cs="Courier New"/>
        </w:rPr>
        <w:t>3: Supported T</w:t>
      </w:r>
      <w:r w:rsidRPr="00CB7E17">
        <w:rPr>
          <w:rFonts w:ascii="Courier New" w:hAnsi="Courier New" w:cs="Courier New"/>
        </w:rPr>
        <w:t>ransport</w:t>
      </w:r>
      <w:commentRangeEnd w:id="149"/>
      <w:r w:rsidR="000C58DE">
        <w:rPr>
          <w:rStyle w:val="Marquedecommentaire"/>
          <w:rFonts w:asciiTheme="minorHAnsi" w:hAnsiTheme="minorHAnsi"/>
        </w:rPr>
        <w:commentReference w:id="149"/>
      </w:r>
    </w:p>
    <w:p w14:paraId="70A161CD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7A31F479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o  DNS</w:t>
      </w:r>
      <w:proofErr w:type="gramEnd"/>
      <w:r w:rsidRPr="00CB7E17">
        <w:rPr>
          <w:rFonts w:ascii="Courier New" w:hAnsi="Courier New" w:cs="Courier New"/>
        </w:rPr>
        <w:t xml:space="preserve"> over TLS: indicates the support of DNS over TLS as described</w:t>
      </w:r>
    </w:p>
    <w:p w14:paraId="697CC1A9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</w:t>
      </w:r>
      <w:proofErr w:type="gramStart"/>
      <w:r w:rsidRPr="00CB7E17">
        <w:rPr>
          <w:rFonts w:ascii="Courier New" w:hAnsi="Courier New" w:cs="Courier New"/>
        </w:rPr>
        <w:t>in</w:t>
      </w:r>
      <w:proofErr w:type="gramEnd"/>
      <w:r w:rsidRPr="00CB7E17">
        <w:rPr>
          <w:rFonts w:ascii="Courier New" w:hAnsi="Courier New" w:cs="Courier New"/>
        </w:rPr>
        <w:t xml:space="preserve"> [RFC7858].</w:t>
      </w:r>
    </w:p>
    <w:p w14:paraId="721E6C6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1431768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>4.3</w:t>
      </w:r>
      <w:proofErr w:type="gramStart"/>
      <w:r w:rsidRPr="00CB7E17">
        <w:rPr>
          <w:rFonts w:ascii="Courier New" w:hAnsi="Courier New" w:cs="Courier New"/>
        </w:rPr>
        <w:t>.  Reverse</w:t>
      </w:r>
      <w:proofErr w:type="gramEnd"/>
      <w:r w:rsidRPr="00CB7E17">
        <w:rPr>
          <w:rFonts w:ascii="Courier New" w:hAnsi="Courier New" w:cs="Courier New"/>
        </w:rPr>
        <w:t xml:space="preserve"> Distribution Master Server Option</w:t>
      </w:r>
    </w:p>
    <w:p w14:paraId="489BC04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1A2C2AF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The Reverse Distribution Master Server Option</w:t>
      </w:r>
    </w:p>
    <w:p w14:paraId="2B7981B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(OPTION_REVERSE_DIST_MASTER) provides the HNA </w:t>
      </w:r>
      <w:ins w:id="153" w:author="BOUCADAIR Mohamed TGI/OLN" w:date="2021-05-05T08:43:00Z">
        <w:r w:rsidR="000C58DE">
          <w:rPr>
            <w:rFonts w:ascii="Courier New" w:hAnsi="Courier New" w:cs="Courier New"/>
          </w:rPr>
          <w:t xml:space="preserve">with </w:t>
        </w:r>
      </w:ins>
      <w:del w:id="154" w:author="BOUCADAIR Mohamed TGI/OLN" w:date="2021-05-05T08:43:00Z">
        <w:r w:rsidRPr="00CB7E17" w:rsidDel="000C58DE">
          <w:rPr>
            <w:rFonts w:ascii="Courier New" w:hAnsi="Courier New" w:cs="Courier New"/>
          </w:rPr>
          <w:delText xml:space="preserve">to </w:delText>
        </w:r>
      </w:del>
      <w:ins w:id="155" w:author="BOUCADAIR Mohamed TGI/OLN" w:date="2021-05-05T08:43:00Z">
        <w:r w:rsidR="000C58DE">
          <w:rPr>
            <w:rFonts w:ascii="Courier New" w:hAnsi="Courier New" w:cs="Courier New"/>
          </w:rPr>
          <w:t>the</w:t>
        </w:r>
        <w:r w:rsidR="000C58DE" w:rsidRPr="00CB7E17">
          <w:rPr>
            <w:rFonts w:ascii="Courier New" w:hAnsi="Courier New" w:cs="Courier New"/>
          </w:rPr>
          <w:t xml:space="preserve"> </w:t>
        </w:r>
      </w:ins>
      <w:r w:rsidRPr="00CB7E17">
        <w:rPr>
          <w:rFonts w:ascii="Courier New" w:hAnsi="Courier New" w:cs="Courier New"/>
        </w:rPr>
        <w:t>FQDN</w:t>
      </w:r>
      <w:r w:rsidRPr="00CB7E17">
        <w:rPr>
          <w:rFonts w:ascii="Courier New" w:hAnsi="Courier New" w:cs="Courier New"/>
        </w:rPr>
        <w:t xml:space="preserve"> of the DM as</w:t>
      </w:r>
    </w:p>
    <w:p w14:paraId="6F728C4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well</w:t>
      </w:r>
      <w:proofErr w:type="gramEnd"/>
      <w:r w:rsidRPr="00CB7E17">
        <w:rPr>
          <w:rFonts w:ascii="Courier New" w:hAnsi="Courier New" w:cs="Courier New"/>
        </w:rPr>
        <w:t xml:space="preserve"> as the transport </w:t>
      </w:r>
      <w:del w:id="156" w:author="BOUCADAIR Mohamed TGI/OLN" w:date="2021-05-05T08:43:00Z">
        <w:r w:rsidRPr="00CB7E17" w:rsidDel="000C58DE">
          <w:rPr>
            <w:rFonts w:ascii="Courier New" w:hAnsi="Courier New" w:cs="Courier New"/>
          </w:rPr>
          <w:delText xml:space="preserve">protocol </w:delText>
        </w:r>
      </w:del>
      <w:ins w:id="157" w:author="BOUCADAIR Mohamed TGI/OLN" w:date="2021-05-05T08:43:00Z">
        <w:r w:rsidR="000C58DE">
          <w:rPr>
            <w:rFonts w:ascii="Courier New" w:hAnsi="Courier New" w:cs="Courier New"/>
          </w:rPr>
          <w:t>protocols</w:t>
        </w:r>
        <w:r w:rsidR="000C58DE" w:rsidRPr="00CB7E17">
          <w:rPr>
            <w:rFonts w:ascii="Courier New" w:hAnsi="Courier New" w:cs="Courier New"/>
          </w:rPr>
          <w:t xml:space="preserve"> </w:t>
        </w:r>
      </w:ins>
      <w:r w:rsidRPr="00CB7E17">
        <w:rPr>
          <w:rFonts w:ascii="Courier New" w:hAnsi="Courier New" w:cs="Courier New"/>
        </w:rPr>
        <w:t xml:space="preserve">for the </w:t>
      </w:r>
      <w:commentRangeStart w:id="158"/>
      <w:r w:rsidRPr="00CB7E17">
        <w:rPr>
          <w:rFonts w:ascii="Courier New" w:hAnsi="Courier New" w:cs="Courier New"/>
        </w:rPr>
        <w:t xml:space="preserve">transaction </w:t>
      </w:r>
      <w:commentRangeEnd w:id="158"/>
      <w:r w:rsidR="000C58DE">
        <w:rPr>
          <w:rStyle w:val="Marquedecommentaire"/>
          <w:rFonts w:asciiTheme="minorHAnsi" w:hAnsiTheme="minorHAnsi"/>
        </w:rPr>
        <w:commentReference w:id="158"/>
      </w:r>
      <w:r w:rsidRPr="00CB7E17">
        <w:rPr>
          <w:rFonts w:ascii="Courier New" w:hAnsi="Courier New" w:cs="Courier New"/>
        </w:rPr>
        <w:t>between the HNA</w:t>
      </w:r>
    </w:p>
    <w:p w14:paraId="187CFD47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and</w:t>
      </w:r>
      <w:proofErr w:type="gramEnd"/>
      <w:r w:rsidRPr="00CB7E17">
        <w:rPr>
          <w:rFonts w:ascii="Courier New" w:hAnsi="Courier New" w:cs="Courier New"/>
        </w:rPr>
        <w:t xml:space="preserve"> the DM.</w:t>
      </w:r>
    </w:p>
    <w:p w14:paraId="0E0D5327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303BC82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0                   1                        2                   3</w:t>
      </w:r>
    </w:p>
    <w:p w14:paraId="007A308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0 1 2 3 4 5 6 7 8 9 0 1 2 3 4 5 6 7 8 9 0 1 2 3 4 5 6 7 8 9 0 1</w:t>
      </w:r>
    </w:p>
    <w:p w14:paraId="6AA3580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+-+-+-+-+-+-+-</w:t>
      </w:r>
      <w:r w:rsidRPr="00CB7E17">
        <w:rPr>
          <w:rFonts w:ascii="Courier New" w:hAnsi="Courier New" w:cs="Courier New"/>
        </w:rPr>
        <w:t>+-+-+-+-+-+-+-+-+-+-+-+-+-+-+-+-+-+-+-+-+-+-+-+-+-+</w:t>
      </w:r>
    </w:p>
    <w:p w14:paraId="17758B0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| OPTION_REVERSE_DIST_MASTER    |          option-</w:t>
      </w:r>
      <w:proofErr w:type="spellStart"/>
      <w:r w:rsidRPr="00CB7E17">
        <w:rPr>
          <w:rFonts w:ascii="Courier New" w:hAnsi="Courier New" w:cs="Courier New"/>
        </w:rPr>
        <w:t>len</w:t>
      </w:r>
      <w:proofErr w:type="spellEnd"/>
      <w:r w:rsidRPr="00CB7E17">
        <w:rPr>
          <w:rFonts w:ascii="Courier New" w:hAnsi="Courier New" w:cs="Courier New"/>
        </w:rPr>
        <w:t xml:space="preserve">           |</w:t>
      </w:r>
    </w:p>
    <w:p w14:paraId="136308C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+-+-+-+-+-+-+-+-+-+-+-+-+-+-+-+-+-+-+-+-+-+-+-+-+-+-+-+-+-+-+-+-+</w:t>
      </w:r>
    </w:p>
    <w:p w14:paraId="5954521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|     Supported Transport       |                              </w:t>
      </w:r>
      <w:r w:rsidRPr="00CB7E17">
        <w:rPr>
          <w:rFonts w:ascii="Courier New" w:hAnsi="Courier New" w:cs="Courier New"/>
        </w:rPr>
        <w:t xml:space="preserve"> |</w:t>
      </w:r>
    </w:p>
    <w:p w14:paraId="12DF3FF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+-+-+-+-+-+-+-+-+-+-+-+-+-+-+-+-+                               |</w:t>
      </w:r>
    </w:p>
    <w:p w14:paraId="19A58BE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|                                                               |</w:t>
      </w:r>
    </w:p>
    <w:p w14:paraId="7EF4ADA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/               </w:t>
      </w:r>
      <w:commentRangeStart w:id="159"/>
      <w:r w:rsidRPr="00CB7E17">
        <w:rPr>
          <w:rFonts w:ascii="Courier New" w:hAnsi="Courier New" w:cs="Courier New"/>
        </w:rPr>
        <w:t>Reverse Distribution Master FQDN</w:t>
      </w:r>
      <w:commentRangeEnd w:id="159"/>
      <w:r w:rsidR="001238BD">
        <w:rPr>
          <w:rStyle w:val="Marquedecommentaire"/>
          <w:rFonts w:asciiTheme="minorHAnsi" w:hAnsiTheme="minorHAnsi"/>
        </w:rPr>
        <w:commentReference w:id="159"/>
      </w:r>
      <w:r w:rsidRPr="00CB7E17">
        <w:rPr>
          <w:rFonts w:ascii="Courier New" w:hAnsi="Courier New" w:cs="Courier New"/>
        </w:rPr>
        <w:t xml:space="preserve">                /</w:t>
      </w:r>
    </w:p>
    <w:p w14:paraId="0BB5C06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|                                          </w:t>
      </w:r>
      <w:r w:rsidRPr="00CB7E17">
        <w:rPr>
          <w:rFonts w:ascii="Courier New" w:hAnsi="Courier New" w:cs="Courier New"/>
        </w:rPr>
        <w:t xml:space="preserve">                     |</w:t>
      </w:r>
    </w:p>
    <w:p w14:paraId="56A1D00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+-+-+-+-+-+-+-+-+-+-+-+-+-+-+-+-+-+-+-+-+-+-+-+-+-+-+-+-+-+-+-+-+</w:t>
      </w:r>
    </w:p>
    <w:p w14:paraId="18B7973C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56318CB9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45F06A53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        Figure 4: Reverse Distribution Master Option</w:t>
      </w:r>
    </w:p>
    <w:p w14:paraId="332BD92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34378A2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51BD0A0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5C37CB3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637D1C02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>Migault, et al.         Expires October 30, 2021                [Page 6]</w:t>
      </w:r>
    </w:p>
    <w:p w14:paraId="51A856B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br w:type="page"/>
      </w:r>
    </w:p>
    <w:p w14:paraId="42126F3C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lastRenderedPageBreak/>
        <w:t xml:space="preserve">Internet-Draft         </w:t>
      </w:r>
      <w:r w:rsidRPr="00CB7E17">
        <w:rPr>
          <w:rFonts w:ascii="Courier New" w:hAnsi="Courier New" w:cs="Courier New"/>
        </w:rPr>
        <w:t xml:space="preserve">  DHCPv6 Options for HNA               April 2021</w:t>
      </w:r>
    </w:p>
    <w:p w14:paraId="58422DB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7DE05B9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2326536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o  option</w:t>
      </w:r>
      <w:proofErr w:type="gramEnd"/>
      <w:r w:rsidRPr="00CB7E17">
        <w:rPr>
          <w:rFonts w:ascii="Courier New" w:hAnsi="Courier New" w:cs="Courier New"/>
        </w:rPr>
        <w:t>-code (16 bits): OPTION_REVERSE_DIST_MASTER, the option code</w:t>
      </w:r>
    </w:p>
    <w:p w14:paraId="1059414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</w:t>
      </w:r>
      <w:proofErr w:type="gramStart"/>
      <w:r w:rsidRPr="00CB7E17">
        <w:rPr>
          <w:rFonts w:ascii="Courier New" w:hAnsi="Courier New" w:cs="Courier New"/>
        </w:rPr>
        <w:t>for</w:t>
      </w:r>
      <w:proofErr w:type="gramEnd"/>
      <w:r w:rsidRPr="00CB7E17">
        <w:rPr>
          <w:rFonts w:ascii="Courier New" w:hAnsi="Courier New" w:cs="Courier New"/>
        </w:rPr>
        <w:t xml:space="preserve"> the Reverse Distribution Master Option (</w:t>
      </w:r>
      <w:ins w:id="160" w:author="BOUCADAIR Mohamed TGI/OLN" w:date="2021-05-05T08:44:00Z">
        <w:r w:rsidR="000C58DE">
          <w:rPr>
            <w:rFonts w:ascii="Courier New" w:hAnsi="Courier New" w:cs="Courier New"/>
          </w:rPr>
          <w:t>TBD3</w:t>
        </w:r>
      </w:ins>
      <w:del w:id="161" w:author="BOUCADAIR Mohamed TGI/OLN" w:date="2021-05-05T08:44:00Z">
        <w:r w:rsidRPr="00CB7E17" w:rsidDel="000C58DE">
          <w:rPr>
            <w:rFonts w:ascii="Courier New" w:hAnsi="Courier New" w:cs="Courier New"/>
          </w:rPr>
          <w:delText>T</w:delText>
        </w:r>
        <w:r w:rsidRPr="00CB7E17" w:rsidDel="000C58DE">
          <w:rPr>
            <w:rFonts w:ascii="Courier New" w:hAnsi="Courier New" w:cs="Courier New"/>
          </w:rPr>
          <w:delText>BD4</w:delText>
        </w:r>
      </w:del>
      <w:r w:rsidRPr="00CB7E17">
        <w:rPr>
          <w:rFonts w:ascii="Courier New" w:hAnsi="Courier New" w:cs="Courier New"/>
        </w:rPr>
        <w:t>).</w:t>
      </w:r>
    </w:p>
    <w:p w14:paraId="4B28F0A4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7CA4ACD9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o  option</w:t>
      </w:r>
      <w:proofErr w:type="gramEnd"/>
      <w:r w:rsidRPr="00CB7E17">
        <w:rPr>
          <w:rFonts w:ascii="Courier New" w:hAnsi="Courier New" w:cs="Courier New"/>
        </w:rPr>
        <w:t>-</w:t>
      </w:r>
      <w:proofErr w:type="spellStart"/>
      <w:r w:rsidRPr="00CB7E17">
        <w:rPr>
          <w:rFonts w:ascii="Courier New" w:hAnsi="Courier New" w:cs="Courier New"/>
        </w:rPr>
        <w:t>len</w:t>
      </w:r>
      <w:proofErr w:type="spellEnd"/>
      <w:r w:rsidRPr="00CB7E17">
        <w:rPr>
          <w:rFonts w:ascii="Courier New" w:hAnsi="Courier New" w:cs="Courier New"/>
        </w:rPr>
        <w:t xml:space="preserve"> (16 bits): length in octets of the </w:t>
      </w:r>
      <w:del w:id="162" w:author="BOUCADAIR Mohamed TGI/OLN" w:date="2021-05-05T08:44:00Z">
        <w:r w:rsidRPr="00CB7E17" w:rsidDel="000C58DE">
          <w:rPr>
            <w:rFonts w:ascii="Courier New" w:hAnsi="Courier New" w:cs="Courier New"/>
          </w:rPr>
          <w:delText>option-data</w:delText>
        </w:r>
      </w:del>
      <w:ins w:id="163" w:author="BOUCADAIR Mohamed TGI/OLN" w:date="2021-05-05T08:44:00Z">
        <w:r w:rsidR="000C58DE">
          <w:rPr>
            <w:rFonts w:ascii="Courier New" w:hAnsi="Courier New" w:cs="Courier New"/>
          </w:rPr>
          <w:t>data</w:t>
        </w:r>
      </w:ins>
      <w:del w:id="164" w:author="BOUCADAIR Mohamed TGI/OLN" w:date="2021-05-05T08:44:00Z">
        <w:r w:rsidRPr="00CB7E17" w:rsidDel="000C58DE">
          <w:rPr>
            <w:rFonts w:ascii="Courier New" w:hAnsi="Courier New" w:cs="Courier New"/>
          </w:rPr>
          <w:delText xml:space="preserve"> field</w:delText>
        </w:r>
      </w:del>
      <w:r w:rsidRPr="00CB7E17">
        <w:rPr>
          <w:rFonts w:ascii="Courier New" w:hAnsi="Courier New" w:cs="Courier New"/>
        </w:rPr>
        <w:t xml:space="preserve"> as</w:t>
      </w:r>
    </w:p>
    <w:p w14:paraId="548808E7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</w:t>
      </w:r>
      <w:proofErr w:type="gramStart"/>
      <w:r w:rsidRPr="00CB7E17">
        <w:rPr>
          <w:rFonts w:ascii="Courier New" w:hAnsi="Courier New" w:cs="Courier New"/>
        </w:rPr>
        <w:t>described</w:t>
      </w:r>
      <w:proofErr w:type="gramEnd"/>
      <w:r w:rsidRPr="00CB7E17">
        <w:rPr>
          <w:rFonts w:ascii="Courier New" w:hAnsi="Courier New" w:cs="Courier New"/>
        </w:rPr>
        <w:t xml:space="preserve"> in [RFC8415].</w:t>
      </w:r>
    </w:p>
    <w:p w14:paraId="01CA5A5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4AF9707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 xml:space="preserve">o  </w:t>
      </w:r>
      <w:commentRangeStart w:id="165"/>
      <w:r w:rsidRPr="00CB7E17">
        <w:rPr>
          <w:rFonts w:ascii="Courier New" w:hAnsi="Courier New" w:cs="Courier New"/>
        </w:rPr>
        <w:t>Supported</w:t>
      </w:r>
      <w:proofErr w:type="gramEnd"/>
      <w:r w:rsidRPr="00CB7E17">
        <w:rPr>
          <w:rFonts w:ascii="Courier New" w:hAnsi="Courier New" w:cs="Courier New"/>
        </w:rPr>
        <w:t xml:space="preserve"> Transport (16 bits): defines the supported transport by</w:t>
      </w:r>
    </w:p>
    <w:p w14:paraId="5E5C2E11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</w:t>
      </w:r>
      <w:proofErr w:type="gramStart"/>
      <w:r w:rsidRPr="00CB7E17">
        <w:rPr>
          <w:rFonts w:ascii="Courier New" w:hAnsi="Courier New" w:cs="Courier New"/>
        </w:rPr>
        <w:t>the</w:t>
      </w:r>
      <w:proofErr w:type="gramEnd"/>
      <w:r w:rsidRPr="00CB7E17">
        <w:rPr>
          <w:rFonts w:ascii="Courier New" w:hAnsi="Courier New" w:cs="Courier New"/>
        </w:rPr>
        <w:t xml:space="preserve"> DM.  Each </w:t>
      </w:r>
      <w:commentRangeEnd w:id="165"/>
      <w:r w:rsidR="000C58DE">
        <w:rPr>
          <w:rStyle w:val="Marquedecommentaire"/>
          <w:rFonts w:asciiTheme="minorHAnsi" w:hAnsiTheme="minorHAnsi"/>
        </w:rPr>
        <w:commentReference w:id="165"/>
      </w:r>
      <w:r w:rsidRPr="00CB7E17">
        <w:rPr>
          <w:rFonts w:ascii="Courier New" w:hAnsi="Courier New" w:cs="Courier New"/>
        </w:rPr>
        <w:t>bit represents a supported transport, and a DM MAY</w:t>
      </w:r>
    </w:p>
    <w:p w14:paraId="116032CC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</w:t>
      </w:r>
      <w:proofErr w:type="gramStart"/>
      <w:r w:rsidRPr="00CB7E17">
        <w:rPr>
          <w:rFonts w:ascii="Courier New" w:hAnsi="Courier New" w:cs="Courier New"/>
        </w:rPr>
        <w:t>indicate</w:t>
      </w:r>
      <w:proofErr w:type="gramEnd"/>
      <w:r w:rsidRPr="00CB7E17">
        <w:rPr>
          <w:rFonts w:ascii="Courier New" w:hAnsi="Courier New" w:cs="Courier New"/>
        </w:rPr>
        <w:t xml:space="preserve"> the support of multiple modes.  The </w:t>
      </w:r>
      <w:ins w:id="166" w:author="BOUCADAIR Mohamed TGI/OLN" w:date="2021-05-05T08:44:00Z">
        <w:r w:rsidR="000C58DE">
          <w:rPr>
            <w:rFonts w:ascii="Courier New" w:hAnsi="Courier New" w:cs="Courier New"/>
          </w:rPr>
          <w:t xml:space="preserve">DoT </w:t>
        </w:r>
      </w:ins>
      <w:r w:rsidRPr="00CB7E17">
        <w:rPr>
          <w:rFonts w:ascii="Courier New" w:hAnsi="Courier New" w:cs="Courier New"/>
        </w:rPr>
        <w:t xml:space="preserve">bit </w:t>
      </w:r>
      <w:del w:id="167" w:author="BOUCADAIR Mohamed TGI/OLN" w:date="2021-05-05T08:44:00Z">
        <w:r w:rsidRPr="00CB7E17" w:rsidDel="000C58DE">
          <w:rPr>
            <w:rFonts w:ascii="Courier New" w:hAnsi="Courier New" w:cs="Courier New"/>
          </w:rPr>
          <w:delText xml:space="preserve">for DoT </w:delText>
        </w:r>
      </w:del>
      <w:r w:rsidRPr="00CB7E17">
        <w:rPr>
          <w:rFonts w:ascii="Courier New" w:hAnsi="Courier New" w:cs="Courier New"/>
        </w:rPr>
        <w:t>MUST be</w:t>
      </w:r>
    </w:p>
    <w:p w14:paraId="32896FD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</w:t>
      </w:r>
      <w:proofErr w:type="gramStart"/>
      <w:r w:rsidRPr="00CB7E17">
        <w:rPr>
          <w:rFonts w:ascii="Courier New" w:hAnsi="Courier New" w:cs="Courier New"/>
        </w:rPr>
        <w:t>set</w:t>
      </w:r>
      <w:proofErr w:type="gramEnd"/>
      <w:r w:rsidRPr="00CB7E17">
        <w:rPr>
          <w:rFonts w:ascii="Courier New" w:hAnsi="Courier New" w:cs="Courier New"/>
        </w:rPr>
        <w:t>.</w:t>
      </w:r>
    </w:p>
    <w:p w14:paraId="5D933EC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74DC2551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o  Reverse</w:t>
      </w:r>
      <w:proofErr w:type="gramEnd"/>
      <w:r w:rsidRPr="00CB7E17">
        <w:rPr>
          <w:rFonts w:ascii="Courier New" w:hAnsi="Courier New" w:cs="Courier New"/>
        </w:rPr>
        <w:t xml:space="preserve"> Distribution Master FQDN (variable): </w:t>
      </w:r>
      <w:ins w:id="168" w:author="BOUCADAIR Mohamed TGI/OLN" w:date="2021-05-05T08:45:00Z">
        <w:r w:rsidR="000C58DE">
          <w:rPr>
            <w:rFonts w:ascii="Courier New" w:hAnsi="Courier New" w:cs="Courier New"/>
          </w:rPr>
          <w:t xml:space="preserve">Includes </w:t>
        </w:r>
      </w:ins>
      <w:r w:rsidRPr="00CB7E17">
        <w:rPr>
          <w:rFonts w:ascii="Courier New" w:hAnsi="Courier New" w:cs="Courier New"/>
        </w:rPr>
        <w:t>the FQDN of the RDM</w:t>
      </w:r>
    </w:p>
    <w:p w14:paraId="3C908A23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</w:t>
      </w:r>
      <w:ins w:id="169" w:author="BOUCADAIR Mohamed TGI/OLN" w:date="2021-05-05T08:45:00Z">
        <w:r w:rsidR="000C58DE">
          <w:rPr>
            <w:rFonts w:ascii="Courier New" w:hAnsi="Courier New" w:cs="Courier New"/>
          </w:rPr>
          <w:t xml:space="preserve">. It is </w:t>
        </w:r>
      </w:ins>
      <w:r w:rsidRPr="00CB7E17">
        <w:rPr>
          <w:rFonts w:ascii="Courier New" w:hAnsi="Courier New" w:cs="Courier New"/>
        </w:rPr>
        <w:t>encoded as described in section 10 of [RFC8415].</w:t>
      </w:r>
    </w:p>
    <w:p w14:paraId="10104858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5BB4137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>5.  DHCP Behavior</w:t>
      </w:r>
    </w:p>
    <w:p w14:paraId="265B784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1E20F5A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commentRangeStart w:id="170"/>
      <w:r w:rsidRPr="00CB7E17">
        <w:rPr>
          <w:rFonts w:ascii="Courier New" w:hAnsi="Courier New" w:cs="Courier New"/>
        </w:rPr>
        <w:t>5.1</w:t>
      </w:r>
      <w:proofErr w:type="gramStart"/>
      <w:r w:rsidRPr="00CB7E17">
        <w:rPr>
          <w:rFonts w:ascii="Courier New" w:hAnsi="Courier New" w:cs="Courier New"/>
        </w:rPr>
        <w:t>.  DHCPv6</w:t>
      </w:r>
      <w:proofErr w:type="gramEnd"/>
      <w:r w:rsidRPr="00CB7E17">
        <w:rPr>
          <w:rFonts w:ascii="Courier New" w:hAnsi="Courier New" w:cs="Courier New"/>
        </w:rPr>
        <w:t xml:space="preserve"> Server Behavior</w:t>
      </w:r>
    </w:p>
    <w:p w14:paraId="717E0A8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0B668941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Sections 17.2.2 and 18.2 of [RFC8415] govern server operation in</w:t>
      </w:r>
    </w:p>
    <w:p w14:paraId="77AC3CA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regards</w:t>
      </w:r>
      <w:proofErr w:type="gramEnd"/>
      <w:r w:rsidRPr="00CB7E17">
        <w:rPr>
          <w:rFonts w:ascii="Courier New" w:hAnsi="Courier New" w:cs="Courier New"/>
        </w:rPr>
        <w:t xml:space="preserve"> </w:t>
      </w:r>
      <w:r w:rsidRPr="00CB7E17">
        <w:rPr>
          <w:rFonts w:ascii="Courier New" w:hAnsi="Courier New" w:cs="Courier New"/>
        </w:rPr>
        <w:t>to option assignment.  As a convenience to the reader, we</w:t>
      </w:r>
    </w:p>
    <w:p w14:paraId="25A0D6A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mention</w:t>
      </w:r>
      <w:proofErr w:type="gramEnd"/>
      <w:r w:rsidRPr="00CB7E17">
        <w:rPr>
          <w:rFonts w:ascii="Courier New" w:hAnsi="Courier New" w:cs="Courier New"/>
        </w:rPr>
        <w:t xml:space="preserve"> here that the server will send option foo only if configured</w:t>
      </w:r>
    </w:p>
    <w:p w14:paraId="2657667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with</w:t>
      </w:r>
      <w:proofErr w:type="gramEnd"/>
      <w:r w:rsidRPr="00CB7E17">
        <w:rPr>
          <w:rFonts w:ascii="Courier New" w:hAnsi="Courier New" w:cs="Courier New"/>
        </w:rPr>
        <w:t xml:space="preserve"> specific values for foo and if the client requested it.  In</w:t>
      </w:r>
    </w:p>
    <w:p w14:paraId="020293A3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particular</w:t>
      </w:r>
      <w:proofErr w:type="gramEnd"/>
      <w:r w:rsidRPr="00CB7E17">
        <w:rPr>
          <w:rFonts w:ascii="Courier New" w:hAnsi="Courier New" w:cs="Courier New"/>
        </w:rPr>
        <w:t>, when configured the DHCP Server sends the R</w:t>
      </w:r>
      <w:r w:rsidRPr="00CB7E17">
        <w:rPr>
          <w:rFonts w:ascii="Courier New" w:hAnsi="Courier New" w:cs="Courier New"/>
        </w:rPr>
        <w:t>egistered</w:t>
      </w:r>
    </w:p>
    <w:p w14:paraId="37E694B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 xml:space="preserve"> Domain Option, Distribution Master Option, the Reverse</w:t>
      </w:r>
    </w:p>
    <w:p w14:paraId="23E48C79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Distribution Master Option when requested by the DHCPv6 client by</w:t>
      </w:r>
    </w:p>
    <w:p w14:paraId="11EDD3D4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including</w:t>
      </w:r>
      <w:proofErr w:type="gramEnd"/>
      <w:r w:rsidRPr="00CB7E17">
        <w:rPr>
          <w:rFonts w:ascii="Courier New" w:hAnsi="Courier New" w:cs="Courier New"/>
        </w:rPr>
        <w:t xml:space="preserve"> necessary option codes in its ORO.</w:t>
      </w:r>
      <w:commentRangeEnd w:id="170"/>
      <w:r w:rsidR="000C58DE">
        <w:rPr>
          <w:rStyle w:val="Marquedecommentaire"/>
          <w:rFonts w:asciiTheme="minorHAnsi" w:hAnsiTheme="minorHAnsi"/>
        </w:rPr>
        <w:commentReference w:id="170"/>
      </w:r>
    </w:p>
    <w:p w14:paraId="6BE425A2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2A84ABD8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>5.2</w:t>
      </w:r>
      <w:proofErr w:type="gramStart"/>
      <w:r w:rsidRPr="00CB7E17">
        <w:rPr>
          <w:rFonts w:ascii="Courier New" w:hAnsi="Courier New" w:cs="Courier New"/>
        </w:rPr>
        <w:t>.  DHCPv6</w:t>
      </w:r>
      <w:proofErr w:type="gramEnd"/>
      <w:r w:rsidRPr="00CB7E17">
        <w:rPr>
          <w:rFonts w:ascii="Courier New" w:hAnsi="Courier New" w:cs="Courier New"/>
        </w:rPr>
        <w:t xml:space="preserve"> Client Behavior</w:t>
      </w:r>
    </w:p>
    <w:p w14:paraId="3EC137D7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1587F9B1" w14:textId="3D68140E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The DHCPv6 client </w:t>
      </w:r>
      <w:del w:id="171" w:author="BOUCADAIR Mohamed TGI/OLN" w:date="2021-05-05T14:24:00Z">
        <w:r w:rsidRPr="00CB7E17" w:rsidDel="001238BD">
          <w:rPr>
            <w:rFonts w:ascii="Courier New" w:hAnsi="Courier New" w:cs="Courier New"/>
          </w:rPr>
          <w:delText>sends a ORO</w:delText>
        </w:r>
        <w:r w:rsidRPr="00CB7E17" w:rsidDel="001238BD">
          <w:rPr>
            <w:rFonts w:ascii="Courier New" w:hAnsi="Courier New" w:cs="Courier New"/>
          </w:rPr>
          <w:delText xml:space="preserve"> with the necessary option codes</w:delText>
        </w:r>
      </w:del>
      <w:ins w:id="172" w:author="BOUCADAIR Mohamed TGI/OLN" w:date="2021-05-05T14:24:00Z">
        <w:r w:rsidR="001238BD">
          <w:rPr>
            <w:rFonts w:ascii="Courier New" w:hAnsi="Courier New" w:cs="Courier New"/>
          </w:rPr>
          <w:t>includes</w:t>
        </w:r>
      </w:ins>
      <w:del w:id="173" w:author="BOUCADAIR Mohamed TGI/OLN" w:date="2021-05-05T14:24:00Z">
        <w:r w:rsidRPr="00CB7E17" w:rsidDel="001238BD">
          <w:rPr>
            <w:rFonts w:ascii="Courier New" w:hAnsi="Courier New" w:cs="Courier New"/>
          </w:rPr>
          <w:delText>:</w:delText>
        </w:r>
      </w:del>
    </w:p>
    <w:p w14:paraId="1C82B2D3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Registered 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 xml:space="preserve"> Domain Option, Distribution Master Option, the</w:t>
      </w:r>
    </w:p>
    <w:p w14:paraId="5D1312FB" w14:textId="0BB7DA7B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Reverse Distribution Master Option</w:t>
      </w:r>
      <w:ins w:id="174" w:author="BOUCADAIR Mohamed TGI/OLN" w:date="2021-05-05T14:24:00Z">
        <w:r w:rsidR="001238BD">
          <w:rPr>
            <w:rFonts w:ascii="Courier New" w:hAnsi="Courier New" w:cs="Courier New"/>
          </w:rPr>
          <w:t xml:space="preserve"> in an ORO </w:t>
        </w:r>
        <w:r w:rsidR="001238BD" w:rsidRPr="001238BD">
          <w:rPr>
            <w:rFonts w:ascii="Courier New" w:hAnsi="Courier New" w:cs="Courier New"/>
          </w:rPr>
          <w:t xml:space="preserve">as </w:t>
        </w:r>
        <w:r w:rsidR="001238BD">
          <w:rPr>
            <w:rFonts w:ascii="Courier New" w:hAnsi="Courier New" w:cs="Courier New"/>
          </w:rPr>
          <w:t xml:space="preserve">specified </w:t>
        </w:r>
        <w:r w:rsidR="001238BD" w:rsidRPr="001238BD">
          <w:rPr>
            <w:rFonts w:ascii="Courier New" w:hAnsi="Courier New" w:cs="Courier New"/>
          </w:rPr>
          <w:t>in Sections 18.2.1, 18.2.2, 18.2.4, 18.2.5, 18.2.6, and 21.7 of</w:t>
        </w:r>
        <w:r w:rsidR="001238BD">
          <w:rPr>
            <w:rFonts w:ascii="Courier New" w:hAnsi="Courier New" w:cs="Courier New"/>
          </w:rPr>
          <w:t xml:space="preserve"> [RFC8415]</w:t>
        </w:r>
      </w:ins>
      <w:r w:rsidRPr="00CB7E17">
        <w:rPr>
          <w:rFonts w:ascii="Courier New" w:hAnsi="Courier New" w:cs="Courier New"/>
        </w:rPr>
        <w:t>.</w:t>
      </w:r>
    </w:p>
    <w:p w14:paraId="3FCC0837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1164087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Upon receiving a DHCP option described in this document in the Reply</w:t>
      </w:r>
    </w:p>
    <w:p w14:paraId="45A47E17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message</w:t>
      </w:r>
      <w:proofErr w:type="gramEnd"/>
      <w:r w:rsidRPr="00CB7E17">
        <w:rPr>
          <w:rFonts w:ascii="Courier New" w:hAnsi="Courier New" w:cs="Courier New"/>
        </w:rPr>
        <w:t xml:space="preserve">, </w:t>
      </w:r>
      <w:commentRangeStart w:id="175"/>
      <w:r w:rsidRPr="00CB7E17">
        <w:rPr>
          <w:rFonts w:ascii="Courier New" w:hAnsi="Courier New" w:cs="Courier New"/>
        </w:rPr>
        <w:t>the HNA SHOULD proceed as des</w:t>
      </w:r>
      <w:r w:rsidRPr="00CB7E17">
        <w:rPr>
          <w:rFonts w:ascii="Courier New" w:hAnsi="Courier New" w:cs="Courier New"/>
        </w:rPr>
        <w:t>cribed in</w:t>
      </w:r>
    </w:p>
    <w:p w14:paraId="5286042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[I-</w:t>
      </w:r>
      <w:proofErr w:type="spellStart"/>
      <w:r w:rsidRPr="00CB7E17">
        <w:rPr>
          <w:rFonts w:ascii="Courier New" w:hAnsi="Courier New" w:cs="Courier New"/>
        </w:rPr>
        <w:t>D.ietf</w:t>
      </w:r>
      <w:proofErr w:type="spellEnd"/>
      <w:r w:rsidRPr="00CB7E17">
        <w:rPr>
          <w:rFonts w:ascii="Courier New" w:hAnsi="Courier New" w:cs="Courier New"/>
        </w:rPr>
        <w:t>-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>-front-end-naming-delegation].</w:t>
      </w:r>
      <w:commentRangeEnd w:id="175"/>
      <w:r w:rsidR="000C58DE">
        <w:rPr>
          <w:rStyle w:val="Marquedecommentaire"/>
          <w:rFonts w:asciiTheme="minorHAnsi" w:hAnsiTheme="minorHAnsi"/>
        </w:rPr>
        <w:commentReference w:id="175"/>
      </w:r>
    </w:p>
    <w:p w14:paraId="7A5B5204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1C666695" w14:textId="77777777" w:rsidR="00000000" w:rsidRPr="00CB7E17" w:rsidDel="001C119B" w:rsidRDefault="0028114F" w:rsidP="00CB7E17">
      <w:pPr>
        <w:pStyle w:val="Textebrut"/>
        <w:rPr>
          <w:del w:id="176" w:author="BOUCADAIR Mohamed TGI/OLN" w:date="2021-05-05T08:48:00Z"/>
          <w:rFonts w:ascii="Courier New" w:hAnsi="Courier New" w:cs="Courier New"/>
        </w:rPr>
      </w:pPr>
      <w:del w:id="177" w:author="BOUCADAIR Mohamed TGI/OLN" w:date="2021-05-05T08:48:00Z">
        <w:r w:rsidRPr="00CB7E17" w:rsidDel="001C119B">
          <w:rPr>
            <w:rFonts w:ascii="Courier New" w:hAnsi="Courier New" w:cs="Courier New"/>
          </w:rPr>
          <w:delText>5.3.  DHCPv6 Relay Agent Behavior</w:delText>
        </w:r>
      </w:del>
    </w:p>
    <w:p w14:paraId="1F7A10D0" w14:textId="77777777" w:rsidR="00000000" w:rsidRPr="00CB7E17" w:rsidDel="001C119B" w:rsidRDefault="0028114F" w:rsidP="00CB7E17">
      <w:pPr>
        <w:pStyle w:val="Textebrut"/>
        <w:rPr>
          <w:del w:id="178" w:author="BOUCADAIR Mohamed TGI/OLN" w:date="2021-05-05T08:48:00Z"/>
          <w:rFonts w:ascii="Courier New" w:hAnsi="Courier New" w:cs="Courier New"/>
        </w:rPr>
      </w:pPr>
    </w:p>
    <w:p w14:paraId="28E3B542" w14:textId="77777777" w:rsidR="00000000" w:rsidRPr="00CB7E17" w:rsidDel="001C119B" w:rsidRDefault="0028114F" w:rsidP="00CB7E17">
      <w:pPr>
        <w:pStyle w:val="Textebrut"/>
        <w:rPr>
          <w:del w:id="179" w:author="BOUCADAIR Mohamed TGI/OLN" w:date="2021-05-05T08:48:00Z"/>
          <w:rFonts w:ascii="Courier New" w:hAnsi="Courier New" w:cs="Courier New"/>
        </w:rPr>
      </w:pPr>
      <w:del w:id="180" w:author="BOUCADAIR Mohamed TGI/OLN" w:date="2021-05-05T08:48:00Z">
        <w:r w:rsidRPr="00CB7E17" w:rsidDel="001C119B">
          <w:rPr>
            <w:rFonts w:ascii="Courier New" w:hAnsi="Courier New" w:cs="Courier New"/>
          </w:rPr>
          <w:delText xml:space="preserve">   There are no additional requirements for the DHCP Relay agents.</w:delText>
        </w:r>
      </w:del>
    </w:p>
    <w:p w14:paraId="42AD7992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141DB2A7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>6.  IANA Considerations</w:t>
      </w:r>
    </w:p>
    <w:p w14:paraId="525B77A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1A090F7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IANA is requested to assign the following new DHCPv6 Option Cod</w:t>
      </w:r>
      <w:r w:rsidRPr="00CB7E17">
        <w:rPr>
          <w:rFonts w:ascii="Courier New" w:hAnsi="Courier New" w:cs="Courier New"/>
        </w:rPr>
        <w:t>es in</w:t>
      </w:r>
    </w:p>
    <w:p w14:paraId="68A40A7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the</w:t>
      </w:r>
      <w:proofErr w:type="gramEnd"/>
      <w:r w:rsidRPr="00CB7E17">
        <w:rPr>
          <w:rFonts w:ascii="Courier New" w:hAnsi="Courier New" w:cs="Courier New"/>
        </w:rPr>
        <w:t xml:space="preserve"> registry maintained in: https://www.iana.org/assignments/dhcpv6-</w:t>
      </w:r>
    </w:p>
    <w:p w14:paraId="78338D0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parameters/dhcpv6-parameters.xhtml#</w:t>
      </w:r>
      <w:proofErr w:type="gramEnd"/>
      <w:r w:rsidRPr="00CB7E17">
        <w:rPr>
          <w:rFonts w:ascii="Courier New" w:hAnsi="Courier New" w:cs="Courier New"/>
        </w:rPr>
        <w:t>dhcpv6-parameters-2.</w:t>
      </w:r>
    </w:p>
    <w:p w14:paraId="6CB6AFD7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3784CB02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7C6CE7F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790BB93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51CD155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43B9C5BD" w14:textId="77777777" w:rsidR="00000000" w:rsidRPr="00413D0A" w:rsidRDefault="0028114F" w:rsidP="00CB7E17">
      <w:pPr>
        <w:pStyle w:val="Textebrut"/>
        <w:rPr>
          <w:rFonts w:ascii="Courier New" w:hAnsi="Courier New" w:cs="Courier New"/>
          <w:lang w:val="fr-FR"/>
        </w:rPr>
      </w:pPr>
      <w:r w:rsidRPr="00413D0A">
        <w:rPr>
          <w:rFonts w:ascii="Courier New" w:hAnsi="Courier New" w:cs="Courier New"/>
          <w:lang w:val="fr-FR"/>
        </w:rPr>
        <w:t xml:space="preserve">Migault, et al.         Expires </w:t>
      </w:r>
      <w:proofErr w:type="spellStart"/>
      <w:r w:rsidRPr="00413D0A">
        <w:rPr>
          <w:rFonts w:ascii="Courier New" w:hAnsi="Courier New" w:cs="Courier New"/>
          <w:lang w:val="fr-FR"/>
        </w:rPr>
        <w:t>October</w:t>
      </w:r>
      <w:proofErr w:type="spellEnd"/>
      <w:r w:rsidRPr="00413D0A">
        <w:rPr>
          <w:rFonts w:ascii="Courier New" w:hAnsi="Courier New" w:cs="Courier New"/>
          <w:lang w:val="fr-FR"/>
        </w:rPr>
        <w:t xml:space="preserve"> 30, 2021                [Page 7]</w:t>
      </w:r>
    </w:p>
    <w:p w14:paraId="48E3B089" w14:textId="77777777" w:rsidR="00000000" w:rsidRPr="00413D0A" w:rsidRDefault="0028114F" w:rsidP="00CB7E17">
      <w:pPr>
        <w:pStyle w:val="Textebrut"/>
        <w:rPr>
          <w:rFonts w:ascii="Courier New" w:hAnsi="Courier New" w:cs="Courier New"/>
          <w:lang w:val="fr-FR"/>
        </w:rPr>
      </w:pPr>
      <w:r w:rsidRPr="00413D0A">
        <w:rPr>
          <w:rFonts w:ascii="Courier New" w:hAnsi="Courier New" w:cs="Courier New"/>
          <w:lang w:val="fr-FR"/>
        </w:rPr>
        <w:br w:type="page"/>
      </w:r>
    </w:p>
    <w:p w14:paraId="61F85F8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lastRenderedPageBreak/>
        <w:t>Internet-Draft           DHCPv6 Options</w:t>
      </w:r>
      <w:r w:rsidRPr="00CB7E17">
        <w:rPr>
          <w:rFonts w:ascii="Courier New" w:hAnsi="Courier New" w:cs="Courier New"/>
        </w:rPr>
        <w:t xml:space="preserve"> for HNA               April 2021</w:t>
      </w:r>
    </w:p>
    <w:p w14:paraId="1076474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2499BC0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38CEF95D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Value Description                   Client ORO     Singleton Option</w:t>
      </w:r>
    </w:p>
    <w:p w14:paraId="77412DB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TBD1  OPTION</w:t>
      </w:r>
      <w:proofErr w:type="gramEnd"/>
      <w:r w:rsidRPr="00CB7E17">
        <w:rPr>
          <w:rFonts w:ascii="Courier New" w:hAnsi="Courier New" w:cs="Courier New"/>
        </w:rPr>
        <w:t xml:space="preserve">_REGISTERED_DOMAIN      Yes            </w:t>
      </w:r>
      <w:commentRangeStart w:id="181"/>
      <w:proofErr w:type="spellStart"/>
      <w:r w:rsidRPr="00CB7E17">
        <w:rPr>
          <w:rFonts w:ascii="Courier New" w:hAnsi="Courier New" w:cs="Courier New"/>
        </w:rPr>
        <w:t>Yes</w:t>
      </w:r>
      <w:commentRangeEnd w:id="181"/>
      <w:proofErr w:type="spellEnd"/>
      <w:r w:rsidR="001C119B">
        <w:rPr>
          <w:rStyle w:val="Marquedecommentaire"/>
          <w:rFonts w:asciiTheme="minorHAnsi" w:hAnsiTheme="minorHAnsi"/>
        </w:rPr>
        <w:commentReference w:id="181"/>
      </w:r>
    </w:p>
    <w:p w14:paraId="1A82AF07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TBD2  OPTION</w:t>
      </w:r>
      <w:proofErr w:type="gramEnd"/>
      <w:r w:rsidRPr="00CB7E17">
        <w:rPr>
          <w:rFonts w:ascii="Courier New" w:hAnsi="Courier New" w:cs="Courier New"/>
        </w:rPr>
        <w:t xml:space="preserve">_DIST_MASTER            Yes            </w:t>
      </w:r>
      <w:proofErr w:type="spellStart"/>
      <w:r w:rsidRPr="00CB7E17">
        <w:rPr>
          <w:rFonts w:ascii="Courier New" w:hAnsi="Courier New" w:cs="Courier New"/>
        </w:rPr>
        <w:t>Yes</w:t>
      </w:r>
      <w:proofErr w:type="spellEnd"/>
    </w:p>
    <w:p w14:paraId="22815D3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TBD3  OPTION</w:t>
      </w:r>
      <w:proofErr w:type="gramEnd"/>
      <w:r w:rsidRPr="00CB7E17">
        <w:rPr>
          <w:rFonts w:ascii="Courier New" w:hAnsi="Courier New" w:cs="Courier New"/>
        </w:rPr>
        <w:t>_REVERSE_DIST_MAST</w:t>
      </w:r>
      <w:r w:rsidRPr="00CB7E17">
        <w:rPr>
          <w:rFonts w:ascii="Courier New" w:hAnsi="Courier New" w:cs="Courier New"/>
        </w:rPr>
        <w:t xml:space="preserve">ER    Yes            </w:t>
      </w:r>
      <w:proofErr w:type="spellStart"/>
      <w:r w:rsidRPr="00CB7E17">
        <w:rPr>
          <w:rFonts w:ascii="Courier New" w:hAnsi="Courier New" w:cs="Courier New"/>
        </w:rPr>
        <w:t>Yes</w:t>
      </w:r>
      <w:proofErr w:type="spellEnd"/>
    </w:p>
    <w:p w14:paraId="57E1A6E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06CCADE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IANA is requested to maintain a new number space of Supported</w:t>
      </w:r>
    </w:p>
    <w:p w14:paraId="75395E4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Transport parameter in the Distributed Master Option</w:t>
      </w:r>
    </w:p>
    <w:p w14:paraId="34E282F7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(OPTION_DIST_MASTER) or the Reverse Distribution Master Server Option</w:t>
      </w:r>
    </w:p>
    <w:p w14:paraId="70C707F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(OPTION_REVERSE_DIST_MASTER).  Th</w:t>
      </w:r>
      <w:r w:rsidRPr="00CB7E17">
        <w:rPr>
          <w:rFonts w:ascii="Courier New" w:hAnsi="Courier New" w:cs="Courier New"/>
        </w:rPr>
        <w:t>e</w:t>
      </w:r>
      <w:bookmarkStart w:id="182" w:name="_GoBack"/>
      <w:bookmarkEnd w:id="182"/>
      <w:r w:rsidRPr="00CB7E17">
        <w:rPr>
          <w:rFonts w:ascii="Courier New" w:hAnsi="Courier New" w:cs="Courier New"/>
        </w:rPr>
        <w:t xml:space="preserve"> different parameters are defined</w:t>
      </w:r>
    </w:p>
    <w:p w14:paraId="1E8A289D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in</w:t>
      </w:r>
      <w:proofErr w:type="gramEnd"/>
      <w:r w:rsidRPr="00CB7E17">
        <w:rPr>
          <w:rFonts w:ascii="Courier New" w:hAnsi="Courier New" w:cs="Courier New"/>
        </w:rPr>
        <w:t xml:space="preserve"> Figure 3 in Section 4.2.1.  Future code points are assigned under</w:t>
      </w:r>
    </w:p>
    <w:p w14:paraId="3544CF6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Specification Required as per [RFC8126].</w:t>
      </w:r>
    </w:p>
    <w:p w14:paraId="2BD5570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327821ED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>7.  Security Considerations</w:t>
      </w:r>
    </w:p>
    <w:p w14:paraId="45BA4309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15AA841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The security considerations in </w:t>
      </w:r>
      <w:commentRangeStart w:id="183"/>
      <w:r w:rsidRPr="00CB7E17">
        <w:rPr>
          <w:rFonts w:ascii="Courier New" w:hAnsi="Courier New" w:cs="Courier New"/>
        </w:rPr>
        <w:t xml:space="preserve">[RFC2131] </w:t>
      </w:r>
      <w:commentRangeEnd w:id="183"/>
      <w:r w:rsidR="001C119B">
        <w:rPr>
          <w:rStyle w:val="Marquedecommentaire"/>
          <w:rFonts w:asciiTheme="minorHAnsi" w:hAnsiTheme="minorHAnsi"/>
        </w:rPr>
        <w:commentReference w:id="183"/>
      </w:r>
      <w:r w:rsidRPr="00CB7E17">
        <w:rPr>
          <w:rFonts w:ascii="Courier New" w:hAnsi="Courier New" w:cs="Courier New"/>
        </w:rPr>
        <w:t>and [RFC8415] are to be</w:t>
      </w:r>
    </w:p>
    <w:p w14:paraId="499B3031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cons</w:t>
      </w:r>
      <w:r w:rsidRPr="00CB7E17">
        <w:rPr>
          <w:rFonts w:ascii="Courier New" w:hAnsi="Courier New" w:cs="Courier New"/>
        </w:rPr>
        <w:t>idered</w:t>
      </w:r>
      <w:proofErr w:type="gramEnd"/>
      <w:r w:rsidRPr="00CB7E17">
        <w:rPr>
          <w:rFonts w:ascii="Courier New" w:hAnsi="Courier New" w:cs="Courier New"/>
        </w:rPr>
        <w:t>.  The use of DHCPv6 options provides a similar level of</w:t>
      </w:r>
    </w:p>
    <w:p w14:paraId="6194919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trust</w:t>
      </w:r>
      <w:proofErr w:type="gramEnd"/>
      <w:r w:rsidRPr="00CB7E17">
        <w:rPr>
          <w:rFonts w:ascii="Courier New" w:hAnsi="Courier New" w:cs="Courier New"/>
        </w:rPr>
        <w:t xml:space="preserve"> as the one used to provide the IP prefix.  </w:t>
      </w:r>
      <w:commentRangeStart w:id="184"/>
      <w:r w:rsidRPr="00CB7E17">
        <w:rPr>
          <w:rFonts w:ascii="Courier New" w:hAnsi="Courier New" w:cs="Courier New"/>
        </w:rPr>
        <w:t>The link between the</w:t>
      </w:r>
    </w:p>
    <w:p w14:paraId="1BA2BDE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HNA and the DHCPv6 server may benefit from additional security for</w:t>
      </w:r>
    </w:p>
    <w:p w14:paraId="4D5D0609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example</w:t>
      </w:r>
      <w:proofErr w:type="gramEnd"/>
      <w:r w:rsidRPr="00CB7E17">
        <w:rPr>
          <w:rFonts w:ascii="Courier New" w:hAnsi="Courier New" w:cs="Courier New"/>
        </w:rPr>
        <w:t xml:space="preserve"> by using</w:t>
      </w:r>
      <w:commentRangeEnd w:id="184"/>
      <w:r w:rsidR="007356DC">
        <w:rPr>
          <w:rStyle w:val="Marquedecommentaire"/>
          <w:rFonts w:asciiTheme="minorHAnsi" w:hAnsiTheme="minorHAnsi"/>
        </w:rPr>
        <w:commentReference w:id="184"/>
      </w:r>
      <w:r w:rsidRPr="00CB7E17">
        <w:rPr>
          <w:rFonts w:ascii="Courier New" w:hAnsi="Courier New" w:cs="Courier New"/>
        </w:rPr>
        <w:t xml:space="preserve"> </w:t>
      </w:r>
      <w:commentRangeStart w:id="185"/>
      <w:r w:rsidRPr="00CB7E17">
        <w:rPr>
          <w:rFonts w:ascii="Courier New" w:hAnsi="Courier New" w:cs="Courier New"/>
        </w:rPr>
        <w:t>[I-D.ietf-dhc-sedhcpv6]</w:t>
      </w:r>
      <w:commentRangeEnd w:id="185"/>
      <w:r w:rsidR="007356DC">
        <w:rPr>
          <w:rStyle w:val="Marquedecommentaire"/>
          <w:rFonts w:asciiTheme="minorHAnsi" w:hAnsiTheme="minorHAnsi"/>
        </w:rPr>
        <w:commentReference w:id="185"/>
      </w:r>
      <w:r w:rsidRPr="00CB7E17">
        <w:rPr>
          <w:rFonts w:ascii="Courier New" w:hAnsi="Courier New" w:cs="Courier New"/>
        </w:rPr>
        <w:t>.</w:t>
      </w:r>
    </w:p>
    <w:p w14:paraId="04BD786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73C1389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8.  </w:t>
      </w:r>
      <w:r w:rsidRPr="00CB7E17">
        <w:rPr>
          <w:rFonts w:ascii="Courier New" w:hAnsi="Courier New" w:cs="Courier New"/>
        </w:rPr>
        <w:t>Acknowledgments</w:t>
      </w:r>
    </w:p>
    <w:p w14:paraId="56A61BD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3D87703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We would like to thank Marcin </w:t>
      </w:r>
      <w:proofErr w:type="spellStart"/>
      <w:r w:rsidRPr="00CB7E17">
        <w:rPr>
          <w:rFonts w:ascii="Courier New" w:hAnsi="Courier New" w:cs="Courier New"/>
        </w:rPr>
        <w:t>Siodelski</w:t>
      </w:r>
      <w:proofErr w:type="spellEnd"/>
      <w:r w:rsidRPr="00CB7E17">
        <w:rPr>
          <w:rFonts w:ascii="Courier New" w:hAnsi="Courier New" w:cs="Courier New"/>
        </w:rPr>
        <w:t xml:space="preserve">, Bernie </w:t>
      </w:r>
      <w:proofErr w:type="spellStart"/>
      <w:r w:rsidRPr="00CB7E17">
        <w:rPr>
          <w:rFonts w:ascii="Courier New" w:hAnsi="Courier New" w:cs="Courier New"/>
        </w:rPr>
        <w:t>Volz</w:t>
      </w:r>
      <w:proofErr w:type="spellEnd"/>
      <w:r w:rsidRPr="00CB7E17">
        <w:rPr>
          <w:rFonts w:ascii="Courier New" w:hAnsi="Courier New" w:cs="Courier New"/>
        </w:rPr>
        <w:t xml:space="preserve"> and Ted Lemon</w:t>
      </w:r>
    </w:p>
    <w:p w14:paraId="0FE87E51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for</w:t>
      </w:r>
      <w:proofErr w:type="gramEnd"/>
      <w:r w:rsidRPr="00CB7E17">
        <w:rPr>
          <w:rFonts w:ascii="Courier New" w:hAnsi="Courier New" w:cs="Courier New"/>
        </w:rPr>
        <w:t xml:space="preserve"> their comments on the design of the DHCPv6 options.  We would</w:t>
      </w:r>
    </w:p>
    <w:p w14:paraId="6542B3D4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also</w:t>
      </w:r>
      <w:proofErr w:type="gramEnd"/>
      <w:r w:rsidRPr="00CB7E17">
        <w:rPr>
          <w:rFonts w:ascii="Courier New" w:hAnsi="Courier New" w:cs="Courier New"/>
        </w:rPr>
        <w:t xml:space="preserve"> like to thank Mark Andrews, Andrew Sullivan and Lorenzo </w:t>
      </w:r>
      <w:proofErr w:type="spellStart"/>
      <w:r w:rsidRPr="00CB7E17">
        <w:rPr>
          <w:rFonts w:ascii="Courier New" w:hAnsi="Courier New" w:cs="Courier New"/>
        </w:rPr>
        <w:t>Colliti</w:t>
      </w:r>
      <w:proofErr w:type="spellEnd"/>
    </w:p>
    <w:p w14:paraId="4AF9B404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for</w:t>
      </w:r>
      <w:proofErr w:type="gramEnd"/>
      <w:r w:rsidRPr="00CB7E17">
        <w:rPr>
          <w:rFonts w:ascii="Courier New" w:hAnsi="Courier New" w:cs="Courier New"/>
        </w:rPr>
        <w:t xml:space="preserve"> their remarks on the </w:t>
      </w:r>
      <w:r w:rsidRPr="00CB7E17">
        <w:rPr>
          <w:rFonts w:ascii="Courier New" w:hAnsi="Courier New" w:cs="Courier New"/>
        </w:rPr>
        <w:t>architecture design.  The designed solution</w:t>
      </w:r>
    </w:p>
    <w:p w14:paraId="687BDBC9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has</w:t>
      </w:r>
      <w:proofErr w:type="gramEnd"/>
      <w:r w:rsidRPr="00CB7E17">
        <w:rPr>
          <w:rFonts w:ascii="Courier New" w:hAnsi="Courier New" w:cs="Courier New"/>
        </w:rPr>
        <w:t xml:space="preserve"> been largely been inspired by Mark Andrews's document</w:t>
      </w:r>
    </w:p>
    <w:p w14:paraId="72ABA228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[I-</w:t>
      </w:r>
      <w:proofErr w:type="spellStart"/>
      <w:r w:rsidRPr="00CB7E17">
        <w:rPr>
          <w:rFonts w:ascii="Courier New" w:hAnsi="Courier New" w:cs="Courier New"/>
        </w:rPr>
        <w:t>D.andrews</w:t>
      </w:r>
      <w:proofErr w:type="spellEnd"/>
      <w:r w:rsidRPr="00CB7E17">
        <w:rPr>
          <w:rFonts w:ascii="Courier New" w:hAnsi="Courier New" w:cs="Courier New"/>
        </w:rPr>
        <w:t>-</w:t>
      </w:r>
      <w:proofErr w:type="spellStart"/>
      <w:r w:rsidRPr="00CB7E17">
        <w:rPr>
          <w:rFonts w:ascii="Courier New" w:hAnsi="Courier New" w:cs="Courier New"/>
        </w:rPr>
        <w:t>dnsop</w:t>
      </w:r>
      <w:proofErr w:type="spellEnd"/>
      <w:r w:rsidRPr="00CB7E17">
        <w:rPr>
          <w:rFonts w:ascii="Courier New" w:hAnsi="Courier New" w:cs="Courier New"/>
        </w:rPr>
        <w:t>-</w:t>
      </w:r>
      <w:proofErr w:type="spellStart"/>
      <w:r w:rsidRPr="00CB7E17">
        <w:rPr>
          <w:rFonts w:ascii="Courier New" w:hAnsi="Courier New" w:cs="Courier New"/>
        </w:rPr>
        <w:t>pd</w:t>
      </w:r>
      <w:proofErr w:type="spellEnd"/>
      <w:r w:rsidRPr="00CB7E17">
        <w:rPr>
          <w:rFonts w:ascii="Courier New" w:hAnsi="Courier New" w:cs="Courier New"/>
        </w:rPr>
        <w:t>-reverse] as well as discussions with Mark.  We</w:t>
      </w:r>
    </w:p>
    <w:p w14:paraId="3D78C733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also</w:t>
      </w:r>
      <w:proofErr w:type="gramEnd"/>
      <w:r w:rsidRPr="00CB7E17">
        <w:rPr>
          <w:rFonts w:ascii="Courier New" w:hAnsi="Courier New" w:cs="Courier New"/>
        </w:rPr>
        <w:t xml:space="preserve"> thank Ray Hunter for its reviews, its comments and for</w:t>
      </w:r>
    </w:p>
    <w:p w14:paraId="5D7ED44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suggesting</w:t>
      </w:r>
      <w:proofErr w:type="gramEnd"/>
      <w:r w:rsidRPr="00CB7E17">
        <w:rPr>
          <w:rFonts w:ascii="Courier New" w:hAnsi="Courier New" w:cs="Courier New"/>
        </w:rPr>
        <w:t xml:space="preserve"> an</w:t>
      </w:r>
      <w:r w:rsidRPr="00CB7E17">
        <w:rPr>
          <w:rFonts w:ascii="Courier New" w:hAnsi="Courier New" w:cs="Courier New"/>
        </w:rPr>
        <w:t xml:space="preserve"> appropriated terminology.</w:t>
      </w:r>
    </w:p>
    <w:p w14:paraId="65A399F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505571B7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>9.  Contributors</w:t>
      </w:r>
    </w:p>
    <w:p w14:paraId="78F85809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6A565A5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The co-authors would like to thank Chris Griffiths and </w:t>
      </w:r>
      <w:proofErr w:type="spellStart"/>
      <w:r w:rsidRPr="00CB7E17">
        <w:rPr>
          <w:rFonts w:ascii="Courier New" w:hAnsi="Courier New" w:cs="Courier New"/>
        </w:rPr>
        <w:t>Wouter</w:t>
      </w:r>
      <w:proofErr w:type="spellEnd"/>
    </w:p>
    <w:p w14:paraId="0DD39172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spellStart"/>
      <w:r w:rsidRPr="00CB7E17">
        <w:rPr>
          <w:rFonts w:ascii="Courier New" w:hAnsi="Courier New" w:cs="Courier New"/>
        </w:rPr>
        <w:t>Cloetens</w:t>
      </w:r>
      <w:proofErr w:type="spellEnd"/>
      <w:r w:rsidRPr="00CB7E17">
        <w:rPr>
          <w:rFonts w:ascii="Courier New" w:hAnsi="Courier New" w:cs="Courier New"/>
        </w:rPr>
        <w:t xml:space="preserve"> that provided a significant contribution in the early</w:t>
      </w:r>
    </w:p>
    <w:p w14:paraId="087F88D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versions</w:t>
      </w:r>
      <w:proofErr w:type="gramEnd"/>
      <w:r w:rsidRPr="00CB7E17">
        <w:rPr>
          <w:rFonts w:ascii="Courier New" w:hAnsi="Courier New" w:cs="Courier New"/>
        </w:rPr>
        <w:t xml:space="preserve"> of the document.</w:t>
      </w:r>
    </w:p>
    <w:p w14:paraId="1FB1BCC8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00A4173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>10.  References</w:t>
      </w:r>
    </w:p>
    <w:p w14:paraId="321BEC5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74472231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>10.1</w:t>
      </w:r>
      <w:proofErr w:type="gramStart"/>
      <w:r w:rsidRPr="00CB7E17">
        <w:rPr>
          <w:rFonts w:ascii="Courier New" w:hAnsi="Courier New" w:cs="Courier New"/>
        </w:rPr>
        <w:t>.  Normative</w:t>
      </w:r>
      <w:proofErr w:type="gramEnd"/>
      <w:r w:rsidRPr="00CB7E17">
        <w:rPr>
          <w:rFonts w:ascii="Courier New" w:hAnsi="Courier New" w:cs="Courier New"/>
        </w:rPr>
        <w:t xml:space="preserve"> References</w:t>
      </w:r>
    </w:p>
    <w:p w14:paraId="67F7B3E9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24BDEED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commentRangeStart w:id="186"/>
      <w:r w:rsidRPr="00CB7E17">
        <w:rPr>
          <w:rFonts w:ascii="Courier New" w:hAnsi="Courier New" w:cs="Courier New"/>
        </w:rPr>
        <w:t xml:space="preserve">   </w:t>
      </w:r>
      <w:r w:rsidRPr="00CB7E17">
        <w:rPr>
          <w:rFonts w:ascii="Courier New" w:hAnsi="Courier New" w:cs="Courier New"/>
        </w:rPr>
        <w:t>[RFC1034]  Mockapetris, P., "Domain names - concepts and facilities",</w:t>
      </w:r>
    </w:p>
    <w:p w14:paraId="2580E8A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       STD 13, RFC 1034, DOI 10.17487/RFC1034, November 1987,</w:t>
      </w:r>
    </w:p>
    <w:p w14:paraId="5D6B19A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       &lt;https://www.rfc-editor.org/info/rfc1034&gt;.</w:t>
      </w:r>
      <w:commentRangeEnd w:id="186"/>
      <w:r w:rsidR="001C119B">
        <w:rPr>
          <w:rStyle w:val="Marquedecommentaire"/>
          <w:rFonts w:asciiTheme="minorHAnsi" w:hAnsiTheme="minorHAnsi"/>
        </w:rPr>
        <w:commentReference w:id="186"/>
      </w:r>
    </w:p>
    <w:p w14:paraId="70C2F4B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0233691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0953C2B8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6D61D021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5C7A772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613A7A9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1B7F02F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72A1E2CB" w14:textId="77777777" w:rsidR="00000000" w:rsidRPr="00413D0A" w:rsidRDefault="0028114F" w:rsidP="00CB7E17">
      <w:pPr>
        <w:pStyle w:val="Textebrut"/>
        <w:rPr>
          <w:rFonts w:ascii="Courier New" w:hAnsi="Courier New" w:cs="Courier New"/>
          <w:lang w:val="fr-FR"/>
        </w:rPr>
      </w:pPr>
      <w:r w:rsidRPr="00413D0A">
        <w:rPr>
          <w:rFonts w:ascii="Courier New" w:hAnsi="Courier New" w:cs="Courier New"/>
          <w:lang w:val="fr-FR"/>
        </w:rPr>
        <w:t xml:space="preserve">Migault, et al.         Expires </w:t>
      </w:r>
      <w:proofErr w:type="spellStart"/>
      <w:r w:rsidRPr="00413D0A">
        <w:rPr>
          <w:rFonts w:ascii="Courier New" w:hAnsi="Courier New" w:cs="Courier New"/>
          <w:lang w:val="fr-FR"/>
        </w:rPr>
        <w:t>October</w:t>
      </w:r>
      <w:proofErr w:type="spellEnd"/>
      <w:r w:rsidRPr="00413D0A">
        <w:rPr>
          <w:rFonts w:ascii="Courier New" w:hAnsi="Courier New" w:cs="Courier New"/>
          <w:lang w:val="fr-FR"/>
        </w:rPr>
        <w:t xml:space="preserve"> 30, 2021     </w:t>
      </w:r>
      <w:r w:rsidRPr="00413D0A">
        <w:rPr>
          <w:rFonts w:ascii="Courier New" w:hAnsi="Courier New" w:cs="Courier New"/>
          <w:lang w:val="fr-FR"/>
        </w:rPr>
        <w:t xml:space="preserve">           [Page 8]</w:t>
      </w:r>
    </w:p>
    <w:p w14:paraId="47868BDE" w14:textId="77777777" w:rsidR="00000000" w:rsidRPr="00413D0A" w:rsidRDefault="0028114F" w:rsidP="00CB7E17">
      <w:pPr>
        <w:pStyle w:val="Textebrut"/>
        <w:rPr>
          <w:rFonts w:ascii="Courier New" w:hAnsi="Courier New" w:cs="Courier New"/>
          <w:lang w:val="fr-FR"/>
        </w:rPr>
      </w:pPr>
      <w:r w:rsidRPr="00413D0A">
        <w:rPr>
          <w:rFonts w:ascii="Courier New" w:hAnsi="Courier New" w:cs="Courier New"/>
          <w:lang w:val="fr-FR"/>
        </w:rPr>
        <w:br w:type="page"/>
      </w:r>
    </w:p>
    <w:p w14:paraId="0FB0A2E3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lastRenderedPageBreak/>
        <w:t>Internet-Draft           DHCPv6 Options for HNA               April 2021</w:t>
      </w:r>
    </w:p>
    <w:p w14:paraId="06658CC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00D6452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372785A4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[RFC2119]  Bradner, S., "Key words for use in RFCs to Indicate</w:t>
      </w:r>
    </w:p>
    <w:p w14:paraId="023EBF52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       Requirement Levels", BCP 14, RFC 2119,</w:t>
      </w:r>
    </w:p>
    <w:p w14:paraId="3C3E6A7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       DOI 10.17487/RFC2119, Marc</w:t>
      </w:r>
      <w:r w:rsidRPr="00CB7E17">
        <w:rPr>
          <w:rFonts w:ascii="Courier New" w:hAnsi="Courier New" w:cs="Courier New"/>
        </w:rPr>
        <w:t>h 1997,</w:t>
      </w:r>
    </w:p>
    <w:p w14:paraId="4186D0C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       &lt;https://www.rfc-editor.org/info/rfc2119&gt;.</w:t>
      </w:r>
    </w:p>
    <w:p w14:paraId="6C04AE6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0AA350CE" w14:textId="77777777" w:rsidR="00000000" w:rsidRPr="00CB7E17" w:rsidDel="001C119B" w:rsidRDefault="0028114F" w:rsidP="00CB7E17">
      <w:pPr>
        <w:pStyle w:val="Textebrut"/>
        <w:rPr>
          <w:del w:id="187" w:author="BOUCADAIR Mohamed TGI/OLN" w:date="2021-05-05T08:52:00Z"/>
          <w:rFonts w:ascii="Courier New" w:hAnsi="Courier New" w:cs="Courier New"/>
        </w:rPr>
      </w:pPr>
      <w:del w:id="188" w:author="BOUCADAIR Mohamed TGI/OLN" w:date="2021-05-05T08:52:00Z">
        <w:r w:rsidRPr="00CB7E17" w:rsidDel="001C119B">
          <w:rPr>
            <w:rFonts w:ascii="Courier New" w:hAnsi="Courier New" w:cs="Courier New"/>
          </w:rPr>
          <w:delText xml:space="preserve">   [RFC2131]  Droms, R., "Dynamic Host Configuration Protocol",</w:delText>
        </w:r>
      </w:del>
    </w:p>
    <w:p w14:paraId="365FA8E8" w14:textId="77777777" w:rsidR="00000000" w:rsidRPr="00CB7E17" w:rsidDel="001C119B" w:rsidRDefault="0028114F" w:rsidP="00CB7E17">
      <w:pPr>
        <w:pStyle w:val="Textebrut"/>
        <w:rPr>
          <w:del w:id="189" w:author="BOUCADAIR Mohamed TGI/OLN" w:date="2021-05-05T08:52:00Z"/>
          <w:rFonts w:ascii="Courier New" w:hAnsi="Courier New" w:cs="Courier New"/>
        </w:rPr>
      </w:pPr>
      <w:del w:id="190" w:author="BOUCADAIR Mohamed TGI/OLN" w:date="2021-05-05T08:52:00Z">
        <w:r w:rsidRPr="00CB7E17" w:rsidDel="001C119B">
          <w:rPr>
            <w:rFonts w:ascii="Courier New" w:hAnsi="Courier New" w:cs="Courier New"/>
          </w:rPr>
          <w:delText xml:space="preserve">              RFC 2131, DOI 10.17487/RFC2131, March 1997,</w:delText>
        </w:r>
      </w:del>
    </w:p>
    <w:p w14:paraId="0EDF9D5B" w14:textId="77777777" w:rsidR="00000000" w:rsidRPr="00CB7E17" w:rsidDel="001C119B" w:rsidRDefault="0028114F" w:rsidP="00CB7E17">
      <w:pPr>
        <w:pStyle w:val="Textebrut"/>
        <w:rPr>
          <w:del w:id="191" w:author="BOUCADAIR Mohamed TGI/OLN" w:date="2021-05-05T08:52:00Z"/>
          <w:rFonts w:ascii="Courier New" w:hAnsi="Courier New" w:cs="Courier New"/>
        </w:rPr>
      </w:pPr>
      <w:del w:id="192" w:author="BOUCADAIR Mohamed TGI/OLN" w:date="2021-05-05T08:52:00Z">
        <w:r w:rsidRPr="00CB7E17" w:rsidDel="001C119B">
          <w:rPr>
            <w:rFonts w:ascii="Courier New" w:hAnsi="Courier New" w:cs="Courier New"/>
          </w:rPr>
          <w:delText xml:space="preserve">              &lt;https://www.rfc-editor.org/info/rfc2131&gt;.</w:delText>
        </w:r>
      </w:del>
    </w:p>
    <w:p w14:paraId="33A47411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47057902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commentRangeStart w:id="193"/>
      <w:r w:rsidRPr="00CB7E17">
        <w:rPr>
          <w:rFonts w:ascii="Courier New" w:hAnsi="Courier New" w:cs="Courier New"/>
        </w:rPr>
        <w:t xml:space="preserve">   [RFC218</w:t>
      </w:r>
      <w:r w:rsidRPr="00CB7E17">
        <w:rPr>
          <w:rFonts w:ascii="Courier New" w:hAnsi="Courier New" w:cs="Courier New"/>
        </w:rPr>
        <w:t xml:space="preserve">1]  </w:t>
      </w:r>
      <w:proofErr w:type="spellStart"/>
      <w:r w:rsidRPr="00CB7E17">
        <w:rPr>
          <w:rFonts w:ascii="Courier New" w:hAnsi="Courier New" w:cs="Courier New"/>
        </w:rPr>
        <w:t>Elz</w:t>
      </w:r>
      <w:proofErr w:type="spellEnd"/>
      <w:r w:rsidRPr="00CB7E17">
        <w:rPr>
          <w:rFonts w:ascii="Courier New" w:hAnsi="Courier New" w:cs="Courier New"/>
        </w:rPr>
        <w:t>, R. and R. Bush, "Clarifications to the DNS</w:t>
      </w:r>
    </w:p>
    <w:p w14:paraId="38000A7C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       Specification", RFC 2181, DOI 10.17487/RFC2181, July 1997,</w:t>
      </w:r>
    </w:p>
    <w:p w14:paraId="749EF8D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       &lt;https://www.rfc-editor.org/info/rfc2181&gt;.</w:t>
      </w:r>
      <w:commentRangeEnd w:id="193"/>
      <w:r w:rsidR="001C119B">
        <w:rPr>
          <w:rStyle w:val="Marquedecommentaire"/>
          <w:rFonts w:asciiTheme="minorHAnsi" w:hAnsiTheme="minorHAnsi"/>
        </w:rPr>
        <w:commentReference w:id="193"/>
      </w:r>
    </w:p>
    <w:p w14:paraId="11BCEFA7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commentRangeStart w:id="194"/>
    </w:p>
    <w:p w14:paraId="18429F47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[RFC6672]  Rose, S. and W. </w:t>
      </w:r>
      <w:proofErr w:type="spellStart"/>
      <w:r w:rsidRPr="00CB7E17">
        <w:rPr>
          <w:rFonts w:ascii="Courier New" w:hAnsi="Courier New" w:cs="Courier New"/>
        </w:rPr>
        <w:t>Wijngaards</w:t>
      </w:r>
      <w:proofErr w:type="spellEnd"/>
      <w:r w:rsidRPr="00CB7E17">
        <w:rPr>
          <w:rFonts w:ascii="Courier New" w:hAnsi="Courier New" w:cs="Courier New"/>
        </w:rPr>
        <w:t>, "DNAME Redirection in the</w:t>
      </w:r>
    </w:p>
    <w:p w14:paraId="4EE536D1" w14:textId="77777777" w:rsidR="00000000" w:rsidRPr="00413D0A" w:rsidRDefault="0028114F" w:rsidP="00CB7E17">
      <w:pPr>
        <w:pStyle w:val="Textebrut"/>
        <w:rPr>
          <w:rFonts w:ascii="Courier New" w:hAnsi="Courier New" w:cs="Courier New"/>
          <w:lang w:val="fr-FR"/>
        </w:rPr>
      </w:pPr>
      <w:r w:rsidRPr="00CB7E17">
        <w:rPr>
          <w:rFonts w:ascii="Courier New" w:hAnsi="Courier New" w:cs="Courier New"/>
        </w:rPr>
        <w:t xml:space="preserve">     </w:t>
      </w:r>
      <w:r w:rsidRPr="00CB7E17">
        <w:rPr>
          <w:rFonts w:ascii="Courier New" w:hAnsi="Courier New" w:cs="Courier New"/>
        </w:rPr>
        <w:t xml:space="preserve">         </w:t>
      </w:r>
      <w:r w:rsidRPr="00413D0A">
        <w:rPr>
          <w:rFonts w:ascii="Courier New" w:hAnsi="Courier New" w:cs="Courier New"/>
          <w:lang w:val="fr-FR"/>
        </w:rPr>
        <w:t xml:space="preserve">DNS", RFC 6672, DOI 10.17487/RFC6672, </w:t>
      </w:r>
      <w:proofErr w:type="spellStart"/>
      <w:r w:rsidRPr="00413D0A">
        <w:rPr>
          <w:rFonts w:ascii="Courier New" w:hAnsi="Courier New" w:cs="Courier New"/>
          <w:lang w:val="fr-FR"/>
        </w:rPr>
        <w:t>June</w:t>
      </w:r>
      <w:proofErr w:type="spellEnd"/>
      <w:r w:rsidRPr="00413D0A">
        <w:rPr>
          <w:rFonts w:ascii="Courier New" w:hAnsi="Courier New" w:cs="Courier New"/>
          <w:lang w:val="fr-FR"/>
        </w:rPr>
        <w:t xml:space="preserve"> 2012,</w:t>
      </w:r>
    </w:p>
    <w:p w14:paraId="4A74C977" w14:textId="77777777" w:rsidR="00000000" w:rsidRPr="00413D0A" w:rsidRDefault="0028114F" w:rsidP="00CB7E17">
      <w:pPr>
        <w:pStyle w:val="Textebrut"/>
        <w:rPr>
          <w:rFonts w:ascii="Courier New" w:hAnsi="Courier New" w:cs="Courier New"/>
          <w:lang w:val="fr-FR"/>
        </w:rPr>
      </w:pPr>
      <w:r w:rsidRPr="00413D0A">
        <w:rPr>
          <w:rFonts w:ascii="Courier New" w:hAnsi="Courier New" w:cs="Courier New"/>
          <w:lang w:val="fr-FR"/>
        </w:rPr>
        <w:t xml:space="preserve">              &lt;https://www.rfc-editor.org/info/rfc6672&gt;.</w:t>
      </w:r>
      <w:commentRangeEnd w:id="194"/>
      <w:r w:rsidR="007356DC">
        <w:rPr>
          <w:rStyle w:val="Marquedecommentaire"/>
          <w:rFonts w:asciiTheme="minorHAnsi" w:hAnsiTheme="minorHAnsi"/>
        </w:rPr>
        <w:commentReference w:id="194"/>
      </w:r>
    </w:p>
    <w:p w14:paraId="7D61B664" w14:textId="77777777" w:rsidR="00000000" w:rsidRPr="00413D0A" w:rsidRDefault="0028114F" w:rsidP="00CB7E17">
      <w:pPr>
        <w:pStyle w:val="Textebrut"/>
        <w:rPr>
          <w:rFonts w:ascii="Courier New" w:hAnsi="Courier New" w:cs="Courier New"/>
          <w:lang w:val="fr-FR"/>
        </w:rPr>
      </w:pPr>
    </w:p>
    <w:p w14:paraId="289F0434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413D0A">
        <w:rPr>
          <w:rFonts w:ascii="Courier New" w:hAnsi="Courier New" w:cs="Courier New"/>
          <w:lang w:val="fr-FR"/>
        </w:rPr>
        <w:t xml:space="preserve">   </w:t>
      </w:r>
      <w:r w:rsidRPr="00CB7E17">
        <w:rPr>
          <w:rFonts w:ascii="Courier New" w:hAnsi="Courier New" w:cs="Courier New"/>
        </w:rPr>
        <w:t xml:space="preserve">[RFC7858]  Hu, Z., Zhu, L., </w:t>
      </w:r>
      <w:proofErr w:type="spellStart"/>
      <w:r w:rsidRPr="00CB7E17">
        <w:rPr>
          <w:rFonts w:ascii="Courier New" w:hAnsi="Courier New" w:cs="Courier New"/>
        </w:rPr>
        <w:t>Heidemann</w:t>
      </w:r>
      <w:proofErr w:type="spellEnd"/>
      <w:r w:rsidRPr="00CB7E17">
        <w:rPr>
          <w:rFonts w:ascii="Courier New" w:hAnsi="Courier New" w:cs="Courier New"/>
        </w:rPr>
        <w:t xml:space="preserve">, J., </w:t>
      </w:r>
      <w:proofErr w:type="spellStart"/>
      <w:r w:rsidRPr="00CB7E17">
        <w:rPr>
          <w:rFonts w:ascii="Courier New" w:hAnsi="Courier New" w:cs="Courier New"/>
        </w:rPr>
        <w:t>Mankin</w:t>
      </w:r>
      <w:proofErr w:type="spellEnd"/>
      <w:r w:rsidRPr="00CB7E17">
        <w:rPr>
          <w:rFonts w:ascii="Courier New" w:hAnsi="Courier New" w:cs="Courier New"/>
        </w:rPr>
        <w:t xml:space="preserve">, A., </w:t>
      </w:r>
      <w:proofErr w:type="spellStart"/>
      <w:r w:rsidRPr="00CB7E17">
        <w:rPr>
          <w:rFonts w:ascii="Courier New" w:hAnsi="Courier New" w:cs="Courier New"/>
        </w:rPr>
        <w:t>Wessels</w:t>
      </w:r>
      <w:proofErr w:type="spellEnd"/>
      <w:r w:rsidRPr="00CB7E17">
        <w:rPr>
          <w:rFonts w:ascii="Courier New" w:hAnsi="Courier New" w:cs="Courier New"/>
        </w:rPr>
        <w:t>, D.,</w:t>
      </w:r>
    </w:p>
    <w:p w14:paraId="77710BB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       </w:t>
      </w:r>
      <w:proofErr w:type="gramStart"/>
      <w:r w:rsidRPr="00CB7E17">
        <w:rPr>
          <w:rFonts w:ascii="Courier New" w:hAnsi="Courier New" w:cs="Courier New"/>
        </w:rPr>
        <w:t>and</w:t>
      </w:r>
      <w:proofErr w:type="gramEnd"/>
      <w:r w:rsidRPr="00CB7E17">
        <w:rPr>
          <w:rFonts w:ascii="Courier New" w:hAnsi="Courier New" w:cs="Courier New"/>
        </w:rPr>
        <w:t xml:space="preserve"> P. Hoffman, "Specification for DNS over Transport</w:t>
      </w:r>
    </w:p>
    <w:p w14:paraId="46DA661C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</w:t>
      </w:r>
      <w:r w:rsidRPr="00CB7E17">
        <w:rPr>
          <w:rFonts w:ascii="Courier New" w:hAnsi="Courier New" w:cs="Courier New"/>
        </w:rPr>
        <w:t xml:space="preserve">             Layer Security (TLS)", RFC 7858, DOI 10.17487/RFC7858, May</w:t>
      </w:r>
    </w:p>
    <w:p w14:paraId="438C0DB9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       2016, &lt;https://www.rfc-editor.org/info/rfc7858&gt;.</w:t>
      </w:r>
    </w:p>
    <w:p w14:paraId="6EF74BF8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202A5A2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[RFC8126]  Cotton, M., </w:t>
      </w:r>
      <w:proofErr w:type="spellStart"/>
      <w:r w:rsidRPr="00CB7E17">
        <w:rPr>
          <w:rFonts w:ascii="Courier New" w:hAnsi="Courier New" w:cs="Courier New"/>
        </w:rPr>
        <w:t>Leiba</w:t>
      </w:r>
      <w:proofErr w:type="spellEnd"/>
      <w:r w:rsidRPr="00CB7E17">
        <w:rPr>
          <w:rFonts w:ascii="Courier New" w:hAnsi="Courier New" w:cs="Courier New"/>
        </w:rPr>
        <w:t xml:space="preserve">, B., and T. </w:t>
      </w:r>
      <w:proofErr w:type="spellStart"/>
      <w:r w:rsidRPr="00CB7E17">
        <w:rPr>
          <w:rFonts w:ascii="Courier New" w:hAnsi="Courier New" w:cs="Courier New"/>
        </w:rPr>
        <w:t>Narten</w:t>
      </w:r>
      <w:proofErr w:type="spellEnd"/>
      <w:r w:rsidRPr="00CB7E17">
        <w:rPr>
          <w:rFonts w:ascii="Courier New" w:hAnsi="Courier New" w:cs="Courier New"/>
        </w:rPr>
        <w:t>, "Guidelines for</w:t>
      </w:r>
    </w:p>
    <w:p w14:paraId="13D1B47C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       Writing an IANA Considerations Section</w:t>
      </w:r>
      <w:r w:rsidRPr="00CB7E17">
        <w:rPr>
          <w:rFonts w:ascii="Courier New" w:hAnsi="Courier New" w:cs="Courier New"/>
        </w:rPr>
        <w:t xml:space="preserve"> in RFCs", BCP 26,</w:t>
      </w:r>
    </w:p>
    <w:p w14:paraId="6F05A780" w14:textId="77777777" w:rsidR="00000000" w:rsidRPr="00413D0A" w:rsidRDefault="0028114F" w:rsidP="00CB7E17">
      <w:pPr>
        <w:pStyle w:val="Textebrut"/>
        <w:rPr>
          <w:rFonts w:ascii="Courier New" w:hAnsi="Courier New" w:cs="Courier New"/>
          <w:lang w:val="fr-FR"/>
        </w:rPr>
      </w:pPr>
      <w:r w:rsidRPr="00CB7E17">
        <w:rPr>
          <w:rFonts w:ascii="Courier New" w:hAnsi="Courier New" w:cs="Courier New"/>
        </w:rPr>
        <w:t xml:space="preserve">              </w:t>
      </w:r>
      <w:r w:rsidRPr="00413D0A">
        <w:rPr>
          <w:rFonts w:ascii="Courier New" w:hAnsi="Courier New" w:cs="Courier New"/>
          <w:lang w:val="fr-FR"/>
        </w:rPr>
        <w:t xml:space="preserve">RFC 8126, DOI 10.17487/RFC8126, </w:t>
      </w:r>
      <w:proofErr w:type="spellStart"/>
      <w:r w:rsidRPr="00413D0A">
        <w:rPr>
          <w:rFonts w:ascii="Courier New" w:hAnsi="Courier New" w:cs="Courier New"/>
          <w:lang w:val="fr-FR"/>
        </w:rPr>
        <w:t>June</w:t>
      </w:r>
      <w:proofErr w:type="spellEnd"/>
      <w:r w:rsidRPr="00413D0A">
        <w:rPr>
          <w:rFonts w:ascii="Courier New" w:hAnsi="Courier New" w:cs="Courier New"/>
          <w:lang w:val="fr-FR"/>
        </w:rPr>
        <w:t xml:space="preserve"> 2017,</w:t>
      </w:r>
    </w:p>
    <w:p w14:paraId="46F7CB04" w14:textId="77777777" w:rsidR="00000000" w:rsidRPr="00413D0A" w:rsidRDefault="0028114F" w:rsidP="00CB7E17">
      <w:pPr>
        <w:pStyle w:val="Textebrut"/>
        <w:rPr>
          <w:rFonts w:ascii="Courier New" w:hAnsi="Courier New" w:cs="Courier New"/>
          <w:lang w:val="fr-FR"/>
        </w:rPr>
      </w:pPr>
      <w:r w:rsidRPr="00413D0A">
        <w:rPr>
          <w:rFonts w:ascii="Courier New" w:hAnsi="Courier New" w:cs="Courier New"/>
          <w:lang w:val="fr-FR"/>
        </w:rPr>
        <w:t xml:space="preserve">              &lt;https://www.rfc-editor.org/info/rfc8126&gt;.</w:t>
      </w:r>
    </w:p>
    <w:p w14:paraId="2B34397D" w14:textId="77777777" w:rsidR="00000000" w:rsidRPr="00413D0A" w:rsidRDefault="0028114F" w:rsidP="00CB7E17">
      <w:pPr>
        <w:pStyle w:val="Textebrut"/>
        <w:rPr>
          <w:rFonts w:ascii="Courier New" w:hAnsi="Courier New" w:cs="Courier New"/>
          <w:lang w:val="fr-FR"/>
        </w:rPr>
      </w:pPr>
    </w:p>
    <w:p w14:paraId="0D8E2C82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413D0A">
        <w:rPr>
          <w:rFonts w:ascii="Courier New" w:hAnsi="Courier New" w:cs="Courier New"/>
          <w:lang w:val="fr-FR"/>
        </w:rPr>
        <w:t xml:space="preserve">   </w:t>
      </w:r>
      <w:r w:rsidRPr="00CB7E17">
        <w:rPr>
          <w:rFonts w:ascii="Courier New" w:hAnsi="Courier New" w:cs="Courier New"/>
        </w:rPr>
        <w:t xml:space="preserve">[RFC8174]  </w:t>
      </w:r>
      <w:proofErr w:type="spellStart"/>
      <w:r w:rsidRPr="00CB7E17">
        <w:rPr>
          <w:rFonts w:ascii="Courier New" w:hAnsi="Courier New" w:cs="Courier New"/>
        </w:rPr>
        <w:t>Leiba</w:t>
      </w:r>
      <w:proofErr w:type="spellEnd"/>
      <w:r w:rsidRPr="00CB7E17">
        <w:rPr>
          <w:rFonts w:ascii="Courier New" w:hAnsi="Courier New" w:cs="Courier New"/>
        </w:rPr>
        <w:t xml:space="preserve">, B., "Ambiguity of Uppercase vs </w:t>
      </w:r>
      <w:proofErr w:type="gramStart"/>
      <w:r w:rsidRPr="00CB7E17">
        <w:rPr>
          <w:rFonts w:ascii="Courier New" w:hAnsi="Courier New" w:cs="Courier New"/>
        </w:rPr>
        <w:t>Lowercase</w:t>
      </w:r>
      <w:proofErr w:type="gramEnd"/>
      <w:r w:rsidRPr="00CB7E17">
        <w:rPr>
          <w:rFonts w:ascii="Courier New" w:hAnsi="Courier New" w:cs="Courier New"/>
        </w:rPr>
        <w:t xml:space="preserve"> in RFC</w:t>
      </w:r>
    </w:p>
    <w:p w14:paraId="224E1E44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       2119 Key Words", BCP 14, RFC 8174, DOI </w:t>
      </w:r>
      <w:r w:rsidRPr="00CB7E17">
        <w:rPr>
          <w:rFonts w:ascii="Courier New" w:hAnsi="Courier New" w:cs="Courier New"/>
        </w:rPr>
        <w:t>10.17487/RFC8174,</w:t>
      </w:r>
    </w:p>
    <w:p w14:paraId="29EBE288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       May 2017, &lt;https://www.rfc-editor.org/info/rfc8174&gt;.</w:t>
      </w:r>
    </w:p>
    <w:p w14:paraId="595E4E5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11F0AF7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[RFC8415]  </w:t>
      </w:r>
      <w:proofErr w:type="spellStart"/>
      <w:r w:rsidRPr="00CB7E17">
        <w:rPr>
          <w:rFonts w:ascii="Courier New" w:hAnsi="Courier New" w:cs="Courier New"/>
        </w:rPr>
        <w:t>Mrugalski</w:t>
      </w:r>
      <w:proofErr w:type="spellEnd"/>
      <w:r w:rsidRPr="00CB7E17">
        <w:rPr>
          <w:rFonts w:ascii="Courier New" w:hAnsi="Courier New" w:cs="Courier New"/>
        </w:rPr>
        <w:t xml:space="preserve">, T., </w:t>
      </w:r>
      <w:proofErr w:type="spellStart"/>
      <w:r w:rsidRPr="00CB7E17">
        <w:rPr>
          <w:rFonts w:ascii="Courier New" w:hAnsi="Courier New" w:cs="Courier New"/>
        </w:rPr>
        <w:t>Siodelski</w:t>
      </w:r>
      <w:proofErr w:type="spellEnd"/>
      <w:r w:rsidRPr="00CB7E17">
        <w:rPr>
          <w:rFonts w:ascii="Courier New" w:hAnsi="Courier New" w:cs="Courier New"/>
        </w:rPr>
        <w:t xml:space="preserve">, M., </w:t>
      </w:r>
      <w:proofErr w:type="spellStart"/>
      <w:r w:rsidRPr="00CB7E17">
        <w:rPr>
          <w:rFonts w:ascii="Courier New" w:hAnsi="Courier New" w:cs="Courier New"/>
        </w:rPr>
        <w:t>Volz</w:t>
      </w:r>
      <w:proofErr w:type="spellEnd"/>
      <w:r w:rsidRPr="00CB7E17">
        <w:rPr>
          <w:rFonts w:ascii="Courier New" w:hAnsi="Courier New" w:cs="Courier New"/>
        </w:rPr>
        <w:t xml:space="preserve">, B., </w:t>
      </w:r>
      <w:proofErr w:type="spellStart"/>
      <w:r w:rsidRPr="00CB7E17">
        <w:rPr>
          <w:rFonts w:ascii="Courier New" w:hAnsi="Courier New" w:cs="Courier New"/>
        </w:rPr>
        <w:t>Yourtchenko</w:t>
      </w:r>
      <w:proofErr w:type="spellEnd"/>
      <w:r w:rsidRPr="00CB7E17">
        <w:rPr>
          <w:rFonts w:ascii="Courier New" w:hAnsi="Courier New" w:cs="Courier New"/>
        </w:rPr>
        <w:t>, A.,</w:t>
      </w:r>
    </w:p>
    <w:p w14:paraId="5987F06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       Richardson, M., Jiang, S., Lemon, T., and T. Winters,</w:t>
      </w:r>
    </w:p>
    <w:p w14:paraId="4F1E4B2D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       "Dynamic Host Con</w:t>
      </w:r>
      <w:r w:rsidRPr="00CB7E17">
        <w:rPr>
          <w:rFonts w:ascii="Courier New" w:hAnsi="Courier New" w:cs="Courier New"/>
        </w:rPr>
        <w:t>figuration Protocol for IPv6 (DHCPv6)",</w:t>
      </w:r>
    </w:p>
    <w:p w14:paraId="5836DA2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       RFC 8415, DOI 10.17487/RFC8415, November 2018,</w:t>
      </w:r>
    </w:p>
    <w:p w14:paraId="546C55DB" w14:textId="77777777" w:rsidR="007356DC" w:rsidRDefault="0028114F" w:rsidP="00CB7E17">
      <w:pPr>
        <w:pStyle w:val="Textebrut"/>
        <w:rPr>
          <w:ins w:id="195" w:author="BOUCADAIR Mohamed TGI/OLN" w:date="2021-05-05T08:54:00Z"/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       &lt;https://www.rfc-editor.org/info/rfc8415&gt;.</w:t>
      </w:r>
    </w:p>
    <w:p w14:paraId="5B26A02D" w14:textId="77777777" w:rsidR="007356DC" w:rsidRPr="00CB7E17" w:rsidRDefault="007356DC" w:rsidP="007356DC">
      <w:pPr>
        <w:pStyle w:val="Textebrut"/>
        <w:rPr>
          <w:moveTo w:id="196" w:author="BOUCADAIR Mohamed TGI/OLN" w:date="2021-05-05T08:54:00Z"/>
          <w:rFonts w:ascii="Courier New" w:hAnsi="Courier New" w:cs="Courier New"/>
        </w:rPr>
      </w:pPr>
      <w:moveToRangeStart w:id="197" w:author="BOUCADAIR Mohamed TGI/OLN" w:date="2021-05-05T08:54:00Z" w:name="move71097290"/>
      <w:moveTo w:id="198" w:author="BOUCADAIR Mohamed TGI/OLN" w:date="2021-05-05T08:54:00Z">
        <w:r w:rsidRPr="00CB7E17">
          <w:rPr>
            <w:rFonts w:ascii="Courier New" w:hAnsi="Courier New" w:cs="Courier New"/>
          </w:rPr>
          <w:t xml:space="preserve">   [I-</w:t>
        </w:r>
        <w:proofErr w:type="spellStart"/>
        <w:r w:rsidRPr="00CB7E17">
          <w:rPr>
            <w:rFonts w:ascii="Courier New" w:hAnsi="Courier New" w:cs="Courier New"/>
          </w:rPr>
          <w:t>D.ietf</w:t>
        </w:r>
        <w:proofErr w:type="spellEnd"/>
        <w:r w:rsidRPr="00CB7E17">
          <w:rPr>
            <w:rFonts w:ascii="Courier New" w:hAnsi="Courier New" w:cs="Courier New"/>
          </w:rPr>
          <w:t>-</w:t>
        </w:r>
        <w:proofErr w:type="spellStart"/>
        <w:r w:rsidRPr="00CB7E17">
          <w:rPr>
            <w:rFonts w:ascii="Courier New" w:hAnsi="Courier New" w:cs="Courier New"/>
          </w:rPr>
          <w:t>homenet</w:t>
        </w:r>
        <w:proofErr w:type="spellEnd"/>
        <w:r w:rsidRPr="00CB7E17">
          <w:rPr>
            <w:rFonts w:ascii="Courier New" w:hAnsi="Courier New" w:cs="Courier New"/>
          </w:rPr>
          <w:t>-front-end-naming-delegation]</w:t>
        </w:r>
      </w:moveTo>
    </w:p>
    <w:p w14:paraId="73DBD495" w14:textId="77777777" w:rsidR="007356DC" w:rsidRPr="00CB7E17" w:rsidRDefault="007356DC" w:rsidP="007356DC">
      <w:pPr>
        <w:pStyle w:val="Textebrut"/>
        <w:rPr>
          <w:moveTo w:id="199" w:author="BOUCADAIR Mohamed TGI/OLN" w:date="2021-05-05T08:54:00Z"/>
          <w:rFonts w:ascii="Courier New" w:hAnsi="Courier New" w:cs="Courier New"/>
        </w:rPr>
      </w:pPr>
      <w:moveTo w:id="200" w:author="BOUCADAIR Mohamed TGI/OLN" w:date="2021-05-05T08:54:00Z">
        <w:r w:rsidRPr="00CB7E17">
          <w:rPr>
            <w:rFonts w:ascii="Courier New" w:hAnsi="Courier New" w:cs="Courier New"/>
          </w:rPr>
          <w:t xml:space="preserve">              Migault, D., Weber, R., Richardson, M., Hunter, R.,</w:t>
        </w:r>
      </w:moveTo>
    </w:p>
    <w:p w14:paraId="53774A18" w14:textId="77777777" w:rsidR="007356DC" w:rsidRPr="00CB7E17" w:rsidRDefault="007356DC" w:rsidP="007356DC">
      <w:pPr>
        <w:pStyle w:val="Textebrut"/>
        <w:rPr>
          <w:moveTo w:id="201" w:author="BOUCADAIR Mohamed TGI/OLN" w:date="2021-05-05T08:54:00Z"/>
          <w:rFonts w:ascii="Courier New" w:hAnsi="Courier New" w:cs="Courier New"/>
        </w:rPr>
      </w:pPr>
      <w:moveTo w:id="202" w:author="BOUCADAIR Mohamed TGI/OLN" w:date="2021-05-05T08:54:00Z">
        <w:r w:rsidRPr="00CB7E17">
          <w:rPr>
            <w:rFonts w:ascii="Courier New" w:hAnsi="Courier New" w:cs="Courier New"/>
          </w:rPr>
          <w:t xml:space="preserve">              Griffiths, C., and W. </w:t>
        </w:r>
        <w:proofErr w:type="spellStart"/>
        <w:r w:rsidRPr="00CB7E17">
          <w:rPr>
            <w:rFonts w:ascii="Courier New" w:hAnsi="Courier New" w:cs="Courier New"/>
          </w:rPr>
          <w:t>Cloetens</w:t>
        </w:r>
        <w:proofErr w:type="spellEnd"/>
        <w:r w:rsidRPr="00CB7E17">
          <w:rPr>
            <w:rFonts w:ascii="Courier New" w:hAnsi="Courier New" w:cs="Courier New"/>
          </w:rPr>
          <w:t>, "Simple Provisioning of</w:t>
        </w:r>
      </w:moveTo>
    </w:p>
    <w:p w14:paraId="22625F33" w14:textId="77777777" w:rsidR="007356DC" w:rsidRPr="00CB7E17" w:rsidRDefault="007356DC" w:rsidP="007356DC">
      <w:pPr>
        <w:pStyle w:val="Textebrut"/>
        <w:rPr>
          <w:moveTo w:id="203" w:author="BOUCADAIR Mohamed TGI/OLN" w:date="2021-05-05T08:54:00Z"/>
          <w:rFonts w:ascii="Courier New" w:hAnsi="Courier New" w:cs="Courier New"/>
        </w:rPr>
      </w:pPr>
      <w:moveTo w:id="204" w:author="BOUCADAIR Mohamed TGI/OLN" w:date="2021-05-05T08:54:00Z">
        <w:r w:rsidRPr="00CB7E17">
          <w:rPr>
            <w:rFonts w:ascii="Courier New" w:hAnsi="Courier New" w:cs="Courier New"/>
          </w:rPr>
          <w:t xml:space="preserve">              Public Names for Residential Networks", draft-</w:t>
        </w:r>
        <w:proofErr w:type="spellStart"/>
        <w:r w:rsidRPr="00CB7E17">
          <w:rPr>
            <w:rFonts w:ascii="Courier New" w:hAnsi="Courier New" w:cs="Courier New"/>
          </w:rPr>
          <w:t>ietf</w:t>
        </w:r>
        <w:proofErr w:type="spellEnd"/>
        <w:r w:rsidRPr="00CB7E17">
          <w:rPr>
            <w:rFonts w:ascii="Courier New" w:hAnsi="Courier New" w:cs="Courier New"/>
          </w:rPr>
          <w:t>-</w:t>
        </w:r>
      </w:moveTo>
    </w:p>
    <w:p w14:paraId="32EAF142" w14:textId="77777777" w:rsidR="007356DC" w:rsidRPr="00CB7E17" w:rsidRDefault="007356DC" w:rsidP="007356DC">
      <w:pPr>
        <w:pStyle w:val="Textebrut"/>
        <w:rPr>
          <w:moveTo w:id="205" w:author="BOUCADAIR Mohamed TGI/OLN" w:date="2021-05-05T08:54:00Z"/>
          <w:rFonts w:ascii="Courier New" w:hAnsi="Courier New" w:cs="Courier New"/>
        </w:rPr>
      </w:pPr>
      <w:moveTo w:id="206" w:author="BOUCADAIR Mohamed TGI/OLN" w:date="2021-05-05T08:54:00Z">
        <w:r w:rsidRPr="00CB7E17">
          <w:rPr>
            <w:rFonts w:ascii="Courier New" w:hAnsi="Courier New" w:cs="Courier New"/>
          </w:rPr>
          <w:t xml:space="preserve">              </w:t>
        </w:r>
        <w:proofErr w:type="gramStart"/>
        <w:r w:rsidRPr="00CB7E17">
          <w:rPr>
            <w:rFonts w:ascii="Courier New" w:hAnsi="Courier New" w:cs="Courier New"/>
          </w:rPr>
          <w:t>homenet-front-end-naming-delegation-13</w:t>
        </w:r>
        <w:proofErr w:type="gramEnd"/>
        <w:r w:rsidRPr="00CB7E17">
          <w:rPr>
            <w:rFonts w:ascii="Courier New" w:hAnsi="Courier New" w:cs="Courier New"/>
          </w:rPr>
          <w:t xml:space="preserve"> (work in progress),</w:t>
        </w:r>
      </w:moveTo>
    </w:p>
    <w:p w14:paraId="7A36409F" w14:textId="77777777" w:rsidR="007356DC" w:rsidRPr="00CB7E17" w:rsidRDefault="007356DC" w:rsidP="007356DC">
      <w:pPr>
        <w:pStyle w:val="Textebrut"/>
        <w:rPr>
          <w:moveTo w:id="207" w:author="BOUCADAIR Mohamed TGI/OLN" w:date="2021-05-05T08:54:00Z"/>
          <w:rFonts w:ascii="Courier New" w:hAnsi="Courier New" w:cs="Courier New"/>
        </w:rPr>
      </w:pPr>
      <w:moveTo w:id="208" w:author="BOUCADAIR Mohamed TGI/OLN" w:date="2021-05-05T08:54:00Z">
        <w:r w:rsidRPr="00CB7E17">
          <w:rPr>
            <w:rFonts w:ascii="Courier New" w:hAnsi="Courier New" w:cs="Courier New"/>
          </w:rPr>
          <w:t xml:space="preserve">              March 2021.</w:t>
        </w:r>
      </w:moveTo>
    </w:p>
    <w:moveToRangeEnd w:id="197"/>
    <w:p w14:paraId="4B5D18F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4D927D3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07D977A7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>10.2</w:t>
      </w:r>
      <w:proofErr w:type="gramStart"/>
      <w:r w:rsidRPr="00CB7E17">
        <w:rPr>
          <w:rFonts w:ascii="Courier New" w:hAnsi="Courier New" w:cs="Courier New"/>
        </w:rPr>
        <w:t>.  Informative</w:t>
      </w:r>
      <w:proofErr w:type="gramEnd"/>
      <w:r w:rsidRPr="00CB7E17">
        <w:rPr>
          <w:rFonts w:ascii="Courier New" w:hAnsi="Courier New" w:cs="Courier New"/>
        </w:rPr>
        <w:t xml:space="preserve"> References</w:t>
      </w:r>
    </w:p>
    <w:p w14:paraId="3CCFF3A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10C2E0B4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[I-</w:t>
      </w:r>
      <w:proofErr w:type="spellStart"/>
      <w:r w:rsidRPr="00CB7E17">
        <w:rPr>
          <w:rFonts w:ascii="Courier New" w:hAnsi="Courier New" w:cs="Courier New"/>
        </w:rPr>
        <w:t>D.andrews</w:t>
      </w:r>
      <w:proofErr w:type="spellEnd"/>
      <w:r w:rsidRPr="00CB7E17">
        <w:rPr>
          <w:rFonts w:ascii="Courier New" w:hAnsi="Courier New" w:cs="Courier New"/>
        </w:rPr>
        <w:t>-</w:t>
      </w:r>
      <w:proofErr w:type="spellStart"/>
      <w:r w:rsidRPr="00CB7E17">
        <w:rPr>
          <w:rFonts w:ascii="Courier New" w:hAnsi="Courier New" w:cs="Courier New"/>
        </w:rPr>
        <w:t>dnsop</w:t>
      </w:r>
      <w:proofErr w:type="spellEnd"/>
      <w:r w:rsidRPr="00CB7E17">
        <w:rPr>
          <w:rFonts w:ascii="Courier New" w:hAnsi="Courier New" w:cs="Courier New"/>
        </w:rPr>
        <w:t>-</w:t>
      </w:r>
      <w:proofErr w:type="spellStart"/>
      <w:r w:rsidRPr="00CB7E17">
        <w:rPr>
          <w:rFonts w:ascii="Courier New" w:hAnsi="Courier New" w:cs="Courier New"/>
        </w:rPr>
        <w:t>pd</w:t>
      </w:r>
      <w:proofErr w:type="spellEnd"/>
      <w:r w:rsidRPr="00CB7E17">
        <w:rPr>
          <w:rFonts w:ascii="Courier New" w:hAnsi="Courier New" w:cs="Courier New"/>
        </w:rPr>
        <w:t>-reverse]</w:t>
      </w:r>
    </w:p>
    <w:p w14:paraId="1F33121D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       Andrews, M., "Auto</w:t>
      </w:r>
      <w:r w:rsidRPr="00CB7E17">
        <w:rPr>
          <w:rFonts w:ascii="Courier New" w:hAnsi="Courier New" w:cs="Courier New"/>
        </w:rPr>
        <w:t>mated Delegation of IP6.ARPA reverse</w:t>
      </w:r>
    </w:p>
    <w:p w14:paraId="054AA94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       </w:t>
      </w:r>
      <w:proofErr w:type="gramStart"/>
      <w:r w:rsidRPr="00CB7E17">
        <w:rPr>
          <w:rFonts w:ascii="Courier New" w:hAnsi="Courier New" w:cs="Courier New"/>
        </w:rPr>
        <w:t>zones</w:t>
      </w:r>
      <w:proofErr w:type="gramEnd"/>
      <w:r w:rsidRPr="00CB7E17">
        <w:rPr>
          <w:rFonts w:ascii="Courier New" w:hAnsi="Courier New" w:cs="Courier New"/>
        </w:rPr>
        <w:t xml:space="preserve"> with Prefix Delegation", draft-</w:t>
      </w:r>
      <w:proofErr w:type="spellStart"/>
      <w:r w:rsidRPr="00CB7E17">
        <w:rPr>
          <w:rFonts w:ascii="Courier New" w:hAnsi="Courier New" w:cs="Courier New"/>
        </w:rPr>
        <w:t>andrews</w:t>
      </w:r>
      <w:proofErr w:type="spellEnd"/>
      <w:r w:rsidRPr="00CB7E17">
        <w:rPr>
          <w:rFonts w:ascii="Courier New" w:hAnsi="Courier New" w:cs="Courier New"/>
        </w:rPr>
        <w:t>-</w:t>
      </w:r>
      <w:proofErr w:type="spellStart"/>
      <w:r w:rsidRPr="00CB7E17">
        <w:rPr>
          <w:rFonts w:ascii="Courier New" w:hAnsi="Courier New" w:cs="Courier New"/>
        </w:rPr>
        <w:t>dnsop-pd</w:t>
      </w:r>
      <w:proofErr w:type="spellEnd"/>
      <w:r w:rsidRPr="00CB7E17">
        <w:rPr>
          <w:rFonts w:ascii="Courier New" w:hAnsi="Courier New" w:cs="Courier New"/>
        </w:rPr>
        <w:t>-</w:t>
      </w:r>
    </w:p>
    <w:p w14:paraId="1C4C8187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       </w:t>
      </w:r>
      <w:proofErr w:type="gramStart"/>
      <w:r w:rsidRPr="00CB7E17">
        <w:rPr>
          <w:rFonts w:ascii="Courier New" w:hAnsi="Courier New" w:cs="Courier New"/>
        </w:rPr>
        <w:t>reverse-02</w:t>
      </w:r>
      <w:proofErr w:type="gramEnd"/>
      <w:r w:rsidRPr="00CB7E17">
        <w:rPr>
          <w:rFonts w:ascii="Courier New" w:hAnsi="Courier New" w:cs="Courier New"/>
        </w:rPr>
        <w:t xml:space="preserve"> (work in progress), November 2013.</w:t>
      </w:r>
    </w:p>
    <w:p w14:paraId="3E11DA21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4DEA05C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[I-D.ietf-dhc-sedhcpv6]</w:t>
      </w:r>
    </w:p>
    <w:p w14:paraId="25EC31F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       Li, L., Jiang, S., Cui, Y., </w:t>
      </w:r>
      <w:proofErr w:type="spellStart"/>
      <w:r w:rsidRPr="00CB7E17">
        <w:rPr>
          <w:rFonts w:ascii="Courier New" w:hAnsi="Courier New" w:cs="Courier New"/>
        </w:rPr>
        <w:t>Jinmei</w:t>
      </w:r>
      <w:proofErr w:type="spellEnd"/>
      <w:r w:rsidRPr="00CB7E17">
        <w:rPr>
          <w:rFonts w:ascii="Courier New" w:hAnsi="Courier New" w:cs="Courier New"/>
        </w:rPr>
        <w:t>, T., Lemon, T</w:t>
      </w:r>
      <w:r w:rsidRPr="00CB7E17">
        <w:rPr>
          <w:rFonts w:ascii="Courier New" w:hAnsi="Courier New" w:cs="Courier New"/>
        </w:rPr>
        <w:t>., and D.</w:t>
      </w:r>
    </w:p>
    <w:p w14:paraId="714634BC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       Zhang, "Secure DHCPv6", draft-ietf-dhc-sedhcpv6-21 (work</w:t>
      </w:r>
    </w:p>
    <w:p w14:paraId="2D62063C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       </w:t>
      </w:r>
      <w:proofErr w:type="gramStart"/>
      <w:r w:rsidRPr="00CB7E17">
        <w:rPr>
          <w:rFonts w:ascii="Courier New" w:hAnsi="Courier New" w:cs="Courier New"/>
        </w:rPr>
        <w:t>in</w:t>
      </w:r>
      <w:proofErr w:type="gramEnd"/>
      <w:r w:rsidRPr="00CB7E17">
        <w:rPr>
          <w:rFonts w:ascii="Courier New" w:hAnsi="Courier New" w:cs="Courier New"/>
        </w:rPr>
        <w:t xml:space="preserve"> progress), February 2017.</w:t>
      </w:r>
    </w:p>
    <w:p w14:paraId="2496020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29D91619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0831761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6C8CA60C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>Migault, et al.         Expires October 30, 2021                [Page 9]</w:t>
      </w:r>
    </w:p>
    <w:p w14:paraId="6ACB1C0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br w:type="page"/>
      </w:r>
    </w:p>
    <w:p w14:paraId="0D00557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lastRenderedPageBreak/>
        <w:t xml:space="preserve">Internet-Draft           DHCPv6 Options for HNA       </w:t>
      </w:r>
      <w:r w:rsidRPr="00CB7E17">
        <w:rPr>
          <w:rFonts w:ascii="Courier New" w:hAnsi="Courier New" w:cs="Courier New"/>
        </w:rPr>
        <w:t xml:space="preserve">        April 2021</w:t>
      </w:r>
    </w:p>
    <w:p w14:paraId="60DBDDB2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6DD4CE3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17F87BBD" w14:textId="47C2508D" w:rsidR="00000000" w:rsidRPr="00CB7E17" w:rsidDel="007356DC" w:rsidRDefault="0028114F" w:rsidP="00CB7E17">
      <w:pPr>
        <w:pStyle w:val="Textebrut"/>
        <w:rPr>
          <w:moveFrom w:id="209" w:author="BOUCADAIR Mohamed TGI/OLN" w:date="2021-05-05T08:54:00Z"/>
          <w:rFonts w:ascii="Courier New" w:hAnsi="Courier New" w:cs="Courier New"/>
        </w:rPr>
      </w:pPr>
      <w:moveFromRangeStart w:id="210" w:author="BOUCADAIR Mohamed TGI/OLN" w:date="2021-05-05T08:54:00Z" w:name="move71097290"/>
      <w:moveFrom w:id="211" w:author="BOUCADAIR Mohamed TGI/OLN" w:date="2021-05-05T08:54:00Z">
        <w:r w:rsidRPr="00CB7E17" w:rsidDel="007356DC">
          <w:rPr>
            <w:rFonts w:ascii="Courier New" w:hAnsi="Courier New" w:cs="Courier New"/>
          </w:rPr>
          <w:t xml:space="preserve">   [I-D.ietf-homenet-front-end-naming-delegation]</w:t>
        </w:r>
      </w:moveFrom>
    </w:p>
    <w:p w14:paraId="32AFAE18" w14:textId="049907B2" w:rsidR="00000000" w:rsidRPr="00CB7E17" w:rsidDel="007356DC" w:rsidRDefault="0028114F" w:rsidP="00CB7E17">
      <w:pPr>
        <w:pStyle w:val="Textebrut"/>
        <w:rPr>
          <w:moveFrom w:id="212" w:author="BOUCADAIR Mohamed TGI/OLN" w:date="2021-05-05T08:54:00Z"/>
          <w:rFonts w:ascii="Courier New" w:hAnsi="Courier New" w:cs="Courier New"/>
        </w:rPr>
      </w:pPr>
      <w:moveFrom w:id="213" w:author="BOUCADAIR Mohamed TGI/OLN" w:date="2021-05-05T08:54:00Z">
        <w:r w:rsidRPr="00CB7E17" w:rsidDel="007356DC">
          <w:rPr>
            <w:rFonts w:ascii="Courier New" w:hAnsi="Courier New" w:cs="Courier New"/>
          </w:rPr>
          <w:t xml:space="preserve">              Migault, D., Weber, R., Richardson, M., Hunter, R.,</w:t>
        </w:r>
      </w:moveFrom>
    </w:p>
    <w:p w14:paraId="18B69D8C" w14:textId="7DC8DC4D" w:rsidR="00000000" w:rsidRPr="00CB7E17" w:rsidDel="007356DC" w:rsidRDefault="0028114F" w:rsidP="00CB7E17">
      <w:pPr>
        <w:pStyle w:val="Textebrut"/>
        <w:rPr>
          <w:moveFrom w:id="214" w:author="BOUCADAIR Mohamed TGI/OLN" w:date="2021-05-05T08:54:00Z"/>
          <w:rFonts w:ascii="Courier New" w:hAnsi="Courier New" w:cs="Courier New"/>
        </w:rPr>
      </w:pPr>
      <w:moveFrom w:id="215" w:author="BOUCADAIR Mohamed TGI/OLN" w:date="2021-05-05T08:54:00Z">
        <w:r w:rsidRPr="00CB7E17" w:rsidDel="007356DC">
          <w:rPr>
            <w:rFonts w:ascii="Courier New" w:hAnsi="Courier New" w:cs="Courier New"/>
          </w:rPr>
          <w:t xml:space="preserve">              Griffiths, C., and W. Cloetens, "Simple Provisioning of</w:t>
        </w:r>
      </w:moveFrom>
    </w:p>
    <w:p w14:paraId="30C6BAA2" w14:textId="4794D9CA" w:rsidR="00000000" w:rsidRPr="00CB7E17" w:rsidDel="007356DC" w:rsidRDefault="0028114F" w:rsidP="00CB7E17">
      <w:pPr>
        <w:pStyle w:val="Textebrut"/>
        <w:rPr>
          <w:moveFrom w:id="216" w:author="BOUCADAIR Mohamed TGI/OLN" w:date="2021-05-05T08:54:00Z"/>
          <w:rFonts w:ascii="Courier New" w:hAnsi="Courier New" w:cs="Courier New"/>
        </w:rPr>
      </w:pPr>
      <w:moveFrom w:id="217" w:author="BOUCADAIR Mohamed TGI/OLN" w:date="2021-05-05T08:54:00Z">
        <w:r w:rsidRPr="00CB7E17" w:rsidDel="007356DC">
          <w:rPr>
            <w:rFonts w:ascii="Courier New" w:hAnsi="Courier New" w:cs="Courier New"/>
          </w:rPr>
          <w:t xml:space="preserve">              Public Names for Residential Networ</w:t>
        </w:r>
        <w:r w:rsidRPr="00CB7E17" w:rsidDel="007356DC">
          <w:rPr>
            <w:rFonts w:ascii="Courier New" w:hAnsi="Courier New" w:cs="Courier New"/>
          </w:rPr>
          <w:t>ks", draft-ietf-</w:t>
        </w:r>
      </w:moveFrom>
    </w:p>
    <w:p w14:paraId="52F2AA39" w14:textId="3473EB28" w:rsidR="00000000" w:rsidRPr="00CB7E17" w:rsidDel="007356DC" w:rsidRDefault="0028114F" w:rsidP="00CB7E17">
      <w:pPr>
        <w:pStyle w:val="Textebrut"/>
        <w:rPr>
          <w:moveFrom w:id="218" w:author="BOUCADAIR Mohamed TGI/OLN" w:date="2021-05-05T08:54:00Z"/>
          <w:rFonts w:ascii="Courier New" w:hAnsi="Courier New" w:cs="Courier New"/>
        </w:rPr>
      </w:pPr>
      <w:moveFrom w:id="219" w:author="BOUCADAIR Mohamed TGI/OLN" w:date="2021-05-05T08:54:00Z">
        <w:r w:rsidRPr="00CB7E17" w:rsidDel="007356DC">
          <w:rPr>
            <w:rFonts w:ascii="Courier New" w:hAnsi="Courier New" w:cs="Courier New"/>
          </w:rPr>
          <w:t xml:space="preserve">              homenet-front-end-naming-delegation-13 (work in progress),</w:t>
        </w:r>
      </w:moveFrom>
    </w:p>
    <w:p w14:paraId="42793096" w14:textId="5E113007" w:rsidR="00000000" w:rsidRPr="00CB7E17" w:rsidDel="007356DC" w:rsidRDefault="0028114F" w:rsidP="00CB7E17">
      <w:pPr>
        <w:pStyle w:val="Textebrut"/>
        <w:rPr>
          <w:moveFrom w:id="220" w:author="BOUCADAIR Mohamed TGI/OLN" w:date="2021-05-05T08:54:00Z"/>
          <w:rFonts w:ascii="Courier New" w:hAnsi="Courier New" w:cs="Courier New"/>
        </w:rPr>
      </w:pPr>
      <w:moveFrom w:id="221" w:author="BOUCADAIR Mohamed TGI/OLN" w:date="2021-05-05T08:54:00Z">
        <w:r w:rsidRPr="00CB7E17" w:rsidDel="007356DC">
          <w:rPr>
            <w:rFonts w:ascii="Courier New" w:hAnsi="Courier New" w:cs="Courier New"/>
          </w:rPr>
          <w:t xml:space="preserve">              March 2021.</w:t>
        </w:r>
      </w:moveFrom>
    </w:p>
    <w:moveFromRangeEnd w:id="210"/>
    <w:p w14:paraId="3E49C934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2FB89A2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[I-</w:t>
      </w:r>
      <w:proofErr w:type="spellStart"/>
      <w:r w:rsidRPr="00CB7E17">
        <w:rPr>
          <w:rFonts w:ascii="Courier New" w:hAnsi="Courier New" w:cs="Courier New"/>
        </w:rPr>
        <w:t>D.sury</w:t>
      </w:r>
      <w:proofErr w:type="spellEnd"/>
      <w:r w:rsidRPr="00CB7E17">
        <w:rPr>
          <w:rFonts w:ascii="Courier New" w:hAnsi="Courier New" w:cs="Courier New"/>
        </w:rPr>
        <w:t>-</w:t>
      </w:r>
      <w:proofErr w:type="spellStart"/>
      <w:r w:rsidRPr="00CB7E17">
        <w:rPr>
          <w:rFonts w:ascii="Courier New" w:hAnsi="Courier New" w:cs="Courier New"/>
        </w:rPr>
        <w:t>dnsext-cname-dname</w:t>
      </w:r>
      <w:proofErr w:type="spellEnd"/>
      <w:r w:rsidRPr="00CB7E17">
        <w:rPr>
          <w:rFonts w:ascii="Courier New" w:hAnsi="Courier New" w:cs="Courier New"/>
        </w:rPr>
        <w:t>]</w:t>
      </w:r>
    </w:p>
    <w:p w14:paraId="57FE5781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       </w:t>
      </w:r>
      <w:proofErr w:type="spellStart"/>
      <w:r w:rsidRPr="00CB7E17">
        <w:rPr>
          <w:rFonts w:ascii="Courier New" w:hAnsi="Courier New" w:cs="Courier New"/>
        </w:rPr>
        <w:t>Sury</w:t>
      </w:r>
      <w:proofErr w:type="spellEnd"/>
      <w:r w:rsidRPr="00CB7E17">
        <w:rPr>
          <w:rFonts w:ascii="Courier New" w:hAnsi="Courier New" w:cs="Courier New"/>
        </w:rPr>
        <w:t>, O., "CNAME+DNAME Name Redirection", draft-</w:t>
      </w:r>
      <w:proofErr w:type="spellStart"/>
      <w:r w:rsidRPr="00CB7E17">
        <w:rPr>
          <w:rFonts w:ascii="Courier New" w:hAnsi="Courier New" w:cs="Courier New"/>
        </w:rPr>
        <w:t>sury</w:t>
      </w:r>
      <w:proofErr w:type="spellEnd"/>
      <w:r w:rsidRPr="00CB7E17">
        <w:rPr>
          <w:rFonts w:ascii="Courier New" w:hAnsi="Courier New" w:cs="Courier New"/>
        </w:rPr>
        <w:t>-</w:t>
      </w:r>
    </w:p>
    <w:p w14:paraId="536FD67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       </w:t>
      </w:r>
      <w:proofErr w:type="gramStart"/>
      <w:r w:rsidRPr="00CB7E17">
        <w:rPr>
          <w:rFonts w:ascii="Courier New" w:hAnsi="Courier New" w:cs="Courier New"/>
        </w:rPr>
        <w:t>dnsext-cname-dname-00</w:t>
      </w:r>
      <w:proofErr w:type="gramEnd"/>
      <w:r w:rsidRPr="00CB7E17">
        <w:rPr>
          <w:rFonts w:ascii="Courier New" w:hAnsi="Courier New" w:cs="Courier New"/>
        </w:rPr>
        <w:t xml:space="preserve"> (w</w:t>
      </w:r>
      <w:r w:rsidRPr="00CB7E17">
        <w:rPr>
          <w:rFonts w:ascii="Courier New" w:hAnsi="Courier New" w:cs="Courier New"/>
        </w:rPr>
        <w:t>ork in progress), April 2010.</w:t>
      </w:r>
    </w:p>
    <w:p w14:paraId="04827A1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1C92209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2CFA0E9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100E6B62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143A4EB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1BEB951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37C31A1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52CD1842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21287A63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28EBFCB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004A964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4874ED0D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48B6E6D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2BC2832C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602F0A3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07A8F5D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77ED1D7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5E903392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5D17640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6565EB7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120601A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0B7B297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0EF23EA8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7E5A5BA4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6B7A8DA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579908D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24F63EB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15CF9A17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58572804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22A6FC1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7B22DC7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0371C69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3EDB2E4C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798BE4FC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06DC8D6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5629C458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1B5E3D9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096D6043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4412A9B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1B06380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58A0879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217E68ED" w14:textId="77777777" w:rsidR="00000000" w:rsidRPr="00413D0A" w:rsidRDefault="0028114F" w:rsidP="00CB7E17">
      <w:pPr>
        <w:pStyle w:val="Textebrut"/>
        <w:rPr>
          <w:rFonts w:ascii="Courier New" w:hAnsi="Courier New" w:cs="Courier New"/>
          <w:lang w:val="fr-FR"/>
        </w:rPr>
      </w:pPr>
      <w:r w:rsidRPr="00413D0A">
        <w:rPr>
          <w:rFonts w:ascii="Courier New" w:hAnsi="Courier New" w:cs="Courier New"/>
          <w:lang w:val="fr-FR"/>
        </w:rPr>
        <w:t xml:space="preserve">Migault, et al.         Expires </w:t>
      </w:r>
      <w:proofErr w:type="spellStart"/>
      <w:r w:rsidRPr="00413D0A">
        <w:rPr>
          <w:rFonts w:ascii="Courier New" w:hAnsi="Courier New" w:cs="Courier New"/>
          <w:lang w:val="fr-FR"/>
        </w:rPr>
        <w:t>October</w:t>
      </w:r>
      <w:proofErr w:type="spellEnd"/>
      <w:r w:rsidRPr="00413D0A">
        <w:rPr>
          <w:rFonts w:ascii="Courier New" w:hAnsi="Courier New" w:cs="Courier New"/>
          <w:lang w:val="fr-FR"/>
        </w:rPr>
        <w:t xml:space="preserve"> 30, 2021               [Page 10]</w:t>
      </w:r>
    </w:p>
    <w:p w14:paraId="098C0100" w14:textId="77777777" w:rsidR="00000000" w:rsidRPr="00413D0A" w:rsidRDefault="0028114F" w:rsidP="00CB7E17">
      <w:pPr>
        <w:pStyle w:val="Textebrut"/>
        <w:rPr>
          <w:rFonts w:ascii="Courier New" w:hAnsi="Courier New" w:cs="Courier New"/>
          <w:lang w:val="fr-FR"/>
        </w:rPr>
      </w:pPr>
      <w:r w:rsidRPr="00413D0A">
        <w:rPr>
          <w:rFonts w:ascii="Courier New" w:hAnsi="Courier New" w:cs="Courier New"/>
          <w:lang w:val="fr-FR"/>
        </w:rPr>
        <w:br w:type="page"/>
      </w:r>
    </w:p>
    <w:p w14:paraId="5B0F199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lastRenderedPageBreak/>
        <w:t>Internet-Draft           DHCPv6 Options for HNA               April 2021</w:t>
      </w:r>
    </w:p>
    <w:p w14:paraId="6D569A3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2E670553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414416CC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Appendix A.  Scenarios and </w:t>
      </w:r>
      <w:del w:id="222" w:author="BOUCADAIR Mohamed TGI/OLN" w:date="2021-05-05T09:06:00Z">
        <w:r w:rsidRPr="00CB7E17" w:rsidDel="00A73DCF">
          <w:rPr>
            <w:rFonts w:ascii="Courier New" w:hAnsi="Courier New" w:cs="Courier New"/>
          </w:rPr>
          <w:delText>i</w:delText>
        </w:r>
      </w:del>
      <w:proofErr w:type="spellStart"/>
      <w:r w:rsidRPr="00CB7E17">
        <w:rPr>
          <w:rFonts w:ascii="Courier New" w:hAnsi="Courier New" w:cs="Courier New"/>
        </w:rPr>
        <w:t>mpact</w:t>
      </w:r>
      <w:proofErr w:type="spellEnd"/>
      <w:r w:rsidRPr="00CB7E17">
        <w:rPr>
          <w:rFonts w:ascii="Courier New" w:hAnsi="Courier New" w:cs="Courier New"/>
        </w:rPr>
        <w:t xml:space="preserve"> o</w:t>
      </w:r>
      <w:r w:rsidRPr="00CB7E17">
        <w:rPr>
          <w:rFonts w:ascii="Courier New" w:hAnsi="Courier New" w:cs="Courier New"/>
        </w:rPr>
        <w:t>n the End User</w:t>
      </w:r>
    </w:p>
    <w:p w14:paraId="6C2B5B2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56561A6D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This section details various scenarios and discuss their impact on</w:t>
      </w:r>
    </w:p>
    <w:p w14:paraId="4040A748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the</w:t>
      </w:r>
      <w:proofErr w:type="gramEnd"/>
      <w:r w:rsidRPr="00CB7E17">
        <w:rPr>
          <w:rFonts w:ascii="Courier New" w:hAnsi="Courier New" w:cs="Courier New"/>
        </w:rPr>
        <w:t xml:space="preserve"> end user.  This section is not normative and limits the</w:t>
      </w:r>
    </w:p>
    <w:p w14:paraId="0B5E4D47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description</w:t>
      </w:r>
      <w:proofErr w:type="gramEnd"/>
      <w:r w:rsidRPr="00CB7E17">
        <w:rPr>
          <w:rFonts w:ascii="Courier New" w:hAnsi="Courier New" w:cs="Courier New"/>
        </w:rPr>
        <w:t xml:space="preserve"> of a limited scope of scenarios that are assumed to be</w:t>
      </w:r>
    </w:p>
    <w:p w14:paraId="3BC74149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representative</w:t>
      </w:r>
      <w:proofErr w:type="gramEnd"/>
      <w:r w:rsidRPr="00CB7E17">
        <w:rPr>
          <w:rFonts w:ascii="Courier New" w:hAnsi="Courier New" w:cs="Courier New"/>
        </w:rPr>
        <w:t>.  Many other scenar</w:t>
      </w:r>
      <w:r w:rsidRPr="00CB7E17">
        <w:rPr>
          <w:rFonts w:ascii="Courier New" w:hAnsi="Courier New" w:cs="Courier New"/>
        </w:rPr>
        <w:t>ios may be derived from these.</w:t>
      </w:r>
    </w:p>
    <w:p w14:paraId="6620529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010DC9EC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>Appendix B.  Base Scenario</w:t>
      </w:r>
    </w:p>
    <w:p w14:paraId="09080C6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14D0583C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The base scenario is the one described in Section 3 in which an ISP</w:t>
      </w:r>
    </w:p>
    <w:p w14:paraId="17D5B71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manages</w:t>
      </w:r>
      <w:proofErr w:type="gramEnd"/>
      <w:r w:rsidRPr="00CB7E17">
        <w:rPr>
          <w:rFonts w:ascii="Courier New" w:hAnsi="Courier New" w:cs="Courier New"/>
        </w:rPr>
        <w:t xml:space="preserve"> the DHCP Server, the DM and RDM.</w:t>
      </w:r>
    </w:p>
    <w:p w14:paraId="7CDE0C3D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6D8873A9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The end user subscribes to the ISP (foo), and at subscription time</w:t>
      </w:r>
    </w:p>
    <w:p w14:paraId="26CA076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registe</w:t>
      </w:r>
      <w:r w:rsidRPr="00CB7E17">
        <w:rPr>
          <w:rFonts w:ascii="Courier New" w:hAnsi="Courier New" w:cs="Courier New"/>
        </w:rPr>
        <w:t>rs</w:t>
      </w:r>
      <w:proofErr w:type="gramEnd"/>
      <w:r w:rsidRPr="00CB7E17">
        <w:rPr>
          <w:rFonts w:ascii="Courier New" w:hAnsi="Courier New" w:cs="Courier New"/>
        </w:rPr>
        <w:t xml:space="preserve"> for </w:t>
      </w:r>
      <w:proofErr w:type="spellStart"/>
      <w:r w:rsidRPr="00CB7E17">
        <w:rPr>
          <w:rFonts w:ascii="Courier New" w:hAnsi="Courier New" w:cs="Courier New"/>
        </w:rPr>
        <w:t>example.foo</w:t>
      </w:r>
      <w:proofErr w:type="spellEnd"/>
      <w:r w:rsidRPr="00CB7E17">
        <w:rPr>
          <w:rFonts w:ascii="Courier New" w:hAnsi="Courier New" w:cs="Courier New"/>
        </w:rPr>
        <w:t xml:space="preserve"> as its Registered 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 xml:space="preserve"> Domain</w:t>
      </w:r>
    </w:p>
    <w:p w14:paraId="2F8B527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spellStart"/>
      <w:r w:rsidRPr="00CB7E17">
        <w:rPr>
          <w:rFonts w:ascii="Courier New" w:hAnsi="Courier New" w:cs="Courier New"/>
        </w:rPr>
        <w:t>example.foo</w:t>
      </w:r>
      <w:proofErr w:type="spellEnd"/>
      <w:r w:rsidRPr="00CB7E17">
        <w:rPr>
          <w:rFonts w:ascii="Courier New" w:hAnsi="Courier New" w:cs="Courier New"/>
        </w:rPr>
        <w:t>.</w:t>
      </w:r>
    </w:p>
    <w:p w14:paraId="0EE65FD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36F87E92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In this scenario, the DHCP Server, DM and RDM are managed by the ISP</w:t>
      </w:r>
    </w:p>
    <w:p w14:paraId="761C8658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so</w:t>
      </w:r>
      <w:proofErr w:type="gramEnd"/>
      <w:r w:rsidRPr="00CB7E17">
        <w:rPr>
          <w:rFonts w:ascii="Courier New" w:hAnsi="Courier New" w:cs="Courier New"/>
        </w:rPr>
        <w:t xml:space="preserve"> the DHCP Server and as such can provide authentication credentials</w:t>
      </w:r>
    </w:p>
    <w:p w14:paraId="3F5ADFF8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of</w:t>
      </w:r>
      <w:proofErr w:type="gramEnd"/>
      <w:r w:rsidRPr="00CB7E17">
        <w:rPr>
          <w:rFonts w:ascii="Courier New" w:hAnsi="Courier New" w:cs="Courier New"/>
        </w:rPr>
        <w:t xml:space="preserve"> the HNA to enable secure authenticat</w:t>
      </w:r>
      <w:r w:rsidRPr="00CB7E17">
        <w:rPr>
          <w:rFonts w:ascii="Courier New" w:hAnsi="Courier New" w:cs="Courier New"/>
        </w:rPr>
        <w:t>ed transaction with the DM and</w:t>
      </w:r>
    </w:p>
    <w:p w14:paraId="1C4F0CA1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the</w:t>
      </w:r>
      <w:proofErr w:type="gramEnd"/>
      <w:r w:rsidRPr="00CB7E17">
        <w:rPr>
          <w:rFonts w:ascii="Courier New" w:hAnsi="Courier New" w:cs="Courier New"/>
        </w:rPr>
        <w:t xml:space="preserve"> Reverse DM.</w:t>
      </w:r>
    </w:p>
    <w:p w14:paraId="1FA446A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7C37E137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The main advantage of this scenario is that the naming architecture</w:t>
      </w:r>
    </w:p>
    <w:p w14:paraId="06C7E5A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is</w:t>
      </w:r>
      <w:proofErr w:type="gramEnd"/>
      <w:r w:rsidRPr="00CB7E17">
        <w:rPr>
          <w:rFonts w:ascii="Courier New" w:hAnsi="Courier New" w:cs="Courier New"/>
        </w:rPr>
        <w:t xml:space="preserve"> configured automatically and transparently for the end user.  The</w:t>
      </w:r>
    </w:p>
    <w:p w14:paraId="3DC310DD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drawbacks</w:t>
      </w:r>
      <w:proofErr w:type="gramEnd"/>
      <w:r w:rsidRPr="00CB7E17">
        <w:rPr>
          <w:rFonts w:ascii="Courier New" w:hAnsi="Courier New" w:cs="Courier New"/>
        </w:rPr>
        <w:t xml:space="preserve"> are that the end user uses a Registered 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 xml:space="preserve"> D</w:t>
      </w:r>
      <w:r w:rsidRPr="00CB7E17">
        <w:rPr>
          <w:rFonts w:ascii="Courier New" w:hAnsi="Courier New" w:cs="Courier New"/>
        </w:rPr>
        <w:t>omain</w:t>
      </w:r>
    </w:p>
    <w:p w14:paraId="7F6AC127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managed</w:t>
      </w:r>
      <w:proofErr w:type="gramEnd"/>
      <w:r w:rsidRPr="00CB7E17">
        <w:rPr>
          <w:rFonts w:ascii="Courier New" w:hAnsi="Courier New" w:cs="Courier New"/>
        </w:rPr>
        <w:t xml:space="preserve"> by the ISP and that it relies on the ISP naming</w:t>
      </w:r>
    </w:p>
    <w:p w14:paraId="3D80F153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infrastructure</w:t>
      </w:r>
      <w:proofErr w:type="gramEnd"/>
      <w:r w:rsidRPr="00CB7E17">
        <w:rPr>
          <w:rFonts w:ascii="Courier New" w:hAnsi="Courier New" w:cs="Courier New"/>
        </w:rPr>
        <w:t>.</w:t>
      </w:r>
    </w:p>
    <w:p w14:paraId="16B6D63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7F45E13C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>B.1</w:t>
      </w:r>
      <w:proofErr w:type="gramStart"/>
      <w:r w:rsidRPr="00CB7E17">
        <w:rPr>
          <w:rFonts w:ascii="Courier New" w:hAnsi="Courier New" w:cs="Courier New"/>
        </w:rPr>
        <w:t>.  Third</w:t>
      </w:r>
      <w:proofErr w:type="gramEnd"/>
      <w:r w:rsidRPr="00CB7E17">
        <w:rPr>
          <w:rFonts w:ascii="Courier New" w:hAnsi="Courier New" w:cs="Courier New"/>
        </w:rPr>
        <w:t xml:space="preserve"> Party Registered 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 xml:space="preserve"> Domain</w:t>
      </w:r>
    </w:p>
    <w:p w14:paraId="36DEBD6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1A14BC9C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This section considers the case when the end user wants its home</w:t>
      </w:r>
    </w:p>
    <w:p w14:paraId="28947C3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network</w:t>
      </w:r>
      <w:proofErr w:type="gramEnd"/>
      <w:r w:rsidRPr="00CB7E17">
        <w:rPr>
          <w:rFonts w:ascii="Courier New" w:hAnsi="Courier New" w:cs="Courier New"/>
        </w:rPr>
        <w:t xml:space="preserve"> to use example.com not managed by her ISP (foo)</w:t>
      </w:r>
      <w:r w:rsidRPr="00CB7E17">
        <w:rPr>
          <w:rFonts w:ascii="Courier New" w:hAnsi="Courier New" w:cs="Courier New"/>
        </w:rPr>
        <w:t xml:space="preserve"> as a</w:t>
      </w:r>
    </w:p>
    <w:p w14:paraId="636F52F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Registered 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 xml:space="preserve"> Domain.  This section still consider the ISP</w:t>
      </w:r>
    </w:p>
    <w:p w14:paraId="40CF35B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manages</w:t>
      </w:r>
      <w:proofErr w:type="gramEnd"/>
      <w:r w:rsidRPr="00CB7E17">
        <w:rPr>
          <w:rFonts w:ascii="Courier New" w:hAnsi="Courier New" w:cs="Courier New"/>
        </w:rPr>
        <w:t xml:space="preserve"> the home network and still provides </w:t>
      </w:r>
      <w:proofErr w:type="spellStart"/>
      <w:r w:rsidRPr="00CB7E17">
        <w:rPr>
          <w:rFonts w:ascii="Courier New" w:hAnsi="Courier New" w:cs="Courier New"/>
        </w:rPr>
        <w:t>example.foo</w:t>
      </w:r>
      <w:proofErr w:type="spellEnd"/>
      <w:r w:rsidRPr="00CB7E17">
        <w:rPr>
          <w:rFonts w:ascii="Courier New" w:hAnsi="Courier New" w:cs="Courier New"/>
        </w:rPr>
        <w:t xml:space="preserve"> as a</w:t>
      </w:r>
    </w:p>
    <w:p w14:paraId="684C4861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Registered 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 xml:space="preserve"> Domain.</w:t>
      </w:r>
    </w:p>
    <w:p w14:paraId="51819318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72F4E219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When the end user buys the domain name example.com, it may request to</w:t>
      </w:r>
    </w:p>
    <w:p w14:paraId="3792C5E1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redirect</w:t>
      </w:r>
      <w:proofErr w:type="gramEnd"/>
      <w:r w:rsidRPr="00CB7E17">
        <w:rPr>
          <w:rFonts w:ascii="Courier New" w:hAnsi="Courier New" w:cs="Courier New"/>
        </w:rPr>
        <w:t xml:space="preserve"> the</w:t>
      </w:r>
      <w:r w:rsidRPr="00CB7E17">
        <w:rPr>
          <w:rFonts w:ascii="Courier New" w:hAnsi="Courier New" w:cs="Courier New"/>
        </w:rPr>
        <w:t xml:space="preserve"> name example.com to </w:t>
      </w:r>
      <w:proofErr w:type="spellStart"/>
      <w:r w:rsidRPr="00CB7E17">
        <w:rPr>
          <w:rFonts w:ascii="Courier New" w:hAnsi="Courier New" w:cs="Courier New"/>
        </w:rPr>
        <w:t>example.foo</w:t>
      </w:r>
      <w:proofErr w:type="spellEnd"/>
      <w:r w:rsidRPr="00CB7E17">
        <w:rPr>
          <w:rFonts w:ascii="Courier New" w:hAnsi="Courier New" w:cs="Courier New"/>
        </w:rPr>
        <w:t xml:space="preserve"> using static redirection</w:t>
      </w:r>
    </w:p>
    <w:p w14:paraId="14BE18B1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with</w:t>
      </w:r>
      <w:proofErr w:type="gramEnd"/>
      <w:r w:rsidRPr="00CB7E17">
        <w:rPr>
          <w:rFonts w:ascii="Courier New" w:hAnsi="Courier New" w:cs="Courier New"/>
        </w:rPr>
        <w:t xml:space="preserve"> CNAME [RFC2181], [RFC1034], DNAME [RFC6672] or CNAME+DNAME</w:t>
      </w:r>
    </w:p>
    <w:p w14:paraId="5BC5EA82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[I-</w:t>
      </w:r>
      <w:proofErr w:type="spellStart"/>
      <w:r w:rsidRPr="00CB7E17">
        <w:rPr>
          <w:rFonts w:ascii="Courier New" w:hAnsi="Courier New" w:cs="Courier New"/>
        </w:rPr>
        <w:t>D.sury</w:t>
      </w:r>
      <w:proofErr w:type="spellEnd"/>
      <w:r w:rsidRPr="00CB7E17">
        <w:rPr>
          <w:rFonts w:ascii="Courier New" w:hAnsi="Courier New" w:cs="Courier New"/>
        </w:rPr>
        <w:t>-</w:t>
      </w:r>
      <w:proofErr w:type="spellStart"/>
      <w:r w:rsidRPr="00CB7E17">
        <w:rPr>
          <w:rFonts w:ascii="Courier New" w:hAnsi="Courier New" w:cs="Courier New"/>
        </w:rPr>
        <w:t>dnsext-cname-dname</w:t>
      </w:r>
      <w:proofErr w:type="spellEnd"/>
      <w:r w:rsidRPr="00CB7E17">
        <w:rPr>
          <w:rFonts w:ascii="Courier New" w:hAnsi="Courier New" w:cs="Courier New"/>
        </w:rPr>
        <w:t>].</w:t>
      </w:r>
    </w:p>
    <w:p w14:paraId="52C25D82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058A2DB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This configuration is performed once when the domain name example.com</w:t>
      </w:r>
    </w:p>
    <w:p w14:paraId="210908D2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is</w:t>
      </w:r>
      <w:proofErr w:type="gramEnd"/>
      <w:r w:rsidRPr="00CB7E17">
        <w:rPr>
          <w:rFonts w:ascii="Courier New" w:hAnsi="Courier New" w:cs="Courier New"/>
        </w:rPr>
        <w:t xml:space="preserve"> registered.  The </w:t>
      </w:r>
      <w:r w:rsidRPr="00CB7E17">
        <w:rPr>
          <w:rFonts w:ascii="Courier New" w:hAnsi="Courier New" w:cs="Courier New"/>
        </w:rPr>
        <w:t>only information the end user needs to know is</w:t>
      </w:r>
    </w:p>
    <w:p w14:paraId="72A4285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the</w:t>
      </w:r>
      <w:proofErr w:type="gramEnd"/>
      <w:r w:rsidRPr="00CB7E17">
        <w:rPr>
          <w:rFonts w:ascii="Courier New" w:hAnsi="Courier New" w:cs="Courier New"/>
        </w:rPr>
        <w:t xml:space="preserve"> domain name assigned by the ISP.  Once this configuration is done</w:t>
      </w:r>
    </w:p>
    <w:p w14:paraId="1EAD945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no</w:t>
      </w:r>
      <w:proofErr w:type="gramEnd"/>
      <w:r w:rsidRPr="00CB7E17">
        <w:rPr>
          <w:rFonts w:ascii="Courier New" w:hAnsi="Courier New" w:cs="Courier New"/>
        </w:rPr>
        <w:t xml:space="preserve"> additional configuration is needed anymore.  More specifically,</w:t>
      </w:r>
    </w:p>
    <w:p w14:paraId="041F85C7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the</w:t>
      </w:r>
      <w:proofErr w:type="gramEnd"/>
      <w:r w:rsidRPr="00CB7E17">
        <w:rPr>
          <w:rFonts w:ascii="Courier New" w:hAnsi="Courier New" w:cs="Courier New"/>
        </w:rPr>
        <w:t xml:space="preserve"> HNA may be changed, the zone can be updated as in Appendix </w:t>
      </w:r>
      <w:r w:rsidRPr="00CB7E17">
        <w:rPr>
          <w:rFonts w:ascii="Courier New" w:hAnsi="Courier New" w:cs="Courier New"/>
        </w:rPr>
        <w:t>B</w:t>
      </w:r>
    </w:p>
    <w:p w14:paraId="485BC60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without</w:t>
      </w:r>
      <w:proofErr w:type="gramEnd"/>
      <w:r w:rsidRPr="00CB7E17">
        <w:rPr>
          <w:rFonts w:ascii="Courier New" w:hAnsi="Courier New" w:cs="Courier New"/>
        </w:rPr>
        <w:t xml:space="preserve"> any additional configuration from the end user.</w:t>
      </w:r>
    </w:p>
    <w:p w14:paraId="03CA121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7A2460E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60A7783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13BC4D52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39EF0D1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22D718EF" w14:textId="77777777" w:rsidR="00000000" w:rsidRPr="00413D0A" w:rsidRDefault="0028114F" w:rsidP="00CB7E17">
      <w:pPr>
        <w:pStyle w:val="Textebrut"/>
        <w:rPr>
          <w:rFonts w:ascii="Courier New" w:hAnsi="Courier New" w:cs="Courier New"/>
          <w:lang w:val="fr-FR"/>
        </w:rPr>
      </w:pPr>
      <w:r w:rsidRPr="00413D0A">
        <w:rPr>
          <w:rFonts w:ascii="Courier New" w:hAnsi="Courier New" w:cs="Courier New"/>
          <w:lang w:val="fr-FR"/>
        </w:rPr>
        <w:t xml:space="preserve">Migault, et al.         Expires </w:t>
      </w:r>
      <w:proofErr w:type="spellStart"/>
      <w:r w:rsidRPr="00413D0A">
        <w:rPr>
          <w:rFonts w:ascii="Courier New" w:hAnsi="Courier New" w:cs="Courier New"/>
          <w:lang w:val="fr-FR"/>
        </w:rPr>
        <w:t>October</w:t>
      </w:r>
      <w:proofErr w:type="spellEnd"/>
      <w:r w:rsidRPr="00413D0A">
        <w:rPr>
          <w:rFonts w:ascii="Courier New" w:hAnsi="Courier New" w:cs="Courier New"/>
          <w:lang w:val="fr-FR"/>
        </w:rPr>
        <w:t xml:space="preserve"> 30, 2021               [Page 11]</w:t>
      </w:r>
    </w:p>
    <w:p w14:paraId="30E444EB" w14:textId="77777777" w:rsidR="00000000" w:rsidRPr="00413D0A" w:rsidRDefault="0028114F" w:rsidP="00CB7E17">
      <w:pPr>
        <w:pStyle w:val="Textebrut"/>
        <w:rPr>
          <w:rFonts w:ascii="Courier New" w:hAnsi="Courier New" w:cs="Courier New"/>
          <w:lang w:val="fr-FR"/>
        </w:rPr>
      </w:pPr>
      <w:r w:rsidRPr="00413D0A">
        <w:rPr>
          <w:rFonts w:ascii="Courier New" w:hAnsi="Courier New" w:cs="Courier New"/>
          <w:lang w:val="fr-FR"/>
        </w:rPr>
        <w:br w:type="page"/>
      </w:r>
    </w:p>
    <w:p w14:paraId="4034B8C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lastRenderedPageBreak/>
        <w:t>Internet-Draft           DHCPv6 Options for HNA               April 2021</w:t>
      </w:r>
    </w:p>
    <w:p w14:paraId="41A14FC2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647D986C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414D43F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The main advantage of this scenario i</w:t>
      </w:r>
      <w:r w:rsidRPr="00CB7E17">
        <w:rPr>
          <w:rFonts w:ascii="Courier New" w:hAnsi="Courier New" w:cs="Courier New"/>
        </w:rPr>
        <w:t>s that the end user benefits</w:t>
      </w:r>
    </w:p>
    <w:p w14:paraId="4C366288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from</w:t>
      </w:r>
      <w:proofErr w:type="gramEnd"/>
      <w:r w:rsidRPr="00CB7E17">
        <w:rPr>
          <w:rFonts w:ascii="Courier New" w:hAnsi="Courier New" w:cs="Courier New"/>
        </w:rPr>
        <w:t xml:space="preserve"> the Zero Configuration of the Base Scenario Appendix B.  Then,</w:t>
      </w:r>
    </w:p>
    <w:p w14:paraId="5D6ECD87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the</w:t>
      </w:r>
      <w:proofErr w:type="gramEnd"/>
      <w:r w:rsidRPr="00CB7E17">
        <w:rPr>
          <w:rFonts w:ascii="Courier New" w:hAnsi="Courier New" w:cs="Courier New"/>
        </w:rPr>
        <w:t xml:space="preserve"> end user is able to register for its home network an unlimited</w:t>
      </w:r>
    </w:p>
    <w:p w14:paraId="7ECF90E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number</w:t>
      </w:r>
      <w:proofErr w:type="gramEnd"/>
      <w:r w:rsidRPr="00CB7E17">
        <w:rPr>
          <w:rFonts w:ascii="Courier New" w:hAnsi="Courier New" w:cs="Courier New"/>
        </w:rPr>
        <w:t xml:space="preserve"> of domain names provided by an unlimited number of different</w:t>
      </w:r>
    </w:p>
    <w:p w14:paraId="7BF5E399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third</w:t>
      </w:r>
      <w:proofErr w:type="gramEnd"/>
      <w:r w:rsidRPr="00CB7E17">
        <w:rPr>
          <w:rFonts w:ascii="Courier New" w:hAnsi="Courier New" w:cs="Courier New"/>
        </w:rPr>
        <w:t xml:space="preserve"> party </w:t>
      </w:r>
      <w:r w:rsidRPr="00CB7E17">
        <w:rPr>
          <w:rFonts w:ascii="Courier New" w:hAnsi="Courier New" w:cs="Courier New"/>
        </w:rPr>
        <w:t>providers.  The drawback of this scenario may be that the</w:t>
      </w:r>
    </w:p>
    <w:p w14:paraId="23295919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end</w:t>
      </w:r>
      <w:proofErr w:type="gramEnd"/>
      <w:r w:rsidRPr="00CB7E17">
        <w:rPr>
          <w:rFonts w:ascii="Courier New" w:hAnsi="Courier New" w:cs="Courier New"/>
        </w:rPr>
        <w:t xml:space="preserve"> user still rely on the ISP naming infrastructure.  Note that the</w:t>
      </w:r>
    </w:p>
    <w:p w14:paraId="044BD8F2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only</w:t>
      </w:r>
      <w:proofErr w:type="gramEnd"/>
      <w:r w:rsidRPr="00CB7E17">
        <w:rPr>
          <w:rFonts w:ascii="Courier New" w:hAnsi="Courier New" w:cs="Courier New"/>
        </w:rPr>
        <w:t xml:space="preserve"> case this may be inconvenient is when the DNS Servers provided</w:t>
      </w:r>
    </w:p>
    <w:p w14:paraId="6CCE6C9D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by</w:t>
      </w:r>
      <w:proofErr w:type="gramEnd"/>
      <w:r w:rsidRPr="00CB7E17">
        <w:rPr>
          <w:rFonts w:ascii="Courier New" w:hAnsi="Courier New" w:cs="Courier New"/>
        </w:rPr>
        <w:t xml:space="preserve"> the ISPs results in high latency.</w:t>
      </w:r>
    </w:p>
    <w:p w14:paraId="4629C5C9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4B958882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>B.2</w:t>
      </w:r>
      <w:proofErr w:type="gramStart"/>
      <w:r w:rsidRPr="00CB7E17">
        <w:rPr>
          <w:rFonts w:ascii="Courier New" w:hAnsi="Courier New" w:cs="Courier New"/>
        </w:rPr>
        <w:t>.  Third</w:t>
      </w:r>
      <w:proofErr w:type="gramEnd"/>
      <w:r w:rsidRPr="00CB7E17">
        <w:rPr>
          <w:rFonts w:ascii="Courier New" w:hAnsi="Courier New" w:cs="Courier New"/>
        </w:rPr>
        <w:t xml:space="preserve"> Pa</w:t>
      </w:r>
      <w:r w:rsidRPr="00CB7E17">
        <w:rPr>
          <w:rFonts w:ascii="Courier New" w:hAnsi="Courier New" w:cs="Courier New"/>
        </w:rPr>
        <w:t>rty DNS Infrastructure</w:t>
      </w:r>
    </w:p>
    <w:p w14:paraId="42A2D0EC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7B35C493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This scenario considers that the end user uses example.com as a</w:t>
      </w:r>
    </w:p>
    <w:p w14:paraId="58C3293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Registered 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 xml:space="preserve"> Domain, and does not want to rely on the</w:t>
      </w:r>
    </w:p>
    <w:p w14:paraId="52123AD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authoritative</w:t>
      </w:r>
      <w:proofErr w:type="gramEnd"/>
      <w:r w:rsidRPr="00CB7E17">
        <w:rPr>
          <w:rFonts w:ascii="Courier New" w:hAnsi="Courier New" w:cs="Courier New"/>
        </w:rPr>
        <w:t xml:space="preserve"> servers provided by the ISP.</w:t>
      </w:r>
    </w:p>
    <w:p w14:paraId="2067311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31D38FB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In this section we limit the outsourcing to the DM a</w:t>
      </w:r>
      <w:r w:rsidRPr="00CB7E17">
        <w:rPr>
          <w:rFonts w:ascii="Courier New" w:hAnsi="Courier New" w:cs="Courier New"/>
        </w:rPr>
        <w:t>nd Public</w:t>
      </w:r>
    </w:p>
    <w:p w14:paraId="1C3DD83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Authoritative Server(s) to a third party.  The Reverse Public</w:t>
      </w:r>
    </w:p>
    <w:p w14:paraId="0B9D9E2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Authoritative Server(s) and the RDM remain managed by the ISP as the</w:t>
      </w:r>
    </w:p>
    <w:p w14:paraId="38C96A5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IP prefix is managed by the ISP.</w:t>
      </w:r>
    </w:p>
    <w:p w14:paraId="2201E84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3E387649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Outsourcing to a third party DM can be performed in the following</w:t>
      </w:r>
    </w:p>
    <w:p w14:paraId="171E927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ways</w:t>
      </w:r>
      <w:proofErr w:type="gramEnd"/>
      <w:r w:rsidRPr="00CB7E17">
        <w:rPr>
          <w:rFonts w:ascii="Courier New" w:hAnsi="Courier New" w:cs="Courier New"/>
        </w:rPr>
        <w:t>:</w:t>
      </w:r>
    </w:p>
    <w:p w14:paraId="0AE648DC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3F85E109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1.  Updating the DHCP Server Information.  One can imagine a GUI</w:t>
      </w:r>
    </w:p>
    <w:p w14:paraId="0E16EA31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</w:t>
      </w:r>
      <w:proofErr w:type="gramStart"/>
      <w:r w:rsidRPr="00CB7E17">
        <w:rPr>
          <w:rFonts w:ascii="Courier New" w:hAnsi="Courier New" w:cs="Courier New"/>
        </w:rPr>
        <w:t>interface</w:t>
      </w:r>
      <w:proofErr w:type="gramEnd"/>
      <w:r w:rsidRPr="00CB7E17">
        <w:rPr>
          <w:rFonts w:ascii="Courier New" w:hAnsi="Courier New" w:cs="Courier New"/>
        </w:rPr>
        <w:t xml:space="preserve"> that enables the end user to modify its profile</w:t>
      </w:r>
    </w:p>
    <w:p w14:paraId="20231E1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</w:t>
      </w:r>
      <w:proofErr w:type="gramStart"/>
      <w:r w:rsidRPr="00CB7E17">
        <w:rPr>
          <w:rFonts w:ascii="Courier New" w:hAnsi="Courier New" w:cs="Courier New"/>
        </w:rPr>
        <w:t>parameters</w:t>
      </w:r>
      <w:proofErr w:type="gramEnd"/>
      <w:r w:rsidRPr="00CB7E17">
        <w:rPr>
          <w:rFonts w:ascii="Courier New" w:hAnsi="Courier New" w:cs="Courier New"/>
        </w:rPr>
        <w:t>.  Again, this configuration update is done once-for-</w:t>
      </w:r>
    </w:p>
    <w:p w14:paraId="7E45117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</w:t>
      </w:r>
      <w:proofErr w:type="gramStart"/>
      <w:r w:rsidRPr="00CB7E17">
        <w:rPr>
          <w:rFonts w:ascii="Courier New" w:hAnsi="Courier New" w:cs="Courier New"/>
        </w:rPr>
        <w:t>ever</w:t>
      </w:r>
      <w:proofErr w:type="gramEnd"/>
      <w:r w:rsidRPr="00CB7E17">
        <w:rPr>
          <w:rFonts w:ascii="Courier New" w:hAnsi="Courier New" w:cs="Courier New"/>
        </w:rPr>
        <w:t>.</w:t>
      </w:r>
    </w:p>
    <w:p w14:paraId="3ABD0C21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0187237C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2.  Upload the configuration</w:t>
      </w:r>
      <w:r w:rsidRPr="00CB7E17">
        <w:rPr>
          <w:rFonts w:ascii="Courier New" w:hAnsi="Courier New" w:cs="Courier New"/>
        </w:rPr>
        <w:t xml:space="preserve"> of the DM to the HNA.  In some cases,</w:t>
      </w:r>
    </w:p>
    <w:p w14:paraId="3869093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</w:t>
      </w:r>
      <w:proofErr w:type="gramStart"/>
      <w:r w:rsidRPr="00CB7E17">
        <w:rPr>
          <w:rFonts w:ascii="Courier New" w:hAnsi="Courier New" w:cs="Courier New"/>
        </w:rPr>
        <w:t>the</w:t>
      </w:r>
      <w:proofErr w:type="gramEnd"/>
      <w:r w:rsidRPr="00CB7E17">
        <w:rPr>
          <w:rFonts w:ascii="Courier New" w:hAnsi="Courier New" w:cs="Courier New"/>
        </w:rPr>
        <w:t xml:space="preserve"> provider of the CPE hosting the HNA may be the registrar and</w:t>
      </w:r>
    </w:p>
    <w:p w14:paraId="309258AC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</w:t>
      </w:r>
      <w:proofErr w:type="gramStart"/>
      <w:r w:rsidRPr="00CB7E17">
        <w:rPr>
          <w:rFonts w:ascii="Courier New" w:hAnsi="Courier New" w:cs="Courier New"/>
        </w:rPr>
        <w:t>provide</w:t>
      </w:r>
      <w:proofErr w:type="gramEnd"/>
      <w:r w:rsidRPr="00CB7E17">
        <w:rPr>
          <w:rFonts w:ascii="Courier New" w:hAnsi="Courier New" w:cs="Courier New"/>
        </w:rPr>
        <w:t xml:space="preserve"> the CPE already configured.  In other cases, the CPE may</w:t>
      </w:r>
    </w:p>
    <w:p w14:paraId="79608271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</w:t>
      </w:r>
      <w:proofErr w:type="gramStart"/>
      <w:r w:rsidRPr="00CB7E17">
        <w:rPr>
          <w:rFonts w:ascii="Courier New" w:hAnsi="Courier New" w:cs="Courier New"/>
        </w:rPr>
        <w:t>request</w:t>
      </w:r>
      <w:proofErr w:type="gramEnd"/>
      <w:r w:rsidRPr="00CB7E17">
        <w:rPr>
          <w:rFonts w:ascii="Courier New" w:hAnsi="Courier New" w:cs="Courier New"/>
        </w:rPr>
        <w:t xml:space="preserve"> the end user to log into the registrar to validate the</w:t>
      </w:r>
    </w:p>
    <w:p w14:paraId="06791F97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r w:rsidRPr="00CB7E17">
        <w:rPr>
          <w:rFonts w:ascii="Courier New" w:hAnsi="Courier New" w:cs="Courier New"/>
        </w:rPr>
        <w:t xml:space="preserve">    </w:t>
      </w:r>
      <w:proofErr w:type="gramStart"/>
      <w:r w:rsidRPr="00CB7E17">
        <w:rPr>
          <w:rFonts w:ascii="Courier New" w:hAnsi="Courier New" w:cs="Courier New"/>
        </w:rPr>
        <w:t>ownership</w:t>
      </w:r>
      <w:proofErr w:type="gramEnd"/>
      <w:r w:rsidRPr="00CB7E17">
        <w:rPr>
          <w:rFonts w:ascii="Courier New" w:hAnsi="Courier New" w:cs="Courier New"/>
        </w:rPr>
        <w:t xml:space="preserve"> of the Registered 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 xml:space="preserve"> Domain and agree on the</w:t>
      </w:r>
    </w:p>
    <w:p w14:paraId="6FBDA51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</w:t>
      </w:r>
      <w:proofErr w:type="gramStart"/>
      <w:r w:rsidRPr="00CB7E17">
        <w:rPr>
          <w:rFonts w:ascii="Courier New" w:hAnsi="Courier New" w:cs="Courier New"/>
        </w:rPr>
        <w:t>necessary</w:t>
      </w:r>
      <w:proofErr w:type="gramEnd"/>
      <w:r w:rsidRPr="00CB7E17">
        <w:rPr>
          <w:rFonts w:ascii="Courier New" w:hAnsi="Courier New" w:cs="Courier New"/>
        </w:rPr>
        <w:t xml:space="preserve"> credentials to secure the communication between the HNA</w:t>
      </w:r>
    </w:p>
    <w:p w14:paraId="597451C1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</w:t>
      </w:r>
      <w:proofErr w:type="gramStart"/>
      <w:r w:rsidRPr="00CB7E17">
        <w:rPr>
          <w:rFonts w:ascii="Courier New" w:hAnsi="Courier New" w:cs="Courier New"/>
        </w:rPr>
        <w:t>and</w:t>
      </w:r>
      <w:proofErr w:type="gramEnd"/>
      <w:r w:rsidRPr="00CB7E17">
        <w:rPr>
          <w:rFonts w:ascii="Courier New" w:hAnsi="Courier New" w:cs="Courier New"/>
        </w:rPr>
        <w:t xml:space="preserve"> the DM.  As described in</w:t>
      </w:r>
    </w:p>
    <w:p w14:paraId="5E713BA4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[I-</w:t>
      </w:r>
      <w:proofErr w:type="spellStart"/>
      <w:r w:rsidRPr="00CB7E17">
        <w:rPr>
          <w:rFonts w:ascii="Courier New" w:hAnsi="Courier New" w:cs="Courier New"/>
        </w:rPr>
        <w:t>D.ietf</w:t>
      </w:r>
      <w:proofErr w:type="spellEnd"/>
      <w:r w:rsidRPr="00CB7E17">
        <w:rPr>
          <w:rFonts w:ascii="Courier New" w:hAnsi="Courier New" w:cs="Courier New"/>
        </w:rPr>
        <w:t>-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>-front-end-naming-delegation], such settings</w:t>
      </w:r>
    </w:p>
    <w:p w14:paraId="3909FD5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</w:t>
      </w:r>
      <w:proofErr w:type="gramStart"/>
      <w:r w:rsidRPr="00CB7E17">
        <w:rPr>
          <w:rFonts w:ascii="Courier New" w:hAnsi="Courier New" w:cs="Courier New"/>
        </w:rPr>
        <w:t>could</w:t>
      </w:r>
      <w:proofErr w:type="gramEnd"/>
      <w:r w:rsidRPr="00CB7E17">
        <w:rPr>
          <w:rFonts w:ascii="Courier New" w:hAnsi="Courier New" w:cs="Courier New"/>
        </w:rPr>
        <w:t xml:space="preserve"> b</w:t>
      </w:r>
      <w:r w:rsidRPr="00CB7E17">
        <w:rPr>
          <w:rFonts w:ascii="Courier New" w:hAnsi="Courier New" w:cs="Courier New"/>
        </w:rPr>
        <w:t>e performed in an almost automatic way as to limit the</w:t>
      </w:r>
    </w:p>
    <w:p w14:paraId="4F47ADC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    </w:t>
      </w:r>
      <w:proofErr w:type="gramStart"/>
      <w:r w:rsidRPr="00CB7E17">
        <w:rPr>
          <w:rFonts w:ascii="Courier New" w:hAnsi="Courier New" w:cs="Courier New"/>
        </w:rPr>
        <w:t>necessary</w:t>
      </w:r>
      <w:proofErr w:type="gramEnd"/>
      <w:r w:rsidRPr="00CB7E17">
        <w:rPr>
          <w:rFonts w:ascii="Courier New" w:hAnsi="Courier New" w:cs="Courier New"/>
        </w:rPr>
        <w:t xml:space="preserve"> interactions with the end user.</w:t>
      </w:r>
    </w:p>
    <w:p w14:paraId="0BE231E4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7FA0AAB3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>B.3</w:t>
      </w:r>
      <w:proofErr w:type="gramStart"/>
      <w:r w:rsidRPr="00CB7E17">
        <w:rPr>
          <w:rFonts w:ascii="Courier New" w:hAnsi="Courier New" w:cs="Courier New"/>
        </w:rPr>
        <w:t>.  Multiple</w:t>
      </w:r>
      <w:proofErr w:type="gramEnd"/>
      <w:r w:rsidRPr="00CB7E17">
        <w:rPr>
          <w:rFonts w:ascii="Courier New" w:hAnsi="Courier New" w:cs="Courier New"/>
        </w:rPr>
        <w:t xml:space="preserve"> ISPs</w:t>
      </w:r>
    </w:p>
    <w:p w14:paraId="51C1A20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0C72542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This scenario considers a HNA connected to multiple ISPs.</w:t>
      </w:r>
    </w:p>
    <w:p w14:paraId="1912C23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7FB2A434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Suppose the HNA has been configured each of its interfaces</w:t>
      </w:r>
    </w:p>
    <w:p w14:paraId="03525D6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ind</w:t>
      </w:r>
      <w:r w:rsidRPr="00CB7E17">
        <w:rPr>
          <w:rFonts w:ascii="Courier New" w:hAnsi="Courier New" w:cs="Courier New"/>
        </w:rPr>
        <w:t>ependently</w:t>
      </w:r>
      <w:proofErr w:type="gramEnd"/>
      <w:r w:rsidRPr="00CB7E17">
        <w:rPr>
          <w:rFonts w:ascii="Courier New" w:hAnsi="Courier New" w:cs="Courier New"/>
        </w:rPr>
        <w:t xml:space="preserve"> with each ISPS as described in Appendix B.  Each ISP</w:t>
      </w:r>
    </w:p>
    <w:p w14:paraId="09D4D05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provides</w:t>
      </w:r>
      <w:proofErr w:type="gramEnd"/>
      <w:r w:rsidRPr="00CB7E17">
        <w:rPr>
          <w:rFonts w:ascii="Courier New" w:hAnsi="Courier New" w:cs="Courier New"/>
        </w:rPr>
        <w:t xml:space="preserve"> a different Registered 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 xml:space="preserve"> Domain.</w:t>
      </w:r>
    </w:p>
    <w:p w14:paraId="444A6B3C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7600B96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14D55C18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583AB6B2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5F7FAA6C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3FB9D052" w14:textId="77777777" w:rsidR="00000000" w:rsidRPr="00413D0A" w:rsidRDefault="0028114F" w:rsidP="00CB7E17">
      <w:pPr>
        <w:pStyle w:val="Textebrut"/>
        <w:rPr>
          <w:rFonts w:ascii="Courier New" w:hAnsi="Courier New" w:cs="Courier New"/>
          <w:lang w:val="fr-FR"/>
        </w:rPr>
      </w:pPr>
      <w:r w:rsidRPr="00413D0A">
        <w:rPr>
          <w:rFonts w:ascii="Courier New" w:hAnsi="Courier New" w:cs="Courier New"/>
          <w:lang w:val="fr-FR"/>
        </w:rPr>
        <w:t xml:space="preserve">Migault, et al.         Expires </w:t>
      </w:r>
      <w:proofErr w:type="spellStart"/>
      <w:r w:rsidRPr="00413D0A">
        <w:rPr>
          <w:rFonts w:ascii="Courier New" w:hAnsi="Courier New" w:cs="Courier New"/>
          <w:lang w:val="fr-FR"/>
        </w:rPr>
        <w:t>October</w:t>
      </w:r>
      <w:proofErr w:type="spellEnd"/>
      <w:r w:rsidRPr="00413D0A">
        <w:rPr>
          <w:rFonts w:ascii="Courier New" w:hAnsi="Courier New" w:cs="Courier New"/>
          <w:lang w:val="fr-FR"/>
        </w:rPr>
        <w:t xml:space="preserve"> 30, 2021               [Page 12]</w:t>
      </w:r>
    </w:p>
    <w:p w14:paraId="5679A085" w14:textId="77777777" w:rsidR="00000000" w:rsidRPr="00413D0A" w:rsidRDefault="0028114F" w:rsidP="00CB7E17">
      <w:pPr>
        <w:pStyle w:val="Textebrut"/>
        <w:rPr>
          <w:rFonts w:ascii="Courier New" w:hAnsi="Courier New" w:cs="Courier New"/>
          <w:lang w:val="fr-FR"/>
        </w:rPr>
      </w:pPr>
      <w:r w:rsidRPr="00413D0A">
        <w:rPr>
          <w:rFonts w:ascii="Courier New" w:hAnsi="Courier New" w:cs="Courier New"/>
          <w:lang w:val="fr-FR"/>
        </w:rPr>
        <w:br w:type="page"/>
      </w:r>
    </w:p>
    <w:p w14:paraId="130FFA24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lastRenderedPageBreak/>
        <w:t xml:space="preserve">Internet-Draft           DHCPv6 Options for HNA              </w:t>
      </w:r>
      <w:r w:rsidRPr="00CB7E17">
        <w:rPr>
          <w:rFonts w:ascii="Courier New" w:hAnsi="Courier New" w:cs="Courier New"/>
        </w:rPr>
        <w:t xml:space="preserve"> April 2021</w:t>
      </w:r>
    </w:p>
    <w:p w14:paraId="66FBF92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6B92A209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735F350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The protocol and DHCPv6 options described in this document are fully</w:t>
      </w:r>
    </w:p>
    <w:p w14:paraId="2682D7E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compatible</w:t>
      </w:r>
      <w:proofErr w:type="gramEnd"/>
      <w:r w:rsidRPr="00CB7E17">
        <w:rPr>
          <w:rFonts w:ascii="Courier New" w:hAnsi="Courier New" w:cs="Courier New"/>
        </w:rPr>
        <w:t xml:space="preserve"> with a HNA connected to multiple ISPs with multiple</w:t>
      </w:r>
    </w:p>
    <w:p w14:paraId="04A1FBA9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Registered 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 xml:space="preserve"> Domains.  However, the HNA should be able to</w:t>
      </w:r>
    </w:p>
    <w:p w14:paraId="55403917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handle</w:t>
      </w:r>
      <w:proofErr w:type="gramEnd"/>
      <w:r w:rsidRPr="00CB7E17">
        <w:rPr>
          <w:rFonts w:ascii="Courier New" w:hAnsi="Courier New" w:cs="Courier New"/>
        </w:rPr>
        <w:t xml:space="preserve"> different Registered </w:t>
      </w:r>
      <w:proofErr w:type="spellStart"/>
      <w:r w:rsidRPr="00CB7E17">
        <w:rPr>
          <w:rFonts w:ascii="Courier New" w:hAnsi="Courier New" w:cs="Courier New"/>
        </w:rPr>
        <w:t>Homene</w:t>
      </w:r>
      <w:r w:rsidRPr="00CB7E17">
        <w:rPr>
          <w:rFonts w:ascii="Courier New" w:hAnsi="Courier New" w:cs="Courier New"/>
        </w:rPr>
        <w:t>t</w:t>
      </w:r>
      <w:proofErr w:type="spellEnd"/>
      <w:r w:rsidRPr="00CB7E17">
        <w:rPr>
          <w:rFonts w:ascii="Courier New" w:hAnsi="Courier New" w:cs="Courier New"/>
        </w:rPr>
        <w:t xml:space="preserve"> Domains.  This is an</w:t>
      </w:r>
    </w:p>
    <w:p w14:paraId="1BDB182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implementation</w:t>
      </w:r>
      <w:proofErr w:type="gramEnd"/>
      <w:r w:rsidRPr="00CB7E17">
        <w:rPr>
          <w:rFonts w:ascii="Courier New" w:hAnsi="Courier New" w:cs="Courier New"/>
        </w:rPr>
        <w:t xml:space="preserve"> issue which is outside the scope of the current</w:t>
      </w:r>
    </w:p>
    <w:p w14:paraId="3F394543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document</w:t>
      </w:r>
      <w:proofErr w:type="gramEnd"/>
      <w:r w:rsidRPr="00CB7E17">
        <w:rPr>
          <w:rFonts w:ascii="Courier New" w:hAnsi="Courier New" w:cs="Courier New"/>
        </w:rPr>
        <w:t>.</w:t>
      </w:r>
    </w:p>
    <w:p w14:paraId="1322F9AD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3FD12FA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If a HNA is not able to handle multiple Registered 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 xml:space="preserve"> Domains,</w:t>
      </w:r>
    </w:p>
    <w:p w14:paraId="571CD56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the</w:t>
      </w:r>
      <w:proofErr w:type="gramEnd"/>
      <w:r w:rsidRPr="00CB7E17">
        <w:rPr>
          <w:rFonts w:ascii="Courier New" w:hAnsi="Courier New" w:cs="Courier New"/>
        </w:rPr>
        <w:t xml:space="preserve"> HNA may remain connected to multiple ISP with a single Registered</w:t>
      </w:r>
    </w:p>
    <w:p w14:paraId="0834C1A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spellStart"/>
      <w:r w:rsidRPr="00CB7E17">
        <w:rPr>
          <w:rFonts w:ascii="Courier New" w:hAnsi="Courier New" w:cs="Courier New"/>
        </w:rPr>
        <w:t>Homene</w:t>
      </w:r>
      <w:r w:rsidRPr="00CB7E17">
        <w:rPr>
          <w:rFonts w:ascii="Courier New" w:hAnsi="Courier New" w:cs="Courier New"/>
        </w:rPr>
        <w:t>t</w:t>
      </w:r>
      <w:proofErr w:type="spellEnd"/>
      <w:r w:rsidRPr="00CB7E17">
        <w:rPr>
          <w:rFonts w:ascii="Courier New" w:hAnsi="Courier New" w:cs="Courier New"/>
        </w:rPr>
        <w:t xml:space="preserve"> Domain.  In this case, one entity is chosen to host the</w:t>
      </w:r>
    </w:p>
    <w:p w14:paraId="6AF67564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Registered 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 xml:space="preserve"> Domain.  This entity may be one of the ISP or a</w:t>
      </w:r>
    </w:p>
    <w:p w14:paraId="0C0266F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third</w:t>
      </w:r>
      <w:proofErr w:type="gramEnd"/>
      <w:r w:rsidRPr="00CB7E17">
        <w:rPr>
          <w:rFonts w:ascii="Courier New" w:hAnsi="Courier New" w:cs="Courier New"/>
        </w:rPr>
        <w:t xml:space="preserve"> party.  Note that having multiple ISPs can be motivated for</w:t>
      </w:r>
    </w:p>
    <w:p w14:paraId="53356327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bandwidth</w:t>
      </w:r>
      <w:proofErr w:type="gramEnd"/>
      <w:r w:rsidRPr="00CB7E17">
        <w:rPr>
          <w:rFonts w:ascii="Courier New" w:hAnsi="Courier New" w:cs="Courier New"/>
        </w:rPr>
        <w:t xml:space="preserve"> aggregation, or connectivity fail-over.  In th</w:t>
      </w:r>
      <w:r w:rsidRPr="00CB7E17">
        <w:rPr>
          <w:rFonts w:ascii="Courier New" w:hAnsi="Courier New" w:cs="Courier New"/>
        </w:rPr>
        <w:t>e case of</w:t>
      </w:r>
    </w:p>
    <w:p w14:paraId="4229C34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connectivity</w:t>
      </w:r>
      <w:proofErr w:type="gramEnd"/>
      <w:r w:rsidRPr="00CB7E17">
        <w:rPr>
          <w:rFonts w:ascii="Courier New" w:hAnsi="Courier New" w:cs="Courier New"/>
        </w:rPr>
        <w:t xml:space="preserve"> fail-over, the fail-over concerns the access network and</w:t>
      </w:r>
    </w:p>
    <w:p w14:paraId="57367601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a</w:t>
      </w:r>
      <w:proofErr w:type="gramEnd"/>
      <w:r w:rsidRPr="00CB7E17">
        <w:rPr>
          <w:rFonts w:ascii="Courier New" w:hAnsi="Courier New" w:cs="Courier New"/>
        </w:rPr>
        <w:t xml:space="preserve"> failure of the access network may not impact the core network where</w:t>
      </w:r>
    </w:p>
    <w:p w14:paraId="5F59E911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the</w:t>
      </w:r>
      <w:proofErr w:type="gramEnd"/>
      <w:r w:rsidRPr="00CB7E17">
        <w:rPr>
          <w:rFonts w:ascii="Courier New" w:hAnsi="Courier New" w:cs="Courier New"/>
        </w:rPr>
        <w:t xml:space="preserve"> DM Server and Public Authoritative Primaries are hosted.  In that</w:t>
      </w:r>
    </w:p>
    <w:p w14:paraId="174F0FD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sense</w:t>
      </w:r>
      <w:proofErr w:type="gramEnd"/>
      <w:r w:rsidRPr="00CB7E17">
        <w:rPr>
          <w:rFonts w:ascii="Courier New" w:hAnsi="Courier New" w:cs="Courier New"/>
        </w:rPr>
        <w:t>, choosing one of t</w:t>
      </w:r>
      <w:r w:rsidRPr="00CB7E17">
        <w:rPr>
          <w:rFonts w:ascii="Courier New" w:hAnsi="Courier New" w:cs="Courier New"/>
        </w:rPr>
        <w:t>he ISP even in a scenario of multiple ISPs</w:t>
      </w:r>
    </w:p>
    <w:p w14:paraId="4F1E61D9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may</w:t>
      </w:r>
      <w:proofErr w:type="gramEnd"/>
      <w:r w:rsidRPr="00CB7E17">
        <w:rPr>
          <w:rFonts w:ascii="Courier New" w:hAnsi="Courier New" w:cs="Courier New"/>
        </w:rPr>
        <w:t xml:space="preserve"> make sense.  However, for sake of simplicity, this scenario</w:t>
      </w:r>
    </w:p>
    <w:p w14:paraId="5B9CA004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assumes</w:t>
      </w:r>
      <w:proofErr w:type="gramEnd"/>
      <w:r w:rsidRPr="00CB7E17">
        <w:rPr>
          <w:rFonts w:ascii="Courier New" w:hAnsi="Courier New" w:cs="Courier New"/>
        </w:rPr>
        <w:t xml:space="preserve"> that a third party has been chosen to host the Registered</w:t>
      </w:r>
    </w:p>
    <w:p w14:paraId="22B39FA8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 xml:space="preserve"> Domain.  Configuration is performed as described in</w:t>
      </w:r>
    </w:p>
    <w:p w14:paraId="6000C094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Appendix B.</w:t>
      </w:r>
      <w:r w:rsidRPr="00CB7E17">
        <w:rPr>
          <w:rFonts w:ascii="Courier New" w:hAnsi="Courier New" w:cs="Courier New"/>
        </w:rPr>
        <w:t>1 and Appendix B.2.</w:t>
      </w:r>
    </w:p>
    <w:p w14:paraId="17E8D1B9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59C2658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With the configuration described in Appendix B.1, the HNA is expect</w:t>
      </w:r>
    </w:p>
    <w:p w14:paraId="11BD8BD1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to</w:t>
      </w:r>
      <w:proofErr w:type="gramEnd"/>
      <w:r w:rsidRPr="00CB7E17">
        <w:rPr>
          <w:rFonts w:ascii="Courier New" w:hAnsi="Courier New" w:cs="Courier New"/>
        </w:rPr>
        <w:t xml:space="preserve"> be able to handle multiple 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 xml:space="preserve"> Registered Domain, as the third</w:t>
      </w:r>
    </w:p>
    <w:p w14:paraId="2FA98501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party</w:t>
      </w:r>
      <w:proofErr w:type="gramEnd"/>
      <w:r w:rsidRPr="00CB7E17">
        <w:rPr>
          <w:rFonts w:ascii="Courier New" w:hAnsi="Courier New" w:cs="Courier New"/>
        </w:rPr>
        <w:t xml:space="preserve"> redirect to one of the ISPs Servers.  With the configuration</w:t>
      </w:r>
    </w:p>
    <w:p w14:paraId="1560340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described</w:t>
      </w:r>
      <w:proofErr w:type="gramEnd"/>
      <w:r w:rsidRPr="00CB7E17">
        <w:rPr>
          <w:rFonts w:ascii="Courier New" w:hAnsi="Courier New" w:cs="Courier New"/>
        </w:rPr>
        <w:t xml:space="preserve"> in Appen</w:t>
      </w:r>
      <w:r w:rsidRPr="00CB7E17">
        <w:rPr>
          <w:rFonts w:ascii="Courier New" w:hAnsi="Courier New" w:cs="Courier New"/>
        </w:rPr>
        <w:t>dix B.2, DNS zone are hosted and maintained by the</w:t>
      </w:r>
    </w:p>
    <w:p w14:paraId="26B9DBD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third</w:t>
      </w:r>
      <w:proofErr w:type="gramEnd"/>
      <w:r w:rsidRPr="00CB7E17">
        <w:rPr>
          <w:rFonts w:ascii="Courier New" w:hAnsi="Courier New" w:cs="Courier New"/>
        </w:rPr>
        <w:t xml:space="preserve"> party.  A single </w:t>
      </w:r>
      <w:proofErr w:type="gramStart"/>
      <w:r w:rsidRPr="00CB7E17">
        <w:rPr>
          <w:rFonts w:ascii="Courier New" w:hAnsi="Courier New" w:cs="Courier New"/>
        </w:rPr>
        <w:t>DNS(</w:t>
      </w:r>
      <w:proofErr w:type="gramEnd"/>
      <w:r w:rsidRPr="00CB7E17">
        <w:rPr>
          <w:rFonts w:ascii="Courier New" w:hAnsi="Courier New" w:cs="Courier New"/>
        </w:rPr>
        <w:t xml:space="preserve">SEC) 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 xml:space="preserve"> Zone is built and maintained</w:t>
      </w:r>
    </w:p>
    <w:p w14:paraId="4334CB3C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by</w:t>
      </w:r>
      <w:proofErr w:type="gramEnd"/>
      <w:r w:rsidRPr="00CB7E17">
        <w:rPr>
          <w:rFonts w:ascii="Courier New" w:hAnsi="Courier New" w:cs="Courier New"/>
        </w:rPr>
        <w:t xml:space="preserve"> the HNA.  This latter configuration is likely to match most HNA</w:t>
      </w:r>
    </w:p>
    <w:p w14:paraId="5B6592BD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implementations</w:t>
      </w:r>
      <w:proofErr w:type="gramEnd"/>
      <w:r w:rsidRPr="00CB7E17">
        <w:rPr>
          <w:rFonts w:ascii="Courier New" w:hAnsi="Courier New" w:cs="Courier New"/>
        </w:rPr>
        <w:t>.</w:t>
      </w:r>
    </w:p>
    <w:p w14:paraId="62BB439C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451DA78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The protocol and DHCPv6 options describ</w:t>
      </w:r>
      <w:r w:rsidRPr="00CB7E17">
        <w:rPr>
          <w:rFonts w:ascii="Courier New" w:hAnsi="Courier New" w:cs="Courier New"/>
        </w:rPr>
        <w:t>ed in this document are fully</w:t>
      </w:r>
    </w:p>
    <w:p w14:paraId="1DB13A3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compatible</w:t>
      </w:r>
      <w:proofErr w:type="gramEnd"/>
      <w:r w:rsidRPr="00CB7E17">
        <w:rPr>
          <w:rFonts w:ascii="Courier New" w:hAnsi="Courier New" w:cs="Courier New"/>
        </w:rPr>
        <w:t xml:space="preserve"> with a HNA connected to multiple ISPs.  To configure or</w:t>
      </w:r>
    </w:p>
    <w:p w14:paraId="33141F9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not</w:t>
      </w:r>
      <w:proofErr w:type="gramEnd"/>
      <w:r w:rsidRPr="00CB7E17">
        <w:rPr>
          <w:rFonts w:ascii="Courier New" w:hAnsi="Courier New" w:cs="Courier New"/>
        </w:rPr>
        <w:t xml:space="preserve"> and how to configure the HNA depends on the HNA facilities.</w:t>
      </w:r>
    </w:p>
    <w:p w14:paraId="260C86C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Appendix B and Appendix B.1 require the HNA to handle multiple</w:t>
      </w:r>
    </w:p>
    <w:p w14:paraId="499B2622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Registered </w:t>
      </w:r>
      <w:proofErr w:type="spellStart"/>
      <w:r w:rsidRPr="00CB7E17">
        <w:rPr>
          <w:rFonts w:ascii="Courier New" w:hAnsi="Courier New" w:cs="Courier New"/>
        </w:rPr>
        <w:t>Homenet</w:t>
      </w:r>
      <w:proofErr w:type="spellEnd"/>
      <w:r w:rsidRPr="00CB7E17">
        <w:rPr>
          <w:rFonts w:ascii="Courier New" w:hAnsi="Courier New" w:cs="Courier New"/>
        </w:rPr>
        <w:t xml:space="preserve"> D</w:t>
      </w:r>
      <w:r w:rsidRPr="00CB7E17">
        <w:rPr>
          <w:rFonts w:ascii="Courier New" w:hAnsi="Courier New" w:cs="Courier New"/>
        </w:rPr>
        <w:t>omain, whereas Appendix B.2 does not have such</w:t>
      </w:r>
    </w:p>
    <w:p w14:paraId="6012B5C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gramStart"/>
      <w:r w:rsidRPr="00CB7E17">
        <w:rPr>
          <w:rFonts w:ascii="Courier New" w:hAnsi="Courier New" w:cs="Courier New"/>
        </w:rPr>
        <w:t>requirement</w:t>
      </w:r>
      <w:proofErr w:type="gramEnd"/>
      <w:r w:rsidRPr="00CB7E17">
        <w:rPr>
          <w:rFonts w:ascii="Courier New" w:hAnsi="Courier New" w:cs="Courier New"/>
        </w:rPr>
        <w:t>.</w:t>
      </w:r>
    </w:p>
    <w:p w14:paraId="48D45B73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15C5218C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>Authors' Addresses</w:t>
      </w:r>
    </w:p>
    <w:p w14:paraId="46A4B85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3841FD6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Daniel Migault</w:t>
      </w:r>
    </w:p>
    <w:p w14:paraId="56A38A5F" w14:textId="77777777" w:rsidR="00000000" w:rsidRPr="00413D0A" w:rsidRDefault="0028114F" w:rsidP="00CB7E17">
      <w:pPr>
        <w:pStyle w:val="Textebrut"/>
        <w:rPr>
          <w:rFonts w:ascii="Courier New" w:hAnsi="Courier New" w:cs="Courier New"/>
          <w:lang w:val="fr-FR"/>
        </w:rPr>
      </w:pPr>
      <w:r w:rsidRPr="00CB7E17">
        <w:rPr>
          <w:rFonts w:ascii="Courier New" w:hAnsi="Courier New" w:cs="Courier New"/>
        </w:rPr>
        <w:t xml:space="preserve">   </w:t>
      </w:r>
      <w:r w:rsidRPr="00413D0A">
        <w:rPr>
          <w:rFonts w:ascii="Courier New" w:hAnsi="Courier New" w:cs="Courier New"/>
          <w:lang w:val="fr-FR"/>
        </w:rPr>
        <w:t>Ericsson</w:t>
      </w:r>
    </w:p>
    <w:p w14:paraId="5B00478F" w14:textId="77777777" w:rsidR="00000000" w:rsidRPr="00413D0A" w:rsidRDefault="0028114F" w:rsidP="00CB7E17">
      <w:pPr>
        <w:pStyle w:val="Textebrut"/>
        <w:rPr>
          <w:rFonts w:ascii="Courier New" w:hAnsi="Courier New" w:cs="Courier New"/>
          <w:lang w:val="fr-FR"/>
        </w:rPr>
      </w:pPr>
      <w:r w:rsidRPr="00413D0A">
        <w:rPr>
          <w:rFonts w:ascii="Courier New" w:hAnsi="Courier New" w:cs="Courier New"/>
          <w:lang w:val="fr-FR"/>
        </w:rPr>
        <w:t xml:space="preserve">   8275 Trans Canada Route</w:t>
      </w:r>
    </w:p>
    <w:p w14:paraId="34C62C1D" w14:textId="77777777" w:rsidR="00000000" w:rsidRPr="00413D0A" w:rsidRDefault="0028114F" w:rsidP="00CB7E17">
      <w:pPr>
        <w:pStyle w:val="Textebrut"/>
        <w:rPr>
          <w:rFonts w:ascii="Courier New" w:hAnsi="Courier New" w:cs="Courier New"/>
          <w:lang w:val="fr-FR"/>
        </w:rPr>
      </w:pPr>
      <w:r w:rsidRPr="00413D0A">
        <w:rPr>
          <w:rFonts w:ascii="Courier New" w:hAnsi="Courier New" w:cs="Courier New"/>
          <w:lang w:val="fr-FR"/>
        </w:rPr>
        <w:t xml:space="preserve">   Saint Laurent, QC  4S 0B6</w:t>
      </w:r>
    </w:p>
    <w:p w14:paraId="31973558" w14:textId="77777777" w:rsidR="00000000" w:rsidRPr="00413D0A" w:rsidRDefault="0028114F" w:rsidP="00CB7E17">
      <w:pPr>
        <w:pStyle w:val="Textebrut"/>
        <w:rPr>
          <w:rFonts w:ascii="Courier New" w:hAnsi="Courier New" w:cs="Courier New"/>
          <w:lang w:val="fr-FR"/>
        </w:rPr>
      </w:pPr>
      <w:r w:rsidRPr="00413D0A">
        <w:rPr>
          <w:rFonts w:ascii="Courier New" w:hAnsi="Courier New" w:cs="Courier New"/>
          <w:lang w:val="fr-FR"/>
        </w:rPr>
        <w:t xml:space="preserve">   Canada</w:t>
      </w:r>
    </w:p>
    <w:p w14:paraId="10E63E86" w14:textId="77777777" w:rsidR="00000000" w:rsidRPr="00413D0A" w:rsidRDefault="0028114F" w:rsidP="00CB7E17">
      <w:pPr>
        <w:pStyle w:val="Textebrut"/>
        <w:rPr>
          <w:rFonts w:ascii="Courier New" w:hAnsi="Courier New" w:cs="Courier New"/>
          <w:lang w:val="fr-FR"/>
        </w:rPr>
      </w:pPr>
    </w:p>
    <w:p w14:paraId="6BF94E14" w14:textId="77777777" w:rsidR="00000000" w:rsidRPr="00413D0A" w:rsidRDefault="0028114F" w:rsidP="00CB7E17">
      <w:pPr>
        <w:pStyle w:val="Textebrut"/>
        <w:rPr>
          <w:rFonts w:ascii="Courier New" w:hAnsi="Courier New" w:cs="Courier New"/>
          <w:lang w:val="fr-FR"/>
        </w:rPr>
      </w:pPr>
      <w:r w:rsidRPr="00413D0A">
        <w:rPr>
          <w:rFonts w:ascii="Courier New" w:hAnsi="Courier New" w:cs="Courier New"/>
          <w:lang w:val="fr-FR"/>
        </w:rPr>
        <w:t xml:space="preserve">   </w:t>
      </w:r>
      <w:proofErr w:type="spellStart"/>
      <w:r w:rsidRPr="00413D0A">
        <w:rPr>
          <w:rFonts w:ascii="Courier New" w:hAnsi="Courier New" w:cs="Courier New"/>
          <w:lang w:val="fr-FR"/>
        </w:rPr>
        <w:t>EMail</w:t>
      </w:r>
      <w:proofErr w:type="spellEnd"/>
      <w:r w:rsidRPr="00413D0A">
        <w:rPr>
          <w:rFonts w:ascii="Courier New" w:hAnsi="Courier New" w:cs="Courier New"/>
          <w:lang w:val="fr-FR"/>
        </w:rPr>
        <w:t>: daniel.migault@ericsson.com</w:t>
      </w:r>
    </w:p>
    <w:p w14:paraId="56354655" w14:textId="77777777" w:rsidR="00000000" w:rsidRPr="00413D0A" w:rsidRDefault="0028114F" w:rsidP="00CB7E17">
      <w:pPr>
        <w:pStyle w:val="Textebrut"/>
        <w:rPr>
          <w:rFonts w:ascii="Courier New" w:hAnsi="Courier New" w:cs="Courier New"/>
          <w:lang w:val="fr-FR"/>
        </w:rPr>
      </w:pPr>
    </w:p>
    <w:p w14:paraId="54D80877" w14:textId="77777777" w:rsidR="00000000" w:rsidRPr="00413D0A" w:rsidRDefault="0028114F" w:rsidP="00CB7E17">
      <w:pPr>
        <w:pStyle w:val="Textebrut"/>
        <w:rPr>
          <w:rFonts w:ascii="Courier New" w:hAnsi="Courier New" w:cs="Courier New"/>
          <w:lang w:val="fr-FR"/>
        </w:rPr>
      </w:pPr>
    </w:p>
    <w:p w14:paraId="7EC9920C" w14:textId="77777777" w:rsidR="00000000" w:rsidRPr="00413D0A" w:rsidRDefault="0028114F" w:rsidP="00CB7E17">
      <w:pPr>
        <w:pStyle w:val="Textebrut"/>
        <w:rPr>
          <w:rFonts w:ascii="Courier New" w:hAnsi="Courier New" w:cs="Courier New"/>
          <w:lang w:val="fr-FR"/>
        </w:rPr>
      </w:pPr>
    </w:p>
    <w:p w14:paraId="15F4C7E1" w14:textId="77777777" w:rsidR="00000000" w:rsidRPr="00413D0A" w:rsidRDefault="0028114F" w:rsidP="00CB7E17">
      <w:pPr>
        <w:pStyle w:val="Textebrut"/>
        <w:rPr>
          <w:rFonts w:ascii="Courier New" w:hAnsi="Courier New" w:cs="Courier New"/>
          <w:lang w:val="fr-FR"/>
        </w:rPr>
      </w:pPr>
    </w:p>
    <w:p w14:paraId="6AA4BD68" w14:textId="77777777" w:rsidR="00000000" w:rsidRPr="00413D0A" w:rsidRDefault="0028114F" w:rsidP="00CB7E17">
      <w:pPr>
        <w:pStyle w:val="Textebrut"/>
        <w:rPr>
          <w:rFonts w:ascii="Courier New" w:hAnsi="Courier New" w:cs="Courier New"/>
          <w:lang w:val="fr-FR"/>
        </w:rPr>
      </w:pPr>
    </w:p>
    <w:p w14:paraId="4D03213D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413D0A">
        <w:rPr>
          <w:rFonts w:ascii="Courier New" w:hAnsi="Courier New" w:cs="Courier New"/>
          <w:lang w:val="fr-FR"/>
        </w:rPr>
        <w:t xml:space="preserve">Migault, et al.         </w:t>
      </w:r>
      <w:r w:rsidRPr="00CB7E17">
        <w:rPr>
          <w:rFonts w:ascii="Courier New" w:hAnsi="Courier New" w:cs="Courier New"/>
        </w:rPr>
        <w:t xml:space="preserve">Expires </w:t>
      </w:r>
      <w:r w:rsidRPr="00CB7E17">
        <w:rPr>
          <w:rFonts w:ascii="Courier New" w:hAnsi="Courier New" w:cs="Courier New"/>
        </w:rPr>
        <w:t>October 30, 2021               [Page 13]</w:t>
      </w:r>
    </w:p>
    <w:p w14:paraId="0C1EEE91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br w:type="page"/>
      </w:r>
    </w:p>
    <w:p w14:paraId="19B2D62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lastRenderedPageBreak/>
        <w:t>Internet-Draft           DHCPv6 Options for HNA               April 2021</w:t>
      </w:r>
    </w:p>
    <w:p w14:paraId="7CCDF60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046420F2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10509299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Ralf Weber</w:t>
      </w:r>
    </w:p>
    <w:p w14:paraId="7E14B146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Akamai</w:t>
      </w:r>
    </w:p>
    <w:p w14:paraId="7AE1C562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425E43A7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spellStart"/>
      <w:r w:rsidRPr="00CB7E17">
        <w:rPr>
          <w:rFonts w:ascii="Courier New" w:hAnsi="Courier New" w:cs="Courier New"/>
        </w:rPr>
        <w:t>EMail</w:t>
      </w:r>
      <w:proofErr w:type="spellEnd"/>
      <w:r w:rsidRPr="00CB7E17">
        <w:rPr>
          <w:rFonts w:ascii="Courier New" w:hAnsi="Courier New" w:cs="Courier New"/>
        </w:rPr>
        <w:t>: ralf.weber@akamai.com</w:t>
      </w:r>
    </w:p>
    <w:p w14:paraId="35562BA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45D61C5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4209C138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spellStart"/>
      <w:r w:rsidRPr="00CB7E17">
        <w:rPr>
          <w:rFonts w:ascii="Courier New" w:hAnsi="Courier New" w:cs="Courier New"/>
        </w:rPr>
        <w:t>Tomek</w:t>
      </w:r>
      <w:proofErr w:type="spellEnd"/>
      <w:r w:rsidRPr="00CB7E17">
        <w:rPr>
          <w:rFonts w:ascii="Courier New" w:hAnsi="Courier New" w:cs="Courier New"/>
        </w:rPr>
        <w:t xml:space="preserve"> </w:t>
      </w:r>
      <w:proofErr w:type="spellStart"/>
      <w:r w:rsidRPr="00CB7E17">
        <w:rPr>
          <w:rFonts w:ascii="Courier New" w:hAnsi="Courier New" w:cs="Courier New"/>
        </w:rPr>
        <w:t>Mrugalski</w:t>
      </w:r>
      <w:proofErr w:type="spellEnd"/>
    </w:p>
    <w:p w14:paraId="0B46611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Internet Systems Consortium, Inc.</w:t>
      </w:r>
    </w:p>
    <w:p w14:paraId="26080188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950 Charter Street</w:t>
      </w:r>
    </w:p>
    <w:p w14:paraId="1C2F8524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</w:t>
      </w:r>
      <w:r w:rsidRPr="00CB7E17">
        <w:rPr>
          <w:rFonts w:ascii="Courier New" w:hAnsi="Courier New" w:cs="Courier New"/>
        </w:rPr>
        <w:t xml:space="preserve">  Redwood </w:t>
      </w:r>
      <w:proofErr w:type="gramStart"/>
      <w:r w:rsidRPr="00CB7E17">
        <w:rPr>
          <w:rFonts w:ascii="Courier New" w:hAnsi="Courier New" w:cs="Courier New"/>
        </w:rPr>
        <w:t>City  94063</w:t>
      </w:r>
      <w:proofErr w:type="gramEnd"/>
    </w:p>
    <w:p w14:paraId="66137B89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US</w:t>
      </w:r>
    </w:p>
    <w:p w14:paraId="14771F39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38F5892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  <w:r w:rsidRPr="00CB7E17">
        <w:rPr>
          <w:rFonts w:ascii="Courier New" w:hAnsi="Courier New" w:cs="Courier New"/>
        </w:rPr>
        <w:t xml:space="preserve">   </w:t>
      </w:r>
      <w:proofErr w:type="spellStart"/>
      <w:r w:rsidRPr="00CB7E17">
        <w:rPr>
          <w:rFonts w:ascii="Courier New" w:hAnsi="Courier New" w:cs="Courier New"/>
        </w:rPr>
        <w:t>EMail</w:t>
      </w:r>
      <w:proofErr w:type="spellEnd"/>
      <w:r w:rsidRPr="00CB7E17">
        <w:rPr>
          <w:rFonts w:ascii="Courier New" w:hAnsi="Courier New" w:cs="Courier New"/>
        </w:rPr>
        <w:t>: tomasz.mrugalski@gmail.com</w:t>
      </w:r>
    </w:p>
    <w:p w14:paraId="3E9A6C0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452F863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4B3BAF03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4BB5DC2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1ACCC59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3CC56635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7BEEE11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163ED18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02F9FB19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4B229EA3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0A2CA1AC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6D42EE6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3BC15BC8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03EAEA7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6632874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3B7CFF78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4561736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469574A9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6EA95859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71AF502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6DA3ECA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44BB54F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61B7FA92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6A14A7A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356F973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1509F181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39829C62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62B6301E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0260EAE9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5B20915C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0B75506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2E9AC2C2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022E5490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466EC1BF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220BA764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34215A21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7E8B83AB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4947359A" w14:textId="77777777" w:rsidR="00000000" w:rsidRPr="00CB7E17" w:rsidRDefault="0028114F" w:rsidP="00CB7E17">
      <w:pPr>
        <w:pStyle w:val="Textebrut"/>
        <w:rPr>
          <w:rFonts w:ascii="Courier New" w:hAnsi="Courier New" w:cs="Courier New"/>
        </w:rPr>
      </w:pPr>
    </w:p>
    <w:p w14:paraId="4BE01FCC" w14:textId="77777777" w:rsidR="00000000" w:rsidRPr="00413D0A" w:rsidRDefault="0028114F" w:rsidP="00CB7E17">
      <w:pPr>
        <w:pStyle w:val="Textebrut"/>
        <w:rPr>
          <w:rFonts w:ascii="Courier New" w:hAnsi="Courier New" w:cs="Courier New"/>
          <w:lang w:val="fr-FR"/>
        </w:rPr>
      </w:pPr>
      <w:r w:rsidRPr="00413D0A">
        <w:rPr>
          <w:rFonts w:ascii="Courier New" w:hAnsi="Courier New" w:cs="Courier New"/>
          <w:lang w:val="fr-FR"/>
        </w:rPr>
        <w:t xml:space="preserve">Migault, et al.         Expires </w:t>
      </w:r>
      <w:proofErr w:type="spellStart"/>
      <w:r w:rsidRPr="00413D0A">
        <w:rPr>
          <w:rFonts w:ascii="Courier New" w:hAnsi="Courier New" w:cs="Courier New"/>
          <w:lang w:val="fr-FR"/>
        </w:rPr>
        <w:t>October</w:t>
      </w:r>
      <w:proofErr w:type="spellEnd"/>
      <w:r w:rsidRPr="00413D0A">
        <w:rPr>
          <w:rFonts w:ascii="Courier New" w:hAnsi="Courier New" w:cs="Courier New"/>
          <w:lang w:val="fr-FR"/>
        </w:rPr>
        <w:t xml:space="preserve"> 30, 2021               [Page 14]</w:t>
      </w:r>
    </w:p>
    <w:p w14:paraId="7030C08E" w14:textId="77777777" w:rsidR="0028114F" w:rsidRPr="00413D0A" w:rsidRDefault="0028114F" w:rsidP="00CB7E17">
      <w:pPr>
        <w:pStyle w:val="Textebrut"/>
        <w:rPr>
          <w:rFonts w:ascii="Courier New" w:hAnsi="Courier New" w:cs="Courier New"/>
          <w:lang w:val="fr-FR"/>
        </w:rPr>
      </w:pPr>
    </w:p>
    <w:sectPr w:rsidR="0028114F" w:rsidRPr="00413D0A" w:rsidSect="000F37A6">
      <w:pgSz w:w="12240" w:h="15840"/>
      <w:pgMar w:top="568" w:right="1502" w:bottom="284" w:left="15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OUCADAIR Mohamed TGI/OLN" w:date="2021-05-05T07:57:00Z" w:initials="BMT">
    <w:p w14:paraId="718FDCE2" w14:textId="77777777" w:rsidR="00400872" w:rsidRDefault="00400872">
      <w:pPr>
        <w:pStyle w:val="Commentaire"/>
      </w:pPr>
      <w:r>
        <w:rPr>
          <w:rStyle w:val="Marquedecommentaire"/>
        </w:rPr>
        <w:annotationRef/>
      </w:r>
      <w:r>
        <w:t>What is an “agnostic” HNA?</w:t>
      </w:r>
    </w:p>
  </w:comment>
  <w:comment w:id="1" w:author="BOUCADAIR Mohamed TGI/OLN" w:date="2021-05-05T07:58:00Z" w:initials="BMT">
    <w:p w14:paraId="3719D099" w14:textId="77777777" w:rsidR="00400872" w:rsidRDefault="00400872">
      <w:pPr>
        <w:pStyle w:val="Commentaire"/>
      </w:pPr>
      <w:r>
        <w:rPr>
          <w:rStyle w:val="Marquedecommentaire"/>
        </w:rPr>
        <w:annotationRef/>
      </w:r>
      <w:r>
        <w:t xml:space="preserve">I’m not this is useful in the abstract as more elaboration is needed to assess which are these “most cases”. </w:t>
      </w:r>
    </w:p>
  </w:comment>
  <w:comment w:id="15" w:author="BOUCADAIR Mohamed TGI/OLN" w:date="2021-05-05T08:01:00Z" w:initials="BMT">
    <w:p w14:paraId="74645937" w14:textId="77777777" w:rsidR="00400872" w:rsidRDefault="00400872">
      <w:pPr>
        <w:pStyle w:val="Commentaire"/>
      </w:pPr>
      <w:r>
        <w:rPr>
          <w:rStyle w:val="Marquedecommentaire"/>
        </w:rPr>
        <w:annotationRef/>
      </w:r>
      <w:r>
        <w:rPr>
          <w:rStyle w:val="Marquedecommentaire"/>
        </w:rPr>
        <w:t xml:space="preserve">I’m not sure I would maintain this sentence. </w:t>
      </w:r>
    </w:p>
  </w:comment>
  <w:comment w:id="35" w:author="BOUCADAIR Mohamed TGI/OLN" w:date="2021-05-05T08:04:00Z" w:initials="BMT">
    <w:p w14:paraId="48BF98CD" w14:textId="77777777" w:rsidR="00400872" w:rsidRDefault="00400872">
      <w:pPr>
        <w:pStyle w:val="Commentaire"/>
      </w:pPr>
      <w:r>
        <w:rPr>
          <w:rStyle w:val="Marquedecommentaire"/>
        </w:rPr>
        <w:annotationRef/>
      </w:r>
      <w:r>
        <w:t xml:space="preserve">Not the home network but a line. </w:t>
      </w:r>
    </w:p>
  </w:comment>
  <w:comment w:id="48" w:author="BOUCADAIR Mohamed TGI/OLN" w:date="2021-05-05T08:07:00Z" w:initials="BMT">
    <w:p w14:paraId="7955DA31" w14:textId="77777777" w:rsidR="00400872" w:rsidRDefault="00400872">
      <w:pPr>
        <w:pStyle w:val="Commentaire"/>
      </w:pPr>
      <w:r>
        <w:rPr>
          <w:rStyle w:val="Marquedecommentaire"/>
        </w:rPr>
        <w:annotationRef/>
      </w:r>
      <w:r>
        <w:t xml:space="preserve">This is not “naturally”. This is a consequence of what is indicated in the second sentence. </w:t>
      </w:r>
    </w:p>
  </w:comment>
  <w:comment w:id="58" w:author="BOUCADAIR Mohamed TGI/OLN" w:date="2021-05-05T08:16:00Z" w:initials="BMT">
    <w:p w14:paraId="6DA09551" w14:textId="77777777" w:rsidR="00400872" w:rsidRDefault="00400872">
      <w:pPr>
        <w:pStyle w:val="Commentaire"/>
      </w:pPr>
      <w:r>
        <w:rPr>
          <w:rStyle w:val="Marquedecommentaire"/>
        </w:rPr>
        <w:annotationRef/>
      </w:r>
      <w:r>
        <w:t xml:space="preserve">The abstract says “most cases”. </w:t>
      </w:r>
    </w:p>
  </w:comment>
  <w:comment w:id="59" w:author="BOUCADAIR Mohamed TGI/OLN" w:date="2021-05-05T08:16:00Z" w:initials="BMT">
    <w:p w14:paraId="448D26A8" w14:textId="77777777" w:rsidR="00400872" w:rsidRDefault="00400872">
      <w:pPr>
        <w:pStyle w:val="Commentaire"/>
      </w:pPr>
      <w:r>
        <w:rPr>
          <w:rStyle w:val="Marquedecommentaire"/>
        </w:rPr>
        <w:annotationRef/>
      </w:r>
      <w:r>
        <w:t xml:space="preserve">The prefix can be obtained by other means for IPv6. You may tweak this accordingly. </w:t>
      </w:r>
    </w:p>
  </w:comment>
  <w:comment w:id="60" w:author="BOUCADAIR Mohamed TGI/OLN" w:date="2021-05-05T08:19:00Z" w:initials="BMT">
    <w:p w14:paraId="7610D9F6" w14:textId="77777777" w:rsidR="000F37A6" w:rsidRDefault="000F37A6">
      <w:pPr>
        <w:pStyle w:val="Commentaire"/>
      </w:pPr>
      <w:r>
        <w:rPr>
          <w:rStyle w:val="Marquedecommentaire"/>
        </w:rPr>
        <w:annotationRef/>
      </w:r>
      <w:r>
        <w:t>Having a figure would be helpful.</w:t>
      </w:r>
    </w:p>
  </w:comment>
  <w:comment w:id="64" w:author="BOUCADAIR Mohamed TGI/OLN" w:date="2021-05-05T08:21:00Z" w:initials="BMT">
    <w:p w14:paraId="7F86B7E3" w14:textId="77777777" w:rsidR="000F37A6" w:rsidRDefault="000F37A6">
      <w:pPr>
        <w:pStyle w:val="Commentaire"/>
      </w:pPr>
      <w:r>
        <w:rPr>
          <w:rStyle w:val="Marquedecommentaire"/>
        </w:rPr>
        <w:annotationRef/>
      </w:r>
      <w:r>
        <w:t>Please note that RFC7368 uses “</w:t>
      </w:r>
      <w:r w:rsidRPr="000F37A6">
        <w:t>CE router</w:t>
      </w:r>
      <w:r>
        <w:t xml:space="preserve">”. </w:t>
      </w:r>
    </w:p>
  </w:comment>
  <w:comment w:id="66" w:author="BOUCADAIR Mohamed TGI/OLN" w:date="2021-05-05T08:28:00Z" w:initials="BMT">
    <w:p w14:paraId="6E4973AD" w14:textId="77777777" w:rsidR="00956EBE" w:rsidRDefault="00956EBE">
      <w:pPr>
        <w:pStyle w:val="Commentaire"/>
      </w:pPr>
      <w:r>
        <w:rPr>
          <w:rStyle w:val="Marquedecommentaire"/>
        </w:rPr>
        <w:annotationRef/>
      </w:r>
      <w:r>
        <w:t>If they are not collocated, how communication takes place?</w:t>
      </w:r>
    </w:p>
  </w:comment>
  <w:comment w:id="74" w:author="BOUCADAIR Mohamed TGI/OLN" w:date="2021-05-05T08:23:00Z" w:initials="BMT">
    <w:p w14:paraId="12E7A990" w14:textId="77777777" w:rsidR="000F37A6" w:rsidRDefault="000F37A6">
      <w:pPr>
        <w:pStyle w:val="Commentaire"/>
      </w:pPr>
      <w:r>
        <w:rPr>
          <w:rStyle w:val="Marquedecommentaire"/>
        </w:rPr>
        <w:annotationRef/>
      </w:r>
      <w:r>
        <w:t>Which one?</w:t>
      </w:r>
    </w:p>
  </w:comment>
  <w:comment w:id="91" w:author="BOUCADAIR Mohamed TGI/OLN" w:date="2021-05-05T08:33:00Z" w:initials="BMT">
    <w:p w14:paraId="5C60BA93" w14:textId="77777777" w:rsidR="00956EBE" w:rsidRDefault="00956EBE">
      <w:pPr>
        <w:pStyle w:val="Commentaire"/>
      </w:pPr>
      <w:r>
        <w:rPr>
          <w:rStyle w:val="Marquedecommentaire"/>
        </w:rPr>
        <w:annotationRef/>
      </w:r>
      <w:r>
        <w:t xml:space="preserve">You may rename to “OPTION_V6_xx” as this was the practice for recent DHCPv6 options. </w:t>
      </w:r>
    </w:p>
  </w:comment>
  <w:comment w:id="101" w:author="BOUCADAIR Mohamed TGI/OLN" w:date="2021-05-05T08:29:00Z" w:initials="BMT">
    <w:p w14:paraId="05E27B43" w14:textId="77777777" w:rsidR="00956EBE" w:rsidRDefault="00956EBE">
      <w:pPr>
        <w:pStyle w:val="Commentaire"/>
      </w:pPr>
      <w:r>
        <w:rPr>
          <w:rStyle w:val="Marquedecommentaire"/>
        </w:rPr>
        <w:annotationRef/>
      </w:r>
      <w:r>
        <w:t>How?</w:t>
      </w:r>
    </w:p>
  </w:comment>
  <w:comment w:id="104" w:author="BOUCADAIR Mohamed TGI/OLN" w:date="2021-05-05T08:29:00Z" w:initials="BMT">
    <w:p w14:paraId="5C9F755B" w14:textId="77777777" w:rsidR="00956EBE" w:rsidRDefault="00956EBE">
      <w:pPr>
        <w:pStyle w:val="Commentaire"/>
      </w:pPr>
      <w:r>
        <w:rPr>
          <w:rStyle w:val="Marquedecommentaire"/>
        </w:rPr>
        <w:annotationRef/>
      </w:r>
      <w:r>
        <w:t>You may indicate the specific section where this is discussed.</w:t>
      </w:r>
    </w:p>
  </w:comment>
  <w:comment w:id="116" w:author="BOUCADAIR Mohamed TGI/OLN" w:date="2021-05-05T08:31:00Z" w:initials="BMT">
    <w:p w14:paraId="6C6610DA" w14:textId="77777777" w:rsidR="00956EBE" w:rsidRDefault="00956EBE">
      <w:pPr>
        <w:pStyle w:val="Commentaire"/>
      </w:pPr>
      <w:r>
        <w:rPr>
          <w:rStyle w:val="Marquedecommentaire"/>
        </w:rPr>
        <w:annotationRef/>
      </w:r>
      <w:r>
        <w:t>Do you mean the additional parameters?</w:t>
      </w:r>
    </w:p>
  </w:comment>
  <w:comment w:id="117" w:author="BOUCADAIR Mohamed TGI/OLN" w:date="2021-05-05T08:32:00Z" w:initials="BMT">
    <w:p w14:paraId="22A17182" w14:textId="77777777" w:rsidR="00956EBE" w:rsidRDefault="00956EBE">
      <w:pPr>
        <w:pStyle w:val="Commentaire"/>
      </w:pPr>
      <w:r>
        <w:rPr>
          <w:rStyle w:val="Marquedecommentaire"/>
        </w:rPr>
        <w:annotationRef/>
      </w:r>
      <w:r>
        <w:t>Not sure what is meant here.</w:t>
      </w:r>
    </w:p>
  </w:comment>
  <w:comment w:id="132" w:author="BOUCADAIR Mohamed TGI/OLN" w:date="2021-05-05T14:14:00Z" w:initials="BMT">
    <w:p w14:paraId="68A068E8" w14:textId="119A3642" w:rsidR="009238B6" w:rsidRDefault="009238B6">
      <w:pPr>
        <w:pStyle w:val="Commentaire"/>
      </w:pPr>
      <w:r>
        <w:rPr>
          <w:rStyle w:val="Marquedecommentaire"/>
        </w:rPr>
        <w:annotationRef/>
      </w:r>
      <w:r>
        <w:t xml:space="preserve">Do you assume that default ports are used? If not, how this is discovered? </w:t>
      </w:r>
    </w:p>
  </w:comment>
  <w:comment w:id="133" w:author="BOUCADAIR Mohamed TGI/OLN" w:date="2021-05-05T14:22:00Z" w:initials="BMT">
    <w:p w14:paraId="5375B665" w14:textId="175A9518" w:rsidR="001238BD" w:rsidRDefault="001238BD">
      <w:pPr>
        <w:pStyle w:val="Commentaire"/>
      </w:pPr>
      <w:r>
        <w:rPr>
          <w:rStyle w:val="Marquedecommentaire"/>
        </w:rPr>
        <w:annotationRef/>
      </w:r>
      <w:r>
        <w:t xml:space="preserve">Why not returning a list of IP addresses? Or do you need it for authentication? </w:t>
      </w:r>
    </w:p>
  </w:comment>
  <w:comment w:id="138" w:author="BOUCADAIR Mohamed TGI/OLN" w:date="2021-05-05T08:39:00Z" w:initials="BMT">
    <w:p w14:paraId="268C5AE0" w14:textId="77777777" w:rsidR="000C58DE" w:rsidRDefault="000C58DE">
      <w:pPr>
        <w:pStyle w:val="Commentaire"/>
      </w:pPr>
      <w:r>
        <w:rPr>
          <w:rStyle w:val="Marquedecommentaire"/>
        </w:rPr>
        <w:annotationRef/>
      </w:r>
      <w:r>
        <w:t>Please add a pointer to Section 4.2.1</w:t>
      </w:r>
    </w:p>
  </w:comment>
  <w:comment w:id="143" w:author="BOUCADAIR Mohamed TGI/OLN" w:date="2021-05-05T08:41:00Z" w:initials="BMT">
    <w:p w14:paraId="71870443" w14:textId="77777777" w:rsidR="000C58DE" w:rsidRDefault="000C58DE">
      <w:pPr>
        <w:pStyle w:val="Commentaire"/>
      </w:pPr>
      <w:r>
        <w:rPr>
          <w:rStyle w:val="Marquedecommentaire"/>
        </w:rPr>
        <w:annotationRef/>
      </w:r>
      <w:r>
        <w:rPr>
          <w:rStyle w:val="Marquedecommentaire"/>
        </w:rPr>
        <w:t>When more than one bit is set, how the client selects the transport?</w:t>
      </w:r>
    </w:p>
  </w:comment>
  <w:comment w:id="149" w:author="BOUCADAIR Mohamed TGI/OLN" w:date="2021-05-05T08:40:00Z" w:initials="BMT">
    <w:p w14:paraId="63BB63B7" w14:textId="77777777" w:rsidR="000C58DE" w:rsidRDefault="000C58DE">
      <w:pPr>
        <w:pStyle w:val="Commentaire"/>
      </w:pPr>
      <w:r>
        <w:rPr>
          <w:rStyle w:val="Marquedecommentaire"/>
        </w:rPr>
        <w:annotationRef/>
      </w:r>
      <w:r w:rsidR="001C119B">
        <w:t xml:space="preserve">Please add a pointer to the IANA section where the behavior to associate a meaning with a bit is defined. </w:t>
      </w:r>
    </w:p>
  </w:comment>
  <w:comment w:id="158" w:author="BOUCADAIR Mohamed TGI/OLN" w:date="2021-05-05T08:43:00Z" w:initials="BMT">
    <w:p w14:paraId="26ED5A8B" w14:textId="59FCD49F" w:rsidR="000C58DE" w:rsidRDefault="000C58DE">
      <w:pPr>
        <w:pStyle w:val="Commentaire"/>
      </w:pPr>
      <w:r>
        <w:rPr>
          <w:rStyle w:val="Marquedecommentaire"/>
        </w:rPr>
        <w:annotationRef/>
      </w:r>
      <w:r>
        <w:t>What is a “tra</w:t>
      </w:r>
      <w:r w:rsidR="001238BD">
        <w:t>n</w:t>
      </w:r>
      <w:r>
        <w:t>saction”?</w:t>
      </w:r>
    </w:p>
  </w:comment>
  <w:comment w:id="159" w:author="BOUCADAIR Mohamed TGI/OLN" w:date="2021-05-05T14:23:00Z" w:initials="BMT">
    <w:p w14:paraId="09168626" w14:textId="14DC9350" w:rsidR="001238BD" w:rsidRDefault="001238BD">
      <w:pPr>
        <w:pStyle w:val="Commentaire"/>
      </w:pPr>
      <w:r>
        <w:rPr>
          <w:rStyle w:val="Marquedecommentaire"/>
        </w:rPr>
        <w:annotationRef/>
      </w:r>
      <w:r>
        <w:t>Idem as for DM.</w:t>
      </w:r>
    </w:p>
  </w:comment>
  <w:comment w:id="165" w:author="BOUCADAIR Mohamed TGI/OLN" w:date="2021-05-05T08:44:00Z" w:initials="BMT">
    <w:p w14:paraId="7AB75205" w14:textId="77777777" w:rsidR="000C58DE" w:rsidRDefault="000C58DE">
      <w:pPr>
        <w:pStyle w:val="Commentaire"/>
      </w:pPr>
      <w:r>
        <w:rPr>
          <w:rStyle w:val="Marquedecommentaire"/>
        </w:rPr>
        <w:annotationRef/>
      </w:r>
      <w:r>
        <w:t>Please add a pointer to 4.2.1</w:t>
      </w:r>
    </w:p>
  </w:comment>
  <w:comment w:id="170" w:author="BOUCADAIR Mohamed TGI/OLN" w:date="2021-05-05T08:46:00Z" w:initials="BMT">
    <w:p w14:paraId="65D28D9D" w14:textId="77777777" w:rsidR="000C58DE" w:rsidRDefault="000C58DE">
      <w:pPr>
        <w:pStyle w:val="Commentaire"/>
      </w:pPr>
      <w:r>
        <w:rPr>
          <w:rStyle w:val="Marquedecommentaire"/>
        </w:rPr>
        <w:annotationRef/>
      </w:r>
      <w:r>
        <w:rPr>
          <w:rStyle w:val="Marquedecommentaire"/>
        </w:rPr>
        <w:t>I’m not sure I would keep this section. Only the DHCPv6 client behavior should be normative.</w:t>
      </w:r>
    </w:p>
  </w:comment>
  <w:comment w:id="175" w:author="BOUCADAIR Mohamed TGI/OLN" w:date="2021-05-05T08:47:00Z" w:initials="BMT">
    <w:p w14:paraId="598FAD5B" w14:textId="77777777" w:rsidR="000C58DE" w:rsidRDefault="000C58DE">
      <w:pPr>
        <w:pStyle w:val="Commentaire"/>
      </w:pPr>
      <w:r>
        <w:rPr>
          <w:rStyle w:val="Marquedecommentaire"/>
        </w:rPr>
        <w:annotationRef/>
      </w:r>
      <w:r>
        <w:t xml:space="preserve">This is more a behavior </w:t>
      </w:r>
      <w:r w:rsidR="001C119B">
        <w:t xml:space="preserve">of </w:t>
      </w:r>
      <w:r w:rsidR="001C119B" w:rsidRPr="00CB7E17">
        <w:rPr>
          <w:rFonts w:ascii="Courier New" w:hAnsi="Courier New" w:cs="Courier New"/>
          <w:sz w:val="21"/>
          <w:szCs w:val="21"/>
        </w:rPr>
        <w:t>I-</w:t>
      </w:r>
      <w:proofErr w:type="spellStart"/>
      <w:r w:rsidR="001C119B" w:rsidRPr="00CB7E17">
        <w:rPr>
          <w:rFonts w:ascii="Courier New" w:hAnsi="Courier New" w:cs="Courier New"/>
          <w:sz w:val="21"/>
          <w:szCs w:val="21"/>
        </w:rPr>
        <w:t>D.ietf</w:t>
      </w:r>
      <w:proofErr w:type="spellEnd"/>
      <w:r w:rsidR="001C119B" w:rsidRPr="00CB7E17">
        <w:rPr>
          <w:rFonts w:ascii="Courier New" w:hAnsi="Courier New" w:cs="Courier New"/>
          <w:sz w:val="21"/>
          <w:szCs w:val="21"/>
        </w:rPr>
        <w:t>-</w:t>
      </w:r>
      <w:proofErr w:type="spellStart"/>
      <w:r w:rsidR="001C119B" w:rsidRPr="00CB7E17">
        <w:rPr>
          <w:rFonts w:ascii="Courier New" w:hAnsi="Courier New" w:cs="Courier New"/>
          <w:sz w:val="21"/>
          <w:szCs w:val="21"/>
        </w:rPr>
        <w:t>homenet</w:t>
      </w:r>
      <w:proofErr w:type="spellEnd"/>
      <w:r w:rsidR="001C119B" w:rsidRPr="00CB7E17">
        <w:rPr>
          <w:rFonts w:ascii="Courier New" w:hAnsi="Courier New" w:cs="Courier New"/>
          <w:sz w:val="21"/>
          <w:szCs w:val="21"/>
        </w:rPr>
        <w:t>-front-end-naming-delegation</w:t>
      </w:r>
      <w:r w:rsidR="001C119B">
        <w:rPr>
          <w:rFonts w:ascii="Courier New" w:hAnsi="Courier New" w:cs="Courier New"/>
          <w:sz w:val="21"/>
          <w:szCs w:val="21"/>
        </w:rPr>
        <w:t xml:space="preserve">. This section should focus on the behavior of the **DHCPv6 client**. </w:t>
      </w:r>
    </w:p>
  </w:comment>
  <w:comment w:id="181" w:author="BOUCADAIR Mohamed TGI/OLN" w:date="2021-05-05T08:49:00Z" w:initials="BMT">
    <w:p w14:paraId="77FA566B" w14:textId="77777777" w:rsidR="001C119B" w:rsidRDefault="001C119B">
      <w:pPr>
        <w:pStyle w:val="Commentaire"/>
      </w:pPr>
      <w:r>
        <w:rPr>
          <w:rStyle w:val="Marquedecommentaire"/>
        </w:rPr>
        <w:annotationRef/>
      </w:r>
      <w:r>
        <w:t xml:space="preserve">There will be always one registered domain? </w:t>
      </w:r>
    </w:p>
  </w:comment>
  <w:comment w:id="183" w:author="BOUCADAIR Mohamed TGI/OLN" w:date="2021-05-05T08:51:00Z" w:initials="BMT">
    <w:p w14:paraId="59D24952" w14:textId="77777777" w:rsidR="001C119B" w:rsidRDefault="001C119B">
      <w:pPr>
        <w:pStyle w:val="Commentaire"/>
      </w:pPr>
      <w:r>
        <w:rPr>
          <w:rStyle w:val="Marquedecommentaire"/>
        </w:rPr>
        <w:annotationRef/>
      </w:r>
      <w:r>
        <w:t>Why this one is cited here?</w:t>
      </w:r>
    </w:p>
  </w:comment>
  <w:comment w:id="184" w:author="BOUCADAIR Mohamed TGI/OLN" w:date="2021-05-05T08:56:00Z" w:initials="BMT">
    <w:p w14:paraId="7D8D8249" w14:textId="291CCC46" w:rsidR="007356DC" w:rsidRDefault="007356DC">
      <w:pPr>
        <w:pStyle w:val="Commentaire"/>
      </w:pPr>
      <w:r>
        <w:rPr>
          <w:rStyle w:val="Marquedecommentaire"/>
        </w:rPr>
        <w:annotationRef/>
      </w:r>
      <w:r>
        <w:t xml:space="preserve">What about the scenario where the HNA and DHCPv6 client are not </w:t>
      </w:r>
      <w:proofErr w:type="spellStart"/>
      <w:r>
        <w:t>colocatted</w:t>
      </w:r>
      <w:proofErr w:type="spellEnd"/>
      <w:r>
        <w:t>?</w:t>
      </w:r>
    </w:p>
  </w:comment>
  <w:comment w:id="185" w:author="BOUCADAIR Mohamed TGI/OLN" w:date="2021-05-05T08:55:00Z" w:initials="BMT">
    <w:p w14:paraId="707BE3EC" w14:textId="620BE643" w:rsidR="007356DC" w:rsidRDefault="007356DC">
      <w:pPr>
        <w:pStyle w:val="Commentaire"/>
      </w:pPr>
      <w:r>
        <w:rPr>
          <w:rStyle w:val="Marquedecommentaire"/>
        </w:rPr>
        <w:annotationRef/>
      </w:r>
      <w:r>
        <w:t xml:space="preserve">This was expired since 2017. </w:t>
      </w:r>
    </w:p>
  </w:comment>
  <w:comment w:id="186" w:author="BOUCADAIR Mohamed TGI/OLN" w:date="2021-05-05T08:51:00Z" w:initials="BMT">
    <w:p w14:paraId="7353B1C4" w14:textId="77777777" w:rsidR="001C119B" w:rsidRDefault="001C119B">
      <w:pPr>
        <w:pStyle w:val="Commentaire"/>
      </w:pPr>
      <w:r>
        <w:rPr>
          <w:rStyle w:val="Marquedecommentaire"/>
        </w:rPr>
        <w:annotationRef/>
      </w:r>
      <w:r>
        <w:t>Why is this normative?</w:t>
      </w:r>
    </w:p>
  </w:comment>
  <w:comment w:id="193" w:author="BOUCADAIR Mohamed TGI/OLN" w:date="2021-05-05T08:52:00Z" w:initials="BMT">
    <w:p w14:paraId="6CD7AA61" w14:textId="77777777" w:rsidR="001C119B" w:rsidRDefault="001C119B">
      <w:pPr>
        <w:pStyle w:val="Commentaire"/>
      </w:pPr>
      <w:r>
        <w:rPr>
          <w:rStyle w:val="Marquedecommentaire"/>
        </w:rPr>
        <w:annotationRef/>
      </w:r>
      <w:r>
        <w:rPr>
          <w:rStyle w:val="Marquedecommentaire"/>
        </w:rPr>
        <w:t>This is not a normative ref.</w:t>
      </w:r>
    </w:p>
  </w:comment>
  <w:comment w:id="194" w:author="BOUCADAIR Mohamed TGI/OLN" w:date="2021-05-05T08:52:00Z" w:initials="BMT">
    <w:p w14:paraId="08000EBD" w14:textId="51A91A22" w:rsidR="007356DC" w:rsidRDefault="007356DC">
      <w:pPr>
        <w:pStyle w:val="Commentaire"/>
      </w:pPr>
      <w:r>
        <w:rPr>
          <w:rStyle w:val="Marquedecommentaire"/>
        </w:rPr>
        <w:annotationRef/>
      </w:r>
      <w:r>
        <w:rPr>
          <w:rStyle w:val="Marquedecommentaire"/>
        </w:rPr>
        <w:t>This is not a normative ref.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8FDCE2" w15:done="0"/>
  <w15:commentEx w15:paraId="3719D099" w15:done="0"/>
  <w15:commentEx w15:paraId="74645937" w15:done="0"/>
  <w15:commentEx w15:paraId="48BF98CD" w15:done="0"/>
  <w15:commentEx w15:paraId="7955DA31" w15:done="0"/>
  <w15:commentEx w15:paraId="6DA09551" w15:done="0"/>
  <w15:commentEx w15:paraId="448D26A8" w15:done="0"/>
  <w15:commentEx w15:paraId="7610D9F6" w15:done="0"/>
  <w15:commentEx w15:paraId="7F86B7E3" w15:done="0"/>
  <w15:commentEx w15:paraId="6E4973AD" w15:done="0"/>
  <w15:commentEx w15:paraId="12E7A990" w15:done="0"/>
  <w15:commentEx w15:paraId="5C60BA93" w15:done="0"/>
  <w15:commentEx w15:paraId="05E27B43" w15:done="0"/>
  <w15:commentEx w15:paraId="5C9F755B" w15:done="0"/>
  <w15:commentEx w15:paraId="6C6610DA" w15:done="0"/>
  <w15:commentEx w15:paraId="22A17182" w15:done="0"/>
  <w15:commentEx w15:paraId="68A068E8" w15:done="0"/>
  <w15:commentEx w15:paraId="5375B665" w15:done="0"/>
  <w15:commentEx w15:paraId="268C5AE0" w15:done="0"/>
  <w15:commentEx w15:paraId="71870443" w15:done="0"/>
  <w15:commentEx w15:paraId="63BB63B7" w15:done="0"/>
  <w15:commentEx w15:paraId="26ED5A8B" w15:done="0"/>
  <w15:commentEx w15:paraId="09168626" w15:done="0"/>
  <w15:commentEx w15:paraId="7AB75205" w15:done="0"/>
  <w15:commentEx w15:paraId="65D28D9D" w15:done="0"/>
  <w15:commentEx w15:paraId="598FAD5B" w15:done="0"/>
  <w15:commentEx w15:paraId="77FA566B" w15:done="0"/>
  <w15:commentEx w15:paraId="59D24952" w15:done="0"/>
  <w15:commentEx w15:paraId="7D8D8249" w15:done="0"/>
  <w15:commentEx w15:paraId="707BE3EC" w15:done="0"/>
  <w15:commentEx w15:paraId="7353B1C4" w15:done="0"/>
  <w15:commentEx w15:paraId="6CD7AA61" w15:done="0"/>
  <w15:commentEx w15:paraId="08000EB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OUCADAIR Mohamed TGI/OLN">
    <w15:presenceInfo w15:providerId="AD" w15:userId="S-1-5-21-854245398-789336058-682003330-9763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F07"/>
    <w:rsid w:val="00036670"/>
    <w:rsid w:val="000C58DE"/>
    <w:rsid w:val="000F37A6"/>
    <w:rsid w:val="001238BD"/>
    <w:rsid w:val="001C119B"/>
    <w:rsid w:val="002128A0"/>
    <w:rsid w:val="0028114F"/>
    <w:rsid w:val="003565C9"/>
    <w:rsid w:val="00386291"/>
    <w:rsid w:val="003B0652"/>
    <w:rsid w:val="00400872"/>
    <w:rsid w:val="00413D0A"/>
    <w:rsid w:val="004E5008"/>
    <w:rsid w:val="004F7859"/>
    <w:rsid w:val="00544243"/>
    <w:rsid w:val="00576B15"/>
    <w:rsid w:val="006647E7"/>
    <w:rsid w:val="00707D19"/>
    <w:rsid w:val="007356DC"/>
    <w:rsid w:val="0078396A"/>
    <w:rsid w:val="0087067A"/>
    <w:rsid w:val="009238B6"/>
    <w:rsid w:val="00923CDD"/>
    <w:rsid w:val="009538A0"/>
    <w:rsid w:val="00956EBE"/>
    <w:rsid w:val="009C68C0"/>
    <w:rsid w:val="00A63087"/>
    <w:rsid w:val="00A73DCF"/>
    <w:rsid w:val="00A932A3"/>
    <w:rsid w:val="00B5423A"/>
    <w:rsid w:val="00B614BF"/>
    <w:rsid w:val="00B64F07"/>
    <w:rsid w:val="00C707CC"/>
    <w:rsid w:val="00C8763C"/>
    <w:rsid w:val="00CB7E17"/>
    <w:rsid w:val="00D9632A"/>
    <w:rsid w:val="00DE6338"/>
    <w:rsid w:val="00F0359A"/>
    <w:rsid w:val="00F9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CB934"/>
  <w15:chartTrackingRefBased/>
  <w15:docId w15:val="{D0ACAFC3-5C69-4EBD-9A8D-8898FD85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CB7E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CB7E17"/>
    <w:rPr>
      <w:rFonts w:ascii="Consolas" w:hAnsi="Consolas"/>
      <w:sz w:val="21"/>
      <w:szCs w:val="21"/>
    </w:rPr>
  </w:style>
  <w:style w:type="character" w:styleId="Marquedecommentaire">
    <w:name w:val="annotation reference"/>
    <w:basedOn w:val="Policepardfaut"/>
    <w:uiPriority w:val="99"/>
    <w:semiHidden/>
    <w:unhideWhenUsed/>
    <w:rsid w:val="004008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008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008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008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0087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08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08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1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14</Pages>
  <Words>4515</Words>
  <Characters>25741</Characters>
  <Application>Microsoft Office Word</Application>
  <DocSecurity>0</DocSecurity>
  <Lines>214</Lines>
  <Paragraphs>60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</Company>
  <LinksUpToDate>false</LinksUpToDate>
  <CharactersWithSpaces>30196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BOUCADAIR Mohamed TGI/OLN</dc:creator>
  <cp:keywords/>
  <dc:description/>
  <cp:lastModifiedBy>BOUCADAIR Mohamed TGI/OLN</cp:lastModifiedBy>
  <cp:revision>7</cp:revision>
  <dcterms:created xsi:type="dcterms:W3CDTF">2021-05-05T05:57:00Z</dcterms:created>
  <dcterms:modified xsi:type="dcterms:W3CDTF">2021-05-05T12:25:00Z</dcterms:modified>
</cp:coreProperties>
</file>