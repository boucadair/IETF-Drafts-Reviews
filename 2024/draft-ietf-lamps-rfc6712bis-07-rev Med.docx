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DBC2E" w14:textId="77777777" w:rsidR="000231DE" w:rsidRPr="000E65BE" w:rsidRDefault="000231DE" w:rsidP="000E65BE">
      <w:pPr>
        <w:pStyle w:val="Textebrut"/>
        <w:rPr>
          <w:rFonts w:ascii="Courier New" w:hAnsi="Courier New" w:cs="Courier New"/>
        </w:rPr>
      </w:pPr>
    </w:p>
    <w:p w14:paraId="5F992526" w14:textId="77777777" w:rsidR="000231DE" w:rsidRPr="000E65BE" w:rsidRDefault="000231DE" w:rsidP="000E65BE">
      <w:pPr>
        <w:pStyle w:val="Textebrut"/>
        <w:rPr>
          <w:rFonts w:ascii="Courier New" w:hAnsi="Courier New" w:cs="Courier New"/>
        </w:rPr>
      </w:pPr>
    </w:p>
    <w:p w14:paraId="11330723" w14:textId="77777777" w:rsidR="000231DE" w:rsidRPr="000E65BE" w:rsidRDefault="000231DE" w:rsidP="000E65BE">
      <w:pPr>
        <w:pStyle w:val="Textebrut"/>
        <w:rPr>
          <w:rFonts w:ascii="Courier New" w:hAnsi="Courier New" w:cs="Courier New"/>
        </w:rPr>
      </w:pPr>
    </w:p>
    <w:p w14:paraId="6DA58581" w14:textId="77777777" w:rsidR="000231DE" w:rsidRPr="000E65BE" w:rsidRDefault="000231DE" w:rsidP="000E65BE">
      <w:pPr>
        <w:pStyle w:val="Textebrut"/>
        <w:rPr>
          <w:rFonts w:ascii="Courier New" w:hAnsi="Courier New" w:cs="Courier New"/>
        </w:rPr>
      </w:pPr>
    </w:p>
    <w:p w14:paraId="01FFA41F" w14:textId="77777777"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>LAMPS Working Group                                         H. Brockhaus</w:t>
      </w:r>
    </w:p>
    <w:p w14:paraId="4747EF49" w14:textId="77777777"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Internet-Draft                                             D. von </w:t>
      </w:r>
      <w:proofErr w:type="spellStart"/>
      <w:r w:rsidRPr="00D34A74">
        <w:rPr>
          <w:rFonts w:ascii="Courier New" w:hAnsi="Courier New" w:cs="Courier New"/>
          <w:lang w:val="en-US"/>
        </w:rPr>
        <w:t>Oheimb</w:t>
      </w:r>
      <w:proofErr w:type="spellEnd"/>
    </w:p>
    <w:p w14:paraId="2DB39BF0" w14:textId="77777777"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Obsoletes: 6712 9480 (if </w:t>
      </w:r>
      <w:proofErr w:type="gramStart"/>
      <w:r w:rsidRPr="00D34A74">
        <w:rPr>
          <w:rFonts w:ascii="Courier New" w:hAnsi="Courier New" w:cs="Courier New"/>
          <w:lang w:val="en-US"/>
        </w:rPr>
        <w:t xml:space="preserve">approved)   </w:t>
      </w:r>
      <w:proofErr w:type="gramEnd"/>
      <w:r w:rsidRPr="00D34A74">
        <w:rPr>
          <w:rFonts w:ascii="Courier New" w:hAnsi="Courier New" w:cs="Courier New"/>
          <w:lang w:val="en-US"/>
        </w:rPr>
        <w:t xml:space="preserve">                            Siemens</w:t>
      </w:r>
    </w:p>
    <w:p w14:paraId="5E721D8D" w14:textId="77777777"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Intended status: Standards Track                            M. </w:t>
      </w:r>
      <w:proofErr w:type="spellStart"/>
      <w:r w:rsidRPr="00D34A74">
        <w:rPr>
          <w:rFonts w:ascii="Courier New" w:hAnsi="Courier New" w:cs="Courier New"/>
          <w:lang w:val="en-US"/>
        </w:rPr>
        <w:t>Ounsworth</w:t>
      </w:r>
      <w:proofErr w:type="spellEnd"/>
    </w:p>
    <w:p w14:paraId="5AE4A27B" w14:textId="77777777"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>Expires: 12 April 2025                                           J. Gray</w:t>
      </w:r>
    </w:p>
    <w:p w14:paraId="103A36FB" w14:textId="77777777"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                                                          Entrust</w:t>
      </w:r>
    </w:p>
    <w:p w14:paraId="245BFD0C" w14:textId="07B0FBA5"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                                                   9 October 2024</w:t>
      </w:r>
    </w:p>
    <w:p w14:paraId="1108FF97" w14:textId="77777777"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Internet X.509 Public Key Infrastructure -- HTTP Transfer for the</w:t>
      </w:r>
    </w:p>
    <w:p w14:paraId="1108FF97" w14:textId="77777777"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          Certificate Management Protocol (CMP)</w:t>
      </w:r>
    </w:p>
    <w:p w14:paraId="1108FF97" w14:textId="77777777"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              draft-ietf-lamps-rfc6712bis-07</w:t>
      </w:r>
    </w:p>
    <w:p w14:paraId="1108FF97" w14:textId="77777777"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>Abstract</w:t>
      </w:r>
    </w:p>
    <w:p w14:paraId="1108FF97" w14:textId="77777777"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This document describes how to layer the Certificate Management</w:t>
      </w:r>
    </w:p>
    <w:p w14:paraId="1108FF97" w14:textId="77777777"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Protocol (CMP) over HTTP.</w:t>
      </w:r>
    </w:p>
    <w:p w14:paraId="1108FF97" w14:textId="77777777" w:rsidR="000231DE" w:rsidRPr="00D34A74" w:rsidDel="00D34A74" w:rsidRDefault="000231DE" w:rsidP="000E65BE">
      <w:pPr>
        <w:pStyle w:val="Textebrut"/>
        <w:rPr>
          <w:del w:id="0" w:author="BOUCADAIR Mohamed INNOV/NET" w:date="2024-10-11T08:50:00Z"/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It includes the updates </w:t>
      </w:r>
      <w:del w:id="1" w:author="BOUCADAIR Mohamed INNOV/NET" w:date="2024-10-11T08:51:00Z">
        <w:r w:rsidRPr="00D34A74" w:rsidDel="00D34A74">
          <w:rPr>
            <w:rFonts w:ascii="Courier New" w:hAnsi="Courier New" w:cs="Courier New"/>
            <w:lang w:val="en-US"/>
          </w:rPr>
          <w:delText xml:space="preserve">on </w:delText>
        </w:r>
      </w:del>
      <w:ins w:id="2" w:author="BOUCADAIR Mohamed INNOV/NET" w:date="2024-10-11T08:51:00Z">
        <w:r w:rsidR="00D34A74">
          <w:rPr>
            <w:rFonts w:ascii="Courier New" w:hAnsi="Courier New" w:cs="Courier New"/>
            <w:lang w:val="en-US"/>
          </w:rPr>
          <w:t>to</w:t>
        </w:r>
        <w:r w:rsidR="00D34A74" w:rsidRPr="00D34A74">
          <w:rPr>
            <w:rFonts w:ascii="Courier New" w:hAnsi="Courier New" w:cs="Courier New"/>
            <w:lang w:val="en-US"/>
          </w:rPr>
          <w:t xml:space="preserve"> </w:t>
        </w:r>
      </w:ins>
      <w:r w:rsidRPr="00D34A74">
        <w:rPr>
          <w:rFonts w:ascii="Courier New" w:hAnsi="Courier New" w:cs="Courier New"/>
          <w:lang w:val="en-US"/>
        </w:rPr>
        <w:t xml:space="preserve">RFC 6712 specified in </w:t>
      </w:r>
      <w:ins w:id="3" w:author="BOUCADAIR Mohamed INNOV/NET" w:date="2024-10-11T08:52:00Z">
        <w:r w:rsidR="00D34A74">
          <w:rPr>
            <w:rFonts w:ascii="Courier New" w:hAnsi="Courier New" w:cs="Courier New"/>
            <w:lang w:val="en-US"/>
          </w:rPr>
          <w:t>“</w:t>
        </w:r>
      </w:ins>
      <w:r w:rsidRPr="00D34A74">
        <w:rPr>
          <w:rFonts w:ascii="Courier New" w:hAnsi="Courier New" w:cs="Courier New"/>
          <w:lang w:val="en-US"/>
        </w:rPr>
        <w:t>CMP Updates</w:t>
      </w:r>
      <w:ins w:id="4" w:author="BOUCADAIR Mohamed INNOV/NET" w:date="2024-10-11T08:52:00Z">
        <w:r w:rsidR="00D34A74">
          <w:rPr>
            <w:rFonts w:ascii="Courier New" w:hAnsi="Courier New" w:cs="Courier New"/>
            <w:lang w:val="en-US"/>
          </w:rPr>
          <w:t>”</w:t>
        </w:r>
      </w:ins>
      <w:ins w:id="5" w:author="BOUCADAIR Mohamed INNOV/NET" w:date="2024-10-11T08:50:00Z">
        <w:r w:rsidR="00D34A74">
          <w:rPr>
            <w:rFonts w:ascii="Courier New" w:hAnsi="Courier New" w:cs="Courier New"/>
            <w:lang w:val="en-US"/>
          </w:rPr>
          <w:t xml:space="preserve"> (</w:t>
        </w:r>
      </w:ins>
      <w:del w:id="6" w:author="BOUCADAIR Mohamed INNOV/NET" w:date="2024-10-11T08:50:00Z">
        <w:r w:rsidRPr="00D34A74" w:rsidDel="00D34A74">
          <w:rPr>
            <w:rFonts w:ascii="Courier New" w:hAnsi="Courier New" w:cs="Courier New"/>
            <w:lang w:val="en-US"/>
          </w:rPr>
          <w:delText xml:space="preserve"> </w:delText>
        </w:r>
      </w:del>
      <w:r w:rsidRPr="00D34A74">
        <w:rPr>
          <w:rFonts w:ascii="Courier New" w:hAnsi="Courier New" w:cs="Courier New"/>
          <w:lang w:val="en-US"/>
        </w:rPr>
        <w:t>RFC 9480</w:t>
      </w:r>
    </w:p>
    <w:p w14:paraId="1108FF97" w14:textId="77777777" w:rsidR="000231DE" w:rsidRPr="00D34A74" w:rsidRDefault="000231DE" w:rsidP="00D34A74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</w:t>
      </w:r>
      <w:commentRangeStart w:id="7"/>
      <w:del w:id="8" w:author="BOUCADAIR Mohamed INNOV/NET" w:date="2024-10-11T08:52:00Z">
        <w:r w:rsidRPr="00D34A74" w:rsidDel="00D34A74">
          <w:rPr>
            <w:rFonts w:ascii="Courier New" w:hAnsi="Courier New" w:cs="Courier New"/>
            <w:lang w:val="en-US"/>
          </w:rPr>
          <w:delText>Section 3</w:delText>
        </w:r>
      </w:del>
      <w:commentRangeEnd w:id="7"/>
      <w:r w:rsidR="00D34A74" w:rsidRPr="008F364D">
        <w:rPr>
          <w:rStyle w:val="Marquedecommentaire"/>
          <w:rFonts w:ascii="Calibri" w:hAnsi="Calibri"/>
        </w:rPr>
        <w:commentReference w:id="7"/>
      </w:r>
      <w:ins w:id="9" w:author="BOUCADAIR Mohamed INNOV/NET" w:date="2024-10-11T08:50:00Z">
        <w:r w:rsidR="00D34A74">
          <w:rPr>
            <w:rFonts w:ascii="Courier New" w:hAnsi="Courier New" w:cs="Courier New"/>
            <w:lang w:val="en-US"/>
          </w:rPr>
          <w:t>)</w:t>
        </w:r>
      </w:ins>
      <w:ins w:id="10" w:author="BOUCADAIR Mohamed INNOV/NET" w:date="2024-10-11T08:53:00Z">
        <w:r w:rsidR="00D34A74">
          <w:rPr>
            <w:rFonts w:ascii="Courier New" w:hAnsi="Courier New" w:cs="Courier New"/>
            <w:lang w:val="en-US"/>
          </w:rPr>
          <w:t>.</w:t>
        </w:r>
      </w:ins>
      <w:del w:id="11" w:author="BOUCADAIR Mohamed INNOV/NET" w:date="2024-10-11T08:53:00Z">
        <w:r w:rsidRPr="00D34A74" w:rsidDel="00D34A74">
          <w:rPr>
            <w:rFonts w:ascii="Courier New" w:hAnsi="Courier New" w:cs="Courier New"/>
            <w:lang w:val="en-US"/>
          </w:rPr>
          <w:delText xml:space="preserve"> </w:delText>
        </w:r>
        <w:commentRangeStart w:id="12"/>
        <w:r w:rsidRPr="00D34A74" w:rsidDel="00D34A74">
          <w:rPr>
            <w:rFonts w:ascii="Courier New" w:hAnsi="Courier New" w:cs="Courier New"/>
            <w:lang w:val="en-US"/>
          </w:rPr>
          <w:delText xml:space="preserve">and </w:delText>
        </w:r>
      </w:del>
      <w:del w:id="13" w:author="BOUCADAIR Mohamed INNOV/NET" w:date="2024-10-11T08:51:00Z">
        <w:r w:rsidRPr="00D34A74" w:rsidDel="00D34A74">
          <w:rPr>
            <w:rFonts w:ascii="Courier New" w:hAnsi="Courier New" w:cs="Courier New"/>
            <w:lang w:val="en-US"/>
          </w:rPr>
          <w:delText xml:space="preserve">obsoleted </w:delText>
        </w:r>
      </w:del>
      <w:del w:id="14" w:author="BOUCADAIR Mohamed INNOV/NET" w:date="2024-10-11T08:53:00Z">
        <w:r w:rsidRPr="00D34A74" w:rsidDel="00D34A74">
          <w:rPr>
            <w:rFonts w:ascii="Courier New" w:hAnsi="Courier New" w:cs="Courier New"/>
            <w:lang w:val="en-US"/>
          </w:rPr>
          <w:delText>both documents</w:delText>
        </w:r>
      </w:del>
      <w:commentRangeEnd w:id="12"/>
      <w:r w:rsidR="00D34A74" w:rsidRPr="008F364D">
        <w:rPr>
          <w:rStyle w:val="Marquedecommentaire"/>
          <w:rFonts w:ascii="Calibri" w:hAnsi="Calibri"/>
        </w:rPr>
        <w:commentReference w:id="12"/>
      </w:r>
      <w:del w:id="15" w:author="BOUCADAIR Mohamed INNOV/NET" w:date="2024-10-11T08:53:00Z">
        <w:r w:rsidRPr="00D34A74" w:rsidDel="00D34A74">
          <w:rPr>
            <w:rFonts w:ascii="Courier New" w:hAnsi="Courier New" w:cs="Courier New"/>
            <w:lang w:val="en-US"/>
          </w:rPr>
          <w:delText xml:space="preserve">. </w:delText>
        </w:r>
      </w:del>
      <w:r w:rsidRPr="00D34A74">
        <w:rPr>
          <w:rFonts w:ascii="Courier New" w:hAnsi="Courier New" w:cs="Courier New"/>
          <w:lang w:val="en-US"/>
        </w:rPr>
        <w:t xml:space="preserve"> These updates introduce CMP</w:t>
      </w:r>
    </w:p>
    <w:p w14:paraId="1108FF97" w14:textId="77777777" w:rsidR="000231DE" w:rsidRDefault="000231DE" w:rsidP="000E65BE">
      <w:pPr>
        <w:pStyle w:val="Textebrut"/>
        <w:rPr>
          <w:ins w:id="16" w:author="BOUCADAIR Mohamed INNOV/NET" w:date="2024-10-11T08:53:00Z"/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URIs using a Well-known prefix.</w:t>
      </w:r>
    </w:p>
    <w:p w14:paraId="4A5DFB54" w14:textId="77777777" w:rsidR="00D34A74" w:rsidRDefault="00D34A74" w:rsidP="000E65BE">
      <w:pPr>
        <w:pStyle w:val="Textebrut"/>
        <w:rPr>
          <w:ins w:id="17" w:author="BOUCADAIR Mohamed INNOV/NET" w:date="2024-10-11T08:53:00Z"/>
          <w:rFonts w:ascii="Courier New" w:hAnsi="Courier New" w:cs="Courier New"/>
          <w:lang w:val="en-US"/>
        </w:rPr>
      </w:pPr>
    </w:p>
    <w:p w14:paraId="2667FE40" w14:textId="5975FF37" w:rsidR="00D34A74" w:rsidRPr="00D34A74" w:rsidRDefault="00D34A74" w:rsidP="000E65BE">
      <w:pPr>
        <w:pStyle w:val="Textebrut"/>
        <w:rPr>
          <w:ins w:id="18" w:author="BOUCADAIR Mohamed INNOV/NET" w:date="2024-10-11T08:53:00Z"/>
          <w:rFonts w:ascii="Courier New" w:hAnsi="Courier New" w:cs="Courier New"/>
          <w:lang w:val="en-US"/>
        </w:rPr>
      </w:pPr>
      <w:ins w:id="19" w:author="BOUCADAIR Mohamed INNOV/NET" w:date="2024-10-11T08:53:00Z">
        <w:r w:rsidRPr="00D34A74">
          <w:rPr>
            <w:rFonts w:ascii="Courier New" w:hAnsi="Courier New" w:cs="Courier New"/>
            <w:lang w:val="en-US"/>
          </w:rPr>
          <w:t>This document obsoletes RFC</w:t>
        </w:r>
        <w:r>
          <w:rPr>
            <w:rFonts w:ascii="Courier New" w:hAnsi="Courier New" w:cs="Courier New"/>
            <w:lang w:val="en-US"/>
          </w:rPr>
          <w:t>s</w:t>
        </w:r>
        <w:r w:rsidRPr="00D34A74">
          <w:rPr>
            <w:rFonts w:ascii="Courier New" w:hAnsi="Courier New" w:cs="Courier New"/>
            <w:lang w:val="en-US"/>
          </w:rPr>
          <w:t xml:space="preserve"> 6712 a</w:t>
        </w:r>
        <w:proofErr w:type="spellStart"/>
        <w:r>
          <w:rPr>
            <w:rFonts w:ascii="Courier New" w:hAnsi="Courier New" w:cs="Courier New"/>
          </w:rPr>
          <w:t>nd</w:t>
        </w:r>
        <w:proofErr w:type="spellEnd"/>
        <w:r>
          <w:rPr>
            <w:rFonts w:ascii="Courier New" w:hAnsi="Courier New" w:cs="Courier New"/>
          </w:rPr>
          <w:t xml:space="preserve"> </w:t>
        </w:r>
        <w:commentRangeStart w:id="20"/>
        <w:r>
          <w:rPr>
            <w:rFonts w:ascii="Courier New" w:hAnsi="Courier New" w:cs="Courier New"/>
          </w:rPr>
          <w:t>9480</w:t>
        </w:r>
      </w:ins>
      <w:commentRangeEnd w:id="20"/>
      <w:ins w:id="21" w:author="BOUCADAIR Mohamed INNOV/NET" w:date="2024-10-11T14:51:00Z">
        <w:r w:rsidR="0071526D">
          <w:rPr>
            <w:rStyle w:val="Marquedecommentaire"/>
            <w:rFonts w:ascii="Calibri" w:hAnsi="Calibri"/>
          </w:rPr>
          <w:commentReference w:id="20"/>
        </w:r>
      </w:ins>
      <w:ins w:id="22" w:author="BOUCADAIR Mohamed INNOV/NET" w:date="2024-10-11T08:53:00Z">
        <w:r>
          <w:rPr>
            <w:rFonts w:ascii="Courier New" w:hAnsi="Courier New" w:cs="Courier New"/>
          </w:rPr>
          <w:t>.</w:t>
        </w:r>
      </w:ins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>Status of This Memo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This Internet-Draft is submitted in full conformance with the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provisions of BCP 78 and BCP 79.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Internet-Drafts are working documents of the Internet Engineering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Task Force (IETF).  Note that other groups may also distribute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working documents as Internet-Drafts.  The list of current Internet-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Drafts is at https://datatracker.ietf.org/drafts/current/.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Internet-Drafts are draft documents valid for a maximum of six months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and may be updated, replaced, or obsoleted by other documents at any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time.  It is inappropriate to use Internet-Drafts as reference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material or to cite them other than as "work in progress."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This Internet-Draft will expire on 12 April 2025.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>Copyright Notice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Copyright (c) 2024 IETF Trust and the persons identified as the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document authors.  All rights reserved.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This document is subject to BCP 78 and the IETF Trust's Legal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Provisions Relating to IETF Documents (https://trustee.ietf.org/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license-info) in effect on the date of publication of this document.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Please review these documents carefully, as they describe your rights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and restrictions with respect to this document.  Code Components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extracted from this document must include Revised BSD License text as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lastRenderedPageBreak/>
        <w:t xml:space="preserve">   described in Section 4.e of the Trust Legal Provisions and are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provided without warranty as described in the Revised BSD License.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>Table of Contents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1.  </w:t>
      </w:r>
      <w:proofErr w:type="gramStart"/>
      <w:r w:rsidRPr="00D34A74">
        <w:rPr>
          <w:rFonts w:ascii="Courier New" w:hAnsi="Courier New" w:cs="Courier New"/>
          <w:lang w:val="en-US"/>
        </w:rPr>
        <w:t>Introduction  . . .</w:t>
      </w:r>
      <w:proofErr w:type="gramEnd"/>
      <w:r w:rsidRPr="00D34A74">
        <w:rPr>
          <w:rFonts w:ascii="Courier New" w:hAnsi="Courier New" w:cs="Courier New"/>
          <w:lang w:val="en-US"/>
        </w:rPr>
        <w:t xml:space="preserve"> . . . . . . . . . . . . . . . . . . . . .   2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1.1.  Changes Made by RFC </w:t>
      </w:r>
      <w:proofErr w:type="gramStart"/>
      <w:r w:rsidRPr="00D34A74">
        <w:rPr>
          <w:rFonts w:ascii="Courier New" w:hAnsi="Courier New" w:cs="Courier New"/>
          <w:lang w:val="en-US"/>
        </w:rPr>
        <w:t>9480  . . .</w:t>
      </w:r>
      <w:proofErr w:type="gramEnd"/>
      <w:r w:rsidRPr="00D34A74">
        <w:rPr>
          <w:rFonts w:ascii="Courier New" w:hAnsi="Courier New" w:cs="Courier New"/>
          <w:lang w:val="en-US"/>
        </w:rPr>
        <w:t xml:space="preserve"> . . . . . . . . . . . . .   4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1.2.  Changes Made by This Document . . . . . . . . . </w:t>
      </w:r>
      <w:proofErr w:type="gramStart"/>
      <w:r w:rsidRPr="00D34A74">
        <w:rPr>
          <w:rFonts w:ascii="Courier New" w:hAnsi="Courier New" w:cs="Courier New"/>
          <w:lang w:val="en-US"/>
        </w:rPr>
        <w:t>. . . .</w:t>
      </w:r>
      <w:proofErr w:type="gramEnd"/>
      <w:r w:rsidRPr="00D34A74">
        <w:rPr>
          <w:rFonts w:ascii="Courier New" w:hAnsi="Courier New" w:cs="Courier New"/>
          <w:lang w:val="en-US"/>
        </w:rPr>
        <w:t xml:space="preserve"> .   4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2.  Conventions Used in This Document . . . . . . . . . </w:t>
      </w:r>
      <w:proofErr w:type="gramStart"/>
      <w:r w:rsidRPr="00D34A74">
        <w:rPr>
          <w:rFonts w:ascii="Courier New" w:hAnsi="Courier New" w:cs="Courier New"/>
          <w:lang w:val="en-US"/>
        </w:rPr>
        <w:t>. . . .</w:t>
      </w:r>
      <w:proofErr w:type="gramEnd"/>
      <w:r w:rsidRPr="00D34A74">
        <w:rPr>
          <w:rFonts w:ascii="Courier New" w:hAnsi="Courier New" w:cs="Courier New"/>
          <w:lang w:val="en-US"/>
        </w:rPr>
        <w:t xml:space="preserve"> .   4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3.  HTTP-Based Protocol . . . . . . . . . . . . . . . . . . . . .   4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3.1.  HTTP Versions . . . . . . . . . . . . . . . . . . </w:t>
      </w:r>
      <w:proofErr w:type="gramStart"/>
      <w:r w:rsidRPr="00D34A74">
        <w:rPr>
          <w:rFonts w:ascii="Courier New" w:hAnsi="Courier New" w:cs="Courier New"/>
          <w:lang w:val="en-US"/>
        </w:rPr>
        <w:t>. . . .</w:t>
      </w:r>
      <w:proofErr w:type="gramEnd"/>
      <w:r w:rsidRPr="00D34A74">
        <w:rPr>
          <w:rFonts w:ascii="Courier New" w:hAnsi="Courier New" w:cs="Courier New"/>
          <w:lang w:val="en-US"/>
        </w:rPr>
        <w:t xml:space="preserve">   4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3.2.  Persistent </w:t>
      </w:r>
      <w:proofErr w:type="gramStart"/>
      <w:r w:rsidRPr="00D34A74">
        <w:rPr>
          <w:rFonts w:ascii="Courier New" w:hAnsi="Courier New" w:cs="Courier New"/>
          <w:lang w:val="en-US"/>
        </w:rPr>
        <w:t>Connections  . . .</w:t>
      </w:r>
      <w:proofErr w:type="gramEnd"/>
      <w:r w:rsidRPr="00D34A74">
        <w:rPr>
          <w:rFonts w:ascii="Courier New" w:hAnsi="Courier New" w:cs="Courier New"/>
          <w:lang w:val="en-US"/>
        </w:rPr>
        <w:t xml:space="preserve"> . . . . . . . . . . . . . .   4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3.3.  General </w:t>
      </w:r>
      <w:proofErr w:type="gramStart"/>
      <w:r w:rsidRPr="00D34A74">
        <w:rPr>
          <w:rFonts w:ascii="Courier New" w:hAnsi="Courier New" w:cs="Courier New"/>
          <w:lang w:val="en-US"/>
        </w:rPr>
        <w:t>Form  . . .</w:t>
      </w:r>
      <w:proofErr w:type="gramEnd"/>
      <w:r w:rsidRPr="00D34A74">
        <w:rPr>
          <w:rFonts w:ascii="Courier New" w:hAnsi="Courier New" w:cs="Courier New"/>
          <w:lang w:val="en-US"/>
        </w:rPr>
        <w:t xml:space="preserve"> . . . . . . . . . . . . . . . . . . .   5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3.4.  Header Fields . . . . . . . . . . . . . . . . . . </w:t>
      </w:r>
      <w:proofErr w:type="gramStart"/>
      <w:r w:rsidRPr="00D34A74">
        <w:rPr>
          <w:rFonts w:ascii="Courier New" w:hAnsi="Courier New" w:cs="Courier New"/>
          <w:lang w:val="en-US"/>
        </w:rPr>
        <w:t>. . . .</w:t>
      </w:r>
      <w:proofErr w:type="gramEnd"/>
      <w:r w:rsidRPr="00D34A74">
        <w:rPr>
          <w:rFonts w:ascii="Courier New" w:hAnsi="Courier New" w:cs="Courier New"/>
          <w:lang w:val="en-US"/>
        </w:rPr>
        <w:t xml:space="preserve">   5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3.5.  Communication </w:t>
      </w:r>
      <w:proofErr w:type="gramStart"/>
      <w:r w:rsidRPr="00D34A74">
        <w:rPr>
          <w:rFonts w:ascii="Courier New" w:hAnsi="Courier New" w:cs="Courier New"/>
          <w:lang w:val="en-US"/>
        </w:rPr>
        <w:t>Workflow  . . .</w:t>
      </w:r>
      <w:proofErr w:type="gramEnd"/>
      <w:r w:rsidRPr="00D34A74">
        <w:rPr>
          <w:rFonts w:ascii="Courier New" w:hAnsi="Courier New" w:cs="Courier New"/>
          <w:lang w:val="en-US"/>
        </w:rPr>
        <w:t xml:space="preserve"> . . . . . . . . . . . . . .   5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3.6.  HTTP Request-</w:t>
      </w:r>
      <w:proofErr w:type="gramStart"/>
      <w:r w:rsidRPr="00D34A74">
        <w:rPr>
          <w:rFonts w:ascii="Courier New" w:hAnsi="Courier New" w:cs="Courier New"/>
          <w:lang w:val="en-US"/>
        </w:rPr>
        <w:t>URI  . . .</w:t>
      </w:r>
      <w:proofErr w:type="gramEnd"/>
      <w:r w:rsidRPr="00D34A74">
        <w:rPr>
          <w:rFonts w:ascii="Courier New" w:hAnsi="Courier New" w:cs="Courier New"/>
          <w:lang w:val="en-US"/>
        </w:rPr>
        <w:t xml:space="preserve"> . . . . . . . . . . . . . . . . .   6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3.7.  Pushing of </w:t>
      </w:r>
      <w:proofErr w:type="gramStart"/>
      <w:r w:rsidRPr="00D34A74">
        <w:rPr>
          <w:rFonts w:ascii="Courier New" w:hAnsi="Courier New" w:cs="Courier New"/>
          <w:lang w:val="en-US"/>
        </w:rPr>
        <w:t>Announcements  . . .</w:t>
      </w:r>
      <w:proofErr w:type="gramEnd"/>
      <w:r w:rsidRPr="00D34A74">
        <w:rPr>
          <w:rFonts w:ascii="Courier New" w:hAnsi="Courier New" w:cs="Courier New"/>
          <w:lang w:val="en-US"/>
        </w:rPr>
        <w:t xml:space="preserve"> . . . . . . . . . . . . .   6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3.8.  HTTP Considerations . . . . . . . . . . . . . . . </w:t>
      </w:r>
      <w:proofErr w:type="gramStart"/>
      <w:r w:rsidRPr="00D34A74">
        <w:rPr>
          <w:rFonts w:ascii="Courier New" w:hAnsi="Courier New" w:cs="Courier New"/>
          <w:lang w:val="en-US"/>
        </w:rPr>
        <w:t>. . . .</w:t>
      </w:r>
      <w:proofErr w:type="gramEnd"/>
      <w:r w:rsidRPr="00D34A74">
        <w:rPr>
          <w:rFonts w:ascii="Courier New" w:hAnsi="Courier New" w:cs="Courier New"/>
          <w:lang w:val="en-US"/>
        </w:rPr>
        <w:t xml:space="preserve">   7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4.  Implementation Considerations . . . . . . . . . . . . </w:t>
      </w:r>
      <w:proofErr w:type="gramStart"/>
      <w:r w:rsidRPr="00D34A74">
        <w:rPr>
          <w:rFonts w:ascii="Courier New" w:hAnsi="Courier New" w:cs="Courier New"/>
          <w:lang w:val="en-US"/>
        </w:rPr>
        <w:t>. . . .</w:t>
      </w:r>
      <w:proofErr w:type="gramEnd"/>
      <w:r w:rsidRPr="00D34A74">
        <w:rPr>
          <w:rFonts w:ascii="Courier New" w:hAnsi="Courier New" w:cs="Courier New"/>
          <w:lang w:val="en-US"/>
        </w:rPr>
        <w:t xml:space="preserve">   8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5.  Security Considerations . . . . . . . . . . . . . . . </w:t>
      </w:r>
      <w:proofErr w:type="gramStart"/>
      <w:r w:rsidRPr="00D34A74">
        <w:rPr>
          <w:rFonts w:ascii="Courier New" w:hAnsi="Courier New" w:cs="Courier New"/>
          <w:lang w:val="en-US"/>
        </w:rPr>
        <w:t>. . . .</w:t>
      </w:r>
      <w:proofErr w:type="gramEnd"/>
      <w:r w:rsidRPr="00D34A74">
        <w:rPr>
          <w:rFonts w:ascii="Courier New" w:hAnsi="Courier New" w:cs="Courier New"/>
          <w:lang w:val="en-US"/>
        </w:rPr>
        <w:t xml:space="preserve">   8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6.  IANA Considerations . . . . . . . . . . . . . . . . . . . . .   9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7.  Acknowledgments . . . . . . . . . . . . . . . . . . </w:t>
      </w:r>
      <w:proofErr w:type="gramStart"/>
      <w:r w:rsidRPr="00D34A74">
        <w:rPr>
          <w:rFonts w:ascii="Courier New" w:hAnsi="Courier New" w:cs="Courier New"/>
          <w:lang w:val="en-US"/>
        </w:rPr>
        <w:t>. . . .</w:t>
      </w:r>
      <w:proofErr w:type="gramEnd"/>
      <w:r w:rsidRPr="00D34A74">
        <w:rPr>
          <w:rFonts w:ascii="Courier New" w:hAnsi="Courier New" w:cs="Courier New"/>
          <w:lang w:val="en-US"/>
        </w:rPr>
        <w:t xml:space="preserve"> .   9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8.  </w:t>
      </w:r>
      <w:proofErr w:type="gramStart"/>
      <w:r w:rsidRPr="00D34A74">
        <w:rPr>
          <w:rFonts w:ascii="Courier New" w:hAnsi="Courier New" w:cs="Courier New"/>
          <w:lang w:val="en-US"/>
        </w:rPr>
        <w:t>References  . . .</w:t>
      </w:r>
      <w:proofErr w:type="gramEnd"/>
      <w:r w:rsidRPr="00D34A74">
        <w:rPr>
          <w:rFonts w:ascii="Courier New" w:hAnsi="Courier New" w:cs="Courier New"/>
          <w:lang w:val="en-US"/>
        </w:rPr>
        <w:t xml:space="preserve"> . . . . . . . . . . . . . . . . . . . . . .   9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8.1.  Normative </w:t>
      </w:r>
      <w:proofErr w:type="gramStart"/>
      <w:r w:rsidRPr="00D34A74">
        <w:rPr>
          <w:rFonts w:ascii="Courier New" w:hAnsi="Courier New" w:cs="Courier New"/>
          <w:lang w:val="en-US"/>
        </w:rPr>
        <w:t>References  . . .</w:t>
      </w:r>
      <w:proofErr w:type="gramEnd"/>
      <w:r w:rsidRPr="00D34A74">
        <w:rPr>
          <w:rFonts w:ascii="Courier New" w:hAnsi="Courier New" w:cs="Courier New"/>
          <w:lang w:val="en-US"/>
        </w:rPr>
        <w:t xml:space="preserve"> . . . . . . . . . . . . . . .   9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8.2.  Informative </w:t>
      </w:r>
      <w:proofErr w:type="gramStart"/>
      <w:r w:rsidRPr="00D34A74">
        <w:rPr>
          <w:rFonts w:ascii="Courier New" w:hAnsi="Courier New" w:cs="Courier New"/>
          <w:lang w:val="en-US"/>
        </w:rPr>
        <w:t>References  . . .</w:t>
      </w:r>
      <w:proofErr w:type="gramEnd"/>
      <w:r w:rsidRPr="00D34A74">
        <w:rPr>
          <w:rFonts w:ascii="Courier New" w:hAnsi="Courier New" w:cs="Courier New"/>
          <w:lang w:val="en-US"/>
        </w:rPr>
        <w:t xml:space="preserve"> . . . . . . . . . . . . . .  10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Appendix A.  History of Changes . . . . . . . . . . . . </w:t>
      </w:r>
      <w:proofErr w:type="gramStart"/>
      <w:r w:rsidRPr="00D34A74">
        <w:rPr>
          <w:rFonts w:ascii="Courier New" w:hAnsi="Courier New" w:cs="Courier New"/>
          <w:lang w:val="en-US"/>
        </w:rPr>
        <w:t>. . . .</w:t>
      </w:r>
      <w:proofErr w:type="gramEnd"/>
      <w:r w:rsidRPr="00D34A74">
        <w:rPr>
          <w:rFonts w:ascii="Courier New" w:hAnsi="Courier New" w:cs="Courier New"/>
          <w:lang w:val="en-US"/>
        </w:rPr>
        <w:t xml:space="preserve"> .  11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Authors' </w:t>
      </w:r>
      <w:proofErr w:type="gramStart"/>
      <w:r w:rsidRPr="00D34A74">
        <w:rPr>
          <w:rFonts w:ascii="Courier New" w:hAnsi="Courier New" w:cs="Courier New"/>
          <w:lang w:val="en-US"/>
        </w:rPr>
        <w:t>Addresses  . . .</w:t>
      </w:r>
      <w:proofErr w:type="gramEnd"/>
      <w:r w:rsidRPr="00D34A74">
        <w:rPr>
          <w:rFonts w:ascii="Courier New" w:hAnsi="Courier New" w:cs="Courier New"/>
          <w:lang w:val="en-US"/>
        </w:rPr>
        <w:t xml:space="preserve"> . . . . . . . . . . . . . . . . . . . .  12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>1.  Introduction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[RFC Editor: please delete: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During IESG </w:t>
      </w:r>
      <w:proofErr w:type="spellStart"/>
      <w:r w:rsidRPr="00D34A74">
        <w:rPr>
          <w:rFonts w:ascii="Courier New" w:hAnsi="Courier New" w:cs="Courier New"/>
          <w:lang w:val="en-US"/>
        </w:rPr>
        <w:t>telechat</w:t>
      </w:r>
      <w:proofErr w:type="spellEnd"/>
      <w:r w:rsidRPr="00D34A74">
        <w:rPr>
          <w:rFonts w:ascii="Courier New" w:hAnsi="Courier New" w:cs="Courier New"/>
          <w:lang w:val="en-US"/>
        </w:rPr>
        <w:t xml:space="preserve"> the CMP Updates document was approved on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condition that LAMPS provides a RFC6712bis document.  Version -00 of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this document shall be identical to RFC 6712 and version -01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incorporates the changes specified in CMP Updates Section 3.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A history of changes is available in Appendix A of this document.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The authors of this document wish to thank Tomi </w:t>
      </w:r>
      <w:proofErr w:type="spellStart"/>
      <w:r w:rsidRPr="00D34A74">
        <w:rPr>
          <w:rFonts w:ascii="Courier New" w:hAnsi="Courier New" w:cs="Courier New"/>
          <w:lang w:val="en-US"/>
        </w:rPr>
        <w:t>Kause</w:t>
      </w:r>
      <w:proofErr w:type="spellEnd"/>
      <w:r w:rsidRPr="00D34A74">
        <w:rPr>
          <w:rFonts w:ascii="Courier New" w:hAnsi="Courier New" w:cs="Courier New"/>
          <w:lang w:val="en-US"/>
        </w:rPr>
        <w:t xml:space="preserve"> and Martin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</w:t>
      </w:r>
      <w:proofErr w:type="spellStart"/>
      <w:r w:rsidRPr="00D34A74">
        <w:rPr>
          <w:rFonts w:ascii="Courier New" w:hAnsi="Courier New" w:cs="Courier New"/>
          <w:lang w:val="en-US"/>
        </w:rPr>
        <w:t>Peylo</w:t>
      </w:r>
      <w:proofErr w:type="spellEnd"/>
      <w:r w:rsidRPr="00D34A74">
        <w:rPr>
          <w:rFonts w:ascii="Courier New" w:hAnsi="Courier New" w:cs="Courier New"/>
          <w:lang w:val="en-US"/>
        </w:rPr>
        <w:t>, the original authors of RFC 6712, for their work and invite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them, next to further volunteers, to join the -bis activity as co-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authors.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]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The Certificate Management Protocol (CMP) [I-</w:t>
      </w:r>
      <w:proofErr w:type="gramStart"/>
      <w:r w:rsidRPr="00D34A74">
        <w:rPr>
          <w:rFonts w:ascii="Courier New" w:hAnsi="Courier New" w:cs="Courier New"/>
          <w:lang w:val="en-US"/>
        </w:rPr>
        <w:t>D.ietf</w:t>
      </w:r>
      <w:proofErr w:type="gramEnd"/>
      <w:r w:rsidRPr="00D34A74">
        <w:rPr>
          <w:rFonts w:ascii="Courier New" w:hAnsi="Courier New" w:cs="Courier New"/>
          <w:lang w:val="en-US"/>
        </w:rPr>
        <w:t>-lamps-rfc4210bis]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requires a well-defined transfer mechanism to enable End Entities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(EEs), Registration Authorities (RAs), and Certification Authorities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(CAs) to pass </w:t>
      </w:r>
      <w:proofErr w:type="spellStart"/>
      <w:r w:rsidRPr="00D34A74">
        <w:rPr>
          <w:rFonts w:ascii="Courier New" w:hAnsi="Courier New" w:cs="Courier New"/>
          <w:lang w:val="en-US"/>
        </w:rPr>
        <w:t>PKIMessage</w:t>
      </w:r>
      <w:proofErr w:type="spellEnd"/>
      <w:r w:rsidRPr="00D34A74">
        <w:rPr>
          <w:rFonts w:ascii="Courier New" w:hAnsi="Courier New" w:cs="Courier New"/>
          <w:lang w:val="en-US"/>
        </w:rPr>
        <w:t xml:space="preserve"> structures between them.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The first version of the CMP specification [RFC2510] included a brief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description of a simple transfer protocol layer on top of TCP.  Its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features were simple transfer-level error handling and a mechanism to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poll for outstanding PKI messages.  Additionally, it was mentioned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that PKI messages could also be conveyed using file-, E-mail-, and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HTTP-based transfer, but those were not specified in detail.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lastRenderedPageBreak/>
        <w:t xml:space="preserve">   Since the second version of the CMP specification [RFC4210]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incorporated its own polling mechanism</w:t>
      </w:r>
      <w:ins w:id="23" w:author="BOUCADAIR Mohamed INNOV/NET" w:date="2024-10-11T08:56:00Z">
        <w:r w:rsidR="00D34A74">
          <w:rPr>
            <w:rFonts w:ascii="Courier New" w:hAnsi="Courier New" w:cs="Courier New"/>
            <w:lang w:val="en-US"/>
          </w:rPr>
          <w:t>,</w:t>
        </w:r>
      </w:ins>
      <w:r w:rsidRPr="00D34A74">
        <w:rPr>
          <w:rFonts w:ascii="Courier New" w:hAnsi="Courier New" w:cs="Courier New"/>
          <w:lang w:val="en-US"/>
        </w:rPr>
        <w:t xml:space="preserve"> </w:t>
      </w:r>
      <w:del w:id="24" w:author="BOUCADAIR Mohamed INNOV/NET" w:date="2024-10-11T08:56:00Z">
        <w:r w:rsidRPr="00D34A74" w:rsidDel="00D34A74">
          <w:rPr>
            <w:rFonts w:ascii="Courier New" w:hAnsi="Courier New" w:cs="Courier New"/>
            <w:lang w:val="en-US"/>
          </w:rPr>
          <w:delText xml:space="preserve">and thus </w:delText>
        </w:r>
      </w:del>
      <w:r w:rsidRPr="00D34A74">
        <w:rPr>
          <w:rFonts w:ascii="Courier New" w:hAnsi="Courier New" w:cs="Courier New"/>
          <w:lang w:val="en-US"/>
        </w:rPr>
        <w:t>the need for a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transfer protocol providing this functionality </w:t>
      </w:r>
      <w:r w:rsidRPr="00D34A74">
        <w:rPr>
          <w:rFonts w:ascii="Courier New" w:hAnsi="Courier New" w:cs="Courier New"/>
          <w:lang w:val="en-US"/>
        </w:rPr>
        <w:t>vanished.  The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remaining features CMP requires from its transfer protocols are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connection and error handling.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CMP can benefit from utilizing a reliable transport </w:t>
      </w:r>
      <w:del w:id="25" w:author="BOUCADAIR Mohamed INNOV/NET" w:date="2024-10-11T08:59:00Z">
        <w:r w:rsidRPr="00D34A74" w:rsidDel="007E79A9">
          <w:rPr>
            <w:rFonts w:ascii="Courier New" w:hAnsi="Courier New" w:cs="Courier New"/>
            <w:lang w:val="en-US"/>
          </w:rPr>
          <w:delText xml:space="preserve">and </w:delText>
        </w:r>
      </w:del>
      <w:ins w:id="26" w:author="BOUCADAIR Mohamed INNOV/NET" w:date="2024-10-11T08:59:00Z">
        <w:r w:rsidR="007E79A9">
          <w:rPr>
            <w:rFonts w:ascii="Courier New" w:hAnsi="Courier New" w:cs="Courier New"/>
            <w:lang w:val="en-US"/>
          </w:rPr>
          <w:t>as</w:t>
        </w:r>
        <w:r w:rsidR="007E79A9" w:rsidRPr="00D34A74">
          <w:rPr>
            <w:rFonts w:ascii="Courier New" w:hAnsi="Courier New" w:cs="Courier New"/>
            <w:lang w:val="en-US"/>
          </w:rPr>
          <w:t xml:space="preserve"> </w:t>
        </w:r>
      </w:ins>
      <w:del w:id="27" w:author="BOUCADAIR Mohamed INNOV/NET" w:date="2024-10-11T08:59:00Z">
        <w:r w:rsidRPr="00D34A74" w:rsidDel="007E79A9">
          <w:rPr>
            <w:rFonts w:ascii="Courier New" w:hAnsi="Courier New" w:cs="Courier New"/>
            <w:lang w:val="en-US"/>
          </w:rPr>
          <w:delText xml:space="preserve">it </w:delText>
        </w:r>
      </w:del>
      <w:ins w:id="28" w:author="BOUCADAIR Mohamed INNOV/NET" w:date="2024-10-11T08:59:00Z">
        <w:r w:rsidR="007E79A9">
          <w:rPr>
            <w:rFonts w:ascii="Courier New" w:hAnsi="Courier New" w:cs="Courier New"/>
            <w:lang w:val="en-US"/>
          </w:rPr>
          <w:t>CMP</w:t>
        </w:r>
        <w:r w:rsidR="007E79A9" w:rsidRPr="00D34A74">
          <w:rPr>
            <w:rFonts w:ascii="Courier New" w:hAnsi="Courier New" w:cs="Courier New"/>
            <w:lang w:val="en-US"/>
          </w:rPr>
          <w:t xml:space="preserve"> </w:t>
        </w:r>
      </w:ins>
      <w:r w:rsidRPr="00D34A74">
        <w:rPr>
          <w:rFonts w:ascii="Courier New" w:hAnsi="Courier New" w:cs="Courier New"/>
          <w:lang w:val="en-US"/>
        </w:rPr>
        <w:t>requires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connection and error handling from the transfer protocol</w:t>
      </w:r>
      <w:del w:id="29" w:author="BOUCADAIR Mohamed INNOV/NET" w:date="2024-10-11T09:00:00Z">
        <w:r w:rsidRPr="00D34A74" w:rsidDel="007E79A9">
          <w:rPr>
            <w:rFonts w:ascii="Courier New" w:hAnsi="Courier New" w:cs="Courier New"/>
            <w:lang w:val="en-US"/>
          </w:rPr>
          <w:delText xml:space="preserve">, </w:delText>
        </w:r>
      </w:del>
      <w:ins w:id="30" w:author="BOUCADAIR Mohamed INNOV/NET" w:date="2024-10-11T09:00:00Z">
        <w:r w:rsidR="007E79A9">
          <w:rPr>
            <w:rFonts w:ascii="Courier New" w:hAnsi="Courier New" w:cs="Courier New"/>
            <w:lang w:val="en-US"/>
          </w:rPr>
          <w:t xml:space="preserve">. All these features are </w:t>
        </w:r>
      </w:ins>
      <w:del w:id="31" w:author="BOUCADAIR Mohamed INNOV/NET" w:date="2024-10-11T09:00:00Z">
        <w:r w:rsidRPr="00D34A74" w:rsidDel="007E79A9">
          <w:rPr>
            <w:rFonts w:ascii="Courier New" w:hAnsi="Courier New" w:cs="Courier New"/>
            <w:lang w:val="en-US"/>
          </w:rPr>
          <w:delText>which is</w:delText>
        </w:r>
      </w:del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</w:t>
      </w:r>
      <w:del w:id="32" w:author="BOUCADAIR Mohamed INNOV/NET" w:date="2024-10-11T09:00:00Z">
        <w:r w:rsidRPr="00D34A74" w:rsidDel="007E79A9">
          <w:rPr>
            <w:rFonts w:ascii="Courier New" w:hAnsi="Courier New" w:cs="Courier New"/>
            <w:lang w:val="en-US"/>
          </w:rPr>
          <w:delText xml:space="preserve">all </w:delText>
        </w:r>
      </w:del>
      <w:r w:rsidRPr="00D34A74">
        <w:rPr>
          <w:rFonts w:ascii="Courier New" w:hAnsi="Courier New" w:cs="Courier New"/>
          <w:lang w:val="en-US"/>
        </w:rPr>
        <w:t xml:space="preserve">covered by </w:t>
      </w:r>
      <w:commentRangeStart w:id="33"/>
      <w:r w:rsidRPr="00D34A74">
        <w:rPr>
          <w:rFonts w:ascii="Courier New" w:hAnsi="Courier New" w:cs="Courier New"/>
          <w:lang w:val="en-US"/>
        </w:rPr>
        <w:t>HTTP</w:t>
      </w:r>
      <w:commentRangeEnd w:id="33"/>
      <w:r w:rsidR="007E79A9" w:rsidRPr="008F364D">
        <w:rPr>
          <w:rStyle w:val="Marquedecommentaire"/>
          <w:rFonts w:ascii="Calibri" w:hAnsi="Calibri"/>
        </w:rPr>
        <w:commentReference w:id="33"/>
      </w:r>
      <w:r w:rsidRPr="00D34A74">
        <w:rPr>
          <w:rFonts w:ascii="Courier New" w:hAnsi="Courier New" w:cs="Courier New"/>
          <w:lang w:val="en-US"/>
        </w:rPr>
        <w:t>.  Additionally, delayed delivery of CMP response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messages may be handled at transfer level, regardless of the message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contents.  Since [RFC9480] extends the polling mechanism specified in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the second version of CMP [RFC4210] to cover all types of PKI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management transactions, delays detected at application level may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also be handled within CMP, using </w:t>
      </w:r>
      <w:proofErr w:type="spellStart"/>
      <w:r w:rsidRPr="00D34A74">
        <w:rPr>
          <w:rFonts w:ascii="Courier New" w:hAnsi="Courier New" w:cs="Courier New"/>
          <w:lang w:val="en-US"/>
        </w:rPr>
        <w:t>pollReq</w:t>
      </w:r>
      <w:proofErr w:type="spellEnd"/>
      <w:r w:rsidRPr="00D34A74">
        <w:rPr>
          <w:rFonts w:ascii="Courier New" w:hAnsi="Courier New" w:cs="Courier New"/>
          <w:lang w:val="en-US"/>
        </w:rPr>
        <w:t xml:space="preserve"> and </w:t>
      </w:r>
      <w:proofErr w:type="spellStart"/>
      <w:r w:rsidRPr="00D34A74">
        <w:rPr>
          <w:rFonts w:ascii="Courier New" w:hAnsi="Courier New" w:cs="Courier New"/>
          <w:lang w:val="en-US"/>
        </w:rPr>
        <w:t>pollRep</w:t>
      </w:r>
      <w:proofErr w:type="spellEnd"/>
      <w:r w:rsidRPr="00D34A74">
        <w:rPr>
          <w:rFonts w:ascii="Courier New" w:hAnsi="Courier New" w:cs="Courier New"/>
          <w:lang w:val="en-US"/>
        </w:rPr>
        <w:t xml:space="preserve"> messages.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The usage of HTTP for transferring CMP messages exclusively uses the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POST method for requests, effectively tunneling CMP over HTTP.  While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this is </w:t>
      </w:r>
      <w:commentRangeStart w:id="34"/>
      <w:r w:rsidRPr="00D34A74">
        <w:rPr>
          <w:rFonts w:ascii="Courier New" w:hAnsi="Courier New" w:cs="Courier New"/>
          <w:lang w:val="en-US"/>
        </w:rPr>
        <w:t xml:space="preserve">generally considered bad practice </w:t>
      </w:r>
      <w:commentRangeEnd w:id="34"/>
      <w:r w:rsidR="007E79A9" w:rsidRPr="008F364D">
        <w:rPr>
          <w:rStyle w:val="Marquedecommentaire"/>
          <w:rFonts w:ascii="Calibri" w:hAnsi="Calibri"/>
        </w:rPr>
        <w:commentReference w:id="34"/>
      </w:r>
      <w:r w:rsidRPr="00D34A74">
        <w:rPr>
          <w:rFonts w:ascii="Courier New" w:hAnsi="Courier New" w:cs="Courier New"/>
          <w:lang w:val="en-US"/>
        </w:rPr>
        <w:t xml:space="preserve">and should </w:t>
      </w:r>
      <w:commentRangeStart w:id="35"/>
      <w:r w:rsidRPr="00D34A74">
        <w:rPr>
          <w:rFonts w:ascii="Courier New" w:hAnsi="Courier New" w:cs="Courier New"/>
          <w:lang w:val="en-US"/>
        </w:rPr>
        <w:t>not be emulated</w:t>
      </w:r>
      <w:commentRangeEnd w:id="35"/>
      <w:r w:rsidR="007E79A9" w:rsidRPr="008F364D">
        <w:rPr>
          <w:rStyle w:val="Marquedecommentaire"/>
          <w:rFonts w:ascii="Calibri" w:hAnsi="Calibri"/>
        </w:rPr>
        <w:commentReference w:id="35"/>
      </w:r>
      <w:r w:rsidRPr="00D34A74">
        <w:rPr>
          <w:rFonts w:ascii="Courier New" w:hAnsi="Courier New" w:cs="Courier New"/>
          <w:lang w:val="en-US"/>
        </w:rPr>
        <w:t>,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there are good reasons to do so for transferring CMP.  </w:t>
      </w:r>
      <w:commentRangeStart w:id="36"/>
      <w:r w:rsidRPr="00D34A74">
        <w:rPr>
          <w:rFonts w:ascii="Courier New" w:hAnsi="Courier New" w:cs="Courier New"/>
          <w:lang w:val="en-US"/>
        </w:rPr>
        <w:t>HTTP is used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as it is generally </w:t>
      </w:r>
      <w:del w:id="37" w:author="BOUCADAIR Mohamed INNOV/NET" w:date="2024-10-11T09:02:00Z">
        <w:r w:rsidRPr="00D34A74" w:rsidDel="007E79A9">
          <w:rPr>
            <w:rFonts w:ascii="Courier New" w:hAnsi="Courier New" w:cs="Courier New"/>
            <w:lang w:val="en-US"/>
          </w:rPr>
          <w:delText xml:space="preserve">easy </w:delText>
        </w:r>
      </w:del>
      <w:ins w:id="38" w:author="BOUCADAIR Mohamed INNOV/NET" w:date="2024-10-11T09:02:00Z">
        <w:r w:rsidR="007E79A9" w:rsidRPr="00D34A74">
          <w:rPr>
            <w:rFonts w:ascii="Courier New" w:hAnsi="Courier New" w:cs="Courier New"/>
            <w:lang w:val="en-US"/>
          </w:rPr>
          <w:t>easy</w:t>
        </w:r>
        <w:r w:rsidR="007E79A9">
          <w:rPr>
            <w:rFonts w:ascii="Courier New" w:hAnsi="Courier New" w:cs="Courier New"/>
            <w:lang w:val="en-US"/>
          </w:rPr>
          <w:t>-</w:t>
        </w:r>
      </w:ins>
      <w:del w:id="39" w:author="BOUCADAIR Mohamed INNOV/NET" w:date="2024-10-11T09:02:00Z">
        <w:r w:rsidRPr="00D34A74" w:rsidDel="007E79A9">
          <w:rPr>
            <w:rFonts w:ascii="Courier New" w:hAnsi="Courier New" w:cs="Courier New"/>
            <w:lang w:val="en-US"/>
          </w:rPr>
          <w:delText xml:space="preserve">to </w:delText>
        </w:r>
      </w:del>
      <w:ins w:id="40" w:author="BOUCADAIR Mohamed INNOV/NET" w:date="2024-10-11T09:02:00Z">
        <w:r w:rsidR="007E79A9" w:rsidRPr="00D34A74">
          <w:rPr>
            <w:rFonts w:ascii="Courier New" w:hAnsi="Courier New" w:cs="Courier New"/>
            <w:lang w:val="en-US"/>
          </w:rPr>
          <w:t>to</w:t>
        </w:r>
        <w:r w:rsidR="007E79A9">
          <w:rPr>
            <w:rFonts w:ascii="Courier New" w:hAnsi="Courier New" w:cs="Courier New"/>
            <w:lang w:val="en-US"/>
          </w:rPr>
          <w:t>-</w:t>
        </w:r>
      </w:ins>
      <w:r w:rsidRPr="00D34A74">
        <w:rPr>
          <w:rFonts w:ascii="Courier New" w:hAnsi="Courier New" w:cs="Courier New"/>
          <w:lang w:val="en-US"/>
        </w:rPr>
        <w:t xml:space="preserve">implement and it </w:t>
      </w:r>
      <w:proofErr w:type="gramStart"/>
      <w:r w:rsidRPr="00D34A74">
        <w:rPr>
          <w:rFonts w:ascii="Courier New" w:hAnsi="Courier New" w:cs="Courier New"/>
          <w:lang w:val="en-US"/>
        </w:rPr>
        <w:t>is able to</w:t>
      </w:r>
      <w:proofErr w:type="gramEnd"/>
      <w:r w:rsidRPr="00D34A74">
        <w:rPr>
          <w:rFonts w:ascii="Courier New" w:hAnsi="Courier New" w:cs="Courier New"/>
          <w:lang w:val="en-US"/>
        </w:rPr>
        <w:t xml:space="preserve"> traverse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network borders utilizing ubiquitous proxies.  </w:t>
      </w:r>
      <w:commentRangeEnd w:id="36"/>
      <w:r w:rsidR="007E79A9" w:rsidRPr="008F364D">
        <w:rPr>
          <w:rStyle w:val="Marquedecommentaire"/>
          <w:rFonts w:ascii="Calibri" w:hAnsi="Calibri"/>
        </w:rPr>
        <w:commentReference w:id="36"/>
      </w:r>
      <w:r w:rsidRPr="00D34A74">
        <w:rPr>
          <w:rFonts w:ascii="Courier New" w:hAnsi="Courier New" w:cs="Courier New"/>
          <w:lang w:val="en-US"/>
        </w:rPr>
        <w:t>Most importantly, HTTP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is already commonly used in existing CMP implementations.  Other HTTP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request methods, such as GET, are not used because PKI management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operations can only be triggered using CMP's PKI messages, which need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to be transferred using a POST request.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With its status codes, HTTP provides needed error reporting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capabilities.  General problems on the server side, as well as those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directly caused by the respective request, can be reported to the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client.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As CMP implements a transaction </w:t>
      </w:r>
      <w:del w:id="41" w:author="BOUCADAIR Mohamed INNOV/NET" w:date="2024-10-11T09:05:00Z">
        <w:r w:rsidRPr="00D34A74" w:rsidDel="007E79A9">
          <w:rPr>
            <w:rFonts w:ascii="Courier New" w:hAnsi="Courier New" w:cs="Courier New"/>
            <w:lang w:val="en-US"/>
          </w:rPr>
          <w:delText>ID</w:delText>
        </w:r>
      </w:del>
      <w:ins w:id="42" w:author="BOUCADAIR Mohamed INNOV/NET" w:date="2024-10-11T09:05:00Z">
        <w:r w:rsidR="007E79A9" w:rsidRPr="00D34A74">
          <w:rPr>
            <w:rFonts w:ascii="Courier New" w:hAnsi="Courier New" w:cs="Courier New"/>
            <w:lang w:val="en-US"/>
          </w:rPr>
          <w:t>I</w:t>
        </w:r>
        <w:r w:rsidR="007E79A9">
          <w:rPr>
            <w:rFonts w:ascii="Courier New" w:hAnsi="Courier New" w:cs="Courier New"/>
            <w:lang w:val="en-US"/>
          </w:rPr>
          <w:t>dentification (</w:t>
        </w:r>
        <w:commentRangeStart w:id="43"/>
        <w:proofErr w:type="spellStart"/>
        <w:r w:rsidR="007E79A9" w:rsidRPr="007E79A9">
          <w:rPr>
            <w:rFonts w:ascii="Courier New" w:hAnsi="Courier New" w:cs="Courier New"/>
            <w:lang w:val="en-US"/>
          </w:rPr>
          <w:t>transactionID</w:t>
        </w:r>
        <w:proofErr w:type="spellEnd"/>
        <w:r w:rsidR="007E79A9">
          <w:rPr>
            <w:rFonts w:ascii="Courier New" w:hAnsi="Courier New" w:cs="Courier New"/>
            <w:lang w:val="en-US"/>
          </w:rPr>
          <w:t>)</w:t>
        </w:r>
      </w:ins>
      <w:r w:rsidRPr="00D34A74">
        <w:rPr>
          <w:rFonts w:ascii="Courier New" w:hAnsi="Courier New" w:cs="Courier New"/>
          <w:lang w:val="en-US"/>
        </w:rPr>
        <w:t xml:space="preserve">, </w:t>
      </w:r>
      <w:commentRangeEnd w:id="43"/>
      <w:r w:rsidR="007E79A9" w:rsidRPr="008F364D">
        <w:rPr>
          <w:rStyle w:val="Marquedecommentaire"/>
          <w:rFonts w:ascii="Calibri" w:hAnsi="Calibri"/>
        </w:rPr>
        <w:commentReference w:id="43"/>
      </w:r>
      <w:r w:rsidRPr="00D34A74">
        <w:rPr>
          <w:rFonts w:ascii="Courier New" w:hAnsi="Courier New" w:cs="Courier New"/>
          <w:lang w:val="en-US"/>
        </w:rPr>
        <w:t>identifying transactions spanning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over more than just a single request/response pair, the statelessness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of HTTP is not blocking its usage as the transfer protocol for CMP</w:t>
      </w:r>
    </w:p>
    <w:p w:rsidR="000231DE" w:rsidRPr="000E65BE" w:rsidRDefault="000231DE" w:rsidP="000E65BE">
      <w:pPr>
        <w:pStyle w:val="Textebrut"/>
        <w:rPr>
          <w:rFonts w:ascii="Courier New" w:hAnsi="Courier New" w:cs="Courier New"/>
        </w:rPr>
      </w:pPr>
      <w:r w:rsidRPr="00D34A74">
        <w:rPr>
          <w:rFonts w:ascii="Courier New" w:hAnsi="Courier New" w:cs="Courier New"/>
          <w:lang w:val="en-US"/>
        </w:rPr>
        <w:t xml:space="preserve">   </w:t>
      </w:r>
      <w:proofErr w:type="gramStart"/>
      <w:r w:rsidRPr="000E65BE">
        <w:rPr>
          <w:rFonts w:ascii="Courier New" w:hAnsi="Courier New" w:cs="Courier New"/>
        </w:rPr>
        <w:t>messages</w:t>
      </w:r>
      <w:proofErr w:type="gramEnd"/>
      <w:r w:rsidRPr="000E65BE">
        <w:rPr>
          <w:rFonts w:ascii="Courier New" w:hAnsi="Courier New" w:cs="Courier New"/>
        </w:rPr>
        <w:t>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>1.1.  Changes Made by RFC 9480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</w:t>
      </w:r>
      <w:ins w:id="44" w:author="BOUCADAIR Mohamed INNOV/NET" w:date="2024-10-11T14:51:00Z">
        <w:r w:rsidR="0071526D">
          <w:rPr>
            <w:rFonts w:ascii="Courier New" w:hAnsi="Courier New" w:cs="Courier New"/>
            <w:lang w:val="en-US"/>
          </w:rPr>
          <w:t>“</w:t>
        </w:r>
      </w:ins>
      <w:r w:rsidRPr="00D34A74">
        <w:rPr>
          <w:rFonts w:ascii="Courier New" w:hAnsi="Courier New" w:cs="Courier New"/>
          <w:lang w:val="en-US"/>
        </w:rPr>
        <w:t>CMP Updates</w:t>
      </w:r>
      <w:ins w:id="45" w:author="BOUCADAIR Mohamed INNOV/NET" w:date="2024-10-11T14:52:00Z">
        <w:r w:rsidR="0071526D">
          <w:rPr>
            <w:rFonts w:ascii="Courier New" w:hAnsi="Courier New" w:cs="Courier New"/>
            <w:lang w:val="en-US"/>
          </w:rPr>
          <w:t>”</w:t>
        </w:r>
      </w:ins>
      <w:r w:rsidRPr="00D34A74">
        <w:rPr>
          <w:rFonts w:ascii="Courier New" w:hAnsi="Courier New" w:cs="Courier New"/>
          <w:lang w:val="en-US"/>
        </w:rPr>
        <w:t xml:space="preserve"> [RFC9480] updated [RFC6712], supporting the PKI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management operations specified in the </w:t>
      </w:r>
      <w:ins w:id="46" w:author="BOUCADAIR Mohamed INNOV/NET" w:date="2024-10-11T14:52:00Z">
        <w:r w:rsidR="0071526D">
          <w:rPr>
            <w:rFonts w:ascii="Courier New" w:hAnsi="Courier New" w:cs="Courier New"/>
            <w:lang w:val="en-US"/>
          </w:rPr>
          <w:t>“</w:t>
        </w:r>
        <w:commentRangeStart w:id="47"/>
        <w:r w:rsidR="0071526D" w:rsidRPr="0071526D">
          <w:rPr>
            <w:rFonts w:ascii="Courier New" w:hAnsi="Courier New" w:cs="Courier New"/>
            <w:lang w:val="en-US"/>
          </w:rPr>
          <w:t>Lightweight Certificate Management Protocol (CMP) Profile</w:t>
        </w:r>
        <w:commentRangeEnd w:id="47"/>
        <w:r w:rsidR="0071526D">
          <w:rPr>
            <w:rStyle w:val="Marquedecommentaire"/>
            <w:rFonts w:ascii="Calibri" w:hAnsi="Calibri"/>
          </w:rPr>
          <w:commentReference w:id="47"/>
        </w:r>
      </w:ins>
      <w:del w:id="48" w:author="BOUCADAIR Mohamed INNOV/NET" w:date="2024-10-11T14:52:00Z">
        <w:r w:rsidRPr="00D34A74" w:rsidDel="0071526D">
          <w:rPr>
            <w:rFonts w:ascii="Courier New" w:hAnsi="Courier New" w:cs="Courier New"/>
            <w:lang w:val="en-US"/>
          </w:rPr>
          <w:delText>Lightweight CMP Profile</w:delText>
        </w:r>
      </w:del>
      <w:ins w:id="49" w:author="BOUCADAIR Mohamed INNOV/NET" w:date="2024-10-11T14:52:00Z">
        <w:r w:rsidR="0071526D">
          <w:rPr>
            <w:rFonts w:ascii="Courier New" w:hAnsi="Courier New" w:cs="Courier New"/>
            <w:lang w:val="en-US"/>
          </w:rPr>
          <w:t>”</w:t>
        </w:r>
      </w:ins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[RFC9483], in the following areas: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*  Introduce the HTTP URI path prefix '</w:t>
      </w:r>
      <w:proofErr w:type="gramStart"/>
      <w:r w:rsidRPr="00D34A74">
        <w:rPr>
          <w:rFonts w:ascii="Courier New" w:hAnsi="Courier New" w:cs="Courier New"/>
          <w:lang w:val="en-US"/>
        </w:rPr>
        <w:t>/.well</w:t>
      </w:r>
      <w:proofErr w:type="gramEnd"/>
      <w:r w:rsidRPr="00D34A74">
        <w:rPr>
          <w:rFonts w:ascii="Courier New" w:hAnsi="Courier New" w:cs="Courier New"/>
          <w:lang w:val="en-US"/>
        </w:rPr>
        <w:t>-known/</w:t>
      </w:r>
      <w:proofErr w:type="spellStart"/>
      <w:r w:rsidRPr="00D34A74">
        <w:rPr>
          <w:rFonts w:ascii="Courier New" w:hAnsi="Courier New" w:cs="Courier New"/>
          <w:lang w:val="en-US"/>
        </w:rPr>
        <w:t>cmp</w:t>
      </w:r>
      <w:proofErr w:type="spellEnd"/>
      <w:r w:rsidRPr="00D34A74">
        <w:rPr>
          <w:rFonts w:ascii="Courier New" w:hAnsi="Courier New" w:cs="Courier New"/>
          <w:lang w:val="en-US"/>
        </w:rPr>
        <w:t>'.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*  Add options for extending the URI structure with further segments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and </w:t>
      </w:r>
      <w:del w:id="50" w:author="BOUCADAIR Mohamed INNOV/NET" w:date="2024-10-11T09:07:00Z">
        <w:r w:rsidRPr="00D34A74" w:rsidDel="007E79A9">
          <w:rPr>
            <w:rFonts w:ascii="Courier New" w:hAnsi="Courier New" w:cs="Courier New"/>
            <w:lang w:val="en-US"/>
          </w:rPr>
          <w:delText xml:space="preserve">to this end </w:delText>
        </w:r>
      </w:del>
      <w:r w:rsidRPr="00D34A74">
        <w:rPr>
          <w:rFonts w:ascii="Courier New" w:hAnsi="Courier New" w:cs="Courier New"/>
          <w:lang w:val="en-US"/>
        </w:rPr>
        <w:t>define a new protocol registry group</w:t>
      </w:r>
      <w:ins w:id="51" w:author="BOUCADAIR Mohamed INNOV/NET" w:date="2024-10-11T09:07:00Z">
        <w:r w:rsidR="007E79A9">
          <w:rPr>
            <w:rFonts w:ascii="Courier New" w:hAnsi="Courier New" w:cs="Courier New"/>
            <w:lang w:val="en-US"/>
          </w:rPr>
          <w:t xml:space="preserve"> </w:t>
        </w:r>
        <w:r w:rsidR="007E79A9" w:rsidRPr="00D34A74">
          <w:rPr>
            <w:rFonts w:ascii="Courier New" w:hAnsi="Courier New" w:cs="Courier New"/>
            <w:lang w:val="en-US"/>
          </w:rPr>
          <w:t xml:space="preserve">to </w:t>
        </w:r>
        <w:r w:rsidR="007E79A9">
          <w:rPr>
            <w:rFonts w:ascii="Courier New" w:hAnsi="Courier New" w:cs="Courier New"/>
            <w:lang w:val="en-US"/>
          </w:rPr>
          <w:t>that aim</w:t>
        </w:r>
      </w:ins>
      <w:r w:rsidRPr="00D34A74">
        <w:rPr>
          <w:rFonts w:ascii="Courier New" w:hAnsi="Courier New" w:cs="Courier New"/>
          <w:lang w:val="en-US"/>
        </w:rPr>
        <w:t>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>1.2.  Changes Made by This Document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</w:t>
      </w:r>
      <w:r w:rsidRPr="000E65BE">
        <w:rPr>
          <w:rFonts w:ascii="Courier New" w:hAnsi="Courier New" w:cs="Courier New"/>
        </w:rPr>
        <w:t xml:space="preserve">This document </w:t>
      </w:r>
      <w:proofErr w:type="spellStart"/>
      <w:r w:rsidRPr="000E65BE">
        <w:rPr>
          <w:rFonts w:ascii="Courier New" w:hAnsi="Courier New" w:cs="Courier New"/>
        </w:rPr>
        <w:t>obsoletes</w:t>
      </w:r>
      <w:proofErr w:type="spellEnd"/>
      <w:r w:rsidRPr="000E65BE">
        <w:rPr>
          <w:rFonts w:ascii="Courier New" w:hAnsi="Courier New" w:cs="Courier New"/>
        </w:rPr>
        <w:t xml:space="preserve"> </w:t>
      </w:r>
      <w:del w:id="52" w:author="BOUCADAIR Mohamed INNOV/NET" w:date="2024-10-11T09:07:00Z">
        <w:r w:rsidRPr="000E65BE" w:rsidDel="007E79A9">
          <w:rPr>
            <w:rFonts w:ascii="Courier New" w:hAnsi="Courier New" w:cs="Courier New"/>
          </w:rPr>
          <w:delText xml:space="preserve">RFC 6712 </w:delText>
        </w:r>
      </w:del>
      <w:r w:rsidRPr="000E65BE">
        <w:rPr>
          <w:rFonts w:ascii="Courier New" w:hAnsi="Courier New" w:cs="Courier New"/>
        </w:rPr>
        <w:t xml:space="preserve">[RFC6712].  </w:t>
      </w:r>
      <w:r w:rsidRPr="00D34A74">
        <w:rPr>
          <w:rFonts w:ascii="Courier New" w:hAnsi="Courier New" w:cs="Courier New"/>
          <w:lang w:val="en-US"/>
        </w:rPr>
        <w:t>It includes the changes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specified by CMP Updates </w:t>
      </w:r>
      <w:ins w:id="53" w:author="BOUCADAIR Mohamed INNOV/NET" w:date="2024-10-11T09:07:00Z">
        <w:r w:rsidR="007E79A9">
          <w:rPr>
            <w:rFonts w:ascii="Courier New" w:hAnsi="Courier New" w:cs="Courier New"/>
            <w:lang w:val="en-US"/>
          </w:rPr>
          <w:t xml:space="preserve">(Section 3 of </w:t>
        </w:r>
      </w:ins>
      <w:r w:rsidRPr="00D34A74">
        <w:rPr>
          <w:rFonts w:ascii="Courier New" w:hAnsi="Courier New" w:cs="Courier New"/>
          <w:lang w:val="en-US"/>
        </w:rPr>
        <w:t>[RFC9480]</w:t>
      </w:r>
      <w:del w:id="54" w:author="BOUCADAIR Mohamed INNOV/NET" w:date="2024-10-11T09:07:00Z">
        <w:r w:rsidRPr="00D34A74" w:rsidDel="007E79A9">
          <w:rPr>
            <w:rFonts w:ascii="Courier New" w:hAnsi="Courier New" w:cs="Courier New"/>
            <w:lang w:val="en-US"/>
          </w:rPr>
          <w:delText xml:space="preserve"> Section 3</w:delText>
        </w:r>
      </w:del>
      <w:ins w:id="55" w:author="BOUCADAIR Mohamed INNOV/NET" w:date="2024-10-11T09:07:00Z">
        <w:r w:rsidR="007E79A9">
          <w:rPr>
            <w:rFonts w:ascii="Courier New" w:hAnsi="Courier New" w:cs="Courier New"/>
            <w:lang w:val="en-US"/>
          </w:rPr>
          <w:t>)</w:t>
        </w:r>
      </w:ins>
      <w:r w:rsidRPr="00D34A74">
        <w:rPr>
          <w:rFonts w:ascii="Courier New" w:hAnsi="Courier New" w:cs="Courier New"/>
          <w:lang w:val="en-US"/>
        </w:rPr>
        <w:t xml:space="preserve"> as described in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lastRenderedPageBreak/>
        <w:t xml:space="preserve">   </w:t>
      </w:r>
      <w:commentRangeStart w:id="56"/>
      <w:r w:rsidRPr="00D34A74">
        <w:rPr>
          <w:rFonts w:ascii="Courier New" w:hAnsi="Courier New" w:cs="Courier New"/>
          <w:lang w:val="en-US"/>
        </w:rPr>
        <w:t>Section 1.1</w:t>
      </w:r>
      <w:ins w:id="57" w:author="BOUCADAIR Mohamed INNOV/NET" w:date="2024-10-11T09:08:00Z">
        <w:r w:rsidR="007E79A9">
          <w:rPr>
            <w:rFonts w:ascii="Courier New" w:hAnsi="Courier New" w:cs="Courier New"/>
            <w:lang w:val="en-US"/>
          </w:rPr>
          <w:t xml:space="preserve"> of this document</w:t>
        </w:r>
      </w:ins>
      <w:r w:rsidRPr="00D34A74">
        <w:rPr>
          <w:rFonts w:ascii="Courier New" w:hAnsi="Courier New" w:cs="Courier New"/>
          <w:lang w:val="en-US"/>
        </w:rPr>
        <w:t xml:space="preserve"> </w:t>
      </w:r>
      <w:commentRangeEnd w:id="56"/>
      <w:r w:rsidR="007E79A9" w:rsidRPr="008F364D">
        <w:rPr>
          <w:rStyle w:val="Marquedecommentaire"/>
          <w:rFonts w:ascii="Calibri" w:hAnsi="Calibri"/>
        </w:rPr>
        <w:commentReference w:id="56"/>
      </w:r>
      <w:r w:rsidRPr="00D34A74">
        <w:rPr>
          <w:rFonts w:ascii="Courier New" w:hAnsi="Courier New" w:cs="Courier New"/>
          <w:lang w:val="en-US"/>
        </w:rPr>
        <w:t xml:space="preserve">and </w:t>
      </w:r>
      <w:del w:id="58" w:author="BOUCADAIR Mohamed INNOV/NET" w:date="2024-10-11T09:08:00Z">
        <w:r w:rsidRPr="00D34A74" w:rsidDel="007E79A9">
          <w:rPr>
            <w:rFonts w:ascii="Courier New" w:hAnsi="Courier New" w:cs="Courier New"/>
            <w:lang w:val="en-US"/>
          </w:rPr>
          <w:delText xml:space="preserve">added </w:delText>
        </w:r>
      </w:del>
      <w:ins w:id="59" w:author="BOUCADAIR Mohamed INNOV/NET" w:date="2024-10-11T09:08:00Z">
        <w:r w:rsidR="007E79A9" w:rsidRPr="00D34A74">
          <w:rPr>
            <w:rFonts w:ascii="Courier New" w:hAnsi="Courier New" w:cs="Courier New"/>
            <w:lang w:val="en-US"/>
          </w:rPr>
          <w:t>add</w:t>
        </w:r>
        <w:r w:rsidR="007E79A9">
          <w:rPr>
            <w:rFonts w:ascii="Courier New" w:hAnsi="Courier New" w:cs="Courier New"/>
            <w:lang w:val="en-US"/>
          </w:rPr>
          <w:t>s</w:t>
        </w:r>
        <w:r w:rsidR="007E79A9" w:rsidRPr="00D34A74">
          <w:rPr>
            <w:rFonts w:ascii="Courier New" w:hAnsi="Courier New" w:cs="Courier New"/>
            <w:lang w:val="en-US"/>
          </w:rPr>
          <w:t xml:space="preserve"> </w:t>
        </w:r>
      </w:ins>
      <w:r w:rsidRPr="00D34A74">
        <w:rPr>
          <w:rFonts w:ascii="Courier New" w:hAnsi="Courier New" w:cs="Courier New"/>
          <w:lang w:val="en-US"/>
        </w:rPr>
        <w:t>the requirement on providing the Content-Length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header field in Section 3.4</w:t>
      </w:r>
      <w:ins w:id="60" w:author="BOUCADAIR Mohamed INNOV/NET" w:date="2024-10-11T09:09:00Z">
        <w:r w:rsidR="00F54299">
          <w:rPr>
            <w:rFonts w:ascii="Courier New" w:hAnsi="Courier New" w:cs="Courier New"/>
            <w:lang w:val="en-US"/>
          </w:rPr>
          <w:t xml:space="preserve"> below</w:t>
        </w:r>
      </w:ins>
      <w:r w:rsidRPr="00D34A74">
        <w:rPr>
          <w:rFonts w:ascii="Courier New" w:hAnsi="Courier New" w:cs="Courier New"/>
          <w:lang w:val="en-US"/>
        </w:rPr>
        <w:t>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>2.  Conventions Used in This Document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The key words "MUST", "MUST NOT", "REQUIRED", "SHALL", "SHALL NOT",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"SHOULD", "SHOULD NOT", "RECOMMENDED", "NOT RECOMMENDED", "MAY", and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"OPTIONAL" in this document are to be interpreted as described in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BCP 14 [RFC2119] [RFC8174] when, and only when, they appear in all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capitals, as shown here.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>3.  HTTP-Based Protocol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For direct interaction between two entities, where a reliable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transport protocol like TCP</w:t>
      </w:r>
      <w:ins w:id="61" w:author="BOUCADAIR Mohamed INNOV/NET" w:date="2024-10-11T09:09:00Z">
        <w:r w:rsidR="00F54299">
          <w:rPr>
            <w:rFonts w:ascii="Courier New" w:hAnsi="Courier New" w:cs="Courier New"/>
            <w:lang w:val="en-US"/>
          </w:rPr>
          <w:t xml:space="preserve"> [RFC9293]</w:t>
        </w:r>
      </w:ins>
      <w:r w:rsidRPr="00D34A74">
        <w:rPr>
          <w:rFonts w:ascii="Courier New" w:hAnsi="Courier New" w:cs="Courier New"/>
          <w:lang w:val="en-US"/>
        </w:rPr>
        <w:t xml:space="preserve"> is available, HTTP SHOULD be utilized for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conveying CMP messages.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>3.1.  HTTP Versions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commentRangeStart w:id="62"/>
      <w:r w:rsidRPr="00D34A74">
        <w:rPr>
          <w:rFonts w:ascii="Courier New" w:hAnsi="Courier New" w:cs="Courier New"/>
          <w:lang w:val="en-US"/>
        </w:rPr>
        <w:t xml:space="preserve">   Implementations MUST support HTTP/1.0 [RFC1945] and SHOULD support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HTTP/1.1 [RFC9112].</w:t>
      </w:r>
      <w:commentRangeEnd w:id="62"/>
      <w:r w:rsidR="00F54299" w:rsidRPr="008F364D">
        <w:rPr>
          <w:rStyle w:val="Marquedecommentaire"/>
          <w:rFonts w:ascii="Calibri" w:hAnsi="Calibri"/>
        </w:rPr>
        <w:commentReference w:id="62"/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>3.2.  Persistent Connections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HTTP persistent connections </w:t>
      </w:r>
      <w:commentRangeStart w:id="63"/>
      <w:ins w:id="64" w:author="BOUCADAIR Mohamed INNOV/NET" w:date="2024-10-11T09:12:00Z">
        <w:r w:rsidR="00F54299">
          <w:rPr>
            <w:rFonts w:ascii="Courier New" w:hAnsi="Courier New" w:cs="Courier New"/>
            <w:lang w:val="en-US"/>
          </w:rPr>
          <w:t xml:space="preserve">(Section 9.3 of </w:t>
        </w:r>
        <w:commentRangeEnd w:id="63"/>
        <w:r w:rsidR="00F54299" w:rsidRPr="008F364D">
          <w:rPr>
            <w:rStyle w:val="Marquedecommentaire"/>
            <w:rFonts w:ascii="Calibri" w:hAnsi="Calibri"/>
          </w:rPr>
          <w:commentReference w:id="63"/>
        </w:r>
      </w:ins>
      <w:r w:rsidRPr="00D34A74">
        <w:rPr>
          <w:rFonts w:ascii="Courier New" w:hAnsi="Courier New" w:cs="Courier New"/>
          <w:lang w:val="en-US"/>
        </w:rPr>
        <w:t>[RFC9112]</w:t>
      </w:r>
      <w:ins w:id="65" w:author="BOUCADAIR Mohamed INNOV/NET" w:date="2024-10-11T09:12:00Z">
        <w:r w:rsidR="00F54299">
          <w:rPr>
            <w:rFonts w:ascii="Courier New" w:hAnsi="Courier New" w:cs="Courier New"/>
            <w:lang w:val="en-US"/>
          </w:rPr>
          <w:t>)</w:t>
        </w:r>
      </w:ins>
      <w:r w:rsidRPr="00D34A74">
        <w:rPr>
          <w:rFonts w:ascii="Courier New" w:hAnsi="Courier New" w:cs="Courier New"/>
          <w:lang w:val="en-US"/>
        </w:rPr>
        <w:t xml:space="preserve"> allow multiple interactions to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take place on the same HTTP connection.  However, neither HTTP nor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</w:t>
      </w:r>
      <w:r w:rsidRPr="00D34A74">
        <w:rPr>
          <w:rFonts w:ascii="Courier New" w:hAnsi="Courier New" w:cs="Courier New"/>
          <w:lang w:val="en-US"/>
        </w:rPr>
        <w:t>the protocol specified in this document</w:t>
      </w:r>
      <w:r w:rsidRPr="00D34A74">
        <w:rPr>
          <w:rFonts w:ascii="Courier New" w:hAnsi="Courier New" w:cs="Courier New"/>
          <w:lang w:val="en-US"/>
        </w:rPr>
        <w:t xml:space="preserve"> are designed to correlate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messages on the same connection in any meaningful way; persistent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connections are only a performance optimization.  In particular,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intermediaries can do things like mix connections from different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clients into one "upstream" connection, terminate persistent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connections, and forward requests as non-persistent requests, etc.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As such, implementations MUST NOT infer </w:t>
      </w:r>
      <w:proofErr w:type="gramStart"/>
      <w:r w:rsidRPr="00D34A74">
        <w:rPr>
          <w:rFonts w:ascii="Courier New" w:hAnsi="Courier New" w:cs="Courier New"/>
          <w:lang w:val="en-US"/>
        </w:rPr>
        <w:t>that requests</w:t>
      </w:r>
      <w:proofErr w:type="gramEnd"/>
      <w:r w:rsidRPr="00D34A74">
        <w:rPr>
          <w:rFonts w:ascii="Courier New" w:hAnsi="Courier New" w:cs="Courier New"/>
          <w:lang w:val="en-US"/>
        </w:rPr>
        <w:t xml:space="preserve"> on the same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connection come from the same client (e.g., for correlating PKI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messages with ongoing transactions); every message is to be evaluated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in isolation.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>3.3.  General Form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A DER-encoded [ITU.X690.1994] </w:t>
      </w:r>
      <w:proofErr w:type="spellStart"/>
      <w:r w:rsidRPr="00D34A74">
        <w:rPr>
          <w:rFonts w:ascii="Courier New" w:hAnsi="Courier New" w:cs="Courier New"/>
          <w:lang w:val="en-US"/>
        </w:rPr>
        <w:t>PKIMessage</w:t>
      </w:r>
      <w:proofErr w:type="spellEnd"/>
      <w:r w:rsidRPr="00D34A74">
        <w:rPr>
          <w:rFonts w:ascii="Courier New" w:hAnsi="Courier New" w:cs="Courier New"/>
          <w:lang w:val="en-US"/>
        </w:rPr>
        <w:t xml:space="preserve"> </w:t>
      </w:r>
      <w:ins w:id="66" w:author="BOUCADAIR Mohamed INNOV/NET" w:date="2024-10-11T09:19:00Z">
        <w:r w:rsidR="008F364D">
          <w:rPr>
            <w:rFonts w:ascii="Courier New" w:hAnsi="Courier New" w:cs="Courier New"/>
            <w:lang w:val="en-US"/>
          </w:rPr>
          <w:t>(</w:t>
        </w:r>
        <w:commentRangeStart w:id="67"/>
        <w:r w:rsidR="008F364D">
          <w:rPr>
            <w:rFonts w:ascii="Courier New" w:hAnsi="Courier New" w:cs="Courier New"/>
            <w:lang w:val="en-US"/>
          </w:rPr>
          <w:t xml:space="preserve">Section </w:t>
        </w:r>
        <w:r w:rsidR="008F364D" w:rsidRPr="008F364D">
          <w:rPr>
            <w:rFonts w:ascii="Courier New" w:hAnsi="Courier New" w:cs="Courier New"/>
            <w:lang w:val="en-US"/>
          </w:rPr>
          <w:t>5.1</w:t>
        </w:r>
        <w:r w:rsidR="008F364D" w:rsidRPr="008F364D">
          <w:rPr>
            <w:rFonts w:ascii="Courier New" w:hAnsi="Courier New" w:cs="Courier New"/>
            <w:lang w:val="en-US"/>
          </w:rPr>
          <w:t xml:space="preserve"> </w:t>
        </w:r>
        <w:r w:rsidR="008F364D">
          <w:rPr>
            <w:rFonts w:ascii="Courier New" w:hAnsi="Courier New" w:cs="Courier New"/>
            <w:lang w:val="en-US"/>
          </w:rPr>
          <w:t xml:space="preserve">of </w:t>
        </w:r>
        <w:commentRangeEnd w:id="67"/>
        <w:r w:rsidR="008F364D" w:rsidRPr="008F364D">
          <w:rPr>
            <w:rStyle w:val="Marquedecommentaire"/>
            <w:rFonts w:ascii="Calibri" w:hAnsi="Calibri"/>
          </w:rPr>
          <w:commentReference w:id="67"/>
        </w:r>
      </w:ins>
      <w:r w:rsidRPr="00D34A74">
        <w:rPr>
          <w:rFonts w:ascii="Courier New" w:hAnsi="Courier New" w:cs="Courier New"/>
          <w:lang w:val="en-US"/>
        </w:rPr>
        <w:t>[I-</w:t>
      </w:r>
      <w:proofErr w:type="gramStart"/>
      <w:r w:rsidRPr="00D34A74">
        <w:rPr>
          <w:rFonts w:ascii="Courier New" w:hAnsi="Courier New" w:cs="Courier New"/>
          <w:lang w:val="en-US"/>
        </w:rPr>
        <w:t>D.ietf</w:t>
      </w:r>
      <w:proofErr w:type="gramEnd"/>
      <w:r w:rsidRPr="00D34A74">
        <w:rPr>
          <w:rFonts w:ascii="Courier New" w:hAnsi="Courier New" w:cs="Courier New"/>
          <w:lang w:val="en-US"/>
        </w:rPr>
        <w:t>-lamps-rfc4210bis]</w:t>
      </w:r>
      <w:ins w:id="68" w:author="BOUCADAIR Mohamed INNOV/NET" w:date="2024-10-11T09:19:00Z">
        <w:r w:rsidR="008F364D">
          <w:rPr>
            <w:rFonts w:ascii="Courier New" w:hAnsi="Courier New" w:cs="Courier New"/>
            <w:lang w:val="en-US"/>
          </w:rPr>
          <w:t>)</w:t>
        </w:r>
      </w:ins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is sent as the entity-body of an HTTP POST request.  If this HTTP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request is successful, the server returns the CMP response in the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body of the HTTP response.  The HTTP response status code in this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case MUST be 200; other "Successful 2xx" codes MUST NOT be used for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this purpose.  HTTP responses to pushed CMP Announcement messages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(i.e., CA Certificate Announcement, Certificate Announcement,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Revocation Announcement, and Certificate Revocation List (CRL)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Announcement) utilize the status codes 201 and 202 to identify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whether the received information was processed.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While "Redirection 3xx" status codes MAY be supported by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implementations, clients should only be enabled </w:t>
      </w:r>
      <w:proofErr w:type="gramStart"/>
      <w:r w:rsidRPr="00D34A74">
        <w:rPr>
          <w:rFonts w:ascii="Courier New" w:hAnsi="Courier New" w:cs="Courier New"/>
          <w:lang w:val="en-US"/>
        </w:rPr>
        <w:t>to</w:t>
      </w:r>
      <w:proofErr w:type="gramEnd"/>
      <w:r w:rsidRPr="00D34A74">
        <w:rPr>
          <w:rFonts w:ascii="Courier New" w:hAnsi="Courier New" w:cs="Courier New"/>
          <w:lang w:val="en-US"/>
        </w:rPr>
        <w:t xml:space="preserve"> automatically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follow them after careful consideration of possible security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implications.  As described in Section 5, "301 Moved Permanently"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lastRenderedPageBreak/>
        <w:t xml:space="preserve">   could be misused for permanent denial of service.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All applicable "Client Error 4xx" or "Server Error 5xx" status codes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MAY be used to inform the client about errors.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>3.4.  Header Fields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The Internet Media Type "application/</w:t>
      </w:r>
      <w:proofErr w:type="spellStart"/>
      <w:r w:rsidRPr="00D34A74">
        <w:rPr>
          <w:rFonts w:ascii="Courier New" w:hAnsi="Courier New" w:cs="Courier New"/>
          <w:lang w:val="en-US"/>
        </w:rPr>
        <w:t>pkixcmp</w:t>
      </w:r>
      <w:proofErr w:type="spellEnd"/>
      <w:r w:rsidRPr="00D34A74">
        <w:rPr>
          <w:rFonts w:ascii="Courier New" w:hAnsi="Courier New" w:cs="Courier New"/>
          <w:lang w:val="en-US"/>
        </w:rPr>
        <w:t>" MUST be set in the HTTP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Content-Type header field when conveying a </w:t>
      </w:r>
      <w:proofErr w:type="spellStart"/>
      <w:r w:rsidRPr="00D34A74">
        <w:rPr>
          <w:rFonts w:ascii="Courier New" w:hAnsi="Courier New" w:cs="Courier New"/>
          <w:lang w:val="en-US"/>
        </w:rPr>
        <w:t>PKIMessage</w:t>
      </w:r>
      <w:proofErr w:type="spellEnd"/>
      <w:r w:rsidRPr="00D34A74">
        <w:rPr>
          <w:rFonts w:ascii="Courier New" w:hAnsi="Courier New" w:cs="Courier New"/>
          <w:lang w:val="en-US"/>
        </w:rPr>
        <w:t>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</w:t>
      </w:r>
      <w:commentRangeStart w:id="69"/>
      <w:r w:rsidRPr="00D34A74">
        <w:rPr>
          <w:rFonts w:ascii="Courier New" w:hAnsi="Courier New" w:cs="Courier New"/>
          <w:lang w:val="en-US"/>
        </w:rPr>
        <w:t xml:space="preserve">The Content-Length header field SHOULD </w:t>
      </w:r>
      <w:r w:rsidRPr="00D34A74">
        <w:rPr>
          <w:rFonts w:ascii="Courier New" w:hAnsi="Courier New" w:cs="Courier New"/>
          <w:lang w:val="en-US"/>
        </w:rPr>
        <w:t>be provided</w:t>
      </w:r>
      <w:commentRangeEnd w:id="69"/>
      <w:r w:rsidR="0071526D">
        <w:rPr>
          <w:rStyle w:val="Marquedecommentaire"/>
          <w:rFonts w:ascii="Calibri" w:hAnsi="Calibri"/>
        </w:rPr>
        <w:commentReference w:id="69"/>
      </w:r>
      <w:r w:rsidRPr="00D34A74">
        <w:rPr>
          <w:rFonts w:ascii="Courier New" w:hAnsi="Courier New" w:cs="Courier New"/>
          <w:lang w:val="en-US"/>
        </w:rPr>
        <w:t>, giving the length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of the ASN.1-encoded </w:t>
      </w:r>
      <w:proofErr w:type="spellStart"/>
      <w:r w:rsidRPr="00D34A74">
        <w:rPr>
          <w:rFonts w:ascii="Courier New" w:hAnsi="Courier New" w:cs="Courier New"/>
          <w:lang w:val="en-US"/>
        </w:rPr>
        <w:t>PKIMessage</w:t>
      </w:r>
      <w:proofErr w:type="spellEnd"/>
      <w:r w:rsidRPr="00D34A74">
        <w:rPr>
          <w:rFonts w:ascii="Courier New" w:hAnsi="Courier New" w:cs="Courier New"/>
          <w:lang w:val="en-US"/>
        </w:rPr>
        <w:t>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>3.5.  Communication Workflow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In CMP, most communication is initiated by the EEs where every CMP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request triggers a CMP response message from the CA or RA.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The CMP Announcement messages described in Section 3.7 are an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exception.  Their creation may be triggered by certain events or done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on a regular basis by a CA.  The recipient of the Announcement only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replies with an HTTP status code acknowledging the receipt or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indicating an error, but not with a CMP response.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If the receipt of an HTTP request is not confirmed by receiving an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HTTP response, it MUST be assumed that the transferred CMP message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was not successfully delivered to its destination.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>3.6.  HTTP Request-URI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Each CMP server on a PKI management entity supporting </w:t>
      </w:r>
      <w:r w:rsidRPr="008F364D">
        <w:rPr>
          <w:rFonts w:ascii="Courier New" w:hAnsi="Courier New" w:cs="Courier New"/>
          <w:highlight w:val="yellow"/>
          <w:lang w:val="en-US"/>
          <w:rPrChange w:id="70" w:author="BOUCADAIR Mohamed INNOV/NET" w:date="2024-10-11T09:22:00Z">
            <w:rPr>
              <w:rFonts w:ascii="Courier New" w:hAnsi="Courier New" w:cs="Courier New"/>
              <w:lang w:val="en-US"/>
            </w:rPr>
          </w:rPrChange>
        </w:rPr>
        <w:t>HTTP or HTTPS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transfer MUST support the use of the path prefix '</w:t>
      </w:r>
      <w:proofErr w:type="gramStart"/>
      <w:r w:rsidRPr="00D34A74">
        <w:rPr>
          <w:rFonts w:ascii="Courier New" w:hAnsi="Courier New" w:cs="Courier New"/>
          <w:lang w:val="en-US"/>
        </w:rPr>
        <w:t>/.well</w:t>
      </w:r>
      <w:proofErr w:type="gramEnd"/>
      <w:r w:rsidRPr="00D34A74">
        <w:rPr>
          <w:rFonts w:ascii="Courier New" w:hAnsi="Courier New" w:cs="Courier New"/>
          <w:lang w:val="en-US"/>
        </w:rPr>
        <w:t>-known/' as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defined in [RFC8615] and the registered name '</w:t>
      </w:r>
      <w:proofErr w:type="spellStart"/>
      <w:r w:rsidRPr="00D34A74">
        <w:rPr>
          <w:rFonts w:ascii="Courier New" w:hAnsi="Courier New" w:cs="Courier New"/>
          <w:lang w:val="en-US"/>
        </w:rPr>
        <w:t>cmp</w:t>
      </w:r>
      <w:proofErr w:type="spellEnd"/>
      <w:r w:rsidRPr="00D34A74">
        <w:rPr>
          <w:rFonts w:ascii="Courier New" w:hAnsi="Courier New" w:cs="Courier New"/>
          <w:lang w:val="en-US"/>
        </w:rPr>
        <w:t>' to ease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interworking in a multi-vendor environment.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</w:t>
      </w:r>
      <w:commentRangeStart w:id="71"/>
      <w:del w:id="72" w:author="BOUCADAIR Mohamed INNOV/NET" w:date="2024-10-11T09:23:00Z">
        <w:r w:rsidRPr="00D34A74" w:rsidDel="008F364D">
          <w:rPr>
            <w:rFonts w:ascii="Courier New" w:hAnsi="Courier New" w:cs="Courier New"/>
            <w:lang w:val="en-US"/>
          </w:rPr>
          <w:delText xml:space="preserve">The </w:delText>
        </w:r>
      </w:del>
      <w:commentRangeEnd w:id="71"/>
      <w:r w:rsidR="0071526D">
        <w:rPr>
          <w:rStyle w:val="Marquedecommentaire"/>
          <w:rFonts w:ascii="Calibri" w:hAnsi="Calibri"/>
        </w:rPr>
        <w:commentReference w:id="71"/>
      </w:r>
      <w:r w:rsidRPr="00D34A74">
        <w:rPr>
          <w:rFonts w:ascii="Courier New" w:hAnsi="Courier New" w:cs="Courier New"/>
          <w:lang w:val="en-US"/>
        </w:rPr>
        <w:t>CMP client</w:t>
      </w:r>
      <w:ins w:id="73" w:author="BOUCADAIR Mohamed INNOV/NET" w:date="2024-10-11T09:23:00Z">
        <w:r w:rsidR="008F364D">
          <w:rPr>
            <w:rFonts w:ascii="Courier New" w:hAnsi="Courier New" w:cs="Courier New"/>
            <w:lang w:val="en-US"/>
          </w:rPr>
          <w:t>s</w:t>
        </w:r>
      </w:ins>
      <w:r w:rsidRPr="00D34A74">
        <w:rPr>
          <w:rFonts w:ascii="Courier New" w:hAnsi="Courier New" w:cs="Courier New"/>
          <w:lang w:val="en-US"/>
        </w:rPr>
        <w:t xml:space="preserve"> </w:t>
      </w:r>
      <w:del w:id="74" w:author="BOUCADAIR Mohamed INNOV/NET" w:date="2024-10-11T09:23:00Z">
        <w:r w:rsidRPr="00D34A74" w:rsidDel="008F364D">
          <w:rPr>
            <w:rFonts w:ascii="Courier New" w:hAnsi="Courier New" w:cs="Courier New"/>
            <w:lang w:val="en-US"/>
          </w:rPr>
          <w:delText>needs</w:delText>
        </w:r>
      </w:del>
      <w:proofErr w:type="gramStart"/>
      <w:ins w:id="75" w:author="BOUCADAIR Mohamed INNOV/NET" w:date="2024-10-11T09:23:00Z">
        <w:r w:rsidR="008F364D">
          <w:rPr>
            <w:rFonts w:ascii="Courier New" w:hAnsi="Courier New" w:cs="Courier New"/>
            <w:lang w:val="en-US"/>
          </w:rPr>
          <w:t>have</w:t>
        </w:r>
      </w:ins>
      <w:r w:rsidRPr="00D34A74">
        <w:rPr>
          <w:rFonts w:ascii="Courier New" w:hAnsi="Courier New" w:cs="Courier New"/>
          <w:lang w:val="en-US"/>
        </w:rPr>
        <w:t xml:space="preserve"> to</w:t>
      </w:r>
      <w:proofErr w:type="gramEnd"/>
      <w:r w:rsidRPr="00D34A74">
        <w:rPr>
          <w:rFonts w:ascii="Courier New" w:hAnsi="Courier New" w:cs="Courier New"/>
          <w:lang w:val="en-US"/>
        </w:rPr>
        <w:t xml:space="preserve"> be configured with sufficient information to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form the CMP server URI.  This is at least the authority portion of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the URI, e.g., 'www.example.com:80', or the full operation path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segment of the PKI management entity.  </w:t>
      </w:r>
      <w:del w:id="76" w:author="BOUCADAIR Mohamed INNOV/NET" w:date="2024-10-11T09:23:00Z">
        <w:r w:rsidRPr="00D34A74" w:rsidDel="008F364D">
          <w:rPr>
            <w:rFonts w:ascii="Courier New" w:hAnsi="Courier New" w:cs="Courier New"/>
            <w:lang w:val="en-US"/>
          </w:rPr>
          <w:delText>Additionally, p</w:delText>
        </w:r>
      </w:del>
      <w:ins w:id="77" w:author="BOUCADAIR Mohamed INNOV/NET" w:date="2024-10-11T09:23:00Z">
        <w:r w:rsidR="008F364D">
          <w:rPr>
            <w:rFonts w:ascii="Courier New" w:hAnsi="Courier New" w:cs="Courier New"/>
            <w:lang w:val="en-US"/>
          </w:rPr>
          <w:t>P</w:t>
        </w:r>
      </w:ins>
      <w:r w:rsidRPr="00D34A74">
        <w:rPr>
          <w:rFonts w:ascii="Courier New" w:hAnsi="Courier New" w:cs="Courier New"/>
          <w:lang w:val="en-US"/>
        </w:rPr>
        <w:t>ath segments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MAY be added after the registered application name as part of the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full operation path to provide further distinction.  The path segment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'p' followed by an </w:t>
      </w:r>
      <w:proofErr w:type="spellStart"/>
      <w:r w:rsidRPr="00D34A74">
        <w:rPr>
          <w:rFonts w:ascii="Courier New" w:hAnsi="Courier New" w:cs="Courier New"/>
          <w:lang w:val="en-US"/>
        </w:rPr>
        <w:t>arbitraryLabel</w:t>
      </w:r>
      <w:proofErr w:type="spellEnd"/>
      <w:r w:rsidRPr="00D34A74">
        <w:rPr>
          <w:rFonts w:ascii="Courier New" w:hAnsi="Courier New" w:cs="Courier New"/>
          <w:lang w:val="en-US"/>
        </w:rPr>
        <w:t xml:space="preserve"> &lt;name&gt; could, for example, support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the differentiation of specific CAs or certificate profiles.  Further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path segments, e.g., as specified in the Lightweight CMP Profile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[RFC9483], could indicate PKI management operations using an</w:t>
      </w:r>
    </w:p>
    <w:p w:rsidR="000231DE" w:rsidRPr="00D34A74" w:rsidDel="008F364D" w:rsidRDefault="000231DE" w:rsidP="008F364D">
      <w:pPr>
        <w:pStyle w:val="Textebrut"/>
        <w:rPr>
          <w:del w:id="78" w:author="BOUCADAIR Mohamed INNOV/NET" w:date="2024-10-11T09:25:00Z"/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</w:t>
      </w:r>
      <w:proofErr w:type="spellStart"/>
      <w:r w:rsidRPr="00D34A74">
        <w:rPr>
          <w:rFonts w:ascii="Courier New" w:hAnsi="Courier New" w:cs="Courier New"/>
          <w:lang w:val="en-US"/>
        </w:rPr>
        <w:t>operationLabel</w:t>
      </w:r>
      <w:proofErr w:type="spellEnd"/>
      <w:r w:rsidRPr="00D34A74">
        <w:rPr>
          <w:rFonts w:ascii="Courier New" w:hAnsi="Courier New" w:cs="Courier New"/>
          <w:lang w:val="en-US"/>
        </w:rPr>
        <w:t xml:space="preserve"> &lt;operation&gt;.  </w:t>
      </w:r>
      <w:del w:id="79" w:author="BOUCADAIR Mohamed INNOV/NET" w:date="2024-10-11T09:25:00Z">
        <w:r w:rsidRPr="00D34A74" w:rsidDel="008F364D">
          <w:rPr>
            <w:rFonts w:ascii="Courier New" w:hAnsi="Courier New" w:cs="Courier New"/>
            <w:lang w:val="en-US"/>
          </w:rPr>
          <w:delText>A valid</w:delText>
        </w:r>
      </w:del>
      <w:ins w:id="80" w:author="BOUCADAIR Mohamed INNOV/NET" w:date="2024-10-11T09:25:00Z">
        <w:r w:rsidR="008F364D">
          <w:rPr>
            <w:rFonts w:ascii="Courier New" w:hAnsi="Courier New" w:cs="Courier New"/>
            <w:lang w:val="en-US"/>
          </w:rPr>
          <w:t xml:space="preserve">The following list examples of </w:t>
        </w:r>
      </w:ins>
      <w:del w:id="81" w:author="BOUCADAIR Mohamed INNOV/NET" w:date="2024-10-11T09:25:00Z">
        <w:r w:rsidRPr="00D34A74" w:rsidDel="008F364D">
          <w:rPr>
            <w:rFonts w:ascii="Courier New" w:hAnsi="Courier New" w:cs="Courier New"/>
            <w:lang w:val="en-US"/>
          </w:rPr>
          <w:delText>,</w:delText>
        </w:r>
      </w:del>
      <w:r w:rsidRPr="00D34A74">
        <w:rPr>
          <w:rFonts w:ascii="Courier New" w:hAnsi="Courier New" w:cs="Courier New"/>
          <w:lang w:val="en-US"/>
        </w:rPr>
        <w:t xml:space="preserve"> </w:t>
      </w:r>
      <w:ins w:id="82" w:author="BOUCADAIR Mohamed INNOV/NET" w:date="2024-10-11T09:25:00Z">
        <w:r w:rsidR="008F364D">
          <w:rPr>
            <w:rFonts w:ascii="Courier New" w:hAnsi="Courier New" w:cs="Courier New"/>
            <w:lang w:val="en-US"/>
          </w:rPr>
          <w:t xml:space="preserve">valid </w:t>
        </w:r>
      </w:ins>
      <w:r w:rsidRPr="00D34A74">
        <w:rPr>
          <w:rFonts w:ascii="Courier New" w:hAnsi="Courier New" w:cs="Courier New"/>
          <w:lang w:val="en-US"/>
        </w:rPr>
        <w:t>full CMP URI</w:t>
      </w:r>
      <w:ins w:id="83" w:author="BOUCADAIR Mohamed INNOV/NET" w:date="2024-10-11T09:25:00Z">
        <w:r w:rsidR="008F364D">
          <w:rPr>
            <w:rFonts w:ascii="Courier New" w:hAnsi="Courier New" w:cs="Courier New"/>
            <w:lang w:val="en-US"/>
          </w:rPr>
          <w:t>s</w:t>
        </w:r>
      </w:ins>
      <w:del w:id="84" w:author="BOUCADAIR Mohamed INNOV/NET" w:date="2024-10-11T09:25:00Z">
        <w:r w:rsidRPr="00D34A74" w:rsidDel="008F364D">
          <w:rPr>
            <w:rFonts w:ascii="Courier New" w:hAnsi="Courier New" w:cs="Courier New"/>
            <w:lang w:val="en-US"/>
          </w:rPr>
          <w:delText xml:space="preserve"> can look like</w:delText>
        </w:r>
      </w:del>
    </w:p>
    <w:p w:rsidR="000231DE" w:rsidRPr="00D34A74" w:rsidRDefault="000231DE" w:rsidP="008F364D">
      <w:pPr>
        <w:pStyle w:val="Textebrut"/>
        <w:rPr>
          <w:rFonts w:ascii="Courier New" w:hAnsi="Courier New" w:cs="Courier New"/>
          <w:lang w:val="en-US"/>
        </w:rPr>
      </w:pPr>
      <w:del w:id="85" w:author="BOUCADAIR Mohamed INNOV/NET" w:date="2024-10-11T09:25:00Z">
        <w:r w:rsidRPr="00D34A74" w:rsidDel="008F364D">
          <w:rPr>
            <w:rFonts w:ascii="Courier New" w:hAnsi="Courier New" w:cs="Courier New"/>
            <w:lang w:val="en-US"/>
          </w:rPr>
          <w:delText xml:space="preserve">   this</w:delText>
        </w:r>
      </w:del>
      <w:r w:rsidRPr="00D34A74">
        <w:rPr>
          <w:rFonts w:ascii="Courier New" w:hAnsi="Courier New" w:cs="Courier New"/>
          <w:lang w:val="en-US"/>
        </w:rPr>
        <w:t>: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commentRangeStart w:id="86"/>
      <w:r w:rsidRPr="00D34A74">
        <w:rPr>
          <w:rFonts w:ascii="Courier New" w:hAnsi="Courier New" w:cs="Courier New"/>
          <w:lang w:val="en-US"/>
        </w:rPr>
        <w:t xml:space="preserve">      http://www.example.com/.well-known/cmp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http://www.example.com/.well-known/cmp/&lt;operation&gt;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http://www.example.com/.well-known/cmp/p/&lt;name&gt;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http://www.example.com/.well-known/cmp/p/&lt;name&gt;/&lt;operation&gt;</w:t>
      </w:r>
      <w:commentRangeEnd w:id="86"/>
      <w:r w:rsidR="008F364D" w:rsidRPr="008F364D">
        <w:rPr>
          <w:rStyle w:val="Marquedecommentaire"/>
          <w:rFonts w:ascii="Calibri" w:hAnsi="Calibri"/>
        </w:rPr>
        <w:commentReference w:id="86"/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lastRenderedPageBreak/>
        <w:t>3.7.  Pushing of Announcements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A CMP server may create event-triggered announcements or generate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them on a regular basis.  It MAY utilize HTTP transfer to convey them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to a suitable recipient.  In this use case, the CMP server acts as an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HTTP client, and the recipient needs to utilize an HTTP server.  As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no request messages are specified for those announcements, they can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only be pushed to the recipient.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If an EE wants to poll for a potential CA Key Update Announcement or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the current CRL, a PKI Information Request using a General Message as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described in Appendix D.5 of [I-</w:t>
      </w:r>
      <w:proofErr w:type="gramStart"/>
      <w:r w:rsidRPr="00D34A74">
        <w:rPr>
          <w:rFonts w:ascii="Courier New" w:hAnsi="Courier New" w:cs="Courier New"/>
          <w:lang w:val="en-US"/>
        </w:rPr>
        <w:t>D.ietf</w:t>
      </w:r>
      <w:proofErr w:type="gramEnd"/>
      <w:r w:rsidRPr="00D34A74">
        <w:rPr>
          <w:rFonts w:ascii="Courier New" w:hAnsi="Courier New" w:cs="Courier New"/>
          <w:lang w:val="en-US"/>
        </w:rPr>
        <w:t>-lamps-rfc4210bis] can be used.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When pushing Announcement messages, </w:t>
      </w:r>
      <w:proofErr w:type="spellStart"/>
      <w:r w:rsidRPr="00D34A74">
        <w:rPr>
          <w:rFonts w:ascii="Courier New" w:hAnsi="Courier New" w:cs="Courier New"/>
          <w:lang w:val="en-US"/>
        </w:rPr>
        <w:t>PKIMessage</w:t>
      </w:r>
      <w:proofErr w:type="spellEnd"/>
      <w:r w:rsidRPr="00D34A74">
        <w:rPr>
          <w:rFonts w:ascii="Courier New" w:hAnsi="Courier New" w:cs="Courier New"/>
          <w:lang w:val="en-US"/>
        </w:rPr>
        <w:t xml:space="preserve"> structures are sent as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the entity-body of an HTTP POST request.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Suitable recipients for CMP announcements might, for example, be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repositories storing the announced information, such as directory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services.  Those services listen for incoming messages, utilizing the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same HTTP Request-URI scheme as defined in Section 3.6.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The following types of </w:t>
      </w:r>
      <w:proofErr w:type="spellStart"/>
      <w:r w:rsidRPr="00D34A74">
        <w:rPr>
          <w:rFonts w:ascii="Courier New" w:hAnsi="Courier New" w:cs="Courier New"/>
          <w:lang w:val="en-US"/>
        </w:rPr>
        <w:t>PKIMessage</w:t>
      </w:r>
      <w:proofErr w:type="spellEnd"/>
      <w:r w:rsidRPr="00D34A74">
        <w:rPr>
          <w:rFonts w:ascii="Courier New" w:hAnsi="Courier New" w:cs="Courier New"/>
          <w:lang w:val="en-US"/>
        </w:rPr>
        <w:t xml:space="preserve"> are announcements that may be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pushed by a CA.  The prefixed numbers reflect ASN.1 numbering of the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respective element.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[15] CA Key Update Announcement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[16] Certificate Announcement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[17] Revocation Announcement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[18] CRL Announcement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CMP Announcement messages do not require any CMP response.  However,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the recipient MUST acknowledge receipt with an HTTP response having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an appropriate status code and an empty body.  When not receiving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such a response, it MUST be assumed that the delivery was not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successful.  If applicable, the sending side MAY try sending the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Announcement again after waiting for an appropriate time span.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If the announced issue was successfully stored in a database or was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already present, the answer MUST be an HTTP response with a "201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Created" status code and an empty message body.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In case the announced information was only accepted for further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processing, the status code of the returned HTTP response MAY also be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"202 Accepted".  After an appropriate delay, the sender may then try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to send the Announcement again and may repeat this until it receives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a confirmation that it has been successfully processed.  The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appropriate duration of the delay and the option to increase it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between consecutive attempts should be carefully considered.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A receiver MUST answer with a suitable 4xx or 5xx HTTP error code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when a problem occurs.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>3.8.  HTTP Considerations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While all defined features of the HTT</w:t>
      </w:r>
      <w:commentRangeStart w:id="87"/>
      <w:r w:rsidRPr="00D34A74">
        <w:rPr>
          <w:rFonts w:ascii="Courier New" w:hAnsi="Courier New" w:cs="Courier New"/>
          <w:lang w:val="en-US"/>
        </w:rPr>
        <w:t xml:space="preserve">P </w:t>
      </w:r>
      <w:del w:id="88" w:author="BOUCADAIR Mohamed INNOV/NET" w:date="2024-10-11T09:28:00Z">
        <w:r w:rsidRPr="00D34A74" w:rsidDel="00325DEA">
          <w:rPr>
            <w:rFonts w:ascii="Courier New" w:hAnsi="Courier New" w:cs="Courier New"/>
            <w:lang w:val="en-US"/>
          </w:rPr>
          <w:delText>protocol</w:delText>
        </w:r>
      </w:del>
      <w:commentRangeEnd w:id="87"/>
      <w:r w:rsidR="00325DEA">
        <w:rPr>
          <w:rStyle w:val="Marquedecommentaire"/>
          <w:rFonts w:ascii="Calibri" w:hAnsi="Calibri"/>
        </w:rPr>
        <w:commentReference w:id="87"/>
      </w:r>
      <w:del w:id="89" w:author="BOUCADAIR Mohamed INNOV/NET" w:date="2024-10-11T09:28:00Z">
        <w:r w:rsidRPr="00D34A74" w:rsidDel="00325DEA">
          <w:rPr>
            <w:rFonts w:ascii="Courier New" w:hAnsi="Courier New" w:cs="Courier New"/>
            <w:lang w:val="en-US"/>
          </w:rPr>
          <w:delText xml:space="preserve"> </w:delText>
        </w:r>
      </w:del>
      <w:r w:rsidRPr="00D34A74">
        <w:rPr>
          <w:rFonts w:ascii="Courier New" w:hAnsi="Courier New" w:cs="Courier New"/>
          <w:lang w:val="en-US"/>
        </w:rPr>
        <w:t>are available to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implementations, </w:t>
      </w:r>
      <w:commentRangeStart w:id="90"/>
      <w:r w:rsidRPr="00D34A74">
        <w:rPr>
          <w:rFonts w:ascii="Courier New" w:hAnsi="Courier New" w:cs="Courier New"/>
          <w:lang w:val="en-US"/>
        </w:rPr>
        <w:t>they SHOULD keep the protocol utilization as simple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as possible.  </w:t>
      </w:r>
      <w:commentRangeEnd w:id="90"/>
      <w:r w:rsidR="00E627AA">
        <w:rPr>
          <w:rStyle w:val="Marquedecommentaire"/>
          <w:rFonts w:ascii="Calibri" w:hAnsi="Calibri"/>
        </w:rPr>
        <w:commentReference w:id="90"/>
      </w:r>
      <w:r w:rsidRPr="00D34A74">
        <w:rPr>
          <w:rFonts w:ascii="Courier New" w:hAnsi="Courier New" w:cs="Courier New"/>
          <w:lang w:val="en-US"/>
        </w:rPr>
        <w:t>For example, there is no benefit in using chunked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Transfer-Encoding, as the length of an ASN.1 sequence is known when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lastRenderedPageBreak/>
        <w:t xml:space="preserve">   starting to send it.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There is no need for the clients to send an "Expect" request-header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field with the "100-continue" expectation and wait for a "100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Continue" status as described in </w:t>
      </w:r>
      <w:commentRangeStart w:id="91"/>
      <w:r w:rsidRPr="00D34A74">
        <w:rPr>
          <w:rFonts w:ascii="Courier New" w:hAnsi="Courier New" w:cs="Courier New"/>
          <w:lang w:val="en-US"/>
        </w:rPr>
        <w:t xml:space="preserve">Section 8.2.3 of [RFC9112].  </w:t>
      </w:r>
      <w:commentRangeEnd w:id="91"/>
      <w:r w:rsidR="0071526D">
        <w:rPr>
          <w:rStyle w:val="Marquedecommentaire"/>
          <w:rFonts w:ascii="Calibri" w:hAnsi="Calibri"/>
        </w:rPr>
        <w:commentReference w:id="91"/>
      </w:r>
      <w:r w:rsidRPr="00D34A74">
        <w:rPr>
          <w:rFonts w:ascii="Courier New" w:hAnsi="Courier New" w:cs="Courier New"/>
          <w:lang w:val="en-US"/>
        </w:rPr>
        <w:t>The CMP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payload sent by a client is relatively small, so having extra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messages exchanged is inefficient, as the server will only seldom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reject a message without evaluating the body.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>4.  Implementation Considerations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Implementors should be aware that </w:t>
      </w:r>
      <w:ins w:id="92" w:author="BOUCADAIR Mohamed INNOV/NET" w:date="2024-10-11T09:29:00Z">
        <w:r w:rsidR="00E627AA">
          <w:rPr>
            <w:rFonts w:ascii="Courier New" w:hAnsi="Courier New" w:cs="Courier New"/>
            <w:lang w:val="en-US"/>
          </w:rPr>
          <w:t xml:space="preserve">other </w:t>
        </w:r>
      </w:ins>
      <w:r w:rsidRPr="00D34A74">
        <w:rPr>
          <w:rFonts w:ascii="Courier New" w:hAnsi="Courier New" w:cs="Courier New"/>
          <w:lang w:val="en-US"/>
        </w:rPr>
        <w:t>implementations might exist that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use a different approach for transferring CMP over HTTP, because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</w:t>
      </w:r>
      <w:del w:id="93" w:author="BOUCADAIR Mohamed INNOV/NET" w:date="2024-10-11T09:29:00Z">
        <w:r w:rsidRPr="00D34A74" w:rsidDel="00E627AA">
          <w:rPr>
            <w:rFonts w:ascii="Courier New" w:hAnsi="Courier New" w:cs="Courier New"/>
            <w:lang w:val="en-US"/>
          </w:rPr>
          <w:delText xml:space="preserve">RFC 6712 </w:delText>
        </w:r>
      </w:del>
      <w:r w:rsidRPr="00D34A74">
        <w:rPr>
          <w:rFonts w:ascii="Courier New" w:hAnsi="Courier New" w:cs="Courier New"/>
          <w:lang w:val="en-US"/>
        </w:rPr>
        <w:t>[RFC6712] has been under development for more than a decade.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Further, implementations based on earlier </w:t>
      </w:r>
      <w:del w:id="94" w:author="BOUCADAIR Mohamed INNOV/NET" w:date="2024-10-11T15:02:00Z">
        <w:r w:rsidRPr="00D34A74" w:rsidDel="000239AC">
          <w:rPr>
            <w:rFonts w:ascii="Courier New" w:hAnsi="Courier New" w:cs="Courier New"/>
            <w:lang w:val="en-US"/>
          </w:rPr>
          <w:delText xml:space="preserve">drafts </w:delText>
        </w:r>
      </w:del>
      <w:ins w:id="95" w:author="BOUCADAIR Mohamed INNOV/NET" w:date="2024-10-11T15:02:00Z">
        <w:r w:rsidR="000239AC">
          <w:rPr>
            <w:rFonts w:ascii="Courier New" w:hAnsi="Courier New" w:cs="Courier New"/>
            <w:lang w:val="en-US"/>
          </w:rPr>
          <w:t>I-Ds that led to</w:t>
        </w:r>
        <w:r w:rsidR="000239AC" w:rsidRPr="00D34A74">
          <w:rPr>
            <w:rFonts w:ascii="Courier New" w:hAnsi="Courier New" w:cs="Courier New"/>
            <w:lang w:val="en-US"/>
          </w:rPr>
          <w:t xml:space="preserve"> </w:t>
        </w:r>
      </w:ins>
      <w:del w:id="96" w:author="BOUCADAIR Mohamed INNOV/NET" w:date="2024-10-11T15:02:00Z">
        <w:r w:rsidRPr="00D34A74" w:rsidDel="000239AC">
          <w:rPr>
            <w:rFonts w:ascii="Courier New" w:hAnsi="Courier New" w:cs="Courier New"/>
            <w:lang w:val="en-US"/>
          </w:rPr>
          <w:delText xml:space="preserve">of </w:delText>
        </w:r>
      </w:del>
      <w:del w:id="97" w:author="BOUCADAIR Mohamed INNOV/NET" w:date="2024-10-11T09:29:00Z">
        <w:r w:rsidRPr="00D34A74" w:rsidDel="00E627AA">
          <w:rPr>
            <w:rFonts w:ascii="Courier New" w:hAnsi="Courier New" w:cs="Courier New"/>
            <w:lang w:val="en-US"/>
          </w:rPr>
          <w:delText>RFC 6712</w:delText>
        </w:r>
      </w:del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commentRangeStart w:id="98"/>
      <w:r w:rsidRPr="00D34A74">
        <w:rPr>
          <w:rFonts w:ascii="Courier New" w:hAnsi="Courier New" w:cs="Courier New"/>
          <w:lang w:val="en-US"/>
        </w:rPr>
        <w:t xml:space="preserve">   [RFC6712] </w:t>
      </w:r>
      <w:commentRangeEnd w:id="98"/>
      <w:r w:rsidR="000239AC">
        <w:rPr>
          <w:rStyle w:val="Marquedecommentaire"/>
          <w:rFonts w:ascii="Calibri" w:hAnsi="Calibri"/>
        </w:rPr>
        <w:commentReference w:id="98"/>
      </w:r>
      <w:r w:rsidRPr="00D34A74">
        <w:rPr>
          <w:rFonts w:ascii="Courier New" w:hAnsi="Courier New" w:cs="Courier New"/>
          <w:lang w:val="en-US"/>
        </w:rPr>
        <w:t>might use an unregistered "application/</w:t>
      </w:r>
      <w:proofErr w:type="spellStart"/>
      <w:r w:rsidRPr="00D34A74">
        <w:rPr>
          <w:rFonts w:ascii="Courier New" w:hAnsi="Courier New" w:cs="Courier New"/>
          <w:lang w:val="en-US"/>
        </w:rPr>
        <w:t>pkixcmp</w:t>
      </w:r>
      <w:proofErr w:type="spellEnd"/>
      <w:r w:rsidRPr="00D34A74">
        <w:rPr>
          <w:rFonts w:ascii="Courier New" w:hAnsi="Courier New" w:cs="Courier New"/>
          <w:lang w:val="en-US"/>
        </w:rPr>
        <w:t>-poll" MIME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type.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>5.  Security Considerations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The following aspects need to be considered by implementers and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users: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1.  There is the risk for denial-of-service attacks through resource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consumption by opening many connections to an HTTP server.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Therefore, idle connections should be terminated after an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appropriate </w:t>
      </w:r>
      <w:proofErr w:type="gramStart"/>
      <w:r w:rsidRPr="00D34A74">
        <w:rPr>
          <w:rFonts w:ascii="Courier New" w:hAnsi="Courier New" w:cs="Courier New"/>
          <w:lang w:val="en-US"/>
        </w:rPr>
        <w:t>timeout;</w:t>
      </w:r>
      <w:proofErr w:type="gramEnd"/>
      <w:r w:rsidRPr="00D34A74">
        <w:rPr>
          <w:rFonts w:ascii="Courier New" w:hAnsi="Courier New" w:cs="Courier New"/>
          <w:lang w:val="en-US"/>
        </w:rPr>
        <w:t xml:space="preserve"> this may also depend on the available free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resources.  After sending a CMP Error Message with </w:t>
      </w:r>
      <w:proofErr w:type="spellStart"/>
      <w:r w:rsidRPr="00D34A74">
        <w:rPr>
          <w:rFonts w:ascii="Courier New" w:hAnsi="Courier New" w:cs="Courier New"/>
          <w:lang w:val="en-US"/>
        </w:rPr>
        <w:t>PKIStatus</w:t>
      </w:r>
      <w:proofErr w:type="spellEnd"/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other than "waiting", the server should close the connection,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even if the CMP transaction is not yet fully completed.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2.  Without being encapsulated in effective security protocols, such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as Transport Layer Security (TLS) [RFC5246] or [RFC8446], there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is no integrity protection at the HTTP </w:t>
      </w:r>
      <w:del w:id="99" w:author="BOUCADAIR Mohamed INNOV/NET" w:date="2024-10-11T09:29:00Z">
        <w:r w:rsidRPr="00D34A74" w:rsidDel="00E627AA">
          <w:rPr>
            <w:rFonts w:ascii="Courier New" w:hAnsi="Courier New" w:cs="Courier New"/>
            <w:lang w:val="en-US"/>
          </w:rPr>
          <w:delText xml:space="preserve">protocol </w:delText>
        </w:r>
      </w:del>
      <w:r w:rsidRPr="00D34A74">
        <w:rPr>
          <w:rFonts w:ascii="Courier New" w:hAnsi="Courier New" w:cs="Courier New"/>
          <w:lang w:val="en-US"/>
        </w:rPr>
        <w:t>level.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Therefore, information from the HTTP </w:t>
      </w:r>
      <w:del w:id="100" w:author="BOUCADAIR Mohamed INNOV/NET" w:date="2024-10-11T09:30:00Z">
        <w:r w:rsidRPr="00D34A74" w:rsidDel="00E627AA">
          <w:rPr>
            <w:rFonts w:ascii="Courier New" w:hAnsi="Courier New" w:cs="Courier New"/>
            <w:lang w:val="en-US"/>
          </w:rPr>
          <w:delText xml:space="preserve">protocol </w:delText>
        </w:r>
      </w:del>
      <w:r w:rsidRPr="00D34A74">
        <w:rPr>
          <w:rFonts w:ascii="Courier New" w:hAnsi="Courier New" w:cs="Courier New"/>
          <w:lang w:val="en-US"/>
        </w:rPr>
        <w:t>should not be used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to change state of the transaction.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3.  Client users should be aware that storing the target location of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an HTTP response with the "301 Moved Permanently" status code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could be exploited by a man-in-the-middle attacker trying to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block them permanently from contacting the correct server.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4.  If no measures to authenticate and protect the HTTP responses to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pushed Announcement messages are in place, their information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regarding the Announcement's processing state may not be trusted.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In that case, the overall design of the PKI system must not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depend on the Announcements being reliably received and processed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by their destination.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5.  CMP provides inbuilt integrity protection and authentication.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The information communicated unencrypted in CMP messages does not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contain sensitive information endangering the security of the PKI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when intercepted.  However, it might be possible for an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eavesdropper to utilize the available information to gather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confidential technical or business critical information.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Therefore, users of the HTTP transfer for CMP messages might want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lastRenderedPageBreak/>
        <w:t xml:space="preserve">       to consider using HTTP over TLS according to [RFC9110] or virtual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private networks created, for example, by utilizing Internet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Protocol Security according to [RFC4301].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>6.  IANA Considerations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</w:t>
      </w:r>
      <w:r w:rsidRPr="00D34A74">
        <w:rPr>
          <w:rFonts w:ascii="Courier New" w:hAnsi="Courier New" w:cs="Courier New"/>
          <w:lang w:val="en-US"/>
        </w:rPr>
        <w:t xml:space="preserve">The reference to [RFC2510] </w:t>
      </w:r>
      <w:del w:id="101" w:author="BOUCADAIR Mohamed INNOV/NET" w:date="2024-10-11T15:05:00Z">
        <w:r w:rsidRPr="00D34A74" w:rsidDel="000239AC">
          <w:rPr>
            <w:rFonts w:ascii="Courier New" w:hAnsi="Courier New" w:cs="Courier New"/>
            <w:lang w:val="en-US"/>
          </w:rPr>
          <w:delText xml:space="preserve">at </w:delText>
        </w:r>
      </w:del>
      <w:ins w:id="102" w:author="BOUCADAIR Mohamed INNOV/NET" w:date="2024-10-11T15:03:00Z">
        <w:r w:rsidR="000239AC">
          <w:rPr>
            <w:rFonts w:ascii="Courier New" w:hAnsi="Courier New" w:cs="Courier New"/>
            <w:lang w:val="en-US"/>
          </w:rPr>
          <w:t>in the “</w:t>
        </w:r>
        <w:r w:rsidR="000239AC" w:rsidRPr="000239AC">
          <w:rPr>
            <w:rFonts w:ascii="Courier New" w:hAnsi="Courier New" w:cs="Courier New"/>
            <w:lang w:val="en-US"/>
          </w:rPr>
          <w:t>Media Types</w:t>
        </w:r>
        <w:r w:rsidR="000239AC">
          <w:rPr>
            <w:rFonts w:ascii="Courier New" w:hAnsi="Courier New" w:cs="Courier New"/>
            <w:lang w:val="en-US"/>
          </w:rPr>
          <w:t>” registry [REF]</w:t>
        </w:r>
        <w:r w:rsidR="000239AC" w:rsidRPr="000239AC">
          <w:rPr>
            <w:rFonts w:ascii="Courier New" w:hAnsi="Courier New" w:cs="Courier New"/>
            <w:lang w:val="en-US"/>
          </w:rPr>
          <w:t xml:space="preserve"> </w:t>
        </w:r>
      </w:ins>
      <w:commentRangeStart w:id="103"/>
      <w:r w:rsidRPr="00D34A74">
        <w:rPr>
          <w:rFonts w:ascii="Courier New" w:hAnsi="Courier New" w:cs="Courier New"/>
          <w:lang w:val="en-US"/>
        </w:rPr>
        <w:t>https://www.iana.org/assignments/media-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types/media-</w:t>
      </w:r>
      <w:proofErr w:type="spellStart"/>
      <w:r w:rsidRPr="00D34A74">
        <w:rPr>
          <w:rFonts w:ascii="Courier New" w:hAnsi="Courier New" w:cs="Courier New"/>
          <w:lang w:val="en-US"/>
        </w:rPr>
        <w:t>types.xhtml</w:t>
      </w:r>
      <w:proofErr w:type="spellEnd"/>
      <w:r w:rsidRPr="00D34A74">
        <w:rPr>
          <w:rFonts w:ascii="Courier New" w:hAnsi="Courier New" w:cs="Courier New"/>
          <w:lang w:val="en-US"/>
        </w:rPr>
        <w:t xml:space="preserve"> </w:t>
      </w:r>
      <w:commentRangeEnd w:id="103"/>
      <w:r w:rsidR="000239AC">
        <w:rPr>
          <w:rStyle w:val="Marquedecommentaire"/>
          <w:rFonts w:ascii="Calibri" w:hAnsi="Calibri"/>
        </w:rPr>
        <w:commentReference w:id="103"/>
      </w:r>
      <w:r w:rsidRPr="00D34A74">
        <w:rPr>
          <w:rFonts w:ascii="Courier New" w:hAnsi="Courier New" w:cs="Courier New"/>
          <w:lang w:val="en-US"/>
        </w:rPr>
        <w:t>should be replaced with a reference to this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document.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The reference to [RFC4210] </w:t>
      </w:r>
      <w:del w:id="104" w:author="BOUCADAIR Mohamed INNOV/NET" w:date="2024-10-11T15:05:00Z">
        <w:r w:rsidRPr="00D34A74" w:rsidDel="000239AC">
          <w:rPr>
            <w:rFonts w:ascii="Courier New" w:hAnsi="Courier New" w:cs="Courier New"/>
            <w:lang w:val="en-US"/>
          </w:rPr>
          <w:delText xml:space="preserve">at </w:delText>
        </w:r>
      </w:del>
      <w:ins w:id="105" w:author="BOUCADAIR Mohamed INNOV/NET" w:date="2024-10-11T15:05:00Z">
        <w:r w:rsidR="000239AC">
          <w:rPr>
            <w:rFonts w:ascii="Courier New" w:hAnsi="Courier New" w:cs="Courier New"/>
            <w:lang w:val="en-US"/>
          </w:rPr>
          <w:t>in the “</w:t>
        </w:r>
        <w:r w:rsidR="000239AC" w:rsidRPr="000239AC">
          <w:rPr>
            <w:rFonts w:ascii="Courier New" w:hAnsi="Courier New" w:cs="Courier New"/>
            <w:lang w:val="en-US"/>
          </w:rPr>
          <w:t>Constrained RESTful Environments (</w:t>
        </w:r>
        <w:proofErr w:type="spellStart"/>
        <w:r w:rsidR="000239AC" w:rsidRPr="000239AC">
          <w:rPr>
            <w:rFonts w:ascii="Courier New" w:hAnsi="Courier New" w:cs="Courier New"/>
            <w:lang w:val="en-US"/>
          </w:rPr>
          <w:t>CoRE</w:t>
        </w:r>
        <w:proofErr w:type="spellEnd"/>
        <w:r w:rsidR="000239AC" w:rsidRPr="000239AC">
          <w:rPr>
            <w:rFonts w:ascii="Courier New" w:hAnsi="Courier New" w:cs="Courier New"/>
            <w:lang w:val="en-US"/>
          </w:rPr>
          <w:t>) Parameters</w:t>
        </w:r>
        <w:r w:rsidR="000239AC">
          <w:rPr>
            <w:rFonts w:ascii="Courier New" w:hAnsi="Courier New" w:cs="Courier New"/>
            <w:lang w:val="en-US"/>
          </w:rPr>
          <w:t xml:space="preserve">” registry group [REF2] </w:t>
        </w:r>
      </w:ins>
      <w:commentRangeStart w:id="106"/>
      <w:r w:rsidRPr="00D34A74">
        <w:rPr>
          <w:rFonts w:ascii="Courier New" w:hAnsi="Courier New" w:cs="Courier New"/>
          <w:lang w:val="en-US"/>
        </w:rPr>
        <w:t>https://www.iana.org/assignments/core-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parameters/core-</w:t>
      </w:r>
      <w:proofErr w:type="spellStart"/>
      <w:r w:rsidRPr="00D34A74">
        <w:rPr>
          <w:rFonts w:ascii="Courier New" w:hAnsi="Courier New" w:cs="Courier New"/>
          <w:lang w:val="en-US"/>
        </w:rPr>
        <w:t>parameters.xhtml</w:t>
      </w:r>
      <w:proofErr w:type="spellEnd"/>
      <w:r w:rsidRPr="00D34A74">
        <w:rPr>
          <w:rFonts w:ascii="Courier New" w:hAnsi="Courier New" w:cs="Courier New"/>
          <w:lang w:val="en-US"/>
        </w:rPr>
        <w:t xml:space="preserve"> </w:t>
      </w:r>
      <w:commentRangeEnd w:id="106"/>
      <w:r w:rsidR="000239AC">
        <w:rPr>
          <w:rStyle w:val="Marquedecommentaire"/>
          <w:rFonts w:ascii="Calibri" w:hAnsi="Calibri"/>
        </w:rPr>
        <w:commentReference w:id="106"/>
      </w:r>
      <w:r w:rsidRPr="00D34A74">
        <w:rPr>
          <w:rFonts w:ascii="Courier New" w:hAnsi="Courier New" w:cs="Courier New"/>
          <w:lang w:val="en-US"/>
        </w:rPr>
        <w:t>should be replaced with a reference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to this document.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The reference to [RFC9480] </w:t>
      </w:r>
      <w:del w:id="107" w:author="BOUCADAIR Mohamed INNOV/NET" w:date="2024-10-11T15:07:00Z">
        <w:r w:rsidRPr="00D34A74" w:rsidDel="000239AC">
          <w:rPr>
            <w:rFonts w:ascii="Courier New" w:hAnsi="Courier New" w:cs="Courier New"/>
            <w:lang w:val="en-US"/>
          </w:rPr>
          <w:delText xml:space="preserve">at </w:delText>
        </w:r>
      </w:del>
      <w:ins w:id="108" w:author="BOUCADAIR Mohamed INNOV/NET" w:date="2024-10-11T15:07:00Z">
        <w:r w:rsidR="000239AC">
          <w:rPr>
            <w:rFonts w:ascii="Courier New" w:hAnsi="Courier New" w:cs="Courier New"/>
            <w:lang w:val="en-US"/>
          </w:rPr>
          <w:t>in the “</w:t>
        </w:r>
        <w:r w:rsidR="000239AC" w:rsidRPr="000239AC">
          <w:rPr>
            <w:rFonts w:ascii="Courier New" w:hAnsi="Courier New" w:cs="Courier New"/>
            <w:lang w:val="en-US"/>
          </w:rPr>
          <w:t>Well-Known URIs</w:t>
        </w:r>
        <w:r w:rsidR="000239AC">
          <w:rPr>
            <w:rFonts w:ascii="Courier New" w:hAnsi="Courier New" w:cs="Courier New"/>
            <w:lang w:val="en-US"/>
          </w:rPr>
          <w:t>”</w:t>
        </w:r>
        <w:r w:rsidR="000239AC" w:rsidRPr="00D34A74">
          <w:rPr>
            <w:rFonts w:ascii="Courier New" w:hAnsi="Courier New" w:cs="Courier New"/>
            <w:lang w:val="en-US"/>
          </w:rPr>
          <w:t xml:space="preserve"> </w:t>
        </w:r>
        <w:r w:rsidR="000239AC">
          <w:rPr>
            <w:rFonts w:ascii="Courier New" w:hAnsi="Courier New" w:cs="Courier New"/>
            <w:lang w:val="en-US"/>
          </w:rPr>
          <w:t xml:space="preserve">registry [REF3] </w:t>
        </w:r>
      </w:ins>
      <w:commentRangeStart w:id="109"/>
      <w:r w:rsidRPr="00D34A74">
        <w:rPr>
          <w:rFonts w:ascii="Courier New" w:hAnsi="Courier New" w:cs="Courier New"/>
          <w:lang w:val="en-US"/>
        </w:rPr>
        <w:t>https://www.iana.org/assignments/well-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known-</w:t>
      </w:r>
      <w:proofErr w:type="spellStart"/>
      <w:r w:rsidRPr="00D34A74">
        <w:rPr>
          <w:rFonts w:ascii="Courier New" w:hAnsi="Courier New" w:cs="Courier New"/>
          <w:lang w:val="en-US"/>
        </w:rPr>
        <w:t>uris</w:t>
      </w:r>
      <w:proofErr w:type="spellEnd"/>
      <w:r w:rsidRPr="00D34A74">
        <w:rPr>
          <w:rFonts w:ascii="Courier New" w:hAnsi="Courier New" w:cs="Courier New"/>
          <w:lang w:val="en-US"/>
        </w:rPr>
        <w:t>/well-known-</w:t>
      </w:r>
      <w:proofErr w:type="spellStart"/>
      <w:r w:rsidRPr="00D34A74">
        <w:rPr>
          <w:rFonts w:ascii="Courier New" w:hAnsi="Courier New" w:cs="Courier New"/>
          <w:lang w:val="en-US"/>
        </w:rPr>
        <w:t>uris.xhtml</w:t>
      </w:r>
      <w:proofErr w:type="spellEnd"/>
      <w:r w:rsidRPr="00D34A74">
        <w:rPr>
          <w:rFonts w:ascii="Courier New" w:hAnsi="Courier New" w:cs="Courier New"/>
          <w:lang w:val="en-US"/>
        </w:rPr>
        <w:t xml:space="preserve"> </w:t>
      </w:r>
      <w:commentRangeEnd w:id="109"/>
      <w:r w:rsidR="000239AC">
        <w:rPr>
          <w:rStyle w:val="Marquedecommentaire"/>
          <w:rFonts w:ascii="Calibri" w:hAnsi="Calibri"/>
        </w:rPr>
        <w:commentReference w:id="109"/>
      </w:r>
      <w:r w:rsidRPr="00D34A74">
        <w:rPr>
          <w:rFonts w:ascii="Courier New" w:hAnsi="Courier New" w:cs="Courier New"/>
          <w:lang w:val="en-US"/>
        </w:rPr>
        <w:t>and</w:t>
      </w:r>
      <w:ins w:id="110" w:author="BOUCADAIR Mohamed INNOV/NET" w:date="2024-10-11T15:07:00Z">
        <w:r w:rsidR="000239AC">
          <w:rPr>
            <w:rFonts w:ascii="Courier New" w:hAnsi="Courier New" w:cs="Courier New"/>
            <w:lang w:val="en-US"/>
          </w:rPr>
          <w:t xml:space="preserve"> “</w:t>
        </w:r>
        <w:r w:rsidR="000239AC" w:rsidRPr="000239AC">
          <w:rPr>
            <w:rFonts w:ascii="Courier New" w:hAnsi="Courier New" w:cs="Courier New"/>
            <w:lang w:val="en-US"/>
          </w:rPr>
          <w:t>Certificate Management Protocol (CMP)</w:t>
        </w:r>
        <w:r w:rsidR="000239AC">
          <w:rPr>
            <w:rFonts w:ascii="Courier New" w:hAnsi="Courier New" w:cs="Courier New"/>
            <w:lang w:val="en-US"/>
          </w:rPr>
          <w:t>” re</w:t>
        </w:r>
      </w:ins>
      <w:ins w:id="111" w:author="BOUCADAIR Mohamed INNOV/NET" w:date="2024-10-11T15:08:00Z">
        <w:r w:rsidR="000239AC">
          <w:rPr>
            <w:rFonts w:ascii="Courier New" w:hAnsi="Courier New" w:cs="Courier New"/>
            <w:lang w:val="en-US"/>
          </w:rPr>
          <w:t>gistry [REF4]</w:t>
        </w:r>
      </w:ins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</w:t>
      </w:r>
      <w:commentRangeStart w:id="112"/>
      <w:ins w:id="113" w:author="BOUCADAIR Mohamed INNOV/NET" w:date="2024-10-11T15:08:00Z">
        <w:r w:rsidR="000239AC">
          <w:rPr>
            <w:rFonts w:ascii="Courier New" w:hAnsi="Courier New" w:cs="Courier New"/>
            <w:lang w:val="en-US"/>
          </w:rPr>
          <w:fldChar w:fldCharType="begin"/>
        </w:r>
        <w:r w:rsidR="000239AC">
          <w:rPr>
            <w:rFonts w:ascii="Courier New" w:hAnsi="Courier New" w:cs="Courier New"/>
            <w:lang w:val="en-US"/>
          </w:rPr>
          <w:instrText>HYPERLINK "</w:instrText>
        </w:r>
      </w:ins>
      <w:r w:rsidR="000239AC" w:rsidRPr="00D34A74">
        <w:rPr>
          <w:rFonts w:ascii="Courier New" w:hAnsi="Courier New" w:cs="Courier New"/>
          <w:lang w:val="en-US"/>
        </w:rPr>
        <w:instrText>https://www.iana.org/assignments/cmp/cmp.xhtml</w:instrText>
      </w:r>
      <w:ins w:id="114" w:author="BOUCADAIR Mohamed INNOV/NET" w:date="2024-10-11T15:08:00Z">
        <w:r w:rsidR="000239AC">
          <w:rPr>
            <w:rFonts w:ascii="Courier New" w:hAnsi="Courier New" w:cs="Courier New"/>
            <w:lang w:val="en-US"/>
          </w:rPr>
          <w:instrText>"</w:instrText>
        </w:r>
        <w:r w:rsidR="000239AC">
          <w:rPr>
            <w:rFonts w:ascii="Courier New" w:hAnsi="Courier New" w:cs="Courier New"/>
            <w:lang w:val="en-US"/>
          </w:rPr>
          <w:fldChar w:fldCharType="separate"/>
        </w:r>
      </w:ins>
      <w:r w:rsidR="000239AC" w:rsidRPr="00BA64B0">
        <w:rPr>
          <w:rStyle w:val="Lienhypertexte"/>
          <w:rFonts w:ascii="Courier New" w:hAnsi="Courier New" w:cs="Courier New"/>
          <w:lang w:val="en-US"/>
        </w:rPr>
        <w:t>https://www.iana.org/assignments/cmp/cmp.xhtml</w:t>
      </w:r>
      <w:ins w:id="115" w:author="BOUCADAIR Mohamed INNOV/NET" w:date="2024-10-11T15:08:00Z">
        <w:r w:rsidR="000239AC">
          <w:rPr>
            <w:rFonts w:ascii="Courier New" w:hAnsi="Courier New" w:cs="Courier New"/>
            <w:lang w:val="en-US"/>
          </w:rPr>
          <w:fldChar w:fldCharType="end"/>
        </w:r>
        <w:commentRangeEnd w:id="112"/>
        <w:r w:rsidR="000239AC">
          <w:rPr>
            <w:rStyle w:val="Marquedecommentaire"/>
            <w:rFonts w:ascii="Calibri" w:hAnsi="Calibri"/>
          </w:rPr>
          <w:commentReference w:id="112"/>
        </w:r>
        <w:r w:rsidR="000239AC">
          <w:rPr>
            <w:rFonts w:ascii="Courier New" w:hAnsi="Courier New" w:cs="Courier New"/>
            <w:lang w:val="en-US"/>
          </w:rPr>
          <w:t xml:space="preserve"> </w:t>
        </w:r>
      </w:ins>
      <w:r w:rsidRPr="00D34A74">
        <w:rPr>
          <w:rFonts w:ascii="Courier New" w:hAnsi="Courier New" w:cs="Courier New"/>
          <w:lang w:val="en-US"/>
        </w:rPr>
        <w:t xml:space="preserve">should </w:t>
      </w:r>
      <w:del w:id="116" w:author="BOUCADAIR Mohamed INNOV/NET" w:date="2024-10-11T15:08:00Z">
        <w:r w:rsidRPr="00D34A74" w:rsidDel="000239AC">
          <w:rPr>
            <w:rFonts w:ascii="Courier New" w:hAnsi="Courier New" w:cs="Courier New"/>
            <w:lang w:val="en-US"/>
          </w:rPr>
          <w:delText xml:space="preserve">should </w:delText>
        </w:r>
      </w:del>
      <w:r w:rsidRPr="00D34A74">
        <w:rPr>
          <w:rFonts w:ascii="Courier New" w:hAnsi="Courier New" w:cs="Courier New"/>
          <w:lang w:val="en-US"/>
        </w:rPr>
        <w:t>be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replaced with </w:t>
      </w:r>
      <w:del w:id="117" w:author="BOUCADAIR Mohamed INNOV/NET" w:date="2024-10-11T15:08:00Z">
        <w:r w:rsidRPr="00D34A74" w:rsidDel="000239AC">
          <w:rPr>
            <w:rFonts w:ascii="Courier New" w:hAnsi="Courier New" w:cs="Courier New"/>
            <w:lang w:val="en-US"/>
          </w:rPr>
          <w:delText>a reference to</w:delText>
        </w:r>
      </w:del>
      <w:ins w:id="118" w:author="BOUCADAIR Mohamed INNOV/NET" w:date="2024-10-11T15:08:00Z">
        <w:r w:rsidR="000239AC">
          <w:rPr>
            <w:rFonts w:ascii="Courier New" w:hAnsi="Courier New" w:cs="Courier New"/>
            <w:lang w:val="en-US"/>
          </w:rPr>
          <w:t>to the RFC number to be assigned to</w:t>
        </w:r>
      </w:ins>
      <w:r w:rsidRPr="00D34A74">
        <w:rPr>
          <w:rFonts w:ascii="Courier New" w:hAnsi="Courier New" w:cs="Courier New"/>
          <w:lang w:val="en-US"/>
        </w:rPr>
        <w:t xml:space="preserve"> this document.</w:t>
      </w:r>
    </w:p>
    <w:p w:rsidR="000231DE" w:rsidRPr="00D34A74" w:rsidDel="000239AC" w:rsidRDefault="000231DE" w:rsidP="000E65BE">
      <w:pPr>
        <w:pStyle w:val="Textebrut"/>
        <w:rPr>
          <w:del w:id="119" w:author="BOUCADAIR Mohamed INNOV/NET" w:date="2024-10-11T15:09:00Z"/>
          <w:rFonts w:ascii="Courier New" w:hAnsi="Courier New" w:cs="Courier New"/>
          <w:lang w:val="en-US"/>
        </w:rPr>
      </w:pPr>
      <w:del w:id="120" w:author="BOUCADAIR Mohamed INNOV/NET" w:date="2024-10-11T15:09:00Z">
        <w:r w:rsidRPr="00D34A74" w:rsidDel="000239AC">
          <w:rPr>
            <w:rFonts w:ascii="Courier New" w:hAnsi="Courier New" w:cs="Courier New"/>
            <w:lang w:val="en-US"/>
          </w:rPr>
          <w:delText xml:space="preserve">   No further action by the IANA is necessary for this document or any</w:delText>
        </w:r>
      </w:del>
    </w:p>
    <w:p w:rsidR="000231DE" w:rsidRPr="00D34A74" w:rsidDel="000239AC" w:rsidRDefault="000231DE" w:rsidP="000E65BE">
      <w:pPr>
        <w:pStyle w:val="Textebrut"/>
        <w:rPr>
          <w:del w:id="121" w:author="BOUCADAIR Mohamed INNOV/NET" w:date="2024-10-11T15:09:00Z"/>
          <w:rFonts w:ascii="Courier New" w:hAnsi="Courier New" w:cs="Courier New"/>
          <w:lang w:val="en-US"/>
        </w:rPr>
      </w:pPr>
      <w:del w:id="122" w:author="BOUCADAIR Mohamed INNOV/NET" w:date="2024-10-11T15:09:00Z">
        <w:r w:rsidRPr="00D34A74" w:rsidDel="000239AC">
          <w:rPr>
            <w:rFonts w:ascii="Courier New" w:hAnsi="Courier New" w:cs="Courier New"/>
            <w:lang w:val="en-US"/>
          </w:rPr>
          <w:delText xml:space="preserve">   anticipated updates.</w:delText>
        </w:r>
      </w:del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>7.  Acknowledgments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The authors </w:t>
      </w:r>
      <w:del w:id="123" w:author="BOUCADAIR Mohamed INNOV/NET" w:date="2024-10-11T15:09:00Z">
        <w:r w:rsidRPr="00D34A74" w:rsidDel="000239AC">
          <w:rPr>
            <w:rFonts w:ascii="Courier New" w:hAnsi="Courier New" w:cs="Courier New"/>
            <w:lang w:val="en-US"/>
          </w:rPr>
          <w:delText xml:space="preserve">of this document </w:delText>
        </w:r>
      </w:del>
      <w:r w:rsidRPr="00D34A74">
        <w:rPr>
          <w:rFonts w:ascii="Courier New" w:hAnsi="Courier New" w:cs="Courier New"/>
          <w:lang w:val="en-US"/>
        </w:rPr>
        <w:t xml:space="preserve">wish to thank Tomi </w:t>
      </w:r>
      <w:proofErr w:type="spellStart"/>
      <w:r w:rsidRPr="00D34A74">
        <w:rPr>
          <w:rFonts w:ascii="Courier New" w:hAnsi="Courier New" w:cs="Courier New"/>
          <w:lang w:val="en-US"/>
        </w:rPr>
        <w:t>Kause</w:t>
      </w:r>
      <w:proofErr w:type="spellEnd"/>
      <w:r w:rsidRPr="00D34A74">
        <w:rPr>
          <w:rFonts w:ascii="Courier New" w:hAnsi="Courier New" w:cs="Courier New"/>
          <w:lang w:val="en-US"/>
        </w:rPr>
        <w:t xml:space="preserve"> and Martin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</w:t>
      </w:r>
      <w:proofErr w:type="spellStart"/>
      <w:r w:rsidRPr="00D34A74">
        <w:rPr>
          <w:rFonts w:ascii="Courier New" w:hAnsi="Courier New" w:cs="Courier New"/>
          <w:lang w:val="en-US"/>
        </w:rPr>
        <w:t>Peylo</w:t>
      </w:r>
      <w:proofErr w:type="spellEnd"/>
      <w:r w:rsidRPr="00D34A74">
        <w:rPr>
          <w:rFonts w:ascii="Courier New" w:hAnsi="Courier New" w:cs="Courier New"/>
          <w:lang w:val="en-US"/>
        </w:rPr>
        <w:t>, the original authors of [RFC6712], for their work.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We also thank all reviewers </w:t>
      </w:r>
      <w:del w:id="124" w:author="BOUCADAIR Mohamed INNOV/NET" w:date="2024-10-11T15:09:00Z">
        <w:r w:rsidRPr="00D34A74" w:rsidDel="000239AC">
          <w:rPr>
            <w:rFonts w:ascii="Courier New" w:hAnsi="Courier New" w:cs="Courier New"/>
            <w:lang w:val="en-US"/>
          </w:rPr>
          <w:delText xml:space="preserve">of this document </w:delText>
        </w:r>
      </w:del>
      <w:r w:rsidRPr="00D34A74">
        <w:rPr>
          <w:rFonts w:ascii="Courier New" w:hAnsi="Courier New" w:cs="Courier New"/>
          <w:lang w:val="en-US"/>
        </w:rPr>
        <w:t>for their valuable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feedback.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>8.  References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>8.1.  Normative References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[RFC1945</w:t>
      </w:r>
      <w:proofErr w:type="gramStart"/>
      <w:r w:rsidRPr="00D34A74">
        <w:rPr>
          <w:rFonts w:ascii="Courier New" w:hAnsi="Courier New" w:cs="Courier New"/>
          <w:lang w:val="en-US"/>
        </w:rPr>
        <w:t>]  Berners</w:t>
      </w:r>
      <w:proofErr w:type="gramEnd"/>
      <w:r w:rsidRPr="00D34A74">
        <w:rPr>
          <w:rFonts w:ascii="Courier New" w:hAnsi="Courier New" w:cs="Courier New"/>
          <w:lang w:val="en-US"/>
        </w:rPr>
        <w:t xml:space="preserve">-Lee, T., Fielding, R., and H. </w:t>
      </w:r>
      <w:proofErr w:type="spellStart"/>
      <w:r w:rsidRPr="00D34A74">
        <w:rPr>
          <w:rFonts w:ascii="Courier New" w:hAnsi="Courier New" w:cs="Courier New"/>
          <w:lang w:val="en-US"/>
        </w:rPr>
        <w:t>Frystyk</w:t>
      </w:r>
      <w:proofErr w:type="spellEnd"/>
      <w:r w:rsidRPr="00D34A74">
        <w:rPr>
          <w:rFonts w:ascii="Courier New" w:hAnsi="Courier New" w:cs="Courier New"/>
          <w:lang w:val="en-US"/>
        </w:rPr>
        <w:t>, "Hypertext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       Transfer Protocol -- HTTP/1.0", RFC 1945,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       DOI 10.17487/RFC1945, May 1996,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       &lt;https://www.rfc-editor.org/rfc/rfc1945&gt;.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[RFC8615</w:t>
      </w:r>
      <w:proofErr w:type="gramStart"/>
      <w:r w:rsidRPr="00D34A74">
        <w:rPr>
          <w:rFonts w:ascii="Courier New" w:hAnsi="Courier New" w:cs="Courier New"/>
          <w:lang w:val="en-US"/>
        </w:rPr>
        <w:t>]  Nottingham</w:t>
      </w:r>
      <w:proofErr w:type="gramEnd"/>
      <w:r w:rsidRPr="00D34A74">
        <w:rPr>
          <w:rFonts w:ascii="Courier New" w:hAnsi="Courier New" w:cs="Courier New"/>
          <w:lang w:val="en-US"/>
        </w:rPr>
        <w:t>, M., "Well-Known Uniform Resource Identifiers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       (URIs)", RFC 8615, DOI 10.17487/RFC8615, May 2019,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       &lt;https://www.rfc-editor.org/rfc/rfc8615&gt;.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[RFC9112</w:t>
      </w:r>
      <w:proofErr w:type="gramStart"/>
      <w:r w:rsidRPr="00D34A74">
        <w:rPr>
          <w:rFonts w:ascii="Courier New" w:hAnsi="Courier New" w:cs="Courier New"/>
          <w:lang w:val="en-US"/>
        </w:rPr>
        <w:t>]  Fielding</w:t>
      </w:r>
      <w:proofErr w:type="gramEnd"/>
      <w:r w:rsidRPr="00D34A74">
        <w:rPr>
          <w:rFonts w:ascii="Courier New" w:hAnsi="Courier New" w:cs="Courier New"/>
          <w:lang w:val="en-US"/>
        </w:rPr>
        <w:t>, R., Ed., Nottingham, M., Ed., and J. Reschke,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       Ed., "HTTP/1.1", STD 99, RFC 9112, DOI 10.17487/RFC9112,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       June 2022, &lt;https://www.rfc-editor.org/rfc/rfc9112&gt;.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[I-</w:t>
      </w:r>
      <w:proofErr w:type="gramStart"/>
      <w:r w:rsidRPr="00D34A74">
        <w:rPr>
          <w:rFonts w:ascii="Courier New" w:hAnsi="Courier New" w:cs="Courier New"/>
          <w:lang w:val="en-US"/>
        </w:rPr>
        <w:t>D.ietf</w:t>
      </w:r>
      <w:proofErr w:type="gramEnd"/>
      <w:r w:rsidRPr="00D34A74">
        <w:rPr>
          <w:rFonts w:ascii="Courier New" w:hAnsi="Courier New" w:cs="Courier New"/>
          <w:lang w:val="en-US"/>
        </w:rPr>
        <w:t>-lamps-rfc4210bis]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       Brockhaus, H., von </w:t>
      </w:r>
      <w:proofErr w:type="spellStart"/>
      <w:r w:rsidRPr="00D34A74">
        <w:rPr>
          <w:rFonts w:ascii="Courier New" w:hAnsi="Courier New" w:cs="Courier New"/>
          <w:lang w:val="en-US"/>
        </w:rPr>
        <w:t>Oheimb</w:t>
      </w:r>
      <w:proofErr w:type="spellEnd"/>
      <w:r w:rsidRPr="00D34A74">
        <w:rPr>
          <w:rFonts w:ascii="Courier New" w:hAnsi="Courier New" w:cs="Courier New"/>
          <w:lang w:val="en-US"/>
        </w:rPr>
        <w:t xml:space="preserve">, D., </w:t>
      </w:r>
      <w:proofErr w:type="spellStart"/>
      <w:r w:rsidRPr="00D34A74">
        <w:rPr>
          <w:rFonts w:ascii="Courier New" w:hAnsi="Courier New" w:cs="Courier New"/>
          <w:lang w:val="en-US"/>
        </w:rPr>
        <w:t>Ounsworth</w:t>
      </w:r>
      <w:proofErr w:type="spellEnd"/>
      <w:r w:rsidRPr="00D34A74">
        <w:rPr>
          <w:rFonts w:ascii="Courier New" w:hAnsi="Courier New" w:cs="Courier New"/>
          <w:lang w:val="en-US"/>
        </w:rPr>
        <w:t>, M., and J. Gray,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       "Internet X.509 Public Key Infrastructure -- Certificate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       Management Protocol (CMP)", Work in Progress, Internet-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       Draft, draft-ietf-lamps-rfc4210bis-13, 2 September 2024,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lastRenderedPageBreak/>
        <w:t xml:space="preserve">              &lt;https://datatracker.ietf.org/doc/html/draft-ietf-lamps-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       rfc4210bis-13&gt;.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[ITU.X690.1994]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       International Telecommunications Union, "Information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       Technology - ASN.1 encoding rules: Specification of Basic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       Encoding Rules (BER), Canonical Encoding Rules (CER) and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       Distinguished Encoding Rules (DER)", ITU-T Recommendation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       X.690, 1994.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[RFC2119</w:t>
      </w:r>
      <w:proofErr w:type="gramStart"/>
      <w:r w:rsidRPr="00D34A74">
        <w:rPr>
          <w:rFonts w:ascii="Courier New" w:hAnsi="Courier New" w:cs="Courier New"/>
          <w:lang w:val="en-US"/>
        </w:rPr>
        <w:t xml:space="preserve">]  </w:t>
      </w:r>
      <w:proofErr w:type="spellStart"/>
      <w:r w:rsidRPr="00D34A74">
        <w:rPr>
          <w:rFonts w:ascii="Courier New" w:hAnsi="Courier New" w:cs="Courier New"/>
          <w:lang w:val="en-US"/>
        </w:rPr>
        <w:t>Bradner</w:t>
      </w:r>
      <w:proofErr w:type="spellEnd"/>
      <w:proofErr w:type="gramEnd"/>
      <w:r w:rsidRPr="00D34A74">
        <w:rPr>
          <w:rFonts w:ascii="Courier New" w:hAnsi="Courier New" w:cs="Courier New"/>
          <w:lang w:val="en-US"/>
        </w:rPr>
        <w:t>, S., "Key words for use in RFCs to Indicate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       Requirement Levels", BCP 14, RFC 2119,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       DOI 10.17487/RFC2119, March 1997,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       &lt;https://www.rfc-editor.org/rfc/rfc2119&gt;.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[RFC8174</w:t>
      </w:r>
      <w:proofErr w:type="gramStart"/>
      <w:r w:rsidRPr="00D34A74">
        <w:rPr>
          <w:rFonts w:ascii="Courier New" w:hAnsi="Courier New" w:cs="Courier New"/>
          <w:lang w:val="en-US"/>
        </w:rPr>
        <w:t xml:space="preserve">]  </w:t>
      </w:r>
      <w:proofErr w:type="spellStart"/>
      <w:r w:rsidRPr="00D34A74">
        <w:rPr>
          <w:rFonts w:ascii="Courier New" w:hAnsi="Courier New" w:cs="Courier New"/>
          <w:lang w:val="en-US"/>
        </w:rPr>
        <w:t>Leiba</w:t>
      </w:r>
      <w:proofErr w:type="spellEnd"/>
      <w:proofErr w:type="gramEnd"/>
      <w:r w:rsidRPr="00D34A74">
        <w:rPr>
          <w:rFonts w:ascii="Courier New" w:hAnsi="Courier New" w:cs="Courier New"/>
          <w:lang w:val="en-US"/>
        </w:rPr>
        <w:t>, B., "Ambiguity of Uppercase vs Lowercase in RFC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       2119 Key Words", BCP 14, RFC 8174, DOI 10.17487/RFC8174,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       May 2017, &lt;https://www.rfc-editor.org/rfc/rfc8174&gt;.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>8.2.  Informative References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[RFC9480</w:t>
      </w:r>
      <w:proofErr w:type="gramStart"/>
      <w:r w:rsidRPr="00D34A74">
        <w:rPr>
          <w:rFonts w:ascii="Courier New" w:hAnsi="Courier New" w:cs="Courier New"/>
          <w:lang w:val="en-US"/>
        </w:rPr>
        <w:t>]  Brockhaus</w:t>
      </w:r>
      <w:proofErr w:type="gramEnd"/>
      <w:r w:rsidRPr="00D34A74">
        <w:rPr>
          <w:rFonts w:ascii="Courier New" w:hAnsi="Courier New" w:cs="Courier New"/>
          <w:lang w:val="en-US"/>
        </w:rPr>
        <w:t xml:space="preserve">, H., von </w:t>
      </w:r>
      <w:proofErr w:type="spellStart"/>
      <w:r w:rsidRPr="00D34A74">
        <w:rPr>
          <w:rFonts w:ascii="Courier New" w:hAnsi="Courier New" w:cs="Courier New"/>
          <w:lang w:val="en-US"/>
        </w:rPr>
        <w:t>Oheimb</w:t>
      </w:r>
      <w:proofErr w:type="spellEnd"/>
      <w:r w:rsidRPr="00D34A74">
        <w:rPr>
          <w:rFonts w:ascii="Courier New" w:hAnsi="Courier New" w:cs="Courier New"/>
          <w:lang w:val="en-US"/>
        </w:rPr>
        <w:t>, D., and J. Gray, "Certificate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       Management Protocol (CMP) Updates", RFC 9480,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       DOI 10.17487/RFC9480, November 2023,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       &lt;https://www.rfc-editor.org/rfc/rfc9480&gt;.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[RFC9483</w:t>
      </w:r>
      <w:proofErr w:type="gramStart"/>
      <w:r w:rsidRPr="00D34A74">
        <w:rPr>
          <w:rFonts w:ascii="Courier New" w:hAnsi="Courier New" w:cs="Courier New"/>
          <w:lang w:val="en-US"/>
        </w:rPr>
        <w:t>]  Brockhaus</w:t>
      </w:r>
      <w:proofErr w:type="gramEnd"/>
      <w:r w:rsidRPr="00D34A74">
        <w:rPr>
          <w:rFonts w:ascii="Courier New" w:hAnsi="Courier New" w:cs="Courier New"/>
          <w:lang w:val="en-US"/>
        </w:rPr>
        <w:t xml:space="preserve">, H., von </w:t>
      </w:r>
      <w:proofErr w:type="spellStart"/>
      <w:r w:rsidRPr="00D34A74">
        <w:rPr>
          <w:rFonts w:ascii="Courier New" w:hAnsi="Courier New" w:cs="Courier New"/>
          <w:lang w:val="en-US"/>
        </w:rPr>
        <w:t>Oheimb</w:t>
      </w:r>
      <w:proofErr w:type="spellEnd"/>
      <w:r w:rsidRPr="00D34A74">
        <w:rPr>
          <w:rFonts w:ascii="Courier New" w:hAnsi="Courier New" w:cs="Courier New"/>
          <w:lang w:val="en-US"/>
        </w:rPr>
        <w:t>, D., and S. Fries, "Lightweight</w:t>
      </w:r>
    </w:p>
    <w:p w:rsidR="000231DE" w:rsidRPr="000E65BE" w:rsidRDefault="000231DE" w:rsidP="000E65BE">
      <w:pPr>
        <w:pStyle w:val="Textebrut"/>
        <w:rPr>
          <w:rFonts w:ascii="Courier New" w:hAnsi="Courier New" w:cs="Courier New"/>
        </w:rPr>
      </w:pPr>
      <w:r w:rsidRPr="00D34A74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0E65BE">
        <w:rPr>
          <w:rFonts w:ascii="Courier New" w:hAnsi="Courier New" w:cs="Courier New"/>
        </w:rPr>
        <w:t>Certificate</w:t>
      </w:r>
      <w:proofErr w:type="spellEnd"/>
      <w:r w:rsidRPr="000E65BE">
        <w:rPr>
          <w:rFonts w:ascii="Courier New" w:hAnsi="Courier New" w:cs="Courier New"/>
        </w:rPr>
        <w:t xml:space="preserve"> Management Protocol (CMP) Profile", RFC 9483,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0E65BE">
        <w:rPr>
          <w:rFonts w:ascii="Courier New" w:hAnsi="Courier New" w:cs="Courier New"/>
        </w:rPr>
        <w:t xml:space="preserve">              </w:t>
      </w:r>
      <w:r w:rsidRPr="00D34A74">
        <w:rPr>
          <w:rFonts w:ascii="Courier New" w:hAnsi="Courier New" w:cs="Courier New"/>
          <w:lang w:val="en-US"/>
        </w:rPr>
        <w:t>DOI 10.17487/RFC9483, November 2023,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       &lt;https://www.rfc-editor.org/rfc/rfc9483&gt;.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[RFC2510</w:t>
      </w:r>
      <w:proofErr w:type="gramStart"/>
      <w:r w:rsidRPr="00D34A74">
        <w:rPr>
          <w:rFonts w:ascii="Courier New" w:hAnsi="Courier New" w:cs="Courier New"/>
          <w:lang w:val="en-US"/>
        </w:rPr>
        <w:t>]  Adams</w:t>
      </w:r>
      <w:proofErr w:type="gramEnd"/>
      <w:r w:rsidRPr="00D34A74">
        <w:rPr>
          <w:rFonts w:ascii="Courier New" w:hAnsi="Courier New" w:cs="Courier New"/>
          <w:lang w:val="en-US"/>
        </w:rPr>
        <w:t>, C. and S. Farrell, "Internet X.509 Public Key</w:t>
      </w:r>
    </w:p>
    <w:p w:rsidR="000231DE" w:rsidRPr="000E65BE" w:rsidRDefault="000231DE" w:rsidP="000E65BE">
      <w:pPr>
        <w:pStyle w:val="Textebrut"/>
        <w:rPr>
          <w:rFonts w:ascii="Courier New" w:hAnsi="Courier New" w:cs="Courier New"/>
        </w:rPr>
      </w:pPr>
      <w:r w:rsidRPr="00D34A74">
        <w:rPr>
          <w:rFonts w:ascii="Courier New" w:hAnsi="Courier New" w:cs="Courier New"/>
          <w:lang w:val="en-US"/>
        </w:rPr>
        <w:t xml:space="preserve">              </w:t>
      </w:r>
      <w:r w:rsidRPr="000E65BE">
        <w:rPr>
          <w:rFonts w:ascii="Courier New" w:hAnsi="Courier New" w:cs="Courier New"/>
        </w:rPr>
        <w:t xml:space="preserve">Infrastructure </w:t>
      </w:r>
      <w:proofErr w:type="spellStart"/>
      <w:r w:rsidRPr="000E65BE">
        <w:rPr>
          <w:rFonts w:ascii="Courier New" w:hAnsi="Courier New" w:cs="Courier New"/>
        </w:rPr>
        <w:t>Certificate</w:t>
      </w:r>
      <w:proofErr w:type="spellEnd"/>
      <w:r w:rsidRPr="000E65BE">
        <w:rPr>
          <w:rFonts w:ascii="Courier New" w:hAnsi="Courier New" w:cs="Courier New"/>
        </w:rPr>
        <w:t xml:space="preserve"> Management </w:t>
      </w:r>
      <w:proofErr w:type="spellStart"/>
      <w:r w:rsidRPr="000E65BE">
        <w:rPr>
          <w:rFonts w:ascii="Courier New" w:hAnsi="Courier New" w:cs="Courier New"/>
        </w:rPr>
        <w:t>Protocols</w:t>
      </w:r>
      <w:proofErr w:type="spellEnd"/>
      <w:r w:rsidRPr="000E65BE">
        <w:rPr>
          <w:rFonts w:ascii="Courier New" w:hAnsi="Courier New" w:cs="Courier New"/>
        </w:rPr>
        <w:t>",</w:t>
      </w:r>
    </w:p>
    <w:p w:rsidR="000231DE" w:rsidRPr="000E65BE" w:rsidRDefault="000231DE" w:rsidP="000E65BE">
      <w:pPr>
        <w:pStyle w:val="Textebrut"/>
        <w:rPr>
          <w:rFonts w:ascii="Courier New" w:hAnsi="Courier New" w:cs="Courier New"/>
        </w:rPr>
      </w:pPr>
      <w:r w:rsidRPr="000E65BE">
        <w:rPr>
          <w:rFonts w:ascii="Courier New" w:hAnsi="Courier New" w:cs="Courier New"/>
        </w:rPr>
        <w:t xml:space="preserve">              RFC 2510, DOI 10.17487/RFC2510, March 1999,</w:t>
      </w:r>
    </w:p>
    <w:p w:rsidR="000231DE" w:rsidRPr="000E65BE" w:rsidRDefault="000231DE" w:rsidP="000E65BE">
      <w:pPr>
        <w:pStyle w:val="Textebrut"/>
        <w:rPr>
          <w:rFonts w:ascii="Courier New" w:hAnsi="Courier New" w:cs="Courier New"/>
        </w:rPr>
      </w:pPr>
      <w:r w:rsidRPr="000E65BE">
        <w:rPr>
          <w:rFonts w:ascii="Courier New" w:hAnsi="Courier New" w:cs="Courier New"/>
        </w:rPr>
        <w:t xml:space="preserve">              &lt;</w:t>
      </w:r>
      <w:proofErr w:type="gramStart"/>
      <w:r w:rsidRPr="000E65BE">
        <w:rPr>
          <w:rFonts w:ascii="Courier New" w:hAnsi="Courier New" w:cs="Courier New"/>
        </w:rPr>
        <w:t>https://www.rfc-editor.org/rfc/rfc2510</w:t>
      </w:r>
      <w:proofErr w:type="gramEnd"/>
      <w:r w:rsidRPr="000E65BE">
        <w:rPr>
          <w:rFonts w:ascii="Courier New" w:hAnsi="Courier New" w:cs="Courier New"/>
        </w:rPr>
        <w:t>&gt;.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[RFC4210</w:t>
      </w:r>
      <w:proofErr w:type="gramStart"/>
      <w:r w:rsidRPr="00D34A74">
        <w:rPr>
          <w:rFonts w:ascii="Courier New" w:hAnsi="Courier New" w:cs="Courier New"/>
          <w:lang w:val="en-US"/>
        </w:rPr>
        <w:t>]  Adams</w:t>
      </w:r>
      <w:proofErr w:type="gramEnd"/>
      <w:r w:rsidRPr="00D34A74">
        <w:rPr>
          <w:rFonts w:ascii="Courier New" w:hAnsi="Courier New" w:cs="Courier New"/>
          <w:lang w:val="en-US"/>
        </w:rPr>
        <w:t xml:space="preserve">, C., Farrell, S., </w:t>
      </w:r>
      <w:proofErr w:type="spellStart"/>
      <w:r w:rsidRPr="00D34A74">
        <w:rPr>
          <w:rFonts w:ascii="Courier New" w:hAnsi="Courier New" w:cs="Courier New"/>
          <w:lang w:val="en-US"/>
        </w:rPr>
        <w:t>Kause</w:t>
      </w:r>
      <w:proofErr w:type="spellEnd"/>
      <w:r w:rsidRPr="00D34A74">
        <w:rPr>
          <w:rFonts w:ascii="Courier New" w:hAnsi="Courier New" w:cs="Courier New"/>
          <w:lang w:val="en-US"/>
        </w:rPr>
        <w:t xml:space="preserve">, T., and T. </w:t>
      </w:r>
      <w:proofErr w:type="spellStart"/>
      <w:r w:rsidRPr="00D34A74">
        <w:rPr>
          <w:rFonts w:ascii="Courier New" w:hAnsi="Courier New" w:cs="Courier New"/>
          <w:lang w:val="en-US"/>
        </w:rPr>
        <w:t>Mononen</w:t>
      </w:r>
      <w:proofErr w:type="spellEnd"/>
      <w:r w:rsidRPr="00D34A74">
        <w:rPr>
          <w:rFonts w:ascii="Courier New" w:hAnsi="Courier New" w:cs="Courier New"/>
          <w:lang w:val="en-US"/>
        </w:rPr>
        <w:t>,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       "Internet X.509 Public Key Infrastructure Certificate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       Management Protocol (CMP)", RFC 4210,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       DOI 10.17487/RFC4210, September 2005,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       &lt;https://www.rfc-editor.org/rfc/rfc4210&gt;.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[RFC4301</w:t>
      </w:r>
      <w:proofErr w:type="gramStart"/>
      <w:r w:rsidRPr="00D34A74">
        <w:rPr>
          <w:rFonts w:ascii="Courier New" w:hAnsi="Courier New" w:cs="Courier New"/>
          <w:lang w:val="en-US"/>
        </w:rPr>
        <w:t>]  Kent</w:t>
      </w:r>
      <w:proofErr w:type="gramEnd"/>
      <w:r w:rsidRPr="00D34A74">
        <w:rPr>
          <w:rFonts w:ascii="Courier New" w:hAnsi="Courier New" w:cs="Courier New"/>
          <w:lang w:val="en-US"/>
        </w:rPr>
        <w:t>, S. and K. Seo, "Security Architecture for the</w:t>
      </w:r>
    </w:p>
    <w:p w:rsidR="000231DE" w:rsidRPr="000E65BE" w:rsidRDefault="000231DE" w:rsidP="000E65BE">
      <w:pPr>
        <w:pStyle w:val="Textebrut"/>
        <w:rPr>
          <w:rFonts w:ascii="Courier New" w:hAnsi="Courier New" w:cs="Courier New"/>
        </w:rPr>
      </w:pPr>
      <w:r w:rsidRPr="00D34A74">
        <w:rPr>
          <w:rFonts w:ascii="Courier New" w:hAnsi="Courier New" w:cs="Courier New"/>
          <w:lang w:val="en-US"/>
        </w:rPr>
        <w:t xml:space="preserve">              </w:t>
      </w:r>
      <w:r w:rsidRPr="000E65BE">
        <w:rPr>
          <w:rFonts w:ascii="Courier New" w:hAnsi="Courier New" w:cs="Courier New"/>
        </w:rPr>
        <w:t>Internet Protocol", RFC 4301, DOI 10.17487/RFC4301,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0E65BE">
        <w:rPr>
          <w:rFonts w:ascii="Courier New" w:hAnsi="Courier New" w:cs="Courier New"/>
        </w:rPr>
        <w:t xml:space="preserve">              </w:t>
      </w:r>
      <w:r w:rsidRPr="00D34A74">
        <w:rPr>
          <w:rFonts w:ascii="Courier New" w:hAnsi="Courier New" w:cs="Courier New"/>
          <w:lang w:val="en-US"/>
        </w:rPr>
        <w:t>December 2005, &lt;https://www.rfc-editor.org/rfc/rfc4301&gt;.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[RFC5246</w:t>
      </w:r>
      <w:proofErr w:type="gramStart"/>
      <w:r w:rsidRPr="00D34A74">
        <w:rPr>
          <w:rFonts w:ascii="Courier New" w:hAnsi="Courier New" w:cs="Courier New"/>
          <w:lang w:val="en-US"/>
        </w:rPr>
        <w:t>]  Dierks</w:t>
      </w:r>
      <w:proofErr w:type="gramEnd"/>
      <w:r w:rsidRPr="00D34A74">
        <w:rPr>
          <w:rFonts w:ascii="Courier New" w:hAnsi="Courier New" w:cs="Courier New"/>
          <w:lang w:val="en-US"/>
        </w:rPr>
        <w:t>, T. and E. Rescorla, "The Transport Layer Security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       (TLS) Protocol Version 1.2", RFC 5246,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       DOI 10.17487/RFC5246, August 2008,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       &lt;https://www.rfc-editor.org/rfc/rfc5246&gt;.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[RFC6712</w:t>
      </w:r>
      <w:proofErr w:type="gramStart"/>
      <w:r w:rsidRPr="00D34A74">
        <w:rPr>
          <w:rFonts w:ascii="Courier New" w:hAnsi="Courier New" w:cs="Courier New"/>
          <w:lang w:val="en-US"/>
        </w:rPr>
        <w:t xml:space="preserve">]  </w:t>
      </w:r>
      <w:proofErr w:type="spellStart"/>
      <w:r w:rsidRPr="00D34A74">
        <w:rPr>
          <w:rFonts w:ascii="Courier New" w:hAnsi="Courier New" w:cs="Courier New"/>
          <w:lang w:val="en-US"/>
        </w:rPr>
        <w:t>Kause</w:t>
      </w:r>
      <w:proofErr w:type="spellEnd"/>
      <w:proofErr w:type="gramEnd"/>
      <w:r w:rsidRPr="00D34A74">
        <w:rPr>
          <w:rFonts w:ascii="Courier New" w:hAnsi="Courier New" w:cs="Courier New"/>
          <w:lang w:val="en-US"/>
        </w:rPr>
        <w:t xml:space="preserve">, T. and M. </w:t>
      </w:r>
      <w:proofErr w:type="spellStart"/>
      <w:r w:rsidRPr="00D34A74">
        <w:rPr>
          <w:rFonts w:ascii="Courier New" w:hAnsi="Courier New" w:cs="Courier New"/>
          <w:lang w:val="en-US"/>
        </w:rPr>
        <w:t>Peylo</w:t>
      </w:r>
      <w:proofErr w:type="spellEnd"/>
      <w:r w:rsidRPr="00D34A74">
        <w:rPr>
          <w:rFonts w:ascii="Courier New" w:hAnsi="Courier New" w:cs="Courier New"/>
          <w:lang w:val="en-US"/>
        </w:rPr>
        <w:t>, "Internet X.509 Public Key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       Infrastructure -- HTTP Transfer for the Certificate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       Management Protocol (CMP)", RFC 6712,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       DOI 10.17487/RFC6712, September 2012,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       &lt;https://www.rfc-editor.org/rfc/rfc6712&gt;.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[RFC8446</w:t>
      </w:r>
      <w:proofErr w:type="gramStart"/>
      <w:r w:rsidRPr="00D34A74">
        <w:rPr>
          <w:rFonts w:ascii="Courier New" w:hAnsi="Courier New" w:cs="Courier New"/>
          <w:lang w:val="en-US"/>
        </w:rPr>
        <w:t>]  Rescorla</w:t>
      </w:r>
      <w:proofErr w:type="gramEnd"/>
      <w:r w:rsidRPr="00D34A74">
        <w:rPr>
          <w:rFonts w:ascii="Courier New" w:hAnsi="Courier New" w:cs="Courier New"/>
          <w:lang w:val="en-US"/>
        </w:rPr>
        <w:t>, E., "The Transport Layer Security (TLS) Protocol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lastRenderedPageBreak/>
        <w:t xml:space="preserve">              Version 1.3", RFC 8446, DOI 10.17487/RFC8446, August 2018,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       &lt;https://www.rfc-editor.org/rfc/rfc8446&gt;.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[RFC9110</w:t>
      </w:r>
      <w:proofErr w:type="gramStart"/>
      <w:r w:rsidRPr="00D34A74">
        <w:rPr>
          <w:rFonts w:ascii="Courier New" w:hAnsi="Courier New" w:cs="Courier New"/>
          <w:lang w:val="en-US"/>
        </w:rPr>
        <w:t>]  Fielding</w:t>
      </w:r>
      <w:proofErr w:type="gramEnd"/>
      <w:r w:rsidRPr="00D34A74">
        <w:rPr>
          <w:rFonts w:ascii="Courier New" w:hAnsi="Courier New" w:cs="Courier New"/>
          <w:lang w:val="en-US"/>
        </w:rPr>
        <w:t>, R., Ed., Nottingham, M., Ed., and J. Reschke,</w:t>
      </w:r>
    </w:p>
    <w:p w:rsidR="000231DE" w:rsidRPr="00D34A74" w:rsidRDefault="000231DE" w:rsidP="000E65BE">
      <w:pPr>
        <w:pStyle w:val="Textebrut"/>
        <w:rPr>
          <w:rFonts w:ascii="Courier New" w:hAnsi="Courier New" w:cs="Courier New"/>
          <w:lang w:val="en-US"/>
        </w:rPr>
      </w:pPr>
      <w:r w:rsidRPr="00D34A74">
        <w:rPr>
          <w:rFonts w:ascii="Courier New" w:hAnsi="Courier New" w:cs="Courier New"/>
          <w:lang w:val="en-US"/>
        </w:rPr>
        <w:t xml:space="preserve">              Ed., "HTTP Semantics", STD 97, RFC 9110,</w:t>
      </w:r>
    </w:p>
    <w:p w:rsidR="000231DE" w:rsidRPr="000E65BE" w:rsidRDefault="000231DE" w:rsidP="000E65BE">
      <w:pPr>
        <w:pStyle w:val="Textebrut"/>
        <w:rPr>
          <w:rFonts w:ascii="Courier New" w:hAnsi="Courier New" w:cs="Courier New"/>
        </w:rPr>
      </w:pPr>
      <w:r w:rsidRPr="00D34A74">
        <w:rPr>
          <w:rFonts w:ascii="Courier New" w:hAnsi="Courier New" w:cs="Courier New"/>
          <w:lang w:val="en-US"/>
        </w:rPr>
        <w:t xml:space="preserve">              </w:t>
      </w:r>
      <w:r w:rsidRPr="000E65BE">
        <w:rPr>
          <w:rFonts w:ascii="Courier New" w:hAnsi="Courier New" w:cs="Courier New"/>
        </w:rPr>
        <w:t>DOI 10.17487/RFC9110, June 2022,</w:t>
      </w:r>
    </w:p>
    <w:p w:rsidR="000231DE" w:rsidRPr="000E65BE" w:rsidRDefault="000231DE" w:rsidP="000E65BE">
      <w:pPr>
        <w:pStyle w:val="Textebrut"/>
        <w:rPr>
          <w:rFonts w:ascii="Courier New" w:hAnsi="Courier New" w:cs="Courier New"/>
        </w:rPr>
      </w:pPr>
      <w:r w:rsidRPr="000E65BE">
        <w:rPr>
          <w:rFonts w:ascii="Courier New" w:hAnsi="Courier New" w:cs="Courier New"/>
        </w:rPr>
        <w:t xml:space="preserve">              &lt;</w:t>
      </w:r>
      <w:proofErr w:type="gramStart"/>
      <w:r w:rsidRPr="000E65BE">
        <w:rPr>
          <w:rFonts w:ascii="Courier New" w:hAnsi="Courier New" w:cs="Courier New"/>
        </w:rPr>
        <w:t>https://www.rfc-editor.org/rfc/rfc9110</w:t>
      </w:r>
      <w:proofErr w:type="gramEnd"/>
      <w:r w:rsidRPr="000E65BE">
        <w:rPr>
          <w:rFonts w:ascii="Courier New" w:hAnsi="Courier New" w:cs="Courier New"/>
        </w:rPr>
        <w:t>&gt;.</w:t>
      </w:r>
    </w:p>
    <w:p w:rsidR="000231DE" w:rsidRPr="000E65BE" w:rsidRDefault="000231DE" w:rsidP="00D34A74">
      <w:pPr>
        <w:pStyle w:val="Textebrut"/>
        <w:rPr>
          <w:rFonts w:ascii="Courier New" w:hAnsi="Courier New" w:cs="Courier New"/>
        </w:rPr>
      </w:pPr>
    </w:p>
    <w:sectPr w:rsidR="00000000" w:rsidRPr="000E65BE" w:rsidSect="000E65BE">
      <w:footerReference w:type="even" r:id="rId10"/>
      <w:footerReference w:type="first" r:id="rId11"/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BOUCADAIR Mohamed INNOV/NET" w:date="2024-10-11T08:52:00Z" w:initials="MB">
    <w:p w14:paraId="5DE3CF64" w14:textId="77777777" w:rsidR="00D34A74" w:rsidRDefault="00D34A74" w:rsidP="00D34A74">
      <w:pPr>
        <w:pStyle w:val="Commentaire"/>
      </w:pPr>
      <w:r>
        <w:rPr>
          <w:rStyle w:val="Marquedecommentaire"/>
        </w:rPr>
        <w:annotationRef/>
      </w:r>
      <w:r>
        <w:t>Too specific for an abstract</w:t>
      </w:r>
    </w:p>
  </w:comment>
  <w:comment w:id="12" w:author="BOUCADAIR Mohamed INNOV/NET" w:date="2024-10-11T08:54:00Z" w:initials="MB">
    <w:p w14:paraId="67F651D7" w14:textId="77777777" w:rsidR="00D34A74" w:rsidRDefault="00D34A74" w:rsidP="00D34A74">
      <w:pPr>
        <w:pStyle w:val="Commentaire"/>
      </w:pPr>
      <w:r>
        <w:rPr>
          <w:rStyle w:val="Marquedecommentaire"/>
        </w:rPr>
        <w:annotationRef/>
      </w:r>
      <w:r>
        <w:t>Move to a separate sentence for better clarity.</w:t>
      </w:r>
    </w:p>
  </w:comment>
  <w:comment w:id="20" w:author="BOUCADAIR Mohamed INNOV/NET" w:date="2024-10-11T14:51:00Z" w:initials="BMI">
    <w:p w14:paraId="3EDF960C" w14:textId="77777777" w:rsidR="0071526D" w:rsidRDefault="0071526D" w:rsidP="0071526D">
      <w:pPr>
        <w:pStyle w:val="Commentaire"/>
      </w:pPr>
      <w:r>
        <w:rPr>
          <w:rStyle w:val="Marquedecommentaire"/>
        </w:rPr>
        <w:annotationRef/>
      </w:r>
      <w:r>
        <w:t xml:space="preserve">Might be wroth the explain that this RFC is obsoleted by this draft and </w:t>
      </w:r>
      <w:r>
        <w:rPr>
          <w:lang w:val="en-US"/>
        </w:rPr>
        <w:t>rfc4210bis because.</w:t>
      </w:r>
    </w:p>
  </w:comment>
  <w:comment w:id="33" w:author="BOUCADAIR Mohamed INNOV/NET" w:date="2024-10-11T09:03:00Z" w:initials="MB">
    <w:p w14:paraId="5FE3AE24" w14:textId="5EA9CCE1" w:rsidR="007E79A9" w:rsidRDefault="007E79A9" w:rsidP="007E79A9">
      <w:pPr>
        <w:pStyle w:val="Commentaire"/>
      </w:pPr>
      <w:r>
        <w:rPr>
          <w:rStyle w:val="Marquedecommentaire"/>
        </w:rPr>
        <w:annotationRef/>
      </w:r>
      <w:r>
        <w:t>Cite an authoritative reference for HTTP</w:t>
      </w:r>
    </w:p>
  </w:comment>
  <w:comment w:id="34" w:author="BOUCADAIR Mohamed INNOV/NET" w:date="2024-10-11T09:01:00Z" w:initials="MB">
    <w:p w14:paraId="27473A00" w14:textId="4D620D4D" w:rsidR="007E79A9" w:rsidRDefault="007E79A9" w:rsidP="007E79A9">
      <w:pPr>
        <w:pStyle w:val="Commentaire"/>
      </w:pPr>
      <w:r>
        <w:rPr>
          <w:rStyle w:val="Marquedecommentaire"/>
        </w:rPr>
        <w:annotationRef/>
      </w:r>
      <w:r>
        <w:t>May be add a pointer to rfc9205?</w:t>
      </w:r>
    </w:p>
  </w:comment>
  <w:comment w:id="35" w:author="BOUCADAIR Mohamed INNOV/NET" w:date="2024-10-11T09:02:00Z" w:initials="MB">
    <w:p w14:paraId="195629CF" w14:textId="77777777" w:rsidR="007E79A9" w:rsidRDefault="007E79A9" w:rsidP="007E79A9">
      <w:pPr>
        <w:pStyle w:val="Commentaire"/>
      </w:pPr>
      <w:r>
        <w:rPr>
          <w:rStyle w:val="Marquedecommentaire"/>
        </w:rPr>
        <w:annotationRef/>
      </w:r>
      <w:r>
        <w:t>Not sure what is meant here.</w:t>
      </w:r>
    </w:p>
  </w:comment>
  <w:comment w:id="36" w:author="BOUCADAIR Mohamed INNOV/NET" w:date="2024-10-11T09:04:00Z" w:initials="MB">
    <w:p w14:paraId="043EE64E" w14:textId="77777777" w:rsidR="00F54299" w:rsidRDefault="007E79A9" w:rsidP="00F54299">
      <w:pPr>
        <w:pStyle w:val="Commentaire"/>
      </w:pPr>
      <w:r>
        <w:rPr>
          <w:rStyle w:val="Marquedecommentaire"/>
        </w:rPr>
        <w:annotationRef/>
      </w:r>
      <w:r w:rsidR="00F54299">
        <w:t xml:space="preserve">The sentence right after is the key one. I would delete this one. </w:t>
      </w:r>
    </w:p>
    <w:p w14:paraId="7C15E2E6" w14:textId="77777777" w:rsidR="00F54299" w:rsidRDefault="00F54299" w:rsidP="00F54299">
      <w:pPr>
        <w:pStyle w:val="Commentaire"/>
      </w:pPr>
    </w:p>
    <w:p w14:paraId="311FF91F" w14:textId="77777777" w:rsidR="00F54299" w:rsidRDefault="00F54299" w:rsidP="00F54299">
      <w:pPr>
        <w:pStyle w:val="Commentaire"/>
      </w:pPr>
      <w:r>
        <w:t xml:space="preserve">I know this text was already in </w:t>
      </w:r>
      <w:r>
        <w:rPr>
          <w:color w:val="212529"/>
          <w:highlight w:val="cyan"/>
        </w:rPr>
        <w:t>rfc6712</w:t>
      </w:r>
    </w:p>
  </w:comment>
  <w:comment w:id="43" w:author="BOUCADAIR Mohamed INNOV/NET" w:date="2024-10-11T09:06:00Z" w:initials="MB">
    <w:p w14:paraId="2A05AB28" w14:textId="3809A905" w:rsidR="007E79A9" w:rsidRDefault="007E79A9" w:rsidP="007E79A9">
      <w:pPr>
        <w:pStyle w:val="Commentaire"/>
      </w:pPr>
      <w:r>
        <w:rPr>
          <w:rStyle w:val="Marquedecommentaire"/>
        </w:rPr>
        <w:annotationRef/>
      </w:r>
      <w:r>
        <w:t xml:space="preserve">To comply with the use in </w:t>
      </w:r>
      <w:hyperlink r:id="rId1" w:history="1">
        <w:r w:rsidRPr="002A2514">
          <w:rPr>
            <w:rStyle w:val="Lienhypertexte"/>
          </w:rPr>
          <w:t>draft-ietf-lamps-rfc4210bis-14 - Internet X.509 Public Key Infrastructure -- Certificate Management Protocol (CMP)</w:t>
        </w:r>
      </w:hyperlink>
      <w:r>
        <w:t xml:space="preserve"> </w:t>
      </w:r>
    </w:p>
  </w:comment>
  <w:comment w:id="47" w:author="BOUCADAIR Mohamed INNOV/NET" w:date="2024-10-11T14:52:00Z" w:initials="BMI">
    <w:p w14:paraId="04210747" w14:textId="77777777" w:rsidR="0071526D" w:rsidRDefault="0071526D" w:rsidP="0071526D">
      <w:pPr>
        <w:pStyle w:val="Commentaire"/>
      </w:pPr>
      <w:r>
        <w:rPr>
          <w:rStyle w:val="Marquedecommentaire"/>
        </w:rPr>
        <w:annotationRef/>
      </w:r>
      <w:r>
        <w:t>To match the title of 9483</w:t>
      </w:r>
    </w:p>
  </w:comment>
  <w:comment w:id="56" w:author="BOUCADAIR Mohamed INNOV/NET" w:date="2024-10-11T09:08:00Z" w:initials="MB">
    <w:p w14:paraId="678A0BB1" w14:textId="40819BBE" w:rsidR="007E79A9" w:rsidRDefault="007E79A9" w:rsidP="007E79A9">
      <w:pPr>
        <w:pStyle w:val="Commentaire"/>
      </w:pPr>
      <w:r>
        <w:rPr>
          <w:rStyle w:val="Marquedecommentaire"/>
        </w:rPr>
        <w:annotationRef/>
      </w:r>
      <w:r>
        <w:t>Be explicit whether this is this doc</w:t>
      </w:r>
    </w:p>
  </w:comment>
  <w:comment w:id="62" w:author="BOUCADAIR Mohamed INNOV/NET" w:date="2024-10-11T09:18:00Z" w:initials="MB">
    <w:p w14:paraId="0CC3557B" w14:textId="77777777" w:rsidR="00F54299" w:rsidRDefault="00F54299" w:rsidP="00F54299">
      <w:pPr>
        <w:pStyle w:val="Commentaire"/>
      </w:pPr>
      <w:r>
        <w:rPr>
          <w:rStyle w:val="Marquedecommentaire"/>
        </w:rPr>
        <w:annotationRef/>
      </w:r>
      <w:r>
        <w:t>Seems to conflict with this part in RFC9205:</w:t>
      </w:r>
    </w:p>
    <w:p w14:paraId="3CB2FAC5" w14:textId="77777777" w:rsidR="00F54299" w:rsidRDefault="00F54299" w:rsidP="00F54299">
      <w:pPr>
        <w:pStyle w:val="Commentaire"/>
      </w:pPr>
    </w:p>
    <w:p w14:paraId="394B1C0D" w14:textId="77777777" w:rsidR="00F54299" w:rsidRDefault="00F54299" w:rsidP="00F54299">
      <w:pPr>
        <w:pStyle w:val="Commentaire"/>
      </w:pPr>
      <w:r>
        <w:t>«</w:t>
      </w:r>
      <w:r>
        <w:rPr>
          <w:color w:val="212529"/>
          <w:highlight w:val="white"/>
        </w:rPr>
        <w:t>Therefore, it is </w:t>
      </w:r>
      <w:r>
        <w:rPr>
          <w:b/>
          <w:bCs/>
          <w:color w:val="212529"/>
          <w:highlight w:val="white"/>
        </w:rPr>
        <w:t>NOT RECOMMENDED</w:t>
      </w:r>
      <w:r>
        <w:rPr>
          <w:color w:val="212529"/>
          <w:highlight w:val="white"/>
        </w:rPr>
        <w:t> that applications using HTTP specify a minimum version of HTTP to be used.»</w:t>
      </w:r>
    </w:p>
    <w:p w14:paraId="117FF950" w14:textId="77777777" w:rsidR="00F54299" w:rsidRDefault="00F54299" w:rsidP="00F54299">
      <w:pPr>
        <w:pStyle w:val="Commentaire"/>
      </w:pPr>
    </w:p>
    <w:p w14:paraId="758C3CB0" w14:textId="77777777" w:rsidR="00F54299" w:rsidRDefault="00F54299" w:rsidP="00F54299">
      <w:pPr>
        <w:pStyle w:val="Commentaire"/>
      </w:pPr>
      <w:r>
        <w:rPr>
          <w:color w:val="212529"/>
          <w:highlight w:val="white"/>
        </w:rPr>
        <w:t>May be worth have some words to fall under the following:</w:t>
      </w:r>
    </w:p>
    <w:p w14:paraId="200128D8" w14:textId="77777777" w:rsidR="00F54299" w:rsidRDefault="00F54299" w:rsidP="00F54299">
      <w:pPr>
        <w:pStyle w:val="Commentaire"/>
      </w:pPr>
    </w:p>
    <w:p w14:paraId="6788B883" w14:textId="77777777" w:rsidR="00F54299" w:rsidRDefault="00F54299" w:rsidP="00F54299">
      <w:pPr>
        <w:pStyle w:val="Commentaire"/>
      </w:pPr>
      <w:r>
        <w:rPr>
          <w:color w:val="212529"/>
          <w:highlight w:val="white"/>
        </w:rPr>
        <w:t>«However, if an application's deployment benefits from the use of a particular version of HTTP (for example, HTTP/2's multiplexing), this ought be noted.</w:t>
      </w:r>
      <w:hyperlink r:id="rId2" w:history="1">
        <w:r w:rsidRPr="00820733">
          <w:rPr>
            <w:rStyle w:val="Lienhypertexte"/>
            <w:highlight w:val="white"/>
          </w:rPr>
          <w:t>¶</w:t>
        </w:r>
      </w:hyperlink>
    </w:p>
    <w:p w14:paraId="1FA81DE7" w14:textId="77777777" w:rsidR="00F54299" w:rsidRDefault="00F54299" w:rsidP="00F54299">
      <w:pPr>
        <w:pStyle w:val="Commentaire"/>
      </w:pPr>
      <w:r>
        <w:t>»</w:t>
      </w:r>
    </w:p>
  </w:comment>
  <w:comment w:id="63" w:author="BOUCADAIR Mohamed INNOV/NET" w:date="2024-10-11T09:12:00Z" w:initials="MB">
    <w:p w14:paraId="58D22C66" w14:textId="4F83D946" w:rsidR="00F54299" w:rsidRDefault="00F54299" w:rsidP="00F54299">
      <w:pPr>
        <w:pStyle w:val="Commentaire"/>
      </w:pPr>
      <w:r>
        <w:rPr>
          <w:rStyle w:val="Marquedecommentaire"/>
        </w:rPr>
        <w:annotationRef/>
      </w:r>
      <w:r>
        <w:t xml:space="preserve">Be explicit about the section where to look. </w:t>
      </w:r>
    </w:p>
  </w:comment>
  <w:comment w:id="67" w:author="BOUCADAIR Mohamed INNOV/NET" w:date="2024-10-11T09:19:00Z" w:initials="MB">
    <w:p w14:paraId="6A3E17D3" w14:textId="77777777" w:rsidR="008F364D" w:rsidRDefault="008F364D" w:rsidP="008F364D">
      <w:pPr>
        <w:pStyle w:val="Commentaire"/>
      </w:pPr>
      <w:r>
        <w:rPr>
          <w:rStyle w:val="Marquedecommentaire"/>
        </w:rPr>
        <w:annotationRef/>
      </w:r>
      <w:r>
        <w:t>Please check</w:t>
      </w:r>
    </w:p>
  </w:comment>
  <w:comment w:id="69" w:author="BOUCADAIR Mohamed INNOV/NET" w:date="2024-10-11T14:56:00Z" w:initials="BMI">
    <w:p w14:paraId="1AE8C7BE" w14:textId="77777777" w:rsidR="0071526D" w:rsidRDefault="0071526D" w:rsidP="0071526D">
      <w:pPr>
        <w:pStyle w:val="Commentaire"/>
      </w:pPr>
      <w:r>
        <w:rPr>
          <w:rStyle w:val="Marquedecommentaire"/>
        </w:rPr>
        <w:annotationRef/>
      </w:r>
      <w:r>
        <w:t>The use of normative language is redundant with «</w:t>
      </w:r>
      <w:r>
        <w:rPr>
          <w:color w:val="222222"/>
          <w:highlight w:val="white"/>
        </w:rPr>
        <w:t>A user agent </w:t>
      </w:r>
      <w:r>
        <w:rPr>
          <w:b/>
          <w:bCs/>
          <w:color w:val="222222"/>
          <w:highlight w:val="white"/>
        </w:rPr>
        <w:t>SHOULD</w:t>
      </w:r>
      <w:r>
        <w:rPr>
          <w:color w:val="222222"/>
          <w:highlight w:val="white"/>
        </w:rPr>
        <w:t xml:space="preserve"> send Content-Length in a request when the method defines a meaning for enclosed content and it is not sending Transfer-Encoding. </w:t>
      </w:r>
      <w:r>
        <w:t>» (RFC9110)</w:t>
      </w:r>
    </w:p>
  </w:comment>
  <w:comment w:id="71" w:author="BOUCADAIR Mohamed INNOV/NET" w:date="2024-10-11T14:56:00Z" w:initials="BMI">
    <w:p w14:paraId="4A6BCC20" w14:textId="77777777" w:rsidR="0071526D" w:rsidRDefault="0071526D" w:rsidP="0071526D">
      <w:pPr>
        <w:pStyle w:val="Commentaire"/>
      </w:pPr>
      <w:r>
        <w:rPr>
          <w:rStyle w:val="Marquedecommentaire"/>
        </w:rPr>
        <w:annotationRef/>
      </w:r>
      <w:r>
        <w:t>There are more clients. Right?</w:t>
      </w:r>
    </w:p>
  </w:comment>
  <w:comment w:id="86" w:author="BOUCADAIR Mohamed INNOV/NET" w:date="2024-10-11T09:21:00Z" w:initials="MB">
    <w:p w14:paraId="5A82BA56" w14:textId="283538FC" w:rsidR="008F364D" w:rsidRDefault="008F364D" w:rsidP="008F364D">
      <w:pPr>
        <w:pStyle w:val="Commentaire"/>
      </w:pPr>
      <w:r>
        <w:rPr>
          <w:rStyle w:val="Marquedecommentaire"/>
        </w:rPr>
        <w:annotationRef/>
      </w:r>
      <w:r>
        <w:t>Use https in the examples</w:t>
      </w:r>
    </w:p>
  </w:comment>
  <w:comment w:id="87" w:author="BOUCADAIR Mohamed INNOV/NET" w:date="2024-10-11T09:28:00Z" w:initials="MB">
    <w:p w14:paraId="12464168" w14:textId="77777777" w:rsidR="00325DEA" w:rsidRDefault="00325DEA" w:rsidP="00325DEA">
      <w:pPr>
        <w:pStyle w:val="Commentaire"/>
      </w:pPr>
      <w:r>
        <w:rPr>
          <w:rStyle w:val="Marquedecommentaire"/>
        </w:rPr>
        <w:annotationRef/>
      </w:r>
      <w:r>
        <w:t>«P protocol » is redundant.</w:t>
      </w:r>
    </w:p>
  </w:comment>
  <w:comment w:id="90" w:author="BOUCADAIR Mohamed INNOV/NET" w:date="2024-10-11T09:29:00Z" w:initials="MB">
    <w:p w14:paraId="297E77F4" w14:textId="77777777" w:rsidR="00E627AA" w:rsidRDefault="00E627AA" w:rsidP="00E627AA">
      <w:pPr>
        <w:pStyle w:val="Commentaire"/>
      </w:pPr>
      <w:r>
        <w:rPr>
          <w:rStyle w:val="Marquedecommentaire"/>
        </w:rPr>
        <w:annotationRef/>
      </w:r>
      <w:r>
        <w:t>Not sure how this can be assessed</w:t>
      </w:r>
    </w:p>
  </w:comment>
  <w:comment w:id="91" w:author="BOUCADAIR Mohamed INNOV/NET" w:date="2024-10-11T14:59:00Z" w:initials="BMI">
    <w:p w14:paraId="5C88F2A1" w14:textId="77777777" w:rsidR="0071526D" w:rsidRDefault="0071526D" w:rsidP="0071526D">
      <w:pPr>
        <w:pStyle w:val="Commentaire"/>
      </w:pPr>
      <w:r>
        <w:rPr>
          <w:rStyle w:val="Marquedecommentaire"/>
        </w:rPr>
        <w:annotationRef/>
      </w:r>
      <w:r>
        <w:t>There is no such section.</w:t>
      </w:r>
    </w:p>
  </w:comment>
  <w:comment w:id="98" w:author="BOUCADAIR Mohamed INNOV/NET" w:date="2024-10-11T15:03:00Z" w:initials="BMI">
    <w:p w14:paraId="04FA9638" w14:textId="77777777" w:rsidR="000239AC" w:rsidRDefault="000239AC" w:rsidP="000239AC">
      <w:pPr>
        <w:pStyle w:val="Commentaire"/>
      </w:pPr>
      <w:r>
        <w:rPr>
          <w:rStyle w:val="Marquedecommentaire"/>
        </w:rPr>
        <w:annotationRef/>
      </w:r>
      <w:r>
        <w:t>«Drafts of RFC» is weird</w:t>
      </w:r>
    </w:p>
  </w:comment>
  <w:comment w:id="103" w:author="BOUCADAIR Mohamed INNOV/NET" w:date="2024-10-11T15:04:00Z" w:initials="BMI">
    <w:p w14:paraId="20CC240F" w14:textId="77777777" w:rsidR="000239AC" w:rsidRDefault="000239AC" w:rsidP="000239AC">
      <w:pPr>
        <w:pStyle w:val="Commentaire"/>
      </w:pPr>
      <w:r>
        <w:rPr>
          <w:rStyle w:val="Marquedecommentaire"/>
        </w:rPr>
        <w:annotationRef/>
      </w:r>
      <w:r>
        <w:t>Cite this a reference entry.</w:t>
      </w:r>
    </w:p>
  </w:comment>
  <w:comment w:id="106" w:author="BOUCADAIR Mohamed INNOV/NET" w:date="2024-10-11T15:06:00Z" w:initials="BMI">
    <w:p w14:paraId="273DE983" w14:textId="5A932D45" w:rsidR="000239AC" w:rsidRDefault="000239AC" w:rsidP="000239AC">
      <w:pPr>
        <w:pStyle w:val="Commentaire"/>
      </w:pPr>
      <w:r>
        <w:rPr>
          <w:rStyle w:val="Marquedecommentaire"/>
        </w:rPr>
        <w:annotationRef/>
      </w:r>
      <w:r>
        <w:t>Transform this into a reference.</w:t>
      </w:r>
    </w:p>
  </w:comment>
  <w:comment w:id="109" w:author="BOUCADAIR Mohamed INNOV/NET" w:date="2024-10-11T15:07:00Z" w:initials="BMI">
    <w:p w14:paraId="60F464A8" w14:textId="77777777" w:rsidR="000239AC" w:rsidRDefault="000239AC" w:rsidP="000239AC">
      <w:pPr>
        <w:pStyle w:val="Commentaire"/>
      </w:pPr>
      <w:r>
        <w:rPr>
          <w:rStyle w:val="Marquedecommentaire"/>
        </w:rPr>
        <w:annotationRef/>
      </w:r>
      <w:r>
        <w:t>Cite as a ref</w:t>
      </w:r>
    </w:p>
  </w:comment>
  <w:comment w:id="112" w:author="BOUCADAIR Mohamed INNOV/NET" w:date="2024-10-11T15:08:00Z" w:initials="BMI">
    <w:p w14:paraId="56F685B3" w14:textId="77777777" w:rsidR="000239AC" w:rsidRDefault="000239AC" w:rsidP="000239AC">
      <w:pPr>
        <w:pStyle w:val="Commentaire"/>
      </w:pPr>
      <w:r>
        <w:rPr>
          <w:rStyle w:val="Marquedecommentaire"/>
        </w:rPr>
        <w:annotationRef/>
      </w:r>
      <w:r>
        <w:t>Cite as a ref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E3CF64" w15:done="0"/>
  <w15:commentEx w15:paraId="67F651D7" w15:done="0"/>
  <w15:commentEx w15:paraId="3EDF960C" w15:done="0"/>
  <w15:commentEx w15:paraId="5FE3AE24" w15:done="0"/>
  <w15:commentEx w15:paraId="27473A00" w15:done="0"/>
  <w15:commentEx w15:paraId="195629CF" w15:done="0"/>
  <w15:commentEx w15:paraId="311FF91F" w15:done="0"/>
  <w15:commentEx w15:paraId="2A05AB28" w15:done="0"/>
  <w15:commentEx w15:paraId="04210747" w15:done="0"/>
  <w15:commentEx w15:paraId="678A0BB1" w15:done="0"/>
  <w15:commentEx w15:paraId="1FA81DE7" w15:done="0"/>
  <w15:commentEx w15:paraId="58D22C66" w15:done="0"/>
  <w15:commentEx w15:paraId="6A3E17D3" w15:done="0"/>
  <w15:commentEx w15:paraId="1AE8C7BE" w15:done="0"/>
  <w15:commentEx w15:paraId="4A6BCC20" w15:done="0"/>
  <w15:commentEx w15:paraId="5A82BA56" w15:done="0"/>
  <w15:commentEx w15:paraId="12464168" w15:done="0"/>
  <w15:commentEx w15:paraId="297E77F4" w15:done="0"/>
  <w15:commentEx w15:paraId="5C88F2A1" w15:done="0"/>
  <w15:commentEx w15:paraId="04FA9638" w15:done="0"/>
  <w15:commentEx w15:paraId="20CC240F" w15:done="0"/>
  <w15:commentEx w15:paraId="273DE983" w15:done="0"/>
  <w15:commentEx w15:paraId="60F464A8" w15:done="0"/>
  <w15:commentEx w15:paraId="56F685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AB365D9" w16cex:dateUtc="2024-10-11T06:52:00Z"/>
  <w16cex:commentExtensible w16cex:durableId="2AB3663C" w16cex:dateUtc="2024-10-11T06:54:00Z"/>
  <w16cex:commentExtensible w16cex:durableId="2AB3B9EA" w16cex:dateUtc="2024-10-11T12:51:00Z"/>
  <w16cex:commentExtensible w16cex:durableId="2AB3685E" w16cex:dateUtc="2024-10-11T07:03:00Z"/>
  <w16cex:commentExtensible w16cex:durableId="2AB367FA" w16cex:dateUtc="2024-10-11T07:01:00Z"/>
  <w16cex:commentExtensible w16cex:durableId="2AB3682B" w16cex:dateUtc="2024-10-11T07:02:00Z"/>
  <w16cex:commentExtensible w16cex:durableId="2AB36892" w16cex:dateUtc="2024-10-11T07:04:00Z"/>
  <w16cex:commentExtensible w16cex:durableId="2AB36926" w16cex:dateUtc="2024-10-11T07:06:00Z"/>
  <w16cex:commentExtensible w16cex:durableId="2AB3BA3C" w16cex:dateUtc="2024-10-11T12:52:00Z"/>
  <w16cex:commentExtensible w16cex:durableId="2AB36989" w16cex:dateUtc="2024-10-11T07:08:00Z"/>
  <w16cex:commentExtensible w16cex:durableId="2AB36BD8" w16cex:dateUtc="2024-10-11T07:18:00Z"/>
  <w16cex:commentExtensible w16cex:durableId="2AB36A98" w16cex:dateUtc="2024-10-11T07:12:00Z"/>
  <w16cex:commentExtensible w16cex:durableId="2AB36C18" w16cex:dateUtc="2024-10-11T07:19:00Z"/>
  <w16cex:commentExtensible w16cex:durableId="2AB3BB16" w16cex:dateUtc="2024-10-11T12:56:00Z"/>
  <w16cex:commentExtensible w16cex:durableId="2AB3BB2B" w16cex:dateUtc="2024-10-11T12:56:00Z"/>
  <w16cex:commentExtensible w16cex:durableId="2AB36C87" w16cex:dateUtc="2024-10-11T07:21:00Z"/>
  <w16cex:commentExtensible w16cex:durableId="2AB36E49" w16cex:dateUtc="2024-10-11T07:28:00Z"/>
  <w16cex:commentExtensible w16cex:durableId="2AB36E66" w16cex:dateUtc="2024-10-11T07:29:00Z"/>
  <w16cex:commentExtensible w16cex:durableId="2AB3BBB7" w16cex:dateUtc="2024-10-11T12:59:00Z"/>
  <w16cex:commentExtensible w16cex:durableId="2AB3BCA4" w16cex:dateUtc="2024-10-11T13:03:00Z"/>
  <w16cex:commentExtensible w16cex:durableId="2AB3BCE1" w16cex:dateUtc="2024-10-11T13:04:00Z"/>
  <w16cex:commentExtensible w16cex:durableId="2AB3BD63" w16cex:dateUtc="2024-10-11T13:06:00Z"/>
  <w16cex:commentExtensible w16cex:durableId="2AB3BDB6" w16cex:dateUtc="2024-10-11T13:07:00Z"/>
  <w16cex:commentExtensible w16cex:durableId="2AB3BDE4" w16cex:dateUtc="2024-10-11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E3CF64" w16cid:durableId="2AB365D9"/>
  <w16cid:commentId w16cid:paraId="67F651D7" w16cid:durableId="2AB3663C"/>
  <w16cid:commentId w16cid:paraId="3EDF960C" w16cid:durableId="2AB3B9EA"/>
  <w16cid:commentId w16cid:paraId="5FE3AE24" w16cid:durableId="2AB3685E"/>
  <w16cid:commentId w16cid:paraId="27473A00" w16cid:durableId="2AB367FA"/>
  <w16cid:commentId w16cid:paraId="195629CF" w16cid:durableId="2AB3682B"/>
  <w16cid:commentId w16cid:paraId="311FF91F" w16cid:durableId="2AB36892"/>
  <w16cid:commentId w16cid:paraId="2A05AB28" w16cid:durableId="2AB36926"/>
  <w16cid:commentId w16cid:paraId="04210747" w16cid:durableId="2AB3BA3C"/>
  <w16cid:commentId w16cid:paraId="678A0BB1" w16cid:durableId="2AB36989"/>
  <w16cid:commentId w16cid:paraId="1FA81DE7" w16cid:durableId="2AB36BD8"/>
  <w16cid:commentId w16cid:paraId="58D22C66" w16cid:durableId="2AB36A98"/>
  <w16cid:commentId w16cid:paraId="6A3E17D3" w16cid:durableId="2AB36C18"/>
  <w16cid:commentId w16cid:paraId="1AE8C7BE" w16cid:durableId="2AB3BB16"/>
  <w16cid:commentId w16cid:paraId="4A6BCC20" w16cid:durableId="2AB3BB2B"/>
  <w16cid:commentId w16cid:paraId="5A82BA56" w16cid:durableId="2AB36C87"/>
  <w16cid:commentId w16cid:paraId="12464168" w16cid:durableId="2AB36E49"/>
  <w16cid:commentId w16cid:paraId="297E77F4" w16cid:durableId="2AB36E66"/>
  <w16cid:commentId w16cid:paraId="5C88F2A1" w16cid:durableId="2AB3BBB7"/>
  <w16cid:commentId w16cid:paraId="04FA9638" w16cid:durableId="2AB3BCA4"/>
  <w16cid:commentId w16cid:paraId="20CC240F" w16cid:durableId="2AB3BCE1"/>
  <w16cid:commentId w16cid:paraId="273DE983" w16cid:durableId="2AB3BD63"/>
  <w16cid:commentId w16cid:paraId="60F464A8" w16cid:durableId="2AB3BDB6"/>
  <w16cid:commentId w16cid:paraId="56F685B3" w16cid:durableId="2AB3BD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8559E" w14:textId="77777777" w:rsidR="00D34A74" w:rsidRDefault="00D34A74" w:rsidP="00D34A74">
      <w:pPr>
        <w:spacing w:after="0" w:line="240" w:lineRule="auto"/>
      </w:pPr>
      <w:r>
        <w:separator/>
      </w:r>
    </w:p>
  </w:endnote>
  <w:endnote w:type="continuationSeparator" w:id="0">
    <w:p w14:paraId="3E54C6B1" w14:textId="77777777" w:rsidR="00D34A74" w:rsidRDefault="00D34A74" w:rsidP="00D34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75 Bold">
    <w:panose1 w:val="020B0804020202020204"/>
    <w:charset w:val="00"/>
    <w:family w:val="swiss"/>
    <w:pitch w:val="variable"/>
    <w:sig w:usb0="A00002A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3ECCA" w14:textId="2E46533E" w:rsidR="00D34A74" w:rsidRDefault="008F364D">
    <w:pPr>
      <w:pStyle w:val="Pieddepage"/>
    </w:pPr>
    <w:r>
      <w:rPr>
        <w:noProof/>
      </w:rPr>
      <w:pict w14:anchorId="2FB207D3">
        <v:shapetype id="_x0000_t202" coordsize="21600,21600" o:spt="202" path="m,l,21600r21600,l21600,xe">
          <v:stroke joinstyle="miter"/>
          <v:path gradientshapeok="t" o:connecttype="rect"/>
        </v:shapetype>
        <v:shape id="Zone de texte 2" o:spid="_x0000_s2051" type="#_x0000_t202" alt="Orange Restric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<v:fill o:detectmouseclick="t"/>
          <v:textbox style="mso-fit-shape-to-text:t" inset="0,0,0,15pt">
            <w:txbxContent>
              <w:p w14:paraId="47070628" w14:textId="738416B4" w:rsidR="00D34A74" w:rsidRPr="00D34A74" w:rsidRDefault="00D34A74" w:rsidP="00D34A74">
                <w:pPr>
                  <w:spacing w:after="0"/>
                  <w:rPr>
                    <w:rFonts w:ascii="Helvetica 75 Bold" w:eastAsia="Helvetica 75 Bold" w:hAnsi="Helvetica 75 Bold" w:cs="Helvetica 75 Bold"/>
                    <w:noProof/>
                    <w:color w:val="ED7D31"/>
                    <w:sz w:val="16"/>
                    <w:szCs w:val="16"/>
                  </w:rPr>
                </w:pPr>
                <w:r w:rsidRPr="00D34A74">
                  <w:rPr>
                    <w:rFonts w:ascii="Helvetica 75 Bold" w:eastAsia="Helvetica 75 Bold" w:hAnsi="Helvetica 75 Bold" w:cs="Helvetica 75 Bold"/>
                    <w:noProof/>
                    <w:color w:val="ED7D31"/>
                    <w:sz w:val="16"/>
                    <w:szCs w:val="16"/>
                  </w:rPr>
                  <w:t>Orange Restricted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9C4AE" w14:textId="71F18200" w:rsidR="00D34A74" w:rsidRDefault="008F364D">
    <w:pPr>
      <w:pStyle w:val="Pieddepage"/>
    </w:pPr>
    <w:r>
      <w:rPr>
        <w:noProof/>
      </w:rPr>
      <w:pict w14:anchorId="264B780D">
        <v:shapetype id="_x0000_t202" coordsize="21600,21600" o:spt="202" path="m,l,21600r21600,l21600,xe">
          <v:stroke joinstyle="miter"/>
          <v:path gradientshapeok="t" o:connecttype="rect"/>
        </v:shapetype>
        <v:shape id="Zone de texte 1" o:spid="_x0000_s2049" type="#_x0000_t202" alt="Orange Restri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<v:fill o:detectmouseclick="t"/>
          <v:textbox style="mso-fit-shape-to-text:t" inset="0,0,0,15pt">
            <w:txbxContent>
              <w:p w14:paraId="39475D3F" w14:textId="01D11D52" w:rsidR="00D34A74" w:rsidRPr="00D34A74" w:rsidRDefault="00D34A74" w:rsidP="00D34A74">
                <w:pPr>
                  <w:spacing w:after="0"/>
                  <w:rPr>
                    <w:rFonts w:ascii="Helvetica 75 Bold" w:eastAsia="Helvetica 75 Bold" w:hAnsi="Helvetica 75 Bold" w:cs="Helvetica 75 Bold"/>
                    <w:noProof/>
                    <w:color w:val="ED7D31"/>
                    <w:sz w:val="16"/>
                    <w:szCs w:val="16"/>
                  </w:rPr>
                </w:pPr>
                <w:r w:rsidRPr="00D34A74">
                  <w:rPr>
                    <w:rFonts w:ascii="Helvetica 75 Bold" w:eastAsia="Helvetica 75 Bold" w:hAnsi="Helvetica 75 Bold" w:cs="Helvetica 75 Bold"/>
                    <w:noProof/>
                    <w:color w:val="ED7D31"/>
                    <w:sz w:val="16"/>
                    <w:szCs w:val="16"/>
                  </w:rPr>
                  <w:t>Orange Restricted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D0741" w14:textId="77777777" w:rsidR="00D34A74" w:rsidRDefault="00D34A74" w:rsidP="00D34A74">
      <w:pPr>
        <w:spacing w:after="0" w:line="240" w:lineRule="auto"/>
      </w:pPr>
      <w:r>
        <w:separator/>
      </w:r>
    </w:p>
  </w:footnote>
  <w:footnote w:type="continuationSeparator" w:id="0">
    <w:p w14:paraId="299F0B26" w14:textId="77777777" w:rsidR="00D34A74" w:rsidRDefault="00D34A74" w:rsidP="00D34A74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OUCADAIR Mohamed INNOV/NET">
    <w15:presenceInfo w15:providerId="AD" w15:userId="S::mohamed.boucadair@orange.com::2acbca90-6db1-4111-98c4-832797dda7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oNotTrackMoves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3AD2"/>
    <w:rsid w:val="000231DE"/>
    <w:rsid w:val="000239AC"/>
    <w:rsid w:val="000A1EF7"/>
    <w:rsid w:val="000E65BE"/>
    <w:rsid w:val="001455AF"/>
    <w:rsid w:val="002F3FA7"/>
    <w:rsid w:val="00325DEA"/>
    <w:rsid w:val="003434B0"/>
    <w:rsid w:val="003C76DF"/>
    <w:rsid w:val="003D51C5"/>
    <w:rsid w:val="004424BA"/>
    <w:rsid w:val="00582ECE"/>
    <w:rsid w:val="00671762"/>
    <w:rsid w:val="006D2900"/>
    <w:rsid w:val="006E67EF"/>
    <w:rsid w:val="0071526D"/>
    <w:rsid w:val="0074481C"/>
    <w:rsid w:val="00797261"/>
    <w:rsid w:val="007E79A9"/>
    <w:rsid w:val="00800AEB"/>
    <w:rsid w:val="008261F6"/>
    <w:rsid w:val="00867B90"/>
    <w:rsid w:val="008F364D"/>
    <w:rsid w:val="00964F8D"/>
    <w:rsid w:val="009A7766"/>
    <w:rsid w:val="00A62305"/>
    <w:rsid w:val="00A73953"/>
    <w:rsid w:val="00A778FD"/>
    <w:rsid w:val="00A96920"/>
    <w:rsid w:val="00B076EA"/>
    <w:rsid w:val="00B56097"/>
    <w:rsid w:val="00C40B55"/>
    <w:rsid w:val="00C41C05"/>
    <w:rsid w:val="00C41C17"/>
    <w:rsid w:val="00C73C79"/>
    <w:rsid w:val="00C77BD6"/>
    <w:rsid w:val="00C91218"/>
    <w:rsid w:val="00D34A74"/>
    <w:rsid w:val="00E627AA"/>
    <w:rsid w:val="00E94B6D"/>
    <w:rsid w:val="00EF1613"/>
    <w:rsid w:val="00F54299"/>
    <w:rsid w:val="00F860BF"/>
    <w:rsid w:val="00FB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31C1F92"/>
  <w15:chartTrackingRefBased/>
  <w15:docId w15:val="{262A6E77-CA31-4CE6-AC00-C0F8AAF5A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0E65B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link w:val="Textebrut"/>
    <w:uiPriority w:val="99"/>
    <w:rsid w:val="000E65BE"/>
    <w:rPr>
      <w:rFonts w:ascii="Consolas" w:hAnsi="Consolas"/>
      <w:sz w:val="21"/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D34A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4A74"/>
  </w:style>
  <w:style w:type="paragraph" w:styleId="Rvision">
    <w:name w:val="Revision"/>
    <w:hidden/>
    <w:uiPriority w:val="99"/>
    <w:semiHidden/>
    <w:rsid w:val="00D34A74"/>
    <w:rPr>
      <w:kern w:val="2"/>
      <w:sz w:val="22"/>
      <w:szCs w:val="22"/>
      <w:lang w:eastAsia="en-US"/>
    </w:rPr>
  </w:style>
  <w:style w:type="character" w:styleId="Marquedecommentaire">
    <w:name w:val="annotation reference"/>
    <w:uiPriority w:val="99"/>
    <w:semiHidden/>
    <w:unhideWhenUsed/>
    <w:rsid w:val="00D34A7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D34A7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link w:val="Commentaire"/>
    <w:uiPriority w:val="99"/>
    <w:rsid w:val="00D34A7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34A74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D34A74"/>
    <w:rPr>
      <w:b/>
      <w:bCs/>
      <w:sz w:val="20"/>
      <w:szCs w:val="20"/>
    </w:rPr>
  </w:style>
  <w:style w:type="character" w:styleId="Lienhypertexte">
    <w:name w:val="Hyperlink"/>
    <w:uiPriority w:val="99"/>
    <w:unhideWhenUsed/>
    <w:rsid w:val="007E79A9"/>
    <w:rPr>
      <w:color w:val="0563C1"/>
      <w:u w:val="single"/>
    </w:rPr>
  </w:style>
  <w:style w:type="character" w:styleId="Mentionnonrsolue">
    <w:name w:val="Unresolved Mention"/>
    <w:uiPriority w:val="99"/>
    <w:semiHidden/>
    <w:unhideWhenUsed/>
    <w:rsid w:val="007E79A9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325DE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25DEA"/>
    <w:rPr>
      <w:kern w:val="2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6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datatracker.ietf.org/doc/html/rfc9205#section-4.1-3" TargetMode="External"/><Relationship Id="rId1" Type="http://schemas.openxmlformats.org/officeDocument/2006/relationships/hyperlink" Target="https://datatracker.ietf.org/doc/draft-ietf-lamps-rfc4210bis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3742</Words>
  <Characters>20586</Characters>
  <Application>Microsoft Office Word</Application>
  <DocSecurity>0</DocSecurity>
  <Lines>171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BOUCADAIR Mohamed INNOV/NET</dc:creator>
  <cp:keywords/>
  <dc:description/>
  <cp:lastModifiedBy>BOUCADAIR Mohamed INNOV/NET</cp:lastModifiedBy>
  <cp:revision>2</cp:revision>
  <dcterms:created xsi:type="dcterms:W3CDTF">2024-10-11T13:10:00Z</dcterms:created>
  <dcterms:modified xsi:type="dcterms:W3CDTF">2024-10-11T13:10:00Z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27207171,5bc93d85,59042d7</vt:lpwstr>
  </property>
  <property fmtid="{D5CDD505-2E9C-101B-9397-08002B2CF9AE}" pid="3" name="ClassificationContentMarkingFooterFontProps">
    <vt:lpwstr>#ed7d31,8,Helvetica 75 Bold</vt:lpwstr>
  </property>
  <property fmtid="{D5CDD505-2E9C-101B-9397-08002B2CF9AE}" pid="4" name="ClassificationContentMarkingFooterText">
    <vt:lpwstr>Orange Restricted</vt:lpwstr>
  </property>
  <property fmtid="{D5CDD505-2E9C-101B-9397-08002B2CF9AE}" pid="5" name="MSIP_Label_e6c818a6-e1a0-4a6e-a969-20d857c5dc62_Enabled">
    <vt:lpwstr>true</vt:lpwstr>
  </property>
  <property fmtid="{D5CDD505-2E9C-101B-9397-08002B2CF9AE}" pid="6" name="MSIP_Label_e6c818a6-e1a0-4a6e-a969-20d857c5dc62_SetDate">
    <vt:lpwstr>2024-10-11T06:50:18Z</vt:lpwstr>
  </property>
  <property fmtid="{D5CDD505-2E9C-101B-9397-08002B2CF9AE}" pid="7" name="MSIP_Label_e6c818a6-e1a0-4a6e-a969-20d857c5dc62_Method">
    <vt:lpwstr>Standard</vt:lpwstr>
  </property>
  <property fmtid="{D5CDD505-2E9C-101B-9397-08002B2CF9AE}" pid="8" name="MSIP_Label_e6c818a6-e1a0-4a6e-a969-20d857c5dc62_Name">
    <vt:lpwstr>Orange_restricted_internal.2</vt:lpwstr>
  </property>
  <property fmtid="{D5CDD505-2E9C-101B-9397-08002B2CF9AE}" pid="9" name="MSIP_Label_e6c818a6-e1a0-4a6e-a969-20d857c5dc62_SiteId">
    <vt:lpwstr>90c7a20a-f34b-40bf-bc48-b9253b6f5d20</vt:lpwstr>
  </property>
  <property fmtid="{D5CDD505-2E9C-101B-9397-08002B2CF9AE}" pid="10" name="MSIP_Label_e6c818a6-e1a0-4a6e-a969-20d857c5dc62_ActionId">
    <vt:lpwstr>30483edd-68d3-4047-aab9-6e0f399a5d29</vt:lpwstr>
  </property>
  <property fmtid="{D5CDD505-2E9C-101B-9397-08002B2CF9AE}" pid="11" name="MSIP_Label_e6c818a6-e1a0-4a6e-a969-20d857c5dc62_ContentBits">
    <vt:lpwstr>0</vt:lpwstr>
  </property>
</Properties>
</file>