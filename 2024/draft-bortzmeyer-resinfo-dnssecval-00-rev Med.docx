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FA5F" w14:textId="4F782C57" w:rsidR="00DD6740" w:rsidRPr="00DD6740" w:rsidRDefault="00DD6740" w:rsidP="00DD6740">
      <w:pPr>
        <w:pStyle w:val="Textebrut"/>
        <w:rPr>
          <w:rFonts w:ascii="Courier New" w:hAnsi="Courier New" w:cs="Courier New"/>
        </w:rPr>
      </w:pP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Internet Engineering Task Force                            S. </w:t>
      </w:r>
      <w:proofErr w:type="spellStart"/>
      <w:r w:rsidRPr="00390B0D">
        <w:rPr>
          <w:rFonts w:ascii="Courier New" w:hAnsi="Courier New" w:cs="Courier New"/>
          <w:lang w:val="en-US"/>
        </w:rPr>
        <w:t>Bortzmeyer</w:t>
      </w:r>
      <w:proofErr w:type="spellEnd"/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Internet-Draft                                                     </w:t>
      </w:r>
      <w:proofErr w:type="spellStart"/>
      <w:r w:rsidRPr="00390B0D">
        <w:rPr>
          <w:rFonts w:ascii="Courier New" w:hAnsi="Courier New" w:cs="Courier New"/>
          <w:lang w:val="en-US"/>
        </w:rPr>
        <w:t>Afnic</w:t>
      </w:r>
      <w:proofErr w:type="spellEnd"/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Intended status: Informational                         11 September 2024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Expires: 15 March 2025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DNS Resolver Information Key for DNSSEC </w:t>
      </w:r>
      <w:del w:id="0" w:author="BOUCADAIR Mohamed INNOV/NET" w:date="2024-09-17T13:51:00Z">
        <w:r w:rsidRPr="00390B0D" w:rsidDel="00105653">
          <w:rPr>
            <w:rFonts w:ascii="Courier New" w:hAnsi="Courier New" w:cs="Courier New"/>
            <w:lang w:val="en-US"/>
          </w:rPr>
          <w:delText>validation</w:delText>
        </w:r>
      </w:del>
      <w:ins w:id="1" w:author="BOUCADAIR Mohamed INNOV/NET" w:date="2024-09-17T13:51:00Z">
        <w:r w:rsidR="00105653">
          <w:rPr>
            <w:rFonts w:ascii="Courier New" w:hAnsi="Courier New" w:cs="Courier New"/>
            <w:lang w:val="en-US"/>
          </w:rPr>
          <w:t>V</w:t>
        </w:r>
        <w:r w:rsidR="00105653" w:rsidRPr="00390B0D">
          <w:rPr>
            <w:rFonts w:ascii="Courier New" w:hAnsi="Courier New" w:cs="Courier New"/>
            <w:lang w:val="en-US"/>
          </w:rPr>
          <w:t>alidation</w:t>
        </w:r>
      </w:ins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   draft-bortzmeyer-resinfo-dnssecval-00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Abstract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This document </w:t>
      </w:r>
      <w:del w:id="2" w:author="BOUCADAIR Mohamed INNOV/NET" w:date="2024-09-17T13:51:00Z">
        <w:r w:rsidRPr="00390B0D" w:rsidDel="00105653">
          <w:rPr>
            <w:rFonts w:ascii="Courier New" w:hAnsi="Courier New" w:cs="Courier New"/>
            <w:lang w:val="en-US"/>
          </w:rPr>
          <w:delText>is the specification of</w:delText>
        </w:r>
      </w:del>
      <w:ins w:id="3" w:author="BOUCADAIR Mohamed INNOV/NET" w:date="2024-09-17T13:51:00Z">
        <w:r w:rsidR="00105653">
          <w:rPr>
            <w:rFonts w:ascii="Courier New" w:hAnsi="Courier New" w:cs="Courier New"/>
            <w:lang w:val="en-US"/>
          </w:rPr>
          <w:t>specifies</w:t>
        </w:r>
      </w:ins>
      <w:r w:rsidRPr="00390B0D">
        <w:rPr>
          <w:rFonts w:ascii="Courier New" w:hAnsi="Courier New" w:cs="Courier New"/>
          <w:lang w:val="en-US"/>
        </w:rPr>
        <w:t xml:space="preserve"> a DNS Resolver Information Key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commentRangeStart w:id="4"/>
      <w:del w:id="5" w:author="BOUCADAIR Mohamed INNOV/NET" w:date="2024-09-17T13:51:00Z">
        <w:r w:rsidRPr="00390B0D" w:rsidDel="00105653">
          <w:rPr>
            <w:rFonts w:ascii="Courier New" w:hAnsi="Courier New" w:cs="Courier New"/>
            <w:lang w:val="en-US"/>
          </w:rPr>
          <w:delText>[</w:delText>
        </w:r>
      </w:del>
      <w:ins w:id="6" w:author="BOUCADAIR Mohamed INNOV/NET" w:date="2024-09-17T13:51:00Z">
        <w:r w:rsidR="00105653">
          <w:rPr>
            <w:rFonts w:ascii="Courier New" w:hAnsi="Courier New" w:cs="Courier New"/>
            <w:lang w:val="en-US"/>
          </w:rPr>
          <w:t>(</w:t>
        </w:r>
      </w:ins>
      <w:commentRangeEnd w:id="4"/>
      <w:ins w:id="7" w:author="BOUCADAIR Mohamed INNOV/NET" w:date="2024-09-17T13:56:00Z">
        <w:r w:rsidR="00105653">
          <w:rPr>
            <w:rStyle w:val="Marquedecommentaire"/>
            <w:rFonts w:ascii="Calibri" w:hAnsi="Calibri"/>
          </w:rPr>
          <w:commentReference w:id="4"/>
        </w:r>
      </w:ins>
      <w:r w:rsidRPr="00390B0D">
        <w:rPr>
          <w:rFonts w:ascii="Courier New" w:hAnsi="Courier New" w:cs="Courier New"/>
          <w:lang w:val="en-US"/>
        </w:rPr>
        <w:t>RFC</w:t>
      </w:r>
      <w:ins w:id="8" w:author="BOUCADAIR Mohamed INNOV/NET" w:date="2024-09-17T13:51:00Z">
        <w:r w:rsidR="00105653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>9606</w:t>
      </w:r>
      <w:del w:id="9" w:author="BOUCADAIR Mohamed INNOV/NET" w:date="2024-09-17T13:51:00Z">
        <w:r w:rsidRPr="00390B0D" w:rsidDel="00105653">
          <w:rPr>
            <w:rFonts w:ascii="Courier New" w:hAnsi="Courier New" w:cs="Courier New"/>
            <w:lang w:val="en-US"/>
          </w:rPr>
          <w:delText xml:space="preserve">] </w:delText>
        </w:r>
      </w:del>
      <w:ins w:id="10" w:author="BOUCADAIR Mohamed INNOV/NET" w:date="2024-09-17T13:51:00Z">
        <w:r w:rsidR="00105653">
          <w:rPr>
            <w:rFonts w:ascii="Courier New" w:hAnsi="Courier New" w:cs="Courier New"/>
            <w:lang w:val="en-US"/>
          </w:rPr>
          <w:t>)</w:t>
        </w:r>
        <w:r w:rsidR="00105653" w:rsidRPr="00390B0D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>for DNSSEC validation</w:t>
      </w:r>
      <w:ins w:id="11" w:author="BOUCADAIR Mohamed INNOV/NET" w:date="2024-09-17T13:53:00Z">
        <w:r w:rsidR="00105653">
          <w:rPr>
            <w:rFonts w:ascii="Courier New" w:hAnsi="Courier New" w:cs="Courier New"/>
            <w:lang w:val="en-US"/>
          </w:rPr>
          <w:t xml:space="preserve"> capability</w:t>
        </w:r>
      </w:ins>
      <w:r w:rsidRPr="00390B0D">
        <w:rPr>
          <w:rFonts w:ascii="Courier New" w:hAnsi="Courier New" w:cs="Courier New"/>
          <w:lang w:val="en-US"/>
        </w:rPr>
        <w:t>, "</w:t>
      </w:r>
      <w:proofErr w:type="spellStart"/>
      <w:r w:rsidRPr="00390B0D">
        <w:rPr>
          <w:rFonts w:ascii="Courier New" w:hAnsi="Courier New" w:cs="Courier New"/>
          <w:lang w:val="en-US"/>
        </w:rPr>
        <w:t>dnssecval</w:t>
      </w:r>
      <w:proofErr w:type="spellEnd"/>
      <w:r w:rsidRPr="00390B0D">
        <w:rPr>
          <w:rFonts w:ascii="Courier New" w:hAnsi="Courier New" w:cs="Courier New"/>
          <w:lang w:val="en-US"/>
        </w:rPr>
        <w:t>".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Status of This Memo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provisions of BCP 78 and BCP 79.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This Internet-Draft will expire on 15 March 2025.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Copyright Notice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Copyright (c) 2024 IETF Trust and the persons identified as the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Table of Contents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1.  </w:t>
      </w:r>
      <w:proofErr w:type="gramStart"/>
      <w:r w:rsidRPr="00390B0D">
        <w:rPr>
          <w:rFonts w:ascii="Courier New" w:hAnsi="Courier New" w:cs="Courier New"/>
          <w:lang w:val="en-US"/>
        </w:rPr>
        <w:t>Introduction 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1.1.  Requirements Language . . . . . . . . . . . . . . . . . .   2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2.  The key . . . . . . . . . . . . . . . . . . . . . . . . . . .   2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3.  IANA Considerations . . . . . . . . . . . . . . . . . . . . .   2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4.  Security Considerations . . . . . . . . . . . . . . . </w:t>
      </w:r>
      <w:proofErr w:type="gramStart"/>
      <w:r w:rsidRPr="00390B0D">
        <w:rPr>
          <w:rFonts w:ascii="Courier New" w:hAnsi="Courier New" w:cs="Courier New"/>
          <w:lang w:val="en-US"/>
        </w:rPr>
        <w:t>.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  3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lastRenderedPageBreak/>
        <w:t xml:space="preserve">   5.  </w:t>
      </w:r>
      <w:proofErr w:type="gramStart"/>
      <w:r w:rsidRPr="00390B0D">
        <w:rPr>
          <w:rFonts w:ascii="Courier New" w:hAnsi="Courier New" w:cs="Courier New"/>
          <w:lang w:val="en-US"/>
        </w:rPr>
        <w:t>References 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. . . . . . . . . . . . . . . . . . . . . .   3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5.1.  Normative </w:t>
      </w:r>
      <w:proofErr w:type="gramStart"/>
      <w:r w:rsidRPr="00390B0D">
        <w:rPr>
          <w:rFonts w:ascii="Courier New" w:hAnsi="Courier New" w:cs="Courier New"/>
          <w:lang w:val="en-US"/>
        </w:rPr>
        <w:t>References 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. . . . . . . . . . . . . . .   3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5.2.  Informative </w:t>
      </w:r>
      <w:proofErr w:type="gramStart"/>
      <w:r w:rsidRPr="00390B0D">
        <w:rPr>
          <w:rFonts w:ascii="Courier New" w:hAnsi="Courier New" w:cs="Courier New"/>
          <w:lang w:val="en-US"/>
        </w:rPr>
        <w:t>References 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. . . . . . . . . . . . . .   3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proofErr w:type="gramStart"/>
      <w:r w:rsidRPr="00390B0D">
        <w:rPr>
          <w:rFonts w:ascii="Courier New" w:hAnsi="Courier New" w:cs="Courier New"/>
          <w:lang w:val="en-US"/>
        </w:rPr>
        <w:t>Acknowledgements 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. . . . . . . . . . . . . . . . . . . . .   4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Author's </w:t>
      </w:r>
      <w:proofErr w:type="gramStart"/>
      <w:r w:rsidRPr="00390B0D">
        <w:rPr>
          <w:rFonts w:ascii="Courier New" w:hAnsi="Courier New" w:cs="Courier New"/>
          <w:lang w:val="en-US"/>
        </w:rPr>
        <w:t>Address  . . .</w:t>
      </w:r>
      <w:proofErr w:type="gramEnd"/>
      <w:r w:rsidRPr="00390B0D">
        <w:rPr>
          <w:rFonts w:ascii="Courier New" w:hAnsi="Courier New" w:cs="Courier New"/>
          <w:lang w:val="en-US"/>
        </w:rPr>
        <w:t xml:space="preserve"> . . . . . . . . . . . . . . . . . . . . .   4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1.  Introduction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ins w:id="12" w:author="BOUCADAIR Mohamed INNOV/NET" w:date="2024-09-17T13:53:00Z">
        <w:r w:rsidR="00105653">
          <w:rPr>
            <w:rFonts w:ascii="Courier New" w:hAnsi="Courier New" w:cs="Courier New"/>
            <w:lang w:val="en-US"/>
          </w:rPr>
          <w:t>[</w:t>
        </w:r>
      </w:ins>
      <w:r w:rsidRPr="00390B0D">
        <w:rPr>
          <w:rFonts w:ascii="Courier New" w:hAnsi="Courier New" w:cs="Courier New"/>
          <w:lang w:val="en-US"/>
        </w:rPr>
        <w:t>RFC</w:t>
      </w:r>
      <w:del w:id="13" w:author="BOUCADAIR Mohamed INNOV/NET" w:date="2024-09-17T13:54:00Z">
        <w:r w:rsidRPr="00390B0D" w:rsidDel="00105653">
          <w:rPr>
            <w:rFonts w:ascii="Courier New" w:hAnsi="Courier New" w:cs="Courier New"/>
            <w:lang w:val="en-US"/>
          </w:rPr>
          <w:delText xml:space="preserve"> </w:delText>
        </w:r>
      </w:del>
      <w:r w:rsidRPr="00390B0D">
        <w:rPr>
          <w:rFonts w:ascii="Courier New" w:hAnsi="Courier New" w:cs="Courier New"/>
          <w:lang w:val="en-US"/>
        </w:rPr>
        <w:t>9606</w:t>
      </w:r>
      <w:ins w:id="14" w:author="BOUCADAIR Mohamed INNOV/NET" w:date="2024-09-17T13:54:00Z">
        <w:r w:rsidR="00105653">
          <w:rPr>
            <w:rFonts w:ascii="Courier New" w:hAnsi="Courier New" w:cs="Courier New"/>
            <w:lang w:val="en-US"/>
          </w:rPr>
          <w:t>]</w:t>
        </w:r>
      </w:ins>
      <w:r w:rsidRPr="00390B0D">
        <w:rPr>
          <w:rFonts w:ascii="Courier New" w:hAnsi="Courier New" w:cs="Courier New"/>
          <w:lang w:val="en-US"/>
        </w:rPr>
        <w:t xml:space="preserve"> </w:t>
      </w:r>
      <w:del w:id="15" w:author="BOUCADAIR Mohamed INNOV/NET" w:date="2024-09-17T13:55:00Z">
        <w:r w:rsidRPr="00390B0D" w:rsidDel="00105653">
          <w:rPr>
            <w:rFonts w:ascii="Courier New" w:hAnsi="Courier New" w:cs="Courier New"/>
            <w:lang w:val="en-US"/>
          </w:rPr>
          <w:delText xml:space="preserve">created </w:delText>
        </w:r>
      </w:del>
      <w:ins w:id="16" w:author="BOUCADAIR Mohamed INNOV/NET" w:date="2024-09-17T13:55:00Z">
        <w:r w:rsidR="00105653">
          <w:rPr>
            <w:rFonts w:ascii="Courier New" w:hAnsi="Courier New" w:cs="Courier New"/>
            <w:lang w:val="en-US"/>
          </w:rPr>
          <w:t>specifies</w:t>
        </w:r>
        <w:r w:rsidR="00105653" w:rsidRPr="00390B0D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 xml:space="preserve">a DNS </w:t>
      </w:r>
      <w:ins w:id="17" w:author="BOUCADAIR Mohamed INNOV/NET" w:date="2024-09-17T13:55:00Z">
        <w:r w:rsidR="00105653" w:rsidRPr="00105653">
          <w:rPr>
            <w:rFonts w:ascii="Courier New" w:hAnsi="Courier New" w:cs="Courier New"/>
            <w:lang w:val="en-US"/>
          </w:rPr>
          <w:t xml:space="preserve">resource </w:t>
        </w:r>
      </w:ins>
      <w:r w:rsidRPr="00390B0D">
        <w:rPr>
          <w:rFonts w:ascii="Courier New" w:hAnsi="Courier New" w:cs="Courier New"/>
          <w:lang w:val="en-US"/>
        </w:rPr>
        <w:t>record</w:t>
      </w:r>
      <w:ins w:id="18" w:author="BOUCADAIR Mohamed INNOV/NET" w:date="2024-09-17T13:55:00Z">
        <w:r w:rsidR="00105653">
          <w:rPr>
            <w:rFonts w:ascii="Courier New" w:hAnsi="Courier New" w:cs="Courier New"/>
            <w:lang w:val="en-US"/>
          </w:rPr>
          <w:t xml:space="preserve"> (RR)</w:t>
        </w:r>
      </w:ins>
      <w:r w:rsidRPr="00390B0D">
        <w:rPr>
          <w:rFonts w:ascii="Courier New" w:hAnsi="Courier New" w:cs="Courier New"/>
          <w:lang w:val="en-US"/>
        </w:rPr>
        <w:t xml:space="preserve"> type RESINFO to allow resolvers to</w:t>
      </w:r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publish information about their capabilities and policies.  </w:t>
      </w:r>
      <w:del w:id="19" w:author="BOUCADAIR Mohamed INNOV/NET" w:date="2024-09-17T14:03:00Z">
        <w:r w:rsidRPr="00390B0D" w:rsidDel="00D85A8B">
          <w:rPr>
            <w:rFonts w:ascii="Courier New" w:hAnsi="Courier New" w:cs="Courier New"/>
            <w:lang w:val="en-US"/>
          </w:rPr>
          <w:delText>This</w:delText>
        </w:r>
      </w:del>
      <w:ins w:id="20" w:author="BOUCADAIR Mohamed INNOV/NET" w:date="2024-09-17T14:03:00Z">
        <w:r w:rsidR="00D85A8B">
          <w:rPr>
            <w:rFonts w:ascii="Courier New" w:hAnsi="Courier New" w:cs="Courier New"/>
            <w:lang w:val="en-US"/>
          </w:rPr>
          <w:t>Each information is unambiguously identified with a key.</w:t>
        </w:r>
      </w:ins>
    </w:p>
    <w:p w14:paraId="5049F6AC" w14:textId="5E10484D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del w:id="21" w:author="BOUCADAIR Mohamed INNOV/NET" w:date="2024-09-17T14:03:00Z">
        <w:r w:rsidRPr="00390B0D" w:rsidDel="00D85A8B">
          <w:rPr>
            <w:rFonts w:ascii="Courier New" w:hAnsi="Courier New" w:cs="Courier New"/>
            <w:lang w:val="en-US"/>
          </w:rPr>
          <w:delText>information is encoded as {key, value} pairs</w:delText>
        </w:r>
      </w:del>
      <w:r w:rsidRPr="00390B0D">
        <w:rPr>
          <w:rFonts w:ascii="Courier New" w:hAnsi="Courier New" w:cs="Courier New"/>
          <w:lang w:val="en-US"/>
        </w:rPr>
        <w:t xml:space="preserve">.  Keys are </w:t>
      </w:r>
      <w:del w:id="22" w:author="BOUCADAIR Mohamed INNOV/NET" w:date="2024-09-17T13:58:00Z">
        <w:r w:rsidRPr="00390B0D" w:rsidDel="00105653">
          <w:rPr>
            <w:rFonts w:ascii="Courier New" w:hAnsi="Courier New" w:cs="Courier New"/>
            <w:lang w:val="en-US"/>
          </w:rPr>
          <w:delText xml:space="preserve">in </w:delText>
        </w:r>
      </w:del>
      <w:ins w:id="23" w:author="BOUCADAIR Mohamed INNOV/NET" w:date="2024-09-17T13:58:00Z">
        <w:r w:rsidR="00105653">
          <w:rPr>
            <w:rFonts w:ascii="Courier New" w:hAnsi="Courier New" w:cs="Courier New"/>
            <w:lang w:val="en-US"/>
          </w:rPr>
          <w:t xml:space="preserve">maintained in </w:t>
        </w:r>
      </w:ins>
      <w:r w:rsidRPr="00390B0D">
        <w:rPr>
          <w:rFonts w:ascii="Courier New" w:hAnsi="Courier New" w:cs="Courier New"/>
          <w:lang w:val="en-US"/>
        </w:rPr>
        <w:t>an IANA</w:t>
      </w:r>
    </w:p>
    <w:p w14:paraId="5049F6AC" w14:textId="5E10484D" w:rsidR="00105653" w:rsidRPr="00105653" w:rsidRDefault="00DD6740" w:rsidP="00105653">
      <w:pPr>
        <w:pStyle w:val="Textebrut"/>
        <w:rPr>
          <w:ins w:id="24" w:author="BOUCADAIR Mohamed INNOV/NET" w:date="2024-09-17T13:59:00Z"/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registry</w:t>
      </w:r>
      <w:ins w:id="25" w:author="BOUCADAIR Mohamed INNOV/NET" w:date="2024-09-17T13:58:00Z">
        <w:r w:rsidR="00105653">
          <w:rPr>
            <w:rFonts w:ascii="Courier New" w:hAnsi="Courier New" w:cs="Courier New"/>
            <w:lang w:val="en-US"/>
          </w:rPr>
          <w:t xml:space="preserve"> </w:t>
        </w:r>
      </w:ins>
      <w:ins w:id="26" w:author="BOUCADAIR Mohamed INNOV/NET" w:date="2024-09-17T13:59:00Z">
        <w:r w:rsidR="00105653" w:rsidRPr="00105653">
          <w:rPr>
            <w:rFonts w:ascii="Courier New" w:hAnsi="Courier New" w:cs="Courier New"/>
            <w:lang w:val="en-US"/>
          </w:rPr>
          <w:t>called "DNS Resolver Information</w:t>
        </w:r>
      </w:ins>
    </w:p>
    <w:p w14:paraId="6AF0B517" w14:textId="77777777" w:rsidR="00105653" w:rsidRDefault="00105653" w:rsidP="00105653">
      <w:pPr>
        <w:pStyle w:val="Textebrut"/>
        <w:rPr>
          <w:ins w:id="27" w:author="BOUCADAIR Mohamed INNOV/NET" w:date="2024-09-17T13:59:00Z"/>
          <w:rFonts w:ascii="Courier New" w:hAnsi="Courier New" w:cs="Courier New"/>
          <w:lang w:val="en-US"/>
        </w:rPr>
      </w:pPr>
      <w:ins w:id="28" w:author="BOUCADAIR Mohamed INNOV/NET" w:date="2024-09-17T13:59:00Z">
        <w:r w:rsidRPr="00105653">
          <w:rPr>
            <w:rFonts w:ascii="Courier New" w:hAnsi="Courier New" w:cs="Courier New"/>
            <w:lang w:val="en-US"/>
          </w:rPr>
          <w:t xml:space="preserve">   Keys" under the "Domain Name System (DNS) Parameters" registry group</w:t>
        </w:r>
      </w:ins>
      <w:del w:id="29" w:author="BOUCADAIR Mohamed INNOV/NET" w:date="2024-09-17T13:59:00Z">
        <w:r w:rsidR="00DD6740" w:rsidRPr="00390B0D" w:rsidDel="00105653">
          <w:rPr>
            <w:rFonts w:ascii="Courier New" w:hAnsi="Courier New" w:cs="Courier New"/>
            <w:lang w:val="en-US"/>
          </w:rPr>
          <w:delText xml:space="preserve"> </w:delText>
        </w:r>
      </w:del>
      <w:ins w:id="30" w:author="BOUCADAIR Mohamed INNOV/NET" w:date="2024-09-17T13:58:00Z">
        <w:r>
          <w:rPr>
            <w:rFonts w:ascii="Courier New" w:hAnsi="Courier New" w:cs="Courier New"/>
            <w:lang w:val="en-US"/>
          </w:rPr>
          <w:t xml:space="preserve">. </w:t>
        </w:r>
      </w:ins>
    </w:p>
    <w:p w14:paraId="13C842CE" w14:textId="56E57295" w:rsidR="00105653" w:rsidRDefault="00105653" w:rsidP="00105653">
      <w:pPr>
        <w:pStyle w:val="Textebrut"/>
        <w:rPr>
          <w:ins w:id="31" w:author="BOUCADAIR Mohamed INNOV/NET" w:date="2024-09-17T13:59:00Z"/>
          <w:rFonts w:ascii="Courier New" w:hAnsi="Courier New" w:cs="Courier New"/>
          <w:lang w:val="en-US"/>
        </w:rPr>
      </w:pPr>
    </w:p>
    <w:p w14:paraId="4C910B31" w14:textId="77777777" w:rsidR="00DD6740" w:rsidRPr="00390B0D" w:rsidRDefault="00DD6740" w:rsidP="00105653">
      <w:pPr>
        <w:pStyle w:val="Textebrut"/>
        <w:rPr>
          <w:rFonts w:ascii="Courier New" w:hAnsi="Courier New" w:cs="Courier New"/>
          <w:lang w:val="en-US"/>
        </w:rPr>
      </w:pPr>
      <w:del w:id="32" w:author="BOUCADAIR Mohamed INNOV/NET" w:date="2024-09-17T13:59:00Z">
        <w:r w:rsidRPr="00390B0D" w:rsidDel="00105653">
          <w:rPr>
            <w:rFonts w:ascii="Courier New" w:hAnsi="Courier New" w:cs="Courier New"/>
            <w:lang w:val="en-US"/>
          </w:rPr>
          <w:delText>and t</w:delText>
        </w:r>
      </w:del>
      <w:ins w:id="33" w:author="BOUCADAIR Mohamed INNOV/NET" w:date="2024-09-17T13:59:00Z">
        <w:r w:rsidR="00105653">
          <w:rPr>
            <w:rFonts w:ascii="Courier New" w:hAnsi="Courier New" w:cs="Courier New"/>
            <w:lang w:val="en-US"/>
          </w:rPr>
          <w:t>T</w:t>
        </w:r>
      </w:ins>
      <w:r w:rsidRPr="00390B0D">
        <w:rPr>
          <w:rFonts w:ascii="Courier New" w:hAnsi="Courier New" w:cs="Courier New"/>
          <w:lang w:val="en-US"/>
        </w:rPr>
        <w:t>his specification adds a new key</w:t>
      </w:r>
      <w:del w:id="34" w:author="BOUCADAIR Mohamed INNOV/NET" w:date="2024-09-17T14:00:00Z">
        <w:r w:rsidRPr="00390B0D" w:rsidDel="00105653">
          <w:rPr>
            <w:rFonts w:ascii="Courier New" w:hAnsi="Courier New" w:cs="Courier New"/>
            <w:lang w:val="en-US"/>
          </w:rPr>
          <w:delText>,</w:delText>
        </w:r>
      </w:del>
      <w:r w:rsidRPr="00390B0D">
        <w:rPr>
          <w:rFonts w:ascii="Courier New" w:hAnsi="Courier New" w:cs="Courier New"/>
          <w:lang w:val="en-US"/>
        </w:rPr>
        <w:t xml:space="preserve"> to indicate that </w:t>
      </w:r>
      <w:del w:id="35" w:author="BOUCADAIR Mohamed INNOV/NET" w:date="2024-09-17T14:00:00Z">
        <w:r w:rsidRPr="00390B0D" w:rsidDel="00D85A8B">
          <w:rPr>
            <w:rFonts w:ascii="Courier New" w:hAnsi="Courier New" w:cs="Courier New"/>
            <w:lang w:val="en-US"/>
          </w:rPr>
          <w:delText>the</w:delText>
        </w:r>
      </w:del>
      <w:ins w:id="36" w:author="BOUCADAIR Mohamed INNOV/NET" w:date="2024-09-17T14:00:00Z">
        <w:r w:rsidR="00D85A8B">
          <w:rPr>
            <w:rFonts w:ascii="Courier New" w:hAnsi="Courier New" w:cs="Courier New"/>
            <w:lang w:val="en-US"/>
          </w:rPr>
          <w:t>a</w:t>
        </w:r>
      </w:ins>
    </w:p>
    <w:p w14:paraId="4C910B31" w14:textId="77777777" w:rsidR="003C4F4D" w:rsidRDefault="00DD6740" w:rsidP="00DD6740">
      <w:pPr>
        <w:pStyle w:val="Textebrut"/>
        <w:rPr>
          <w:ins w:id="37" w:author="BOUCADAIR Mohamed INNOV/NET" w:date="2024-09-17T14:19:00Z"/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resolver validates with DNSSEC [RFC</w:t>
      </w:r>
      <w:proofErr w:type="gramStart"/>
      <w:r w:rsidRPr="00390B0D">
        <w:rPr>
          <w:rFonts w:ascii="Courier New" w:hAnsi="Courier New" w:cs="Courier New"/>
          <w:lang w:val="en-US"/>
        </w:rPr>
        <w:t>4033][</w:t>
      </w:r>
      <w:proofErr w:type="gramEnd"/>
      <w:r w:rsidRPr="00390B0D">
        <w:rPr>
          <w:rFonts w:ascii="Courier New" w:hAnsi="Courier New" w:cs="Courier New"/>
          <w:lang w:val="en-US"/>
        </w:rPr>
        <w:t>RFC4034][RFC4035].</w:t>
      </w:r>
      <w:ins w:id="38" w:author="BOUCADAIR Mohamed INNOV/NET" w:date="2024-09-17T14:00:00Z">
        <w:r w:rsidR="00D85A8B">
          <w:rPr>
            <w:rFonts w:ascii="Courier New" w:hAnsi="Courier New" w:cs="Courier New"/>
            <w:lang w:val="en-US"/>
          </w:rPr>
          <w:t xml:space="preserve"> Such key may be used, for example,</w:t>
        </w:r>
      </w:ins>
      <w:ins w:id="39" w:author="BOUCADAIR Mohamed INNOV/NET" w:date="2024-09-17T14:01:00Z">
        <w:r w:rsidR="00D85A8B">
          <w:rPr>
            <w:rFonts w:ascii="Courier New" w:hAnsi="Courier New" w:cs="Courier New"/>
            <w:lang w:val="en-US"/>
          </w:rPr>
          <w:t xml:space="preserve"> by a DNS client</w:t>
        </w:r>
      </w:ins>
      <w:ins w:id="40" w:author="BOUCADAIR Mohamed INNOV/NET" w:date="2024-09-17T14:00:00Z">
        <w:r w:rsidR="00D85A8B">
          <w:rPr>
            <w:rFonts w:ascii="Courier New" w:hAnsi="Courier New" w:cs="Courier New"/>
            <w:lang w:val="en-US"/>
          </w:rPr>
          <w:t xml:space="preserve"> to prefer resolvers that </w:t>
        </w:r>
        <w:proofErr w:type="gramStart"/>
        <w:r w:rsidR="00D85A8B">
          <w:rPr>
            <w:rFonts w:ascii="Courier New" w:hAnsi="Courier New" w:cs="Courier New"/>
            <w:lang w:val="en-US"/>
          </w:rPr>
          <w:t>enable</w:t>
        </w:r>
        <w:proofErr w:type="gramEnd"/>
        <w:r w:rsidR="00D85A8B">
          <w:rPr>
            <w:rFonts w:ascii="Courier New" w:hAnsi="Courier New" w:cs="Courier New"/>
            <w:lang w:val="en-US"/>
          </w:rPr>
          <w:t xml:space="preserve"> </w:t>
        </w:r>
      </w:ins>
    </w:p>
    <w:p w14:paraId="7B346E7A" w14:textId="6E8056DB" w:rsidR="00DD6740" w:rsidRDefault="00D85A8B" w:rsidP="00DD6740">
      <w:pPr>
        <w:pStyle w:val="Textebrut"/>
        <w:rPr>
          <w:ins w:id="41" w:author="BOUCADAIR Mohamed INNOV/NET" w:date="2024-09-17T14:19:00Z"/>
          <w:rFonts w:ascii="Courier New" w:hAnsi="Courier New" w:cs="Courier New"/>
          <w:lang w:val="en-US"/>
        </w:rPr>
      </w:pPr>
      <w:ins w:id="42" w:author="BOUCADAIR Mohamed INNOV/NET" w:date="2024-09-17T14:00:00Z">
        <w:r>
          <w:rPr>
            <w:rFonts w:ascii="Courier New" w:hAnsi="Courier New" w:cs="Courier New"/>
            <w:lang w:val="en-US"/>
          </w:rPr>
          <w:t>DNSSEC validation.</w:t>
        </w:r>
      </w:ins>
    </w:p>
    <w:p w14:paraId="6B26540D" w14:textId="77777777" w:rsidR="003C4F4D" w:rsidRDefault="003C4F4D" w:rsidP="00DD6740">
      <w:pPr>
        <w:pStyle w:val="Textebrut"/>
        <w:rPr>
          <w:ins w:id="43" w:author="BOUCADAIR Mohamed INNOV/NET" w:date="2024-09-17T14:19:00Z"/>
          <w:rFonts w:ascii="Courier New" w:hAnsi="Courier New" w:cs="Courier New"/>
          <w:lang w:val="en-US"/>
        </w:rPr>
      </w:pP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1.1.  Requirements Language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capitals, as shown here.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2.  </w:t>
      </w:r>
      <w:ins w:id="44" w:author="BOUCADAIR Mohamed INNOV/NET" w:date="2024-09-17T14:04:00Z">
        <w:r w:rsidR="00D85A8B" w:rsidRPr="00390B0D">
          <w:rPr>
            <w:rFonts w:ascii="Courier New" w:hAnsi="Courier New" w:cs="Courier New"/>
            <w:lang w:val="en-US"/>
          </w:rPr>
          <w:t>"</w:t>
        </w:r>
        <w:proofErr w:type="spellStart"/>
        <w:r w:rsidR="00D85A8B" w:rsidRPr="00390B0D">
          <w:rPr>
            <w:rFonts w:ascii="Courier New" w:hAnsi="Courier New" w:cs="Courier New"/>
            <w:lang w:val="en-US"/>
          </w:rPr>
          <w:t>dnssecval</w:t>
        </w:r>
        <w:proofErr w:type="spellEnd"/>
        <w:r w:rsidR="00D85A8B" w:rsidRPr="00390B0D">
          <w:rPr>
            <w:rFonts w:ascii="Courier New" w:hAnsi="Courier New" w:cs="Courier New"/>
            <w:lang w:val="en-US"/>
          </w:rPr>
          <w:t>"</w:t>
        </w:r>
        <w:r w:rsidR="00D85A8B">
          <w:rPr>
            <w:rFonts w:ascii="Courier New" w:hAnsi="Courier New" w:cs="Courier New"/>
            <w:lang w:val="en-US"/>
          </w:rPr>
          <w:t xml:space="preserve"> </w:t>
        </w:r>
      </w:ins>
      <w:del w:id="45" w:author="BOUCADAIR Mohamed INNOV/NET" w:date="2024-09-17T14:04:00Z">
        <w:r w:rsidRPr="00390B0D" w:rsidDel="00D85A8B">
          <w:rPr>
            <w:rFonts w:ascii="Courier New" w:hAnsi="Courier New" w:cs="Courier New"/>
            <w:lang w:val="en-US"/>
          </w:rPr>
          <w:delText>The key</w:delText>
        </w:r>
      </w:del>
      <w:ins w:id="46" w:author="BOUCADAIR Mohamed INNOV/NET" w:date="2024-09-17T14:04:00Z">
        <w:r w:rsidR="00D85A8B">
          <w:rPr>
            <w:rFonts w:ascii="Courier New" w:hAnsi="Courier New" w:cs="Courier New"/>
            <w:lang w:val="en-US"/>
          </w:rPr>
          <w:t>K</w:t>
        </w:r>
        <w:r w:rsidR="00D85A8B" w:rsidRPr="00390B0D">
          <w:rPr>
            <w:rFonts w:ascii="Courier New" w:hAnsi="Courier New" w:cs="Courier New"/>
            <w:lang w:val="en-US"/>
          </w:rPr>
          <w:t>ey</w:t>
        </w:r>
      </w:ins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The name of the key is "</w:t>
      </w:r>
      <w:proofErr w:type="spellStart"/>
      <w:r w:rsidRPr="00390B0D">
        <w:rPr>
          <w:rFonts w:ascii="Courier New" w:hAnsi="Courier New" w:cs="Courier New"/>
          <w:lang w:val="en-US"/>
        </w:rPr>
        <w:t>dnssecval</w:t>
      </w:r>
      <w:proofErr w:type="spellEnd"/>
      <w:r w:rsidRPr="00390B0D">
        <w:rPr>
          <w:rFonts w:ascii="Courier New" w:hAnsi="Courier New" w:cs="Courier New"/>
          <w:lang w:val="en-US"/>
        </w:rPr>
        <w:t>", for "DNSSEC validating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[resolver]".  The presence of this key indicates that the DNS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resolver validates all answers with DNSSEC [RFC4033] [RFC4034]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[RFC4035].  Note that, per the rules for the keys defined in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Section 6.4 of [RFC6763]</w:t>
      </w:r>
      <w:ins w:id="47" w:author="BOUCADAIR Mohamed INNOV/NET" w:date="2024-09-17T14:06:00Z">
        <w:r w:rsidR="00D85A8B">
          <w:rPr>
            <w:rFonts w:ascii="Courier New" w:hAnsi="Courier New" w:cs="Courier New"/>
            <w:lang w:val="en-US"/>
          </w:rPr>
          <w:t>,</w:t>
        </w:r>
      </w:ins>
      <w:r w:rsidRPr="00390B0D">
        <w:rPr>
          <w:rFonts w:ascii="Courier New" w:hAnsi="Courier New" w:cs="Courier New"/>
          <w:lang w:val="en-US"/>
        </w:rPr>
        <w:t xml:space="preserve"> if there is no '=' in a key, then it is a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proofErr w:type="spellStart"/>
      <w:r w:rsidRPr="00390B0D">
        <w:rPr>
          <w:rFonts w:ascii="Courier New" w:hAnsi="Courier New" w:cs="Courier New"/>
          <w:lang w:val="en-US"/>
        </w:rPr>
        <w:t>boolean</w:t>
      </w:r>
      <w:proofErr w:type="spellEnd"/>
      <w:r w:rsidRPr="00390B0D">
        <w:rPr>
          <w:rFonts w:ascii="Courier New" w:hAnsi="Courier New" w:cs="Courier New"/>
          <w:lang w:val="en-US"/>
        </w:rPr>
        <w:t xml:space="preserve"> attribute, simply identified as being present, with no value.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del w:id="48" w:author="BOUCADAIR Mohamed INNOV/NET" w:date="2024-09-17T14:06:00Z">
        <w:r w:rsidRPr="00390B0D" w:rsidDel="00D85A8B">
          <w:rPr>
            <w:rFonts w:ascii="Courier New" w:hAnsi="Courier New" w:cs="Courier New"/>
            <w:lang w:val="en-US"/>
          </w:rPr>
          <w:delText xml:space="preserve">The </w:delText>
        </w:r>
      </w:del>
      <w:ins w:id="49" w:author="BOUCADAIR Mohamed INNOV/NET" w:date="2024-09-17T14:06:00Z">
        <w:r w:rsidR="00D85A8B">
          <w:rPr>
            <w:rFonts w:ascii="Courier New" w:hAnsi="Courier New" w:cs="Courier New"/>
            <w:lang w:val="en-US"/>
          </w:rPr>
          <w:t>A</w:t>
        </w:r>
        <w:r w:rsidR="00D85A8B" w:rsidRPr="00390B0D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 xml:space="preserve">resolver </w:t>
      </w:r>
      <w:del w:id="50" w:author="BOUCADAIR Mohamed INNOV/NET" w:date="2024-09-17T14:06:00Z">
        <w:r w:rsidRPr="00390B0D" w:rsidDel="00D85A8B">
          <w:rPr>
            <w:rFonts w:ascii="Courier New" w:hAnsi="Courier New" w:cs="Courier New"/>
            <w:lang w:val="en-US"/>
          </w:rPr>
          <w:delText xml:space="preserve">which </w:delText>
        </w:r>
      </w:del>
      <w:ins w:id="51" w:author="BOUCADAIR Mohamed INNOV/NET" w:date="2024-09-17T14:06:00Z">
        <w:r w:rsidR="00D85A8B">
          <w:rPr>
            <w:rFonts w:ascii="Courier New" w:hAnsi="Courier New" w:cs="Courier New"/>
            <w:lang w:val="en-US"/>
          </w:rPr>
          <w:t>that</w:t>
        </w:r>
        <w:r w:rsidR="00D85A8B" w:rsidRPr="00390B0D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>announces this capability in a RESINFO record MAY</w:t>
      </w:r>
    </w:p>
    <w:p w14:paraId="7D4678F2" w14:textId="77777777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add DNSSEC-specific EDE (Extended DNS Error Codes, [RFC8914]) to the</w:t>
      </w:r>
    </w:p>
    <w:p w14:paraId="7D4678F2" w14:textId="77777777" w:rsidR="00DD6740" w:rsidRDefault="00DD6740" w:rsidP="00DD6740">
      <w:pPr>
        <w:pStyle w:val="Textebrut"/>
        <w:rPr>
          <w:ins w:id="52" w:author="BOUCADAIR Mohamed INNOV/NET" w:date="2024-09-17T14:05:00Z"/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value of the "</w:t>
      </w:r>
      <w:proofErr w:type="spellStart"/>
      <w:r w:rsidRPr="00390B0D">
        <w:rPr>
          <w:rFonts w:ascii="Courier New" w:hAnsi="Courier New" w:cs="Courier New"/>
          <w:lang w:val="en-US"/>
        </w:rPr>
        <w:t>exterr</w:t>
      </w:r>
      <w:proofErr w:type="spellEnd"/>
      <w:r w:rsidRPr="00390B0D">
        <w:rPr>
          <w:rFonts w:ascii="Courier New" w:hAnsi="Courier New" w:cs="Courier New"/>
          <w:lang w:val="en-US"/>
        </w:rPr>
        <w:t>" key</w:t>
      </w:r>
      <w:ins w:id="53" w:author="BOUCADAIR Mohamed INNOV/NET" w:date="2024-09-17T14:07:00Z">
        <w:r w:rsidR="00D85A8B">
          <w:rPr>
            <w:rFonts w:ascii="Courier New" w:hAnsi="Courier New" w:cs="Courier New"/>
            <w:lang w:val="en-US"/>
          </w:rPr>
          <w:t xml:space="preserve"> [RFC</w:t>
        </w:r>
        <w:r w:rsidR="00D85A8B" w:rsidRPr="00D85A8B">
          <w:rPr>
            <w:rFonts w:ascii="Courier New" w:hAnsi="Courier New" w:cs="Courier New"/>
            <w:lang w:val="en-US"/>
          </w:rPr>
          <w:t>9606</w:t>
        </w:r>
        <w:r w:rsidR="00D85A8B">
          <w:rPr>
            <w:rFonts w:ascii="Courier New" w:hAnsi="Courier New" w:cs="Courier New"/>
            <w:lang w:val="en-US"/>
          </w:rPr>
          <w:t>]</w:t>
        </w:r>
      </w:ins>
      <w:ins w:id="54" w:author="BOUCADAIR Mohamed INNOV/NET" w:date="2024-09-17T14:08:00Z">
        <w:r w:rsidR="00D85A8B">
          <w:rPr>
            <w:rFonts w:ascii="Courier New" w:hAnsi="Courier New" w:cs="Courier New"/>
            <w:lang w:val="en-US"/>
          </w:rPr>
          <w:t>, e.g., “</w:t>
        </w:r>
        <w:r w:rsidR="00D85A8B" w:rsidRPr="00D85A8B">
          <w:rPr>
            <w:rFonts w:ascii="Courier New" w:hAnsi="Courier New" w:cs="Courier New"/>
            <w:lang w:val="en-US"/>
          </w:rPr>
          <w:t>Unsupported DNSKEY Algorithm</w:t>
        </w:r>
      </w:ins>
      <w:ins w:id="55" w:author="BOUCADAIR Mohamed INNOV/NET" w:date="2024-09-17T14:09:00Z">
        <w:r w:rsidR="00D85A8B">
          <w:rPr>
            <w:rFonts w:ascii="Courier New" w:hAnsi="Courier New" w:cs="Courier New"/>
            <w:lang w:val="en-US"/>
          </w:rPr>
          <w:t>”, “</w:t>
        </w:r>
        <w:r w:rsidR="00D85A8B" w:rsidRPr="00D85A8B">
          <w:rPr>
            <w:rFonts w:ascii="Courier New" w:hAnsi="Courier New" w:cs="Courier New"/>
            <w:lang w:val="en-US"/>
          </w:rPr>
          <w:t>Unsupported DS Digest Type</w:t>
        </w:r>
        <w:r w:rsidR="00D85A8B">
          <w:rPr>
            <w:rFonts w:ascii="Courier New" w:hAnsi="Courier New" w:cs="Courier New"/>
            <w:lang w:val="en-US"/>
          </w:rPr>
          <w:t>”, and “</w:t>
        </w:r>
        <w:r w:rsidR="00D85A8B" w:rsidRPr="00D85A8B">
          <w:rPr>
            <w:rFonts w:ascii="Courier New" w:hAnsi="Courier New" w:cs="Courier New"/>
            <w:lang w:val="en-US"/>
          </w:rPr>
          <w:t>DNSSEC Bogus</w:t>
        </w:r>
        <w:r w:rsidR="00D85A8B">
          <w:rPr>
            <w:rFonts w:ascii="Courier New" w:hAnsi="Courier New" w:cs="Courier New"/>
            <w:lang w:val="en-US"/>
          </w:rPr>
          <w:t>”</w:t>
        </w:r>
      </w:ins>
      <w:r w:rsidRPr="00390B0D">
        <w:rPr>
          <w:rFonts w:ascii="Courier New" w:hAnsi="Courier New" w:cs="Courier New"/>
          <w:lang w:val="en-US"/>
        </w:rPr>
        <w:t>.</w:t>
      </w:r>
      <w:ins w:id="56" w:author="BOUCADAIR Mohamed INNOV/NET" w:date="2024-09-17T14:09:00Z">
        <w:r w:rsidR="00D85A8B">
          <w:rPr>
            <w:rFonts w:ascii="Courier New" w:hAnsi="Courier New" w:cs="Courier New"/>
            <w:lang w:val="en-US"/>
          </w:rPr>
          <w:t xml:space="preserve"> </w:t>
        </w:r>
      </w:ins>
      <w:ins w:id="57" w:author="BOUCADAIR Mohamed INNOV/NET" w:date="2024-09-17T14:10:00Z">
        <w:r w:rsidR="00D85A8B">
          <w:rPr>
            <w:rFonts w:ascii="Courier New" w:hAnsi="Courier New" w:cs="Courier New"/>
            <w:lang w:val="en-US"/>
          </w:rPr>
          <w:t>Refer to the “</w:t>
        </w:r>
        <w:r w:rsidR="00D85A8B" w:rsidRPr="00D85A8B">
          <w:rPr>
            <w:rFonts w:ascii="Courier New" w:hAnsi="Courier New" w:cs="Courier New"/>
            <w:lang w:val="en-US"/>
          </w:rPr>
          <w:t>Extended DNS Error Codes</w:t>
        </w:r>
        <w:r w:rsidR="00D85A8B">
          <w:rPr>
            <w:rFonts w:ascii="Courier New" w:hAnsi="Courier New" w:cs="Courier New"/>
            <w:lang w:val="en-US"/>
          </w:rPr>
          <w:t xml:space="preserve">” registry for a definitive list of these EDEs. </w:t>
        </w:r>
      </w:ins>
      <w:ins w:id="58" w:author="BOUCADAIR Mohamed INNOV/NET" w:date="2024-09-17T14:09:00Z">
        <w:r w:rsidR="00D85A8B">
          <w:rPr>
            <w:rFonts w:ascii="Courier New" w:hAnsi="Courier New" w:cs="Courier New"/>
            <w:lang w:val="en-US"/>
          </w:rPr>
          <w:t xml:space="preserve"> </w:t>
        </w:r>
      </w:ins>
    </w:p>
    <w:p w14:paraId="609F3D70" w14:textId="6C3FCA62" w:rsidR="00D85A8B" w:rsidRDefault="00D85A8B" w:rsidP="00DD6740">
      <w:pPr>
        <w:pStyle w:val="Textebrut"/>
        <w:rPr>
          <w:ins w:id="59" w:author="BOUCADAIR Mohamed INNOV/NET" w:date="2024-09-17T14:05:00Z"/>
          <w:rFonts w:ascii="Courier New" w:hAnsi="Courier New" w:cs="Courier New"/>
          <w:lang w:val="en-US"/>
        </w:rPr>
      </w:pPr>
    </w:p>
    <w:p w14:paraId="42D52E89" w14:textId="6DA533C1" w:rsidR="00D85A8B" w:rsidRDefault="00D85A8B" w:rsidP="00DD6740">
      <w:pPr>
        <w:pStyle w:val="Textebrut"/>
        <w:rPr>
          <w:ins w:id="60" w:author="BOUCADAIR Mohamed INNOV/NET" w:date="2024-09-17T14:04:00Z"/>
          <w:rFonts w:ascii="Courier New" w:hAnsi="Courier New" w:cs="Courier New"/>
          <w:lang w:val="en-US"/>
        </w:rPr>
      </w:pPr>
      <w:ins w:id="61" w:author="BOUCADAIR Mohamed INNOV/NET" w:date="2024-09-17T14:10:00Z">
        <w:r w:rsidRPr="00390B0D">
          <w:rPr>
            <w:rFonts w:ascii="Courier New" w:hAnsi="Courier New" w:cs="Courier New"/>
            <w:lang w:val="en-US"/>
          </w:rPr>
          <w:t>"</w:t>
        </w:r>
        <w:proofErr w:type="spellStart"/>
        <w:r w:rsidRPr="00390B0D">
          <w:rPr>
            <w:rFonts w:ascii="Courier New" w:hAnsi="Courier New" w:cs="Courier New"/>
            <w:lang w:val="en-US"/>
          </w:rPr>
          <w:t>dnssecval</w:t>
        </w:r>
        <w:proofErr w:type="spellEnd"/>
        <w:r w:rsidRPr="00390B0D">
          <w:rPr>
            <w:rFonts w:ascii="Courier New" w:hAnsi="Courier New" w:cs="Courier New"/>
            <w:lang w:val="en-US"/>
          </w:rPr>
          <w:t>"</w:t>
        </w:r>
        <w:r>
          <w:rPr>
            <w:rFonts w:ascii="Courier New" w:hAnsi="Courier New" w:cs="Courier New"/>
            <w:lang w:val="en-US"/>
          </w:rPr>
          <w:t xml:space="preserve"> </w:t>
        </w:r>
      </w:ins>
      <w:ins w:id="62" w:author="BOUCADAIR Mohamed INNOV/NET" w:date="2024-09-17T14:05:00Z">
        <w:r>
          <w:rPr>
            <w:rFonts w:ascii="Courier New" w:hAnsi="Courier New" w:cs="Courier New"/>
            <w:lang w:val="en-US"/>
          </w:rPr>
          <w:t>is an optional attribute.</w:t>
        </w:r>
      </w:ins>
    </w:p>
    <w:p w14:paraId="4D1EF532" w14:textId="4A0DC15A"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3.  IANA Considerations</w:t>
      </w:r>
    </w:p>
    <w:p w14:paraId="4D1EF532" w14:textId="4A0DC15A" w:rsidR="00DD6740" w:rsidRPr="00390B0D" w:rsidDel="003C4F4D" w:rsidRDefault="00DD6740" w:rsidP="00DD6740">
      <w:pPr>
        <w:pStyle w:val="Textebrut"/>
        <w:rPr>
          <w:del w:id="63" w:author="BOUCADAIR Mohamed INNOV/NET" w:date="2024-09-17T14:12:00Z"/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ins w:id="64" w:author="BOUCADAIR Mohamed INNOV/NET" w:date="2024-09-17T14:11:00Z">
        <w:r w:rsidR="003C4F4D">
          <w:rPr>
            <w:rFonts w:ascii="Courier New" w:hAnsi="Courier New" w:cs="Courier New"/>
            <w:lang w:val="en-US"/>
          </w:rPr>
          <w:t>This document request</w:t>
        </w:r>
      </w:ins>
      <w:ins w:id="65" w:author="BOUCADAIR Mohamed INNOV/NET" w:date="2024-09-17T14:17:00Z">
        <w:r w:rsidR="003C4F4D">
          <w:rPr>
            <w:rFonts w:ascii="Courier New" w:hAnsi="Courier New" w:cs="Courier New"/>
            <w:lang w:val="en-US"/>
          </w:rPr>
          <w:t>s</w:t>
        </w:r>
      </w:ins>
      <w:ins w:id="66" w:author="BOUCADAIR Mohamed INNOV/NET" w:date="2024-09-17T14:11:00Z">
        <w:r w:rsidR="003C4F4D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 xml:space="preserve">IANA </w:t>
      </w:r>
      <w:del w:id="67" w:author="BOUCADAIR Mohamed INNOV/NET" w:date="2024-09-17T14:11:00Z">
        <w:r w:rsidRPr="00390B0D" w:rsidDel="003C4F4D">
          <w:rPr>
            <w:rFonts w:ascii="Courier New" w:hAnsi="Courier New" w:cs="Courier New"/>
            <w:lang w:val="en-US"/>
          </w:rPr>
          <w:delText xml:space="preserve">is requested </w:delText>
        </w:r>
      </w:del>
      <w:r w:rsidRPr="00390B0D">
        <w:rPr>
          <w:rFonts w:ascii="Courier New" w:hAnsi="Courier New" w:cs="Courier New"/>
          <w:lang w:val="en-US"/>
        </w:rPr>
        <w:t>to add</w:t>
      </w:r>
      <w:ins w:id="68" w:author="BOUCADAIR Mohamed INNOV/NET" w:date="2024-09-17T14:11:00Z">
        <w:r w:rsidR="003C4F4D">
          <w:rPr>
            <w:rFonts w:ascii="Courier New" w:hAnsi="Courier New" w:cs="Courier New"/>
            <w:lang w:val="en-US"/>
          </w:rPr>
          <w:t xml:space="preserve"> the following new key to </w:t>
        </w:r>
      </w:ins>
      <w:del w:id="69" w:author="BOUCADAIR Mohamed INNOV/NET" w:date="2024-09-17T14:12:00Z">
        <w:r w:rsidRPr="00390B0D" w:rsidDel="003C4F4D">
          <w:rPr>
            <w:rFonts w:ascii="Courier New" w:hAnsi="Courier New" w:cs="Courier New"/>
            <w:lang w:val="en-US"/>
          </w:rPr>
          <w:delText xml:space="preserve"> </w:delText>
        </w:r>
      </w:del>
      <w:del w:id="70" w:author="BOUCADAIR Mohamed INNOV/NET" w:date="2024-09-17T14:11:00Z">
        <w:r w:rsidRPr="00390B0D" w:rsidDel="003C4F4D">
          <w:rPr>
            <w:rFonts w:ascii="Courier New" w:hAnsi="Courier New" w:cs="Courier New"/>
            <w:lang w:val="en-US"/>
          </w:rPr>
          <w:delText>"</w:delText>
        </w:r>
      </w:del>
      <w:del w:id="71" w:author="BOUCADAIR Mohamed INNOV/NET" w:date="2024-09-17T14:12:00Z">
        <w:r w:rsidRPr="00390B0D" w:rsidDel="003C4F4D">
          <w:rPr>
            <w:rFonts w:ascii="Courier New" w:hAnsi="Courier New" w:cs="Courier New"/>
            <w:lang w:val="en-US"/>
          </w:rPr>
          <w:delText>dnssecval</w:delText>
        </w:r>
      </w:del>
      <w:del w:id="72" w:author="BOUCADAIR Mohamed INNOV/NET" w:date="2024-09-17T14:11:00Z">
        <w:r w:rsidRPr="00390B0D" w:rsidDel="003C4F4D">
          <w:rPr>
            <w:rFonts w:ascii="Courier New" w:hAnsi="Courier New" w:cs="Courier New"/>
            <w:lang w:val="en-US"/>
          </w:rPr>
          <w:delText>"</w:delText>
        </w:r>
      </w:del>
      <w:del w:id="73" w:author="BOUCADAIR Mohamed INNOV/NET" w:date="2024-09-17T14:12:00Z">
        <w:r w:rsidRPr="00390B0D" w:rsidDel="003C4F4D">
          <w:rPr>
            <w:rFonts w:ascii="Courier New" w:hAnsi="Courier New" w:cs="Courier New"/>
            <w:lang w:val="en-US"/>
          </w:rPr>
          <w:delText xml:space="preserve"> and a reference to this document</w:delText>
        </w:r>
      </w:del>
    </w:p>
    <w:p w14:paraId="4D1EF532" w14:textId="4A0DC15A" w:rsidR="00DD6740" w:rsidRDefault="00DD6740" w:rsidP="003C4F4D">
      <w:pPr>
        <w:pStyle w:val="Textebrut"/>
        <w:rPr>
          <w:ins w:id="74" w:author="BOUCADAIR Mohamed INNOV/NET" w:date="2024-09-17T14:12:00Z"/>
          <w:rFonts w:ascii="Courier New" w:hAnsi="Courier New" w:cs="Courier New"/>
          <w:lang w:val="en-US"/>
        </w:rPr>
      </w:pPr>
      <w:del w:id="75" w:author="BOUCADAIR Mohamed INNOV/NET" w:date="2024-09-17T14:12:00Z">
        <w:r w:rsidRPr="00390B0D" w:rsidDel="003C4F4D">
          <w:rPr>
            <w:rFonts w:ascii="Courier New" w:hAnsi="Courier New" w:cs="Courier New"/>
            <w:lang w:val="en-US"/>
          </w:rPr>
          <w:delText xml:space="preserve">   </w:delText>
        </w:r>
        <w:r w:rsidR="003C4F4D" w:rsidRPr="00390B0D" w:rsidDel="003C4F4D">
          <w:rPr>
            <w:rFonts w:ascii="Courier New" w:hAnsi="Courier New" w:cs="Courier New"/>
            <w:lang w:val="en-US"/>
          </w:rPr>
          <w:delText>T</w:delText>
        </w:r>
        <w:r w:rsidRPr="00390B0D" w:rsidDel="003C4F4D">
          <w:rPr>
            <w:rFonts w:ascii="Courier New" w:hAnsi="Courier New" w:cs="Courier New"/>
            <w:lang w:val="en-US"/>
          </w:rPr>
          <w:delText xml:space="preserve">o the registry </w:delText>
        </w:r>
      </w:del>
      <w:ins w:id="76" w:author="BOUCADAIR Mohamed INNOV/NET" w:date="2024-09-17T14:12:00Z">
        <w:r w:rsidR="003C4F4D">
          <w:rPr>
            <w:rFonts w:ascii="Courier New" w:hAnsi="Courier New" w:cs="Courier New"/>
            <w:lang w:val="en-US"/>
          </w:rPr>
          <w:t xml:space="preserve">the </w:t>
        </w:r>
      </w:ins>
      <w:r w:rsidRPr="00390B0D">
        <w:rPr>
          <w:rFonts w:ascii="Courier New" w:hAnsi="Courier New" w:cs="Courier New"/>
          <w:lang w:val="en-US"/>
        </w:rPr>
        <w:t>"DNS Resolver Information Keys"</w:t>
      </w:r>
      <w:ins w:id="77" w:author="BOUCADAIR Mohamed INNOV/NET" w:date="2024-09-17T14:12:00Z">
        <w:r w:rsidR="003C4F4D">
          <w:rPr>
            <w:rFonts w:ascii="Courier New" w:hAnsi="Courier New" w:cs="Courier New"/>
            <w:lang w:val="en-US"/>
          </w:rPr>
          <w:t xml:space="preserve"> registry</w:t>
        </w:r>
      </w:ins>
      <w:ins w:id="78" w:author="BOUCADAIR Mohamed INNOV/NET" w:date="2024-09-17T14:11:00Z">
        <w:r w:rsidR="003C4F4D">
          <w:rPr>
            <w:rFonts w:ascii="Courier New" w:hAnsi="Courier New" w:cs="Courier New"/>
            <w:lang w:val="en-US"/>
          </w:rPr>
          <w:t xml:space="preserve"> under the </w:t>
        </w:r>
        <w:r w:rsidR="003C4F4D" w:rsidRPr="00105653">
          <w:rPr>
            <w:rFonts w:ascii="Courier New" w:hAnsi="Courier New" w:cs="Courier New"/>
            <w:lang w:val="en-US"/>
          </w:rPr>
          <w:t xml:space="preserve">under the </w:t>
        </w:r>
      </w:ins>
      <w:ins w:id="79" w:author="BOUCADAIR Mohamed INNOV/NET" w:date="2024-09-17T14:12:00Z">
        <w:r w:rsidR="003C4F4D">
          <w:rPr>
            <w:rFonts w:ascii="Courier New" w:hAnsi="Courier New" w:cs="Courier New"/>
            <w:lang w:val="en-US"/>
          </w:rPr>
          <w:t>“</w:t>
        </w:r>
      </w:ins>
      <w:ins w:id="80" w:author="BOUCADAIR Mohamed INNOV/NET" w:date="2024-09-17T14:11:00Z">
        <w:r w:rsidR="003C4F4D" w:rsidRPr="00105653">
          <w:rPr>
            <w:rFonts w:ascii="Courier New" w:hAnsi="Courier New" w:cs="Courier New"/>
            <w:lang w:val="en-US"/>
          </w:rPr>
          <w:t>Domain Name System (DNS) Parameters</w:t>
        </w:r>
      </w:ins>
      <w:ins w:id="81" w:author="BOUCADAIR Mohamed INNOV/NET" w:date="2024-09-17T14:12:00Z">
        <w:r w:rsidR="003C4F4D">
          <w:rPr>
            <w:rFonts w:ascii="Courier New" w:hAnsi="Courier New" w:cs="Courier New"/>
            <w:lang w:val="en-US"/>
          </w:rPr>
          <w:t>”</w:t>
        </w:r>
      </w:ins>
      <w:ins w:id="82" w:author="BOUCADAIR Mohamed INNOV/NET" w:date="2024-09-17T14:11:00Z">
        <w:r w:rsidR="003C4F4D" w:rsidRPr="00105653">
          <w:rPr>
            <w:rFonts w:ascii="Courier New" w:hAnsi="Courier New" w:cs="Courier New"/>
            <w:lang w:val="en-US"/>
          </w:rPr>
          <w:t xml:space="preserve"> registry group</w:t>
        </w:r>
      </w:ins>
      <w:r w:rsidRPr="00390B0D">
        <w:rPr>
          <w:rFonts w:ascii="Courier New" w:hAnsi="Courier New" w:cs="Courier New"/>
          <w:lang w:val="en-US"/>
        </w:rPr>
        <w:t>.</w:t>
      </w:r>
    </w:p>
    <w:p w14:paraId="3A27A2AA" w14:textId="77777777" w:rsidR="003C4F4D" w:rsidRDefault="003C4F4D" w:rsidP="003C4F4D">
      <w:pPr>
        <w:pStyle w:val="Textebrut"/>
        <w:rPr>
          <w:ins w:id="83" w:author="BOUCADAIR Mohamed INNOV/NET" w:date="2024-09-17T14:12:00Z"/>
          <w:rFonts w:ascii="Courier New" w:hAnsi="Courier New" w:cs="Courier New"/>
          <w:lang w:val="en-US"/>
        </w:rPr>
      </w:pPr>
    </w:p>
    <w:p w14:paraId="7CEEA941" w14:textId="77777777" w:rsidR="003C4F4D" w:rsidRDefault="003C4F4D" w:rsidP="003C4F4D">
      <w:pPr>
        <w:pStyle w:val="Textebrut"/>
        <w:rPr>
          <w:ins w:id="84" w:author="BOUCADAIR Mohamed INNOV/NET" w:date="2024-09-17T14:12:00Z"/>
          <w:rFonts w:ascii="Courier New" w:hAnsi="Courier New" w:cs="Courier New"/>
          <w:lang w:val="en-US"/>
        </w:rPr>
      </w:pPr>
    </w:p>
    <w:p w14:paraId="63419DE2" w14:textId="06C1FE92" w:rsidR="003C4F4D" w:rsidRPr="003C4F4D" w:rsidRDefault="003C4F4D" w:rsidP="003C4F4D">
      <w:pPr>
        <w:pStyle w:val="Textebrut"/>
        <w:rPr>
          <w:ins w:id="85" w:author="BOUCADAIR Mohamed INNOV/NET" w:date="2024-09-17T14:12:00Z"/>
          <w:rFonts w:ascii="Courier New" w:hAnsi="Courier New" w:cs="Courier New"/>
          <w:lang w:val="en-US"/>
        </w:rPr>
      </w:pPr>
      <w:ins w:id="86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+==========+=====================================+===========</w:t>
        </w:r>
      </w:ins>
      <w:ins w:id="87" w:author="BOUCADAIR Mohamed INNOV/NET" w:date="2024-09-17T14:13:00Z">
        <w:r>
          <w:rPr>
            <w:rFonts w:ascii="Courier New" w:hAnsi="Courier New" w:cs="Courier New"/>
            <w:lang w:val="en-US"/>
          </w:rPr>
          <w:t>===</w:t>
        </w:r>
      </w:ins>
      <w:ins w:id="88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>+</w:t>
        </w:r>
      </w:ins>
    </w:p>
    <w:p w14:paraId="6752C18A" w14:textId="7B7A1B2F" w:rsidR="003C4F4D" w:rsidRPr="003C4F4D" w:rsidRDefault="003C4F4D" w:rsidP="003C4F4D">
      <w:pPr>
        <w:pStyle w:val="Textebrut"/>
        <w:rPr>
          <w:ins w:id="89" w:author="BOUCADAIR Mohamed INNOV/NET" w:date="2024-09-17T14:12:00Z"/>
          <w:rFonts w:ascii="Courier New" w:hAnsi="Courier New" w:cs="Courier New"/>
          <w:lang w:val="en-US"/>
        </w:rPr>
      </w:pPr>
      <w:ins w:id="90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| Name     | Description                         | Reference </w:t>
        </w:r>
      </w:ins>
      <w:ins w:id="91" w:author="BOUCADAIR Mohamed INNOV/NET" w:date="2024-09-17T14:13:00Z">
        <w:r>
          <w:rPr>
            <w:rFonts w:ascii="Courier New" w:hAnsi="Courier New" w:cs="Courier New"/>
            <w:lang w:val="en-US"/>
          </w:rPr>
          <w:t xml:space="preserve">   </w:t>
        </w:r>
      </w:ins>
      <w:ins w:id="92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>|</w:t>
        </w:r>
      </w:ins>
    </w:p>
    <w:p w14:paraId="6CD7AE30" w14:textId="7F567753" w:rsidR="003C4F4D" w:rsidRPr="003C4F4D" w:rsidRDefault="003C4F4D" w:rsidP="003C4F4D">
      <w:pPr>
        <w:pStyle w:val="Textebrut"/>
        <w:rPr>
          <w:ins w:id="93" w:author="BOUCADAIR Mohamed INNOV/NET" w:date="2024-09-17T14:12:00Z"/>
          <w:rFonts w:ascii="Courier New" w:hAnsi="Courier New" w:cs="Courier New"/>
          <w:lang w:val="en-US"/>
        </w:rPr>
      </w:pPr>
      <w:ins w:id="94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+==========+=====================================+===========</w:t>
        </w:r>
      </w:ins>
      <w:ins w:id="95" w:author="BOUCADAIR Mohamed INNOV/NET" w:date="2024-09-17T14:13:00Z">
        <w:r>
          <w:rPr>
            <w:rFonts w:ascii="Courier New" w:hAnsi="Courier New" w:cs="Courier New"/>
            <w:lang w:val="en-US"/>
          </w:rPr>
          <w:t>===</w:t>
        </w:r>
      </w:ins>
      <w:ins w:id="96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>+</w:t>
        </w:r>
      </w:ins>
    </w:p>
    <w:p w14:paraId="29424639" w14:textId="2A589C78" w:rsidR="003C4F4D" w:rsidRPr="003C4F4D" w:rsidRDefault="003C4F4D" w:rsidP="003C4F4D">
      <w:pPr>
        <w:pStyle w:val="Textebrut"/>
        <w:rPr>
          <w:ins w:id="97" w:author="BOUCADAIR Mohamed INNOV/NET" w:date="2024-09-17T14:12:00Z"/>
          <w:rFonts w:ascii="Courier New" w:hAnsi="Courier New" w:cs="Courier New"/>
          <w:lang w:val="en-US"/>
        </w:rPr>
      </w:pPr>
      <w:ins w:id="98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| </w:t>
        </w:r>
        <w:proofErr w:type="spellStart"/>
        <w:r w:rsidRPr="003C4F4D">
          <w:rPr>
            <w:rFonts w:ascii="Courier New" w:hAnsi="Courier New" w:cs="Courier New"/>
            <w:lang w:val="en-US"/>
          </w:rPr>
          <w:t>dnssecval</w:t>
        </w:r>
        <w:proofErr w:type="spellEnd"/>
        <w:r w:rsidRPr="003C4F4D">
          <w:rPr>
            <w:rFonts w:ascii="Courier New" w:hAnsi="Courier New" w:cs="Courier New"/>
            <w:lang w:val="en-US"/>
          </w:rPr>
          <w:t>| The presence of the key name        |</w:t>
        </w:r>
      </w:ins>
      <w:proofErr w:type="spellStart"/>
      <w:ins w:id="99" w:author="BOUCADAIR Mohamed INNOV/NET" w:date="2024-09-17T14:13:00Z">
        <w:r>
          <w:rPr>
            <w:rFonts w:ascii="Courier New" w:hAnsi="Courier New" w:cs="Courier New"/>
            <w:lang w:val="en-US"/>
          </w:rPr>
          <w:t>This_Document</w:t>
        </w:r>
      </w:ins>
      <w:proofErr w:type="spellEnd"/>
      <w:ins w:id="100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|</w:t>
        </w:r>
      </w:ins>
    </w:p>
    <w:p w14:paraId="6E8CCA00" w14:textId="18CE04E8" w:rsidR="003C4F4D" w:rsidRPr="003C4F4D" w:rsidRDefault="003C4F4D" w:rsidP="003C4F4D">
      <w:pPr>
        <w:pStyle w:val="Textebrut"/>
        <w:rPr>
          <w:ins w:id="101" w:author="BOUCADAIR Mohamed INNOV/NET" w:date="2024-09-17T14:12:00Z"/>
          <w:rFonts w:ascii="Courier New" w:hAnsi="Courier New" w:cs="Courier New"/>
          <w:lang w:val="en-US"/>
        </w:rPr>
      </w:pPr>
      <w:ins w:id="102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|          | indicates that </w:t>
        </w:r>
        <w:r>
          <w:rPr>
            <w:rFonts w:ascii="Courier New" w:hAnsi="Courier New" w:cs="Courier New"/>
            <w:lang w:val="en-US"/>
          </w:rPr>
          <w:t>DNSSEC</w:t>
        </w:r>
        <w:r w:rsidRPr="003C4F4D">
          <w:rPr>
            <w:rFonts w:ascii="Courier New" w:hAnsi="Courier New" w:cs="Courier New"/>
            <w:lang w:val="en-US"/>
          </w:rPr>
          <w:t xml:space="preserve"> </w:t>
        </w:r>
      </w:ins>
      <w:ins w:id="103" w:author="BOUCADAIR Mohamed INNOV/NET" w:date="2024-09-17T14:13:00Z">
        <w:r>
          <w:rPr>
            <w:rFonts w:ascii="Courier New" w:hAnsi="Courier New" w:cs="Courier New"/>
            <w:lang w:val="en-US"/>
          </w:rPr>
          <w:t>validation is</w:t>
        </w:r>
      </w:ins>
      <w:ins w:id="104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|           </w:t>
        </w:r>
      </w:ins>
      <w:ins w:id="105" w:author="BOUCADAIR Mohamed INNOV/NET" w:date="2024-09-17T14:13:00Z">
        <w:r>
          <w:rPr>
            <w:rFonts w:ascii="Courier New" w:hAnsi="Courier New" w:cs="Courier New"/>
            <w:lang w:val="en-US"/>
          </w:rPr>
          <w:t xml:space="preserve">   </w:t>
        </w:r>
      </w:ins>
      <w:ins w:id="106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>|</w:t>
        </w:r>
      </w:ins>
    </w:p>
    <w:p w14:paraId="2A2E6547" w14:textId="34C32A80" w:rsidR="003C4F4D" w:rsidRPr="003C4F4D" w:rsidRDefault="003C4F4D" w:rsidP="003C4F4D">
      <w:pPr>
        <w:pStyle w:val="Textebrut"/>
        <w:rPr>
          <w:ins w:id="107" w:author="BOUCADAIR Mohamed INNOV/NET" w:date="2024-09-17T14:12:00Z"/>
          <w:rFonts w:ascii="Courier New" w:hAnsi="Courier New" w:cs="Courier New"/>
          <w:lang w:val="en-US"/>
        </w:rPr>
      </w:pPr>
      <w:ins w:id="108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|          | enabled.</w:t>
        </w:r>
      </w:ins>
      <w:ins w:id="109" w:author="BOUCADAIR Mohamed INNOV/NET" w:date="2024-09-17T14:13:00Z">
        <w:r>
          <w:rPr>
            <w:rFonts w:ascii="Courier New" w:hAnsi="Courier New" w:cs="Courier New"/>
            <w:lang w:val="en-US"/>
          </w:rPr>
          <w:t xml:space="preserve">   </w:t>
        </w:r>
      </w:ins>
      <w:ins w:id="110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                   |           </w:t>
        </w:r>
      </w:ins>
      <w:ins w:id="111" w:author="BOUCADAIR Mohamed INNOV/NET" w:date="2024-09-17T14:13:00Z">
        <w:r>
          <w:rPr>
            <w:rFonts w:ascii="Courier New" w:hAnsi="Courier New" w:cs="Courier New"/>
            <w:lang w:val="en-US"/>
          </w:rPr>
          <w:t xml:space="preserve">   </w:t>
        </w:r>
      </w:ins>
      <w:ins w:id="112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>|</w:t>
        </w:r>
      </w:ins>
    </w:p>
    <w:p w14:paraId="0DCADF68" w14:textId="595E1CF8" w:rsidR="003C4F4D" w:rsidRDefault="003C4F4D" w:rsidP="003C4F4D">
      <w:pPr>
        <w:pStyle w:val="Textebrut"/>
        <w:rPr>
          <w:ins w:id="113" w:author="BOUCADAIR Mohamed INNOV/NET" w:date="2024-09-17T14:11:00Z"/>
          <w:rFonts w:ascii="Courier New" w:hAnsi="Courier New" w:cs="Courier New"/>
          <w:lang w:val="en-US"/>
        </w:rPr>
      </w:pPr>
      <w:ins w:id="114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 xml:space="preserve">      +----------+-------------------------------------+-----------</w:t>
        </w:r>
      </w:ins>
      <w:ins w:id="115" w:author="BOUCADAIR Mohamed INNOV/NET" w:date="2024-09-17T14:13:00Z">
        <w:r>
          <w:rPr>
            <w:rFonts w:ascii="Courier New" w:hAnsi="Courier New" w:cs="Courier New"/>
            <w:lang w:val="en-US"/>
          </w:rPr>
          <w:t>---</w:t>
        </w:r>
      </w:ins>
      <w:ins w:id="116" w:author="BOUCADAIR Mohamed INNOV/NET" w:date="2024-09-17T14:12:00Z">
        <w:r w:rsidRPr="003C4F4D">
          <w:rPr>
            <w:rFonts w:ascii="Courier New" w:hAnsi="Courier New" w:cs="Courier New"/>
            <w:lang w:val="en-US"/>
          </w:rPr>
          <w:t>+</w:t>
        </w:r>
      </w:ins>
    </w:p>
    <w:p w14:paraId="5BEB3924" w14:textId="5A8D232D" w:rsidR="003C4F4D" w:rsidRDefault="003C4F4D" w:rsidP="00DD6740">
      <w:pPr>
        <w:pStyle w:val="Textebrut"/>
        <w:rPr>
          <w:ins w:id="117" w:author="BOUCADAIR Mohamed INNOV/NET" w:date="2024-09-17T14:11:00Z"/>
          <w:rFonts w:ascii="Courier New" w:hAnsi="Courier New" w:cs="Courier New"/>
          <w:lang w:val="en-US"/>
        </w:rPr>
      </w:pP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4.  Security Considerations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commentRangeStart w:id="118"/>
      <w:r w:rsidRPr="00390B0D">
        <w:rPr>
          <w:rFonts w:ascii="Courier New" w:hAnsi="Courier New" w:cs="Courier New"/>
          <w:lang w:val="en-US"/>
        </w:rPr>
        <w:t xml:space="preserve">   DNSSEC is a very important tool for the security of the DNS and</w:t>
      </w:r>
      <w:ins w:id="119" w:author="BOUCADAIR Mohamed INNOV/NET" w:date="2024-09-17T14:13:00Z">
        <w:r w:rsidR="003C4F4D">
          <w:rPr>
            <w:rFonts w:ascii="Courier New" w:hAnsi="Courier New" w:cs="Courier New"/>
            <w:lang w:val="en-US"/>
          </w:rPr>
          <w:t>,</w:t>
        </w:r>
      </w:ins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r w:rsidR="003C4F4D" w:rsidRPr="00390B0D">
        <w:rPr>
          <w:rFonts w:ascii="Courier New" w:hAnsi="Courier New" w:cs="Courier New"/>
          <w:lang w:val="en-US"/>
        </w:rPr>
        <w:t>T</w:t>
      </w:r>
      <w:r w:rsidRPr="00390B0D">
        <w:rPr>
          <w:rFonts w:ascii="Courier New" w:hAnsi="Courier New" w:cs="Courier New"/>
          <w:lang w:val="en-US"/>
        </w:rPr>
        <w:t>herefore</w:t>
      </w:r>
      <w:ins w:id="120" w:author="BOUCADAIR Mohamed INNOV/NET" w:date="2024-09-17T14:13:00Z">
        <w:r w:rsidR="003C4F4D">
          <w:rPr>
            <w:rFonts w:ascii="Courier New" w:hAnsi="Courier New" w:cs="Courier New"/>
            <w:lang w:val="en-US"/>
          </w:rPr>
          <w:t>,</w:t>
        </w:r>
      </w:ins>
      <w:r w:rsidRPr="00390B0D">
        <w:rPr>
          <w:rFonts w:ascii="Courier New" w:hAnsi="Courier New" w:cs="Courier New"/>
          <w:lang w:val="en-US"/>
        </w:rPr>
        <w:t xml:space="preserve"> it is important for users to know in advance </w:t>
      </w:r>
      <w:del w:id="121" w:author="BOUCADAIR Mohamed INNOV/NET" w:date="2024-09-17T14:14:00Z">
        <w:r w:rsidRPr="00390B0D" w:rsidDel="003C4F4D">
          <w:rPr>
            <w:rFonts w:ascii="Courier New" w:hAnsi="Courier New" w:cs="Courier New"/>
            <w:lang w:val="en-US"/>
          </w:rPr>
          <w:delText xml:space="preserve">if </w:delText>
        </w:r>
      </w:del>
      <w:ins w:id="122" w:author="BOUCADAIR Mohamed INNOV/NET" w:date="2024-09-17T14:14:00Z">
        <w:r w:rsidR="003C4F4D">
          <w:rPr>
            <w:rFonts w:ascii="Courier New" w:hAnsi="Courier New" w:cs="Courier New"/>
            <w:lang w:val="en-US"/>
          </w:rPr>
          <w:t>whether</w:t>
        </w:r>
        <w:r w:rsidR="003C4F4D" w:rsidRPr="00390B0D">
          <w:rPr>
            <w:rFonts w:ascii="Courier New" w:hAnsi="Courier New" w:cs="Courier New"/>
            <w:lang w:val="en-US"/>
          </w:rPr>
          <w:t xml:space="preserve"> </w:t>
        </w:r>
      </w:ins>
      <w:r w:rsidRPr="00390B0D">
        <w:rPr>
          <w:rFonts w:ascii="Courier New" w:hAnsi="Courier New" w:cs="Courier New"/>
          <w:lang w:val="en-US"/>
        </w:rPr>
        <w:t>the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resolver they consider supports DNSSEC</w:t>
      </w:r>
      <w:del w:id="123" w:author="BOUCADAIR Mohamed INNOV/NET" w:date="2024-09-17T14:14:00Z">
        <w:r w:rsidRPr="00390B0D" w:rsidDel="003C4F4D">
          <w:rPr>
            <w:rFonts w:ascii="Courier New" w:hAnsi="Courier New" w:cs="Courier New"/>
            <w:lang w:val="en-US"/>
          </w:rPr>
          <w:delText xml:space="preserve"> or not</w:delText>
        </w:r>
      </w:del>
      <w:r w:rsidRPr="00390B0D">
        <w:rPr>
          <w:rFonts w:ascii="Courier New" w:hAnsi="Courier New" w:cs="Courier New"/>
          <w:lang w:val="en-US"/>
        </w:rPr>
        <w:t>.  It would be better to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assume that every resolver validates (thus rendering this document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useless) but it is not the case today.</w:t>
      </w:r>
      <w:commentRangeEnd w:id="118"/>
      <w:r w:rsidR="003C4F4D">
        <w:rPr>
          <w:rStyle w:val="Marquedecommentaire"/>
          <w:rFonts w:ascii="Calibri" w:hAnsi="Calibri"/>
        </w:rPr>
        <w:commentReference w:id="118"/>
      </w:r>
    </w:p>
    <w:p w:rsidR="00DD6740" w:rsidRPr="00390B0D" w:rsidDel="003C4F4D" w:rsidRDefault="00DD6740" w:rsidP="00DD6740">
      <w:pPr>
        <w:pStyle w:val="Textebrut"/>
        <w:rPr>
          <w:del w:id="124" w:author="BOUCADAIR Mohamed INNOV/NET" w:date="2024-09-17T14:14:00Z"/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del w:id="125" w:author="BOUCADAIR Mohamed INNOV/NET" w:date="2024-09-17T14:14:00Z">
        <w:r w:rsidRPr="00390B0D" w:rsidDel="003C4F4D">
          <w:rPr>
            <w:rFonts w:ascii="Courier New" w:hAnsi="Courier New" w:cs="Courier New"/>
            <w:lang w:val="en-US"/>
          </w:rPr>
          <w:delText>As with any information published in the DNS, the key in the RESINFO</w:delText>
        </w:r>
      </w:del>
    </w:p>
    <w:p w:rsidR="00DD6740" w:rsidRPr="00390B0D" w:rsidRDefault="00DD6740" w:rsidP="003C4F4D">
      <w:pPr>
        <w:pStyle w:val="Textebrut"/>
        <w:rPr>
          <w:rFonts w:ascii="Courier New" w:hAnsi="Courier New" w:cs="Courier New"/>
          <w:lang w:val="en-US"/>
        </w:rPr>
      </w:pPr>
      <w:del w:id="126" w:author="BOUCADAIR Mohamed INNOV/NET" w:date="2024-09-17T14:14:00Z">
        <w:r w:rsidRPr="00390B0D" w:rsidDel="003C4F4D">
          <w:rPr>
            <w:rFonts w:ascii="Courier New" w:hAnsi="Courier New" w:cs="Courier New"/>
            <w:lang w:val="en-US"/>
          </w:rPr>
          <w:delText xml:space="preserve">   may be wrong or outdated.  They should be regarded with care.</w:delText>
        </w:r>
      </w:del>
      <w:ins w:id="127" w:author="BOUCADAIR Mohamed INNOV/NET" w:date="2024-09-17T14:14:00Z">
        <w:r w:rsidR="003C4F4D">
          <w:rPr>
            <w:rFonts w:ascii="Courier New" w:hAnsi="Courier New" w:cs="Courier New"/>
            <w:lang w:val="en-US"/>
          </w:rPr>
          <w:t xml:space="preserve">The </w:t>
        </w:r>
      </w:ins>
      <w:ins w:id="128" w:author="BOUCADAIR Mohamed INNOV/NET" w:date="2024-09-17T14:15:00Z">
        <w:r w:rsidR="003C4F4D">
          <w:rPr>
            <w:rFonts w:ascii="Courier New" w:hAnsi="Courier New" w:cs="Courier New"/>
            <w:lang w:val="en-US"/>
          </w:rPr>
          <w:t>security considerations discussed in Section 7 of [RFC9606] apply.</w:t>
        </w:r>
      </w:ins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5.  References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5.1.  Normative References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390B0D">
        <w:rPr>
          <w:rFonts w:ascii="Courier New" w:hAnsi="Courier New" w:cs="Courier New"/>
          <w:lang w:val="en-US"/>
        </w:rPr>
        <w:t xml:space="preserve">]  </w:t>
      </w:r>
      <w:proofErr w:type="spellStart"/>
      <w:r w:rsidRPr="00390B0D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390B0D">
        <w:rPr>
          <w:rFonts w:ascii="Courier New" w:hAnsi="Courier New" w:cs="Courier New"/>
          <w:lang w:val="en-US"/>
        </w:rPr>
        <w:t>, S., "Key words for use in RFCs to Indicate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[RFC6763</w:t>
      </w:r>
      <w:proofErr w:type="gramStart"/>
      <w:r w:rsidRPr="00390B0D">
        <w:rPr>
          <w:rFonts w:ascii="Courier New" w:hAnsi="Courier New" w:cs="Courier New"/>
          <w:lang w:val="en-US"/>
        </w:rPr>
        <w:t>]  Cheshire</w:t>
      </w:r>
      <w:proofErr w:type="gramEnd"/>
      <w:r w:rsidRPr="00390B0D">
        <w:rPr>
          <w:rFonts w:ascii="Courier New" w:hAnsi="Courier New" w:cs="Courier New"/>
          <w:lang w:val="en-US"/>
        </w:rPr>
        <w:t xml:space="preserve">, S. and M. </w:t>
      </w:r>
      <w:proofErr w:type="spellStart"/>
      <w:r w:rsidRPr="00390B0D">
        <w:rPr>
          <w:rFonts w:ascii="Courier New" w:hAnsi="Courier New" w:cs="Courier New"/>
          <w:lang w:val="en-US"/>
        </w:rPr>
        <w:t>Krochmal</w:t>
      </w:r>
      <w:proofErr w:type="spellEnd"/>
      <w:r w:rsidRPr="00390B0D">
        <w:rPr>
          <w:rFonts w:ascii="Courier New" w:hAnsi="Courier New" w:cs="Courier New"/>
          <w:lang w:val="en-US"/>
        </w:rPr>
        <w:t>, "DNS-Based Service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Discovery", RFC 6763, DOI 10.17487/RFC6763, February 2013,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&lt;https://www.rfc-editor.org/info/rfc6763&gt;.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390B0D">
        <w:rPr>
          <w:rFonts w:ascii="Courier New" w:hAnsi="Courier New" w:cs="Courier New"/>
          <w:lang w:val="en-US"/>
        </w:rPr>
        <w:t xml:space="preserve">]  </w:t>
      </w:r>
      <w:proofErr w:type="spellStart"/>
      <w:r w:rsidRPr="00390B0D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390B0D">
        <w:rPr>
          <w:rFonts w:ascii="Courier New" w:hAnsi="Courier New" w:cs="Courier New"/>
          <w:lang w:val="en-US"/>
        </w:rPr>
        <w:t>, B., "Ambiguity of Uppercase vs Lowercase in RFC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[RFC9606</w:t>
      </w:r>
      <w:proofErr w:type="gramStart"/>
      <w:r w:rsidRPr="00390B0D">
        <w:rPr>
          <w:rFonts w:ascii="Courier New" w:hAnsi="Courier New" w:cs="Courier New"/>
          <w:lang w:val="en-US"/>
        </w:rPr>
        <w:t xml:space="preserve">]  </w:t>
      </w:r>
      <w:proofErr w:type="spellStart"/>
      <w:r w:rsidRPr="00390B0D">
        <w:rPr>
          <w:rFonts w:ascii="Courier New" w:hAnsi="Courier New" w:cs="Courier New"/>
          <w:lang w:val="en-US"/>
        </w:rPr>
        <w:t>Reddy.K</w:t>
      </w:r>
      <w:proofErr w:type="spellEnd"/>
      <w:proofErr w:type="gramEnd"/>
      <w:r w:rsidRPr="00390B0D">
        <w:rPr>
          <w:rFonts w:ascii="Courier New" w:hAnsi="Courier New" w:cs="Courier New"/>
          <w:lang w:val="en-US"/>
        </w:rPr>
        <w:t>, T. and M. Boucadair, "DNS Resolver Information",</w:t>
      </w:r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390B0D">
        <w:rPr>
          <w:rFonts w:ascii="Courier New" w:hAnsi="Courier New" w:cs="Courier New"/>
          <w:lang w:val="en-US"/>
        </w:rPr>
        <w:t xml:space="preserve">              </w:t>
      </w:r>
      <w:r w:rsidRPr="00DD6740">
        <w:rPr>
          <w:rFonts w:ascii="Courier New" w:hAnsi="Courier New" w:cs="Courier New"/>
        </w:rPr>
        <w:t>RFC 9606, DOI 10.17487/RFC9606, June 2024,</w:t>
      </w:r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DD6740">
        <w:rPr>
          <w:rFonts w:ascii="Courier New" w:hAnsi="Courier New" w:cs="Courier New"/>
        </w:rPr>
        <w:t xml:space="preserve">              &lt;</w:t>
      </w:r>
      <w:proofErr w:type="gramStart"/>
      <w:r w:rsidRPr="00DD6740">
        <w:rPr>
          <w:rFonts w:ascii="Courier New" w:hAnsi="Courier New" w:cs="Courier New"/>
        </w:rPr>
        <w:t>https://www.rfc-editor.org/info/rfc9606</w:t>
      </w:r>
      <w:proofErr w:type="gramEnd"/>
      <w:r w:rsidRPr="00DD6740">
        <w:rPr>
          <w:rFonts w:ascii="Courier New" w:hAnsi="Courier New" w:cs="Courier New"/>
        </w:rPr>
        <w:t>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5.2.  Informative References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[RFC4033</w:t>
      </w:r>
      <w:proofErr w:type="gramStart"/>
      <w:r w:rsidRPr="00390B0D">
        <w:rPr>
          <w:rFonts w:ascii="Courier New" w:hAnsi="Courier New" w:cs="Courier New"/>
          <w:lang w:val="en-US"/>
        </w:rPr>
        <w:t>]  Arends</w:t>
      </w:r>
      <w:proofErr w:type="gramEnd"/>
      <w:r w:rsidRPr="00390B0D">
        <w:rPr>
          <w:rFonts w:ascii="Courier New" w:hAnsi="Courier New" w:cs="Courier New"/>
          <w:lang w:val="en-US"/>
        </w:rPr>
        <w:t xml:space="preserve">, R., </w:t>
      </w:r>
      <w:proofErr w:type="spellStart"/>
      <w:r w:rsidRPr="00390B0D">
        <w:rPr>
          <w:rFonts w:ascii="Courier New" w:hAnsi="Courier New" w:cs="Courier New"/>
          <w:lang w:val="en-US"/>
        </w:rPr>
        <w:t>Austein</w:t>
      </w:r>
      <w:proofErr w:type="spellEnd"/>
      <w:r w:rsidRPr="00390B0D">
        <w:rPr>
          <w:rFonts w:ascii="Courier New" w:hAnsi="Courier New" w:cs="Courier New"/>
          <w:lang w:val="en-US"/>
        </w:rPr>
        <w:t>, R., Larson, M., Massey, D., and S.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Rose, "DNS Security Introduction and Requirements",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RFC 4033, DOI 10.17487/RFC4033, March 2005,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&lt;https://www.rfc-editor.org/info/rfc4033&gt;.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[RFC4034</w:t>
      </w:r>
      <w:proofErr w:type="gramStart"/>
      <w:r w:rsidRPr="00390B0D">
        <w:rPr>
          <w:rFonts w:ascii="Courier New" w:hAnsi="Courier New" w:cs="Courier New"/>
          <w:lang w:val="en-US"/>
        </w:rPr>
        <w:t>]  Arends</w:t>
      </w:r>
      <w:proofErr w:type="gramEnd"/>
      <w:r w:rsidRPr="00390B0D">
        <w:rPr>
          <w:rFonts w:ascii="Courier New" w:hAnsi="Courier New" w:cs="Courier New"/>
          <w:lang w:val="en-US"/>
        </w:rPr>
        <w:t xml:space="preserve">, R., </w:t>
      </w:r>
      <w:proofErr w:type="spellStart"/>
      <w:r w:rsidRPr="00390B0D">
        <w:rPr>
          <w:rFonts w:ascii="Courier New" w:hAnsi="Courier New" w:cs="Courier New"/>
          <w:lang w:val="en-US"/>
        </w:rPr>
        <w:t>Austein</w:t>
      </w:r>
      <w:proofErr w:type="spellEnd"/>
      <w:r w:rsidRPr="00390B0D">
        <w:rPr>
          <w:rFonts w:ascii="Courier New" w:hAnsi="Courier New" w:cs="Courier New"/>
          <w:lang w:val="en-US"/>
        </w:rPr>
        <w:t>, R., Larson, M., Massey, D., and S.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Rose, "Resource Records for the DNS Security Extensions",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RFC 4034, DOI 10.17487/RFC4034, March 2005,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&lt;https://www.rfc-editor.org/info/rfc4034&gt;.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[RFC4035</w:t>
      </w:r>
      <w:proofErr w:type="gramStart"/>
      <w:r w:rsidRPr="00390B0D">
        <w:rPr>
          <w:rFonts w:ascii="Courier New" w:hAnsi="Courier New" w:cs="Courier New"/>
          <w:lang w:val="en-US"/>
        </w:rPr>
        <w:t>]  Arends</w:t>
      </w:r>
      <w:proofErr w:type="gramEnd"/>
      <w:r w:rsidRPr="00390B0D">
        <w:rPr>
          <w:rFonts w:ascii="Courier New" w:hAnsi="Courier New" w:cs="Courier New"/>
          <w:lang w:val="en-US"/>
        </w:rPr>
        <w:t xml:space="preserve">, R., </w:t>
      </w:r>
      <w:proofErr w:type="spellStart"/>
      <w:r w:rsidRPr="00390B0D">
        <w:rPr>
          <w:rFonts w:ascii="Courier New" w:hAnsi="Courier New" w:cs="Courier New"/>
          <w:lang w:val="en-US"/>
        </w:rPr>
        <w:t>Austein</w:t>
      </w:r>
      <w:proofErr w:type="spellEnd"/>
      <w:r w:rsidRPr="00390B0D">
        <w:rPr>
          <w:rFonts w:ascii="Courier New" w:hAnsi="Courier New" w:cs="Courier New"/>
          <w:lang w:val="en-US"/>
        </w:rPr>
        <w:t>, R., Larson, M., Massey, D., and S.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lastRenderedPageBreak/>
        <w:t xml:space="preserve">              Rose, "Protocol Modifications for the DNS Security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Extensions", RFC 4035, DOI 10.17487/RFC4035, March 2005,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&lt;https://www.rfc-editor.org/info/rfc4035&gt;.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[RFC8914</w:t>
      </w:r>
      <w:proofErr w:type="gramStart"/>
      <w:r w:rsidRPr="00390B0D">
        <w:rPr>
          <w:rFonts w:ascii="Courier New" w:hAnsi="Courier New" w:cs="Courier New"/>
          <w:lang w:val="en-US"/>
        </w:rPr>
        <w:t>]  Kumari</w:t>
      </w:r>
      <w:proofErr w:type="gramEnd"/>
      <w:r w:rsidRPr="00390B0D">
        <w:rPr>
          <w:rFonts w:ascii="Courier New" w:hAnsi="Courier New" w:cs="Courier New"/>
          <w:lang w:val="en-US"/>
        </w:rPr>
        <w:t>, W., Hunt, E., Arends, R., Hardaker, W., and D.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Lawrence, "Extended DNS Errors", RFC 8914,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DOI 10.17487/RFC8914, October 2020,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           &lt;https://www.rfc-editor.org/info/rfc8914&gt;.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Acknowledgements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My cat did nothing to help.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>Author's Address</w:t>
      </w:r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Stéphane </w:t>
      </w:r>
      <w:proofErr w:type="spellStart"/>
      <w:r w:rsidRPr="00390B0D">
        <w:rPr>
          <w:rFonts w:ascii="Courier New" w:hAnsi="Courier New" w:cs="Courier New"/>
          <w:lang w:val="en-US"/>
        </w:rPr>
        <w:t>Bortzmeyer</w:t>
      </w:r>
      <w:proofErr w:type="spellEnd"/>
    </w:p>
    <w:p w:rsidR="00DD6740" w:rsidRPr="00390B0D" w:rsidRDefault="00DD6740" w:rsidP="00DD6740">
      <w:pPr>
        <w:pStyle w:val="Textebrut"/>
        <w:rPr>
          <w:rFonts w:ascii="Courier New" w:hAnsi="Courier New" w:cs="Courier New"/>
          <w:lang w:val="en-US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proofErr w:type="spellStart"/>
      <w:r w:rsidRPr="00390B0D">
        <w:rPr>
          <w:rFonts w:ascii="Courier New" w:hAnsi="Courier New" w:cs="Courier New"/>
          <w:lang w:val="en-US"/>
        </w:rPr>
        <w:t>Afnic</w:t>
      </w:r>
      <w:proofErr w:type="spellEnd"/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390B0D">
        <w:rPr>
          <w:rFonts w:ascii="Courier New" w:hAnsi="Courier New" w:cs="Courier New"/>
          <w:lang w:val="en-US"/>
        </w:rPr>
        <w:t xml:space="preserve">   </w:t>
      </w:r>
      <w:r w:rsidRPr="00DD6740">
        <w:rPr>
          <w:rFonts w:ascii="Courier New" w:hAnsi="Courier New" w:cs="Courier New"/>
        </w:rPr>
        <w:t>7 avenue du 8 mai 1945</w:t>
      </w:r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DD6740">
        <w:rPr>
          <w:rFonts w:ascii="Courier New" w:hAnsi="Courier New" w:cs="Courier New"/>
        </w:rPr>
        <w:t xml:space="preserve">   78280 Guyancourt</w:t>
      </w:r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DD6740">
        <w:rPr>
          <w:rFonts w:ascii="Courier New" w:hAnsi="Courier New" w:cs="Courier New"/>
        </w:rPr>
        <w:t xml:space="preserve">   France</w:t>
      </w:r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DD6740">
        <w:rPr>
          <w:rFonts w:ascii="Courier New" w:hAnsi="Courier New" w:cs="Courier New"/>
        </w:rPr>
        <w:t xml:space="preserve">   </w:t>
      </w:r>
      <w:proofErr w:type="gramStart"/>
      <w:r w:rsidRPr="00DD6740">
        <w:rPr>
          <w:rFonts w:ascii="Courier New" w:hAnsi="Courier New" w:cs="Courier New"/>
        </w:rPr>
        <w:t>Email:</w:t>
      </w:r>
      <w:proofErr w:type="gramEnd"/>
      <w:r w:rsidRPr="00DD6740">
        <w:rPr>
          <w:rFonts w:ascii="Courier New" w:hAnsi="Courier New" w:cs="Courier New"/>
        </w:rPr>
        <w:t xml:space="preserve"> bortzmeyer+ietf@nic.fr</w:t>
      </w:r>
    </w:p>
    <w:p w:rsidR="00DD6740" w:rsidRPr="00DD6740" w:rsidRDefault="00DD6740" w:rsidP="00DD6740">
      <w:pPr>
        <w:pStyle w:val="Textebrut"/>
        <w:rPr>
          <w:rFonts w:ascii="Courier New" w:hAnsi="Courier New" w:cs="Courier New"/>
        </w:rPr>
      </w:pPr>
      <w:r w:rsidRPr="00DD6740">
        <w:rPr>
          <w:rFonts w:ascii="Courier New" w:hAnsi="Courier New" w:cs="Courier New"/>
        </w:rPr>
        <w:t xml:space="preserve">   </w:t>
      </w:r>
      <w:proofErr w:type="gramStart"/>
      <w:r w:rsidRPr="00DD6740">
        <w:rPr>
          <w:rFonts w:ascii="Courier New" w:hAnsi="Courier New" w:cs="Courier New"/>
        </w:rPr>
        <w:t>URI:</w:t>
      </w:r>
      <w:proofErr w:type="gramEnd"/>
      <w:r w:rsidRPr="00DD6740">
        <w:rPr>
          <w:rFonts w:ascii="Courier New" w:hAnsi="Courier New" w:cs="Courier New"/>
        </w:rPr>
        <w:t xml:space="preserve">   https://www.afnic.fr/</w:t>
      </w:r>
    </w:p>
    <w:p w:rsidR="00DD6740" w:rsidRPr="00DD6740" w:rsidRDefault="00DD6740" w:rsidP="00390B0D">
      <w:pPr>
        <w:pStyle w:val="Textebrut"/>
        <w:rPr>
          <w:rFonts w:ascii="Courier New" w:hAnsi="Courier New" w:cs="Courier New"/>
        </w:rPr>
      </w:pPr>
    </w:p>
    <w:sectPr w:rsidR="00DD6740" w:rsidRPr="00DD6740" w:rsidSect="006E7E32">
      <w:footerReference w:type="even" r:id="rId10"/>
      <w:footerReference w:type="first" r:id="rId11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BOUCADAIR Mohamed INNOV/NET" w:date="2024-09-17T13:56:00Z" w:initials="BMI">
    <w:p w14:paraId="3C209CD1" w14:textId="77777777" w:rsidR="00105653" w:rsidRDefault="00105653">
      <w:pPr>
        <w:pStyle w:val="Commentaire"/>
      </w:pPr>
      <w:r>
        <w:rPr>
          <w:rStyle w:val="Marquedecommentaire"/>
        </w:rPr>
        <w:annotationRef/>
      </w:r>
      <w:r>
        <w:t>Per "</w:t>
      </w:r>
      <w:r>
        <w:rPr>
          <w:color w:val="000000"/>
        </w:rPr>
        <w:t>An Abstract should be complete in itself; it should not contain citations unless they are completely defined within the Abstract.</w:t>
      </w:r>
    </w:p>
    <w:p w14:paraId="71E73BEB" w14:textId="77777777" w:rsidR="00105653" w:rsidRDefault="00105653" w:rsidP="00F5238D">
      <w:pPr>
        <w:pStyle w:val="Commentaire"/>
      </w:pPr>
      <w:r>
        <w:t>" (</w:t>
      </w:r>
      <w:hyperlink r:id="rId1" w:history="1">
        <w:r w:rsidRPr="00F5238D">
          <w:rPr>
            <w:rStyle w:val="Lienhypertexte"/>
          </w:rPr>
          <w:t>RFC EDITOR GUIDELINES AND PROCEDURES (rfc-editor.org)</w:t>
        </w:r>
      </w:hyperlink>
      <w:r>
        <w:t xml:space="preserve"> )</w:t>
      </w:r>
    </w:p>
  </w:comment>
  <w:comment w:id="118" w:author="BOUCADAIR Mohamed INNOV/NET" w:date="2024-09-17T14:18:00Z" w:initials="BMI">
    <w:p w14:paraId="771B6F80" w14:textId="77777777" w:rsidR="003C4F4D" w:rsidRDefault="003C4F4D" w:rsidP="0074739D">
      <w:pPr>
        <w:pStyle w:val="Commentaire"/>
      </w:pPr>
      <w:r>
        <w:rPr>
          <w:rStyle w:val="Marquedecommentaire"/>
        </w:rPr>
        <w:annotationRef/>
      </w:r>
      <w:r>
        <w:t>I would move this text to the introduction. Position it right before "</w:t>
      </w:r>
      <w:r>
        <w:rPr>
          <w:lang w:val="en-US"/>
        </w:rPr>
        <w:t>This specification adds ..</w:t>
      </w:r>
      <w:r>
        <w:t xml:space="preserve">"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73BEB" w15:done="0"/>
  <w15:commentEx w15:paraId="771B6F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40926" w16cex:dateUtc="2024-09-17T11:56:00Z"/>
  <w16cex:commentExtensible w16cex:durableId="2A940E53" w16cex:dateUtc="2024-09-17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73BEB" w16cid:durableId="2A940926"/>
  <w16cid:commentId w16cid:paraId="771B6F80" w16cid:durableId="2A940E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51AE" w14:textId="77777777" w:rsidR="00390B0D" w:rsidRDefault="00390B0D" w:rsidP="00390B0D">
      <w:pPr>
        <w:spacing w:after="0" w:line="240" w:lineRule="auto"/>
      </w:pPr>
      <w:r>
        <w:separator/>
      </w:r>
    </w:p>
  </w:endnote>
  <w:endnote w:type="continuationSeparator" w:id="0">
    <w:p w14:paraId="26B058EF" w14:textId="77777777" w:rsidR="00390B0D" w:rsidRDefault="00390B0D" w:rsidP="0039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6F51" w14:textId="47600044" w:rsidR="00390B0D" w:rsidRDefault="00390B0D">
    <w:pPr>
      <w:pStyle w:val="Pieddepage"/>
    </w:pPr>
    <w:r>
      <w:rPr>
        <w:noProof/>
      </w:rPr>
      <w:pict w14:anchorId="66F0BD10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1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<v:fill o:detectmouseclick="t"/>
          <v:textbox style="mso-fit-shape-to-text:t" inset="0,0,0,15pt">
            <w:txbxContent>
              <w:p w14:paraId="3E863D3A" w14:textId="3EE7B46F" w:rsidR="00390B0D" w:rsidRPr="00390B0D" w:rsidRDefault="00390B0D" w:rsidP="00390B0D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390B0D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15DA" w14:textId="38BBAE94" w:rsidR="00390B0D" w:rsidRDefault="00390B0D">
    <w:pPr>
      <w:pStyle w:val="Pieddepage"/>
    </w:pPr>
    <w:r>
      <w:rPr>
        <w:noProof/>
      </w:rPr>
      <w:pict w14:anchorId="4E43DF6D"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2049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<v:fill o:detectmouseclick="t"/>
          <v:textbox style="mso-fit-shape-to-text:t" inset="0,0,0,15pt">
            <w:txbxContent>
              <w:p w14:paraId="0520AF50" w14:textId="51F244BC" w:rsidR="00390B0D" w:rsidRPr="00390B0D" w:rsidRDefault="00390B0D" w:rsidP="00390B0D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390B0D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6DF8" w14:textId="77777777" w:rsidR="00390B0D" w:rsidRDefault="00390B0D" w:rsidP="00390B0D">
      <w:pPr>
        <w:spacing w:after="0" w:line="240" w:lineRule="auto"/>
      </w:pPr>
      <w:r>
        <w:separator/>
      </w:r>
    </w:p>
  </w:footnote>
  <w:footnote w:type="continuationSeparator" w:id="0">
    <w:p w14:paraId="6F704ECF" w14:textId="77777777" w:rsidR="00390B0D" w:rsidRDefault="00390B0D" w:rsidP="00390B0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AD2"/>
    <w:rsid w:val="000A1EF7"/>
    <w:rsid w:val="00105653"/>
    <w:rsid w:val="001455AF"/>
    <w:rsid w:val="002F3FA7"/>
    <w:rsid w:val="003434B0"/>
    <w:rsid w:val="00390B0D"/>
    <w:rsid w:val="003C4F4D"/>
    <w:rsid w:val="003C76DF"/>
    <w:rsid w:val="003D51C5"/>
    <w:rsid w:val="004424BA"/>
    <w:rsid w:val="00582ECE"/>
    <w:rsid w:val="00671762"/>
    <w:rsid w:val="006D2900"/>
    <w:rsid w:val="006E67EF"/>
    <w:rsid w:val="0074481C"/>
    <w:rsid w:val="00797261"/>
    <w:rsid w:val="007F1563"/>
    <w:rsid w:val="00800AEB"/>
    <w:rsid w:val="008261F6"/>
    <w:rsid w:val="00867B90"/>
    <w:rsid w:val="009340AF"/>
    <w:rsid w:val="00964F8D"/>
    <w:rsid w:val="009A7766"/>
    <w:rsid w:val="00A62305"/>
    <w:rsid w:val="00A73953"/>
    <w:rsid w:val="00A778FD"/>
    <w:rsid w:val="00A96920"/>
    <w:rsid w:val="00B076EA"/>
    <w:rsid w:val="00B56097"/>
    <w:rsid w:val="00C40B55"/>
    <w:rsid w:val="00C41C05"/>
    <w:rsid w:val="00C41C17"/>
    <w:rsid w:val="00C73C79"/>
    <w:rsid w:val="00C77BD6"/>
    <w:rsid w:val="00C91218"/>
    <w:rsid w:val="00D85A8B"/>
    <w:rsid w:val="00DD6740"/>
    <w:rsid w:val="00E94B6D"/>
    <w:rsid w:val="00EF1613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99CC71A"/>
  <w15:chartTrackingRefBased/>
  <w15:docId w15:val="{2917636F-71B6-4D66-8C62-C25CAD4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E7E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6E7E32"/>
    <w:rPr>
      <w:rFonts w:ascii="Consolas" w:hAnsi="Consolas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390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0B0D"/>
  </w:style>
  <w:style w:type="paragraph" w:styleId="Rvision">
    <w:name w:val="Revision"/>
    <w:hidden/>
    <w:uiPriority w:val="99"/>
    <w:semiHidden/>
    <w:rsid w:val="00105653"/>
    <w:rPr>
      <w:kern w:val="2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056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5653"/>
    <w:rPr>
      <w:kern w:val="2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056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0565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05653"/>
    <w:rPr>
      <w:kern w:val="2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56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5653"/>
    <w:rPr>
      <w:b/>
      <w:bCs/>
      <w:kern w:val="2"/>
      <w:lang w:eastAsia="en-US"/>
    </w:rPr>
  </w:style>
  <w:style w:type="character" w:styleId="Lienhypertexte">
    <w:name w:val="Hyperlink"/>
    <w:basedOn w:val="Policepardfaut"/>
    <w:uiPriority w:val="99"/>
    <w:unhideWhenUsed/>
    <w:rsid w:val="001056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5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fc-editor.org/old/policy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2</cp:revision>
  <dcterms:created xsi:type="dcterms:W3CDTF">2024-09-17T12:22:00Z</dcterms:created>
  <dcterms:modified xsi:type="dcterms:W3CDTF">2024-09-17T12:22:00Z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2024-09-17T11:50:48Z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4ab5670b-65e1-4f69-bb8e-59d0535eaf1e</vt:lpwstr>
  </property>
  <property fmtid="{D5CDD505-2E9C-101B-9397-08002B2CF9AE}" pid="11" name="MSIP_Label_e6c818a6-e1a0-4a6e-a969-20d857c5dc62_ContentBits">
    <vt:lpwstr>0</vt:lpwstr>
  </property>
</Properties>
</file>