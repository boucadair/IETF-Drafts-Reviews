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2B9E" w14:textId="77777777" w:rsidR="00000000" w:rsidRPr="00F9693C" w:rsidRDefault="00000000" w:rsidP="00F9693C">
      <w:pPr>
        <w:pStyle w:val="Textebrut"/>
        <w:rPr>
          <w:rFonts w:ascii="Courier New" w:hAnsi="Courier New" w:cs="Courier New"/>
        </w:rPr>
      </w:pPr>
    </w:p>
    <w:p w14:paraId="750D0B8F" w14:textId="77777777" w:rsidR="00000000" w:rsidRPr="00F9693C" w:rsidRDefault="00000000" w:rsidP="00F9693C">
      <w:pPr>
        <w:pStyle w:val="Textebrut"/>
        <w:rPr>
          <w:rFonts w:ascii="Courier New" w:hAnsi="Courier New" w:cs="Courier New"/>
        </w:rPr>
      </w:pPr>
    </w:p>
    <w:p w14:paraId="108171E0" w14:textId="77777777" w:rsidR="00000000" w:rsidRPr="00F9693C" w:rsidRDefault="00000000" w:rsidP="00F9693C">
      <w:pPr>
        <w:pStyle w:val="Textebrut"/>
        <w:rPr>
          <w:rFonts w:ascii="Courier New" w:hAnsi="Courier New" w:cs="Courier New"/>
        </w:rPr>
      </w:pPr>
    </w:p>
    <w:p w14:paraId="50FA5AD7" w14:textId="77777777" w:rsidR="00000000" w:rsidRPr="00F9693C" w:rsidRDefault="00000000" w:rsidP="00F9693C">
      <w:pPr>
        <w:pStyle w:val="Textebrut"/>
        <w:rPr>
          <w:rFonts w:ascii="Courier New" w:hAnsi="Courier New" w:cs="Courier New"/>
        </w:rPr>
      </w:pPr>
    </w:p>
    <w:p w14:paraId="2F7BDA59" w14:textId="77777777"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OPS Area Working Group                                      C. Pignataro</w:t>
      </w:r>
    </w:p>
    <w:p w14:paraId="3D7465EB" w14:textId="77777777"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Internet-Draft                                       NC State University</w:t>
      </w:r>
    </w:p>
    <w:p w14:paraId="3576BD31" w14:textId="77777777"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Updates: 6291 (if </w:t>
      </w:r>
      <w:proofErr w:type="gramStart"/>
      <w:r w:rsidRPr="00E013BD">
        <w:rPr>
          <w:rFonts w:ascii="Courier New" w:hAnsi="Courier New" w:cs="Courier New"/>
          <w:lang w:val="en-US"/>
        </w:rPr>
        <w:t xml:space="preserve">approved)   </w:t>
      </w:r>
      <w:proofErr w:type="gramEnd"/>
      <w:r w:rsidRPr="00E013BD">
        <w:rPr>
          <w:rFonts w:ascii="Courier New" w:hAnsi="Courier New" w:cs="Courier New"/>
          <w:lang w:val="en-US"/>
        </w:rPr>
        <w:t xml:space="preserve">                                 A. </w:t>
      </w:r>
      <w:proofErr w:type="spellStart"/>
      <w:r w:rsidRPr="00E013BD">
        <w:rPr>
          <w:rFonts w:ascii="Courier New" w:hAnsi="Courier New" w:cs="Courier New"/>
          <w:lang w:val="en-US"/>
        </w:rPr>
        <w:t>Farrel</w:t>
      </w:r>
      <w:proofErr w:type="spellEnd"/>
    </w:p>
    <w:p w14:paraId="2744CBF5" w14:textId="77777777"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Intended status: Best Current Practice                Old Dog Consulting</w:t>
      </w:r>
    </w:p>
    <w:p w14:paraId="1551309A" w14:textId="7D821AE9"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Expires: 2 March 2025                                     29 August 2024</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Guidelines for Characteri</w:t>
      </w:r>
      <w:ins w:id="0" w:author="BOUCADAIR Mohamed INNOV/NET" w:date="2024-10-22T13:52:00Z">
        <w:r w:rsidR="007A1F86">
          <w:rPr>
            <w:rFonts w:ascii="Courier New" w:hAnsi="Courier New" w:cs="Courier New"/>
            <w:lang w:val="en-US"/>
          </w:rPr>
          <w:t>zi</w:t>
        </w:r>
      </w:ins>
      <w:r w:rsidRPr="00E013BD">
        <w:rPr>
          <w:rFonts w:ascii="Courier New" w:hAnsi="Courier New" w:cs="Courier New"/>
          <w:lang w:val="en-US"/>
        </w:rPr>
        <w:t>ng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draft-ietf-opsawg-oam-characterization-03</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Abstract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As the IETF continues to </w:t>
      </w:r>
      <w:del w:id="1" w:author="BOUCADAIR Mohamed INNOV/NET" w:date="2024-10-22T13:49:00Z">
        <w:r w:rsidRPr="00E013BD" w:rsidDel="007A1F86">
          <w:rPr>
            <w:rFonts w:ascii="Courier New" w:hAnsi="Courier New" w:cs="Courier New"/>
            <w:lang w:val="en-US"/>
          </w:rPr>
          <w:delText>produce and standardize</w:delText>
        </w:r>
      </w:del>
      <w:ins w:id="2" w:author="BOUCADAIR Mohamed INNOV/NET" w:date="2024-10-22T13:49:00Z">
        <w:r w:rsidR="007A1F86">
          <w:rPr>
            <w:rFonts w:ascii="Courier New" w:hAnsi="Courier New" w:cs="Courier New"/>
            <w:lang w:val="en-US"/>
          </w:rPr>
          <w:t>develop</w:t>
        </w:r>
      </w:ins>
      <w:r w:rsidRPr="00E013BD">
        <w:rPr>
          <w:rFonts w:ascii="Courier New" w:hAnsi="Courier New" w:cs="Courier New"/>
          <w:lang w:val="en-US"/>
        </w:rPr>
        <w:t xml:space="preserve"> different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Operations, Administration, and Maintenance (OAM) protocols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technologies, various qualifiers and modifiers are prepended </w:t>
      </w:r>
      <w:proofErr w:type="gramStart"/>
      <w:r w:rsidRPr="00E013BD">
        <w:rPr>
          <w:rFonts w:ascii="Courier New" w:hAnsi="Courier New" w:cs="Courier New"/>
          <w:lang w:val="en-US"/>
        </w:rPr>
        <w:t>to</w:t>
      </w:r>
      <w:proofErr w:type="gramEnd"/>
      <w:r w:rsidRPr="00E013BD">
        <w:rPr>
          <w:rFonts w:ascii="Courier New" w:hAnsi="Courier New" w:cs="Courier New"/>
          <w:lang w:val="en-US"/>
        </w:rPr>
        <w:t xml:space="preserve">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OAM abbreviation.  While, at first glance, the most used appear to be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proofErr w:type="gramStart"/>
      <w:r w:rsidRPr="00E013BD">
        <w:rPr>
          <w:rFonts w:ascii="Courier New" w:hAnsi="Courier New" w:cs="Courier New"/>
          <w:lang w:val="en-US"/>
        </w:rPr>
        <w:t>well</w:t>
      </w:r>
      <w:proofErr w:type="gramEnd"/>
      <w:r w:rsidRPr="00E013BD">
        <w:rPr>
          <w:rFonts w:ascii="Courier New" w:hAnsi="Courier New" w:cs="Courier New"/>
          <w:lang w:val="en-US"/>
        </w:rPr>
        <w:t xml:space="preserve"> understood, the same qualifier may be interpreted differently in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different contexts.  A case in point is the qualifiers "in-band"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proofErr w:type="gramStart"/>
      <w:r w:rsidRPr="00E013BD">
        <w:rPr>
          <w:rFonts w:ascii="Courier New" w:hAnsi="Courier New" w:cs="Courier New"/>
          <w:lang w:val="en-US"/>
        </w:rPr>
        <w:t>out</w:t>
      </w:r>
      <w:proofErr w:type="gramEnd"/>
      <w:r w:rsidRPr="00E013BD">
        <w:rPr>
          <w:rFonts w:ascii="Courier New" w:hAnsi="Courier New" w:cs="Courier New"/>
          <w:lang w:val="en-US"/>
        </w:rPr>
        <w:t>-of-band" which have their origins in the radio lexicon,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which have been extrapolated into other communication networks.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document considers some common qualifiers and modifiers that are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prepended, within the context of packet networks, to the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abbreviation and lays out guidelines for their use in future IETF</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work.</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document updates RFC 6291 by adding to the guidelines for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use of the term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Status of This Memo</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Internet-Draft is submitted in full conformance with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provisions of BCP 78 and BCP 79.</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Internet-Drafts are working documents of the Internet Engineering</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Task Force (IETF).  Note that other groups may also distribute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working documents as Internet-Drafts.  The list of current Internet-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Drafts is at https://datatracker.ietf.org/drafts/current/.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Internet-Drafts are draft documents valid for a maximum of six months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and may be updated, replaced, or obsoleted by other documents at any</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time.  It is inappropriate to use Internet-Drafts as reference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material or to cite them other than as "work in progress."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Internet-Draft will expire on 2 March 2025.</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Copyright Notice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Copyright (c) 2024 IETF Trust and the persons identified as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document authors.  All rights reserved.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document is subject to BCP 78 and the IETF Trust's Legal</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Provisions Relating to IETF Documents (https://trustee.ietf.org/</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lastRenderedPageBreak/>
        <w:t xml:space="preserve">   license-info) in effect on the date of publication of this document.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Please review these documents carefully, as they describe your rights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and restrictions with respect to this document.  Code Components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extracted from this document must include Revised BSD License text as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described in Section 4.e of the Trust Legal Provisions and are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provided without warranty as described in the Revised BSD License.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Table of Contents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1.  </w:t>
      </w:r>
      <w:proofErr w:type="gramStart"/>
      <w:r w:rsidRPr="00E013BD">
        <w:rPr>
          <w:rFonts w:ascii="Courier New" w:hAnsi="Courier New" w:cs="Courier New"/>
          <w:lang w:val="en-US"/>
        </w:rPr>
        <w:t>Introduction  . . .</w:t>
      </w:r>
      <w:proofErr w:type="gramEnd"/>
      <w:r w:rsidRPr="00E013BD">
        <w:rPr>
          <w:rFonts w:ascii="Courier New" w:hAnsi="Courier New" w:cs="Courier New"/>
          <w:lang w:val="en-US"/>
        </w:rPr>
        <w:t xml:space="preserve"> . . . . . . . . . . . . . . . . . . . . .   2</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2.  In-Band and Out-of-Band OAM . . . . . . . . . . . . </w:t>
      </w:r>
      <w:proofErr w:type="gramStart"/>
      <w:r w:rsidRPr="00E013BD">
        <w:rPr>
          <w:rFonts w:ascii="Courier New" w:hAnsi="Courier New" w:cs="Courier New"/>
          <w:lang w:val="en-US"/>
        </w:rPr>
        <w:t>. . . .</w:t>
      </w:r>
      <w:proofErr w:type="gramEnd"/>
      <w:r w:rsidRPr="00E013BD">
        <w:rPr>
          <w:rFonts w:ascii="Courier New" w:hAnsi="Courier New" w:cs="Courier New"/>
          <w:lang w:val="en-US"/>
        </w:rPr>
        <w:t xml:space="preserve"> .   3</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2.1.  Historical Uses . . . . . . . . . . . . . . . . . . . . .   5</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3.  Active, Passive, Hybrid, and Compound OAM . . . . . . </w:t>
      </w:r>
      <w:proofErr w:type="gramStart"/>
      <w:r w:rsidRPr="00E013BD">
        <w:rPr>
          <w:rFonts w:ascii="Courier New" w:hAnsi="Courier New" w:cs="Courier New"/>
          <w:lang w:val="en-US"/>
        </w:rPr>
        <w:t>. . . .</w:t>
      </w:r>
      <w:proofErr w:type="gramEnd"/>
      <w:r w:rsidRPr="00E013BD">
        <w:rPr>
          <w:rFonts w:ascii="Courier New" w:hAnsi="Courier New" w:cs="Courier New"/>
          <w:lang w:val="en-US"/>
        </w:rPr>
        <w:t xml:space="preserve">   5</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4.  Extended OAM </w:t>
      </w:r>
      <w:proofErr w:type="gramStart"/>
      <w:r w:rsidRPr="00E013BD">
        <w:rPr>
          <w:rFonts w:ascii="Courier New" w:hAnsi="Courier New" w:cs="Courier New"/>
          <w:lang w:val="en-US"/>
        </w:rPr>
        <w:t>Abbreviations  . . .</w:t>
      </w:r>
      <w:proofErr w:type="gramEnd"/>
      <w:r w:rsidRPr="00E013BD">
        <w:rPr>
          <w:rFonts w:ascii="Courier New" w:hAnsi="Courier New" w:cs="Courier New"/>
          <w:lang w:val="en-US"/>
        </w:rPr>
        <w:t xml:space="preserve"> . . . . . . . . . . . . . .   6</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5.  Processing of OAM Packets by </w:t>
      </w:r>
      <w:proofErr w:type="gramStart"/>
      <w:r w:rsidRPr="00E013BD">
        <w:rPr>
          <w:rFonts w:ascii="Courier New" w:hAnsi="Courier New" w:cs="Courier New"/>
          <w:lang w:val="en-US"/>
        </w:rPr>
        <w:t>Nodes  . . .</w:t>
      </w:r>
      <w:proofErr w:type="gramEnd"/>
      <w:r w:rsidRPr="00E013BD">
        <w:rPr>
          <w:rFonts w:ascii="Courier New" w:hAnsi="Courier New" w:cs="Courier New"/>
          <w:lang w:val="en-US"/>
        </w:rPr>
        <w:t xml:space="preserve"> . . . . . . . . . .   7</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6.  Security Considerations . . . . . . . . . . . . . . . </w:t>
      </w:r>
      <w:proofErr w:type="gramStart"/>
      <w:r w:rsidRPr="00E013BD">
        <w:rPr>
          <w:rFonts w:ascii="Courier New" w:hAnsi="Courier New" w:cs="Courier New"/>
          <w:lang w:val="en-US"/>
        </w:rPr>
        <w:t>. . . .</w:t>
      </w:r>
      <w:proofErr w:type="gramEnd"/>
      <w:r w:rsidRPr="00E013BD">
        <w:rPr>
          <w:rFonts w:ascii="Courier New" w:hAnsi="Courier New" w:cs="Courier New"/>
          <w:lang w:val="en-US"/>
        </w:rPr>
        <w:t xml:space="preserve">   8</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7.  IANA Considerations . . . . . . . . . . . . . . . . . . . . .   8</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8.  </w:t>
      </w:r>
      <w:proofErr w:type="gramStart"/>
      <w:r w:rsidRPr="00E013BD">
        <w:rPr>
          <w:rFonts w:ascii="Courier New" w:hAnsi="Courier New" w:cs="Courier New"/>
          <w:lang w:val="en-US"/>
        </w:rPr>
        <w:t>Acknowledgements  . . .</w:t>
      </w:r>
      <w:proofErr w:type="gramEnd"/>
      <w:r w:rsidRPr="00E013BD">
        <w:rPr>
          <w:rFonts w:ascii="Courier New" w:hAnsi="Courier New" w:cs="Courier New"/>
          <w:lang w:val="en-US"/>
        </w:rPr>
        <w:t xml:space="preserve"> . . . . . . . . . . . . . . . . . . .   8</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9.  </w:t>
      </w:r>
      <w:proofErr w:type="gramStart"/>
      <w:r w:rsidRPr="00E013BD">
        <w:rPr>
          <w:rFonts w:ascii="Courier New" w:hAnsi="Courier New" w:cs="Courier New"/>
          <w:lang w:val="en-US"/>
        </w:rPr>
        <w:t>References  . . .</w:t>
      </w:r>
      <w:proofErr w:type="gramEnd"/>
      <w:r w:rsidRPr="00E013BD">
        <w:rPr>
          <w:rFonts w:ascii="Courier New" w:hAnsi="Courier New" w:cs="Courier New"/>
          <w:lang w:val="en-US"/>
        </w:rPr>
        <w:t xml:space="preserve"> . . . . . . . . . . . . . . . . . . . . . .   8</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9.1.  Normative </w:t>
      </w:r>
      <w:proofErr w:type="gramStart"/>
      <w:r w:rsidRPr="00E013BD">
        <w:rPr>
          <w:rFonts w:ascii="Courier New" w:hAnsi="Courier New" w:cs="Courier New"/>
          <w:lang w:val="en-US"/>
        </w:rPr>
        <w:t>References  . . .</w:t>
      </w:r>
      <w:proofErr w:type="gramEnd"/>
      <w:r w:rsidRPr="00E013BD">
        <w:rPr>
          <w:rFonts w:ascii="Courier New" w:hAnsi="Courier New" w:cs="Courier New"/>
          <w:lang w:val="en-US"/>
        </w:rPr>
        <w:t xml:space="preserve"> . . . . . . . . . . . . . . .   8</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9.2.  Informative </w:t>
      </w:r>
      <w:proofErr w:type="gramStart"/>
      <w:r w:rsidRPr="00E013BD">
        <w:rPr>
          <w:rFonts w:ascii="Courier New" w:hAnsi="Courier New" w:cs="Courier New"/>
          <w:lang w:val="en-US"/>
        </w:rPr>
        <w:t>References  . . .</w:t>
      </w:r>
      <w:proofErr w:type="gramEnd"/>
      <w:r w:rsidRPr="00E013BD">
        <w:rPr>
          <w:rFonts w:ascii="Courier New" w:hAnsi="Courier New" w:cs="Courier New"/>
          <w:lang w:val="en-US"/>
        </w:rPr>
        <w:t xml:space="preserve"> . . . . . . . . . . . . . .   8</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Authors' </w:t>
      </w:r>
      <w:proofErr w:type="gramStart"/>
      <w:r w:rsidRPr="00E013BD">
        <w:rPr>
          <w:rFonts w:ascii="Courier New" w:hAnsi="Courier New" w:cs="Courier New"/>
          <w:lang w:val="en-US"/>
        </w:rPr>
        <w:t>Addresses  . . .</w:t>
      </w:r>
      <w:proofErr w:type="gramEnd"/>
      <w:r w:rsidRPr="00E013BD">
        <w:rPr>
          <w:rFonts w:ascii="Courier New" w:hAnsi="Courier New" w:cs="Courier New"/>
          <w:lang w:val="en-US"/>
        </w:rPr>
        <w:t xml:space="preserve"> . . . . . . . . . . . . . . . . . . . .  10</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1.  Introduction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It is not uncommon for historical and popular terms to have nuances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 how they are interpreted or understood.  This was, for example,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case with the abbreviation for Operations, Administration,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Maintenance, "OAM</w:t>
      </w:r>
      <w:del w:id="3" w:author="BOUCADAIR Mohamed INNOV/NET" w:date="2024-10-22T13:51:00Z">
        <w:r w:rsidRPr="00E013BD" w:rsidDel="007A1F86">
          <w:rPr>
            <w:rFonts w:ascii="Courier New" w:hAnsi="Courier New" w:cs="Courier New"/>
            <w:lang w:val="en-US"/>
          </w:rPr>
          <w:delText xml:space="preserve">", </w:delText>
        </w:r>
      </w:del>
      <w:ins w:id="4" w:author="BOUCADAIR Mohamed INNOV/NET" w:date="2024-10-22T13:51:00Z">
        <w:r w:rsidR="007A1F86" w:rsidRPr="00E013BD">
          <w:rPr>
            <w:rFonts w:ascii="Courier New" w:hAnsi="Courier New" w:cs="Courier New"/>
            <w:lang w:val="en-US"/>
          </w:rPr>
          <w:t>"</w:t>
        </w:r>
        <w:r w:rsidR="007A1F86">
          <w:rPr>
            <w:rFonts w:ascii="Courier New" w:hAnsi="Courier New" w:cs="Courier New"/>
            <w:lang w:val="en-US"/>
          </w:rPr>
          <w:t>.</w:t>
        </w:r>
        <w:r w:rsidR="007A1F86" w:rsidRPr="00E013BD">
          <w:rPr>
            <w:rFonts w:ascii="Courier New" w:hAnsi="Courier New" w:cs="Courier New"/>
            <w:lang w:val="en-US"/>
          </w:rPr>
          <w:t xml:space="preserve"> </w:t>
        </w:r>
      </w:ins>
      <w:del w:id="5" w:author="BOUCADAIR Mohamed INNOV/NET" w:date="2024-10-22T13:51:00Z">
        <w:r w:rsidRPr="00E013BD" w:rsidDel="007A1F86">
          <w:rPr>
            <w:rFonts w:ascii="Courier New" w:hAnsi="Courier New" w:cs="Courier New"/>
            <w:lang w:val="en-US"/>
          </w:rPr>
          <w:delText xml:space="preserve">and </w:delText>
        </w:r>
      </w:del>
      <w:r w:rsidRPr="00E013BD">
        <w:rPr>
          <w:rFonts w:ascii="Courier New" w:hAnsi="Courier New" w:cs="Courier New"/>
          <w:lang w:val="en-US"/>
        </w:rPr>
        <w:t>[RFC6291] provided guidelines for its use as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well as definitions of its constituent parts.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Characterizations or qualifiers for "OAM" within packet networks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del w:id="6" w:author="BOUCADAIR Mohamed INNOV/NET" w:date="2024-10-22T13:53:00Z">
        <w:r w:rsidRPr="00E013BD" w:rsidDel="007A1F86">
          <w:rPr>
            <w:rFonts w:ascii="Courier New" w:hAnsi="Courier New" w:cs="Courier New"/>
            <w:lang w:val="en-US"/>
          </w:rPr>
          <w:delText xml:space="preserve">often </w:delText>
        </w:r>
      </w:del>
      <w:r w:rsidRPr="00E013BD">
        <w:rPr>
          <w:rFonts w:ascii="Courier New" w:hAnsi="Courier New" w:cs="Courier New"/>
          <w:lang w:val="en-US"/>
        </w:rPr>
        <w:t>encounter similar problems of interpretation, such as with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adjective phrases "in-band" and "out-of-band".  This document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considers some common qualifiers and modifiers that are prepended to</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OAM abbreviation, and lays out guidelines for their use in future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IETF work to achieve unambiguous </w:t>
      </w:r>
      <w:ins w:id="7" w:author="BOUCADAIR Mohamed INNOV/NET" w:date="2024-10-22T13:54:00Z">
        <w:r w:rsidR="007A1F86">
          <w:rPr>
            <w:rFonts w:ascii="Courier New" w:hAnsi="Courier New" w:cs="Courier New"/>
            <w:lang w:val="en-US"/>
          </w:rPr>
          <w:t xml:space="preserve">and consistent </w:t>
        </w:r>
      </w:ins>
      <w:r w:rsidRPr="00E013BD">
        <w:rPr>
          <w:rFonts w:ascii="Courier New" w:hAnsi="Courier New" w:cs="Courier New"/>
          <w:lang w:val="en-US"/>
        </w:rPr>
        <w:t>characterization.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Additionally, this document recommends avoiding the creation and use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of extended abbreviation for the qualifiers of "OAM".  For example,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first "O" in "OOAM" could mean out-of-band, overlay, or something</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else.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document updates [RFC6291] by adding to the guidelines for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use of the term "OAM".</w:t>
      </w:r>
      <w:ins w:id="8" w:author="BOUCADAIR Mohamed INNOV/NET" w:date="2024-10-22T13:55:00Z">
        <w:r w:rsidR="007A1F86">
          <w:rPr>
            <w:rFonts w:ascii="Courier New" w:hAnsi="Courier New" w:cs="Courier New"/>
            <w:lang w:val="en-US"/>
          </w:rPr>
          <w:t xml:space="preserve"> It does not modify any other part of that RFC.</w:t>
        </w:r>
      </w:ins>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Note that [RFC7799] defines terms for active and passive performance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assessments through metrics and methods.  That RFC does not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substantially discuss OAM, and although the concepts are similar,</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document does not modify the definitions in [RFC7799].</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2.  In-Band and Out-of-Band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Historically, the terms "in-band" and "out-of-band" were used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extensively in radio communications as well as in telephony signaling</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[RFC4733].  In both these cases, there is an actual "Band" (i.e., 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"Channel" or "Frequency") to be within or outside.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While those terms, useful in their simplicity, continued to be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broadly used to mean "within something" and "outside something", 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challenge is presented for IP communications and packet switch</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networks (PSNs) which do not have a "band" per se, and, in fact, have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multiple "somethings" that OAM can be carried within or outside.  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frequently encountered case is the use of "in-band" to mean either</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in-packet or </w:t>
      </w:r>
      <w:commentRangeStart w:id="9"/>
      <w:r w:rsidRPr="00E013BD">
        <w:rPr>
          <w:rFonts w:ascii="Courier New" w:hAnsi="Courier New" w:cs="Courier New"/>
          <w:lang w:val="en-US"/>
        </w:rPr>
        <w:t>on-path</w:t>
      </w:r>
      <w:commentRangeEnd w:id="9"/>
      <w:r w:rsidR="00EB5096">
        <w:rPr>
          <w:rStyle w:val="Marquedecommentaire"/>
          <w:rFonts w:ascii="Calibri" w:hAnsi="Calibri"/>
        </w:rPr>
        <w:commentReference w:id="9"/>
      </w:r>
      <w:r w:rsidRPr="00E013BD">
        <w:rPr>
          <w:rFonts w:ascii="Courier New" w:hAnsi="Courier New" w:cs="Courier New"/>
          <w:lang w:val="en-US"/>
        </w:rPr>
        <w: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Within the IETF, the terms "in-band" and "out-of-band" cannot be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reliably understood consistently and unambiguously.  Context-specific</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redefinitions of these terms cannot be generalized and can be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confused by participants from other contexts.</w:t>
      </w:r>
      <w:ins w:id="10" w:author="BOUCADAIR Mohamed INNOV/NET" w:date="2024-10-22T14:06:00Z">
        <w:r w:rsidR="00EB5096">
          <w:rPr>
            <w:rFonts w:ascii="Courier New" w:hAnsi="Courier New" w:cs="Courier New"/>
            <w:lang w:val="en-US"/>
          </w:rPr>
          <w:t xml:space="preserve"> </w:t>
        </w:r>
        <w:r w:rsidR="00EB5096">
          <w:rPr>
            <w:rFonts w:ascii="Courier New" w:hAnsi="Courier New" w:cs="Courier New"/>
            <w:lang w:val="en-US"/>
          </w:rPr>
          <w:t>Also, even when contextualized, terms such as “in-band signaling” are not explicit enough about their meaning (see, e.g., Section 1.2 of [RFC6826]).</w:t>
        </w:r>
      </w:ins>
      <w:r w:rsidRPr="00E013BD">
        <w:rPr>
          <w:rFonts w:ascii="Courier New" w:hAnsi="Courier New" w:cs="Courier New"/>
          <w:lang w:val="en-US"/>
        </w:rPr>
        <w:t xml:space="preserve">  More importantly,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terms are not self-defining to any further extent and cannot be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understood by someone exposed to them for the first time, since there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is no "band" in IP.</w:t>
      </w:r>
    </w:p>
    <w:p w14:paraId="1EFD3299" w14:textId="1D8F6C54" w:rsidR="00000000" w:rsidRPr="00E013BD" w:rsidRDefault="00000000" w:rsidP="00F9693C">
      <w:pPr>
        <w:pStyle w:val="Textebrut"/>
        <w:rPr>
          <w:rFonts w:ascii="Courier New" w:hAnsi="Courier New" w:cs="Courier New"/>
          <w:lang w:val="en-US"/>
        </w:rPr>
      </w:pPr>
      <w:commentRangeStart w:id="11"/>
      <w:r w:rsidRPr="00E013BD">
        <w:rPr>
          <w:rFonts w:ascii="Courier New" w:hAnsi="Courier New" w:cs="Courier New"/>
          <w:lang w:val="en-US"/>
        </w:rPr>
        <w:t xml:space="preserve">   The guidance in this document is to avoid the terms "in-band"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proofErr w:type="gramStart"/>
      <w:r w:rsidRPr="00E013BD">
        <w:rPr>
          <w:rFonts w:ascii="Courier New" w:hAnsi="Courier New" w:cs="Courier New"/>
          <w:lang w:val="en-US"/>
        </w:rPr>
        <w:t>out</w:t>
      </w:r>
      <w:proofErr w:type="gramEnd"/>
      <w:r w:rsidRPr="00E013BD">
        <w:rPr>
          <w:rFonts w:ascii="Courier New" w:hAnsi="Courier New" w:cs="Courier New"/>
          <w:lang w:val="en-US"/>
        </w:rPr>
        <w:t>-of-band", and instead find finer-granularity descriptive terms.</w:t>
      </w:r>
      <w:commentRangeEnd w:id="11"/>
      <w:r w:rsidR="00E93A5C">
        <w:rPr>
          <w:rStyle w:val="Marquedecommentaire"/>
          <w:rFonts w:ascii="Calibri" w:hAnsi="Calibri"/>
        </w:rPr>
        <w:commentReference w:id="11"/>
      </w:r>
    </w:p>
    <w:p w14:paraId="1EFD3299" w14:textId="1D8F6C54" w:rsidR="00000000" w:rsidRPr="00E013BD" w:rsidRDefault="00000000" w:rsidP="00F9693C">
      <w:pPr>
        <w:pStyle w:val="Textebrut"/>
        <w:rPr>
          <w:rFonts w:ascii="Courier New" w:hAnsi="Courier New" w:cs="Courier New"/>
          <w:lang w:val="en-US"/>
        </w:rPr>
      </w:pPr>
      <w:commentRangeStart w:id="12"/>
      <w:r w:rsidRPr="00E013BD">
        <w:rPr>
          <w:rFonts w:ascii="Courier New" w:hAnsi="Courier New" w:cs="Courier New"/>
          <w:lang w:val="en-US"/>
        </w:rPr>
        <w:t xml:space="preserve">   The definitions presented in this document are for use in all future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IETF documents that refer to OAM, and the terms "in-band OAM"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proofErr w:type="gramStart"/>
      <w:r w:rsidRPr="00E013BD">
        <w:rPr>
          <w:rFonts w:ascii="Courier New" w:hAnsi="Courier New" w:cs="Courier New"/>
          <w:lang w:val="en-US"/>
        </w:rPr>
        <w:t>out</w:t>
      </w:r>
      <w:proofErr w:type="gramEnd"/>
      <w:r w:rsidRPr="00E013BD">
        <w:rPr>
          <w:rFonts w:ascii="Courier New" w:hAnsi="Courier New" w:cs="Courier New"/>
          <w:lang w:val="en-US"/>
        </w:rPr>
        <w:t>-of-band OAM" are not to be used in future documents.</w:t>
      </w:r>
      <w:commentRangeEnd w:id="12"/>
      <w:r w:rsidR="00E93A5C">
        <w:rPr>
          <w:rStyle w:val="Marquedecommentaire"/>
          <w:rFonts w:ascii="Calibri" w:hAnsi="Calibri"/>
        </w:rPr>
        <w:commentReference w:id="12"/>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Path:  OAM in relation to a path.</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Path-Congruent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OAM information follows the exact same path as the observed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data traffic.  This was sometimes referred to as "in-band".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Non-Path-Congruent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OAM information does not follow the </w:t>
      </w:r>
      <w:ins w:id="13" w:author="BOUCADAIR Mohamed INNOV/NET" w:date="2024-10-22T15:34:00Z">
        <w:r w:rsidR="002104C7">
          <w:rPr>
            <w:rFonts w:ascii="Courier New" w:hAnsi="Courier New" w:cs="Courier New"/>
            <w:lang w:val="en-US"/>
          </w:rPr>
          <w:t xml:space="preserve">exact </w:t>
        </w:r>
      </w:ins>
      <w:commentRangeStart w:id="14"/>
      <w:r w:rsidRPr="00E013BD">
        <w:rPr>
          <w:rFonts w:ascii="Courier New" w:hAnsi="Courier New" w:cs="Courier New"/>
          <w:lang w:val="en-US"/>
        </w:rPr>
        <w:t xml:space="preserve">same path </w:t>
      </w:r>
      <w:commentRangeEnd w:id="14"/>
      <w:r w:rsidR="00B630C5">
        <w:rPr>
          <w:rStyle w:val="Marquedecommentaire"/>
          <w:rFonts w:ascii="Calibri" w:hAnsi="Calibri"/>
        </w:rPr>
        <w:commentReference w:id="14"/>
      </w:r>
      <w:r w:rsidRPr="00E013BD">
        <w:rPr>
          <w:rFonts w:ascii="Courier New" w:hAnsi="Courier New" w:cs="Courier New"/>
          <w:lang w:val="en-US"/>
        </w:rPr>
        <w:t>as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observed data traffic.  This was sometimes referred to as "out-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of-band".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[RFC6669] </w:t>
      </w:r>
      <w:commentRangeStart w:id="15"/>
      <w:r w:rsidRPr="00E013BD">
        <w:rPr>
          <w:rFonts w:ascii="Courier New" w:hAnsi="Courier New" w:cs="Courier New"/>
          <w:lang w:val="en-US"/>
        </w:rPr>
        <w:t xml:space="preserve">gives an example of "Path-Congruent OAM", </w:t>
      </w:r>
      <w:commentRangeEnd w:id="15"/>
      <w:r w:rsidR="00FA6E65">
        <w:rPr>
          <w:rStyle w:val="Marquedecommentaire"/>
          <w:rFonts w:ascii="Calibri" w:hAnsi="Calibri"/>
        </w:rPr>
        <w:commentReference w:id="15"/>
      </w:r>
      <w:r w:rsidRPr="00E013BD">
        <w:rPr>
          <w:rFonts w:ascii="Courier New" w:hAnsi="Courier New" w:cs="Courier New"/>
          <w:lang w:val="en-US"/>
        </w:rPr>
        <w:t>and further</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describes that </w:t>
      </w:r>
      <w:del w:id="16" w:author="BOUCADAIR Mohamed INNOV/NET" w:date="2024-10-22T14:28:00Z">
        <w:r w:rsidRPr="00E013BD" w:rsidDel="00FA6E65">
          <w:rPr>
            <w:rFonts w:ascii="Courier New" w:hAnsi="Courier New" w:cs="Courier New"/>
            <w:lang w:val="en-US"/>
          </w:rPr>
          <w:delText xml:space="preserve">the </w:delText>
        </w:r>
      </w:del>
      <w:ins w:id="17" w:author="BOUCADAIR Mohamed INNOV/NET" w:date="2024-10-22T14:28:00Z">
        <w:r w:rsidR="00FA6E65">
          <w:rPr>
            <w:rFonts w:ascii="Courier New" w:hAnsi="Courier New" w:cs="Courier New"/>
            <w:lang w:val="en-US"/>
          </w:rPr>
          <w:t>such</w:t>
        </w:r>
        <w:r w:rsidR="00FA6E65" w:rsidRPr="00E013BD">
          <w:rPr>
            <w:rFonts w:ascii="Courier New" w:hAnsi="Courier New" w:cs="Courier New"/>
            <w:lang w:val="en-US"/>
          </w:rPr>
          <w:t xml:space="preserve"> </w:t>
        </w:r>
      </w:ins>
      <w:r w:rsidRPr="00E013BD">
        <w:rPr>
          <w:rFonts w:ascii="Courier New" w:hAnsi="Courier New" w:cs="Courier New"/>
          <w:lang w:val="en-US"/>
        </w:rPr>
        <w:t xml:space="preserve">OAM </w:t>
      </w:r>
      <w:del w:id="18" w:author="BOUCADAIR Mohamed INNOV/NET" w:date="2024-10-22T14:31:00Z">
        <w:r w:rsidRPr="00E013BD" w:rsidDel="00FA6E65">
          <w:rPr>
            <w:rFonts w:ascii="Courier New" w:hAnsi="Courier New" w:cs="Courier New"/>
            <w:lang w:val="en-US"/>
          </w:rPr>
          <w:delText xml:space="preserve">Packets </w:delText>
        </w:r>
      </w:del>
      <w:ins w:id="19" w:author="BOUCADAIR Mohamed INNOV/NET" w:date="2024-10-22T14:31:00Z">
        <w:r w:rsidR="00FA6E65">
          <w:rPr>
            <w:rFonts w:ascii="Courier New" w:hAnsi="Courier New" w:cs="Courier New"/>
            <w:lang w:val="en-US"/>
          </w:rPr>
          <w:t>p</w:t>
        </w:r>
        <w:r w:rsidR="00FA6E65" w:rsidRPr="00E013BD">
          <w:rPr>
            <w:rFonts w:ascii="Courier New" w:hAnsi="Courier New" w:cs="Courier New"/>
            <w:lang w:val="en-US"/>
          </w:rPr>
          <w:t xml:space="preserve">ackets </w:t>
        </w:r>
      </w:ins>
      <w:r w:rsidRPr="00E013BD">
        <w:rPr>
          <w:rFonts w:ascii="Courier New" w:hAnsi="Courier New" w:cs="Courier New"/>
          <w:lang w:val="en-US"/>
        </w:rPr>
        <w:t>"share their fate with data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commentRangeStart w:id="20"/>
      <w:r w:rsidRPr="00E013BD">
        <w:rPr>
          <w:rFonts w:ascii="Courier New" w:hAnsi="Courier New" w:cs="Courier New"/>
          <w:lang w:val="en-US"/>
        </w:rPr>
        <w:t>Packet</w:t>
      </w:r>
      <w:commentRangeEnd w:id="20"/>
      <w:r w:rsidR="00BC1555">
        <w:rPr>
          <w:rStyle w:val="Marquedecommentaire"/>
          <w:rFonts w:ascii="Calibri" w:hAnsi="Calibri"/>
        </w:rPr>
        <w:commentReference w:id="20"/>
      </w:r>
      <w:r w:rsidRPr="00E013BD">
        <w:rPr>
          <w:rFonts w:ascii="Courier New" w:hAnsi="Courier New" w:cs="Courier New"/>
          <w:lang w:val="en-US"/>
        </w:rPr>
        <w:t>:  OAM in relation to a user data packet.</w:t>
      </w:r>
    </w:p>
    <w:p w14:paraId="1EFD3299" w14:textId="1D8F6C54" w:rsidR="00000000" w:rsidRPr="00E013BD" w:rsidRDefault="00000000" w:rsidP="00F9693C">
      <w:pPr>
        <w:pStyle w:val="Textebrut"/>
        <w:rPr>
          <w:rFonts w:ascii="Courier New" w:hAnsi="Courier New" w:cs="Courier New"/>
          <w:lang w:val="en-US"/>
        </w:rPr>
      </w:pPr>
      <w:commentRangeStart w:id="21"/>
      <w:r w:rsidRPr="00E013BD">
        <w:rPr>
          <w:rFonts w:ascii="Courier New" w:hAnsi="Courier New" w:cs="Courier New"/>
          <w:lang w:val="en-US"/>
        </w:rPr>
        <w:t xml:space="preserve">      </w:t>
      </w:r>
      <w:del w:id="22" w:author="BOUCADAIR Mohamed INNOV/NET" w:date="2024-10-22T14:45:00Z">
        <w:r w:rsidRPr="00E013BD" w:rsidDel="00B50345">
          <w:rPr>
            <w:rFonts w:ascii="Courier New" w:hAnsi="Courier New" w:cs="Courier New"/>
            <w:lang w:val="en-US"/>
          </w:rPr>
          <w:delText>In</w:delText>
        </w:r>
      </w:del>
      <w:ins w:id="23" w:author="BOUCADAIR Mohamed INNOV/NET" w:date="2024-10-22T14:45:00Z">
        <w:r w:rsidR="00B50345">
          <w:rPr>
            <w:rFonts w:ascii="Courier New" w:hAnsi="Courier New" w:cs="Courier New"/>
            <w:lang w:val="en-US"/>
          </w:rPr>
          <w:t>Shared</w:t>
        </w:r>
      </w:ins>
      <w:r w:rsidRPr="00E013BD">
        <w:rPr>
          <w:rFonts w:ascii="Courier New" w:hAnsi="Courier New" w:cs="Courier New"/>
          <w:lang w:val="en-US"/>
        </w:rPr>
        <w:t>-Packet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OAM information is carried in the packets that also carry</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w:t>
      </w:r>
      <w:ins w:id="24" w:author="BOUCADAIR Mohamed INNOV/NET" w:date="2024-10-22T14:30:00Z">
        <w:r w:rsidR="00FA6E65">
          <w:rPr>
            <w:rFonts w:ascii="Courier New" w:hAnsi="Courier New" w:cs="Courier New"/>
            <w:lang w:val="en-US"/>
          </w:rPr>
          <w:t xml:space="preserve">user </w:t>
        </w:r>
      </w:ins>
      <w:r w:rsidRPr="00E013BD">
        <w:rPr>
          <w:rFonts w:ascii="Courier New" w:hAnsi="Courier New" w:cs="Courier New"/>
          <w:lang w:val="en-US"/>
        </w:rPr>
        <w:t>data traffic.  This was sometimes referred to as "in-band".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Dedicated-Packet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OAM information is carried in its own OAM packets, separate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from data traffic.  This was sometimes referred to as "out-of-</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band".</w:t>
      </w:r>
      <w:commentRangeEnd w:id="21"/>
      <w:r w:rsidR="00B50345">
        <w:rPr>
          <w:rStyle w:val="Marquedecommentaire"/>
          <w:rFonts w:ascii="Calibri" w:hAnsi="Calibri"/>
        </w:rPr>
        <w:commentReference w:id="21"/>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MPLS echo request/</w:t>
      </w:r>
      <w:proofErr w:type="gramStart"/>
      <w:r w:rsidRPr="00E013BD">
        <w:rPr>
          <w:rFonts w:ascii="Courier New" w:hAnsi="Courier New" w:cs="Courier New"/>
          <w:lang w:val="en-US"/>
        </w:rPr>
        <w:t>reply</w:t>
      </w:r>
      <w:proofErr w:type="gramEnd"/>
      <w:r w:rsidRPr="00E013BD">
        <w:rPr>
          <w:rFonts w:ascii="Courier New" w:hAnsi="Courier New" w:cs="Courier New"/>
          <w:lang w:val="en-US"/>
        </w:rPr>
        <w:t xml:space="preserve"> messages [RFC8029] are an example of</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"Dedicated-Packet OAM", since they are described as "An MPLS echo</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request/reply is a (possibly MPLS-labeled) IPv4 or IPv6 UDP</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 situ OAM [RFC9197] is an example of "</w:t>
      </w:r>
      <w:del w:id="25" w:author="BOUCADAIR Mohamed INNOV/NET" w:date="2024-10-22T14:46:00Z">
        <w:r w:rsidRPr="00E013BD" w:rsidDel="00B50345">
          <w:rPr>
            <w:rFonts w:ascii="Courier New" w:hAnsi="Courier New" w:cs="Courier New"/>
            <w:lang w:val="en-US"/>
          </w:rPr>
          <w:delText>In</w:delText>
        </w:r>
      </w:del>
      <w:ins w:id="26" w:author="BOUCADAIR Mohamed INNOV/NET" w:date="2024-10-22T14:46:00Z">
        <w:r w:rsidR="00B50345">
          <w:rPr>
            <w:rFonts w:ascii="Courier New" w:hAnsi="Courier New" w:cs="Courier New"/>
            <w:lang w:val="en-US"/>
          </w:rPr>
          <w:t>Shared</w:t>
        </w:r>
      </w:ins>
      <w:r w:rsidRPr="00E013BD">
        <w:rPr>
          <w:rFonts w:ascii="Courier New" w:hAnsi="Courier New" w:cs="Courier New"/>
          <w:lang w:val="en-US"/>
        </w:rPr>
        <w:t>-Packet OAM", given that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it: '...records OAM information within the packet while the packet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traverses a particular network domain.  The term "in situ" refers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to the fact that the OAM data is added to the data packets rather</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than being sent within packets specifically dedicated to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Initially, "in situ OAM" [IETF96-In-Band-OAM] was also referred to</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as "In-band OAM", but was renamed due to the overloaded meaning of</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proofErr w:type="gramStart"/>
      <w:r w:rsidRPr="00E013BD">
        <w:rPr>
          <w:rFonts w:ascii="Courier New" w:hAnsi="Courier New" w:cs="Courier New"/>
          <w:lang w:val="en-US"/>
        </w:rPr>
        <w:t>in</w:t>
      </w:r>
      <w:proofErr w:type="gramEnd"/>
      <w:r w:rsidRPr="00E013BD">
        <w:rPr>
          <w:rFonts w:ascii="Courier New" w:hAnsi="Courier New" w:cs="Courier New"/>
          <w:lang w:val="en-US"/>
        </w:rPr>
        <w:t>-band OAM".  Further, [RFC9232] also intertwines the terms "in-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band" with "in situ", though </w:t>
      </w:r>
      <w:commentRangeStart w:id="27"/>
      <w:r w:rsidRPr="00E013BD">
        <w:rPr>
          <w:rFonts w:ascii="Courier New" w:hAnsi="Courier New" w:cs="Courier New"/>
          <w:lang w:val="en-US"/>
        </w:rPr>
        <w:t>[I-</w:t>
      </w:r>
      <w:proofErr w:type="spellStart"/>
      <w:proofErr w:type="gramStart"/>
      <w:r w:rsidRPr="00E013BD">
        <w:rPr>
          <w:rFonts w:ascii="Courier New" w:hAnsi="Courier New" w:cs="Courier New"/>
          <w:lang w:val="en-US"/>
        </w:rPr>
        <w:t>D.song</w:t>
      </w:r>
      <w:proofErr w:type="spellEnd"/>
      <w:proofErr w:type="gramEnd"/>
      <w:r w:rsidRPr="00E013BD">
        <w:rPr>
          <w:rFonts w:ascii="Courier New" w:hAnsi="Courier New" w:cs="Courier New"/>
          <w:lang w:val="en-US"/>
        </w:rPr>
        <w:t>-opsawg-</w:t>
      </w:r>
      <w:proofErr w:type="spellStart"/>
      <w:r w:rsidRPr="00E013BD">
        <w:rPr>
          <w:rFonts w:ascii="Courier New" w:hAnsi="Courier New" w:cs="Courier New"/>
          <w:lang w:val="en-US"/>
        </w:rPr>
        <w:t>ifit</w:t>
      </w:r>
      <w:proofErr w:type="spellEnd"/>
      <w:r w:rsidRPr="00E013BD">
        <w:rPr>
          <w:rFonts w:ascii="Courier New" w:hAnsi="Courier New" w:cs="Courier New"/>
          <w:lang w:val="en-US"/>
        </w:rPr>
        <w:t>-framework]</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settled on using "in Situ".  Other similar uses, including</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[P4-INT-2.1] and [I-</w:t>
      </w:r>
      <w:proofErr w:type="spellStart"/>
      <w:proofErr w:type="gramStart"/>
      <w:r w:rsidRPr="00E013BD">
        <w:rPr>
          <w:rFonts w:ascii="Courier New" w:hAnsi="Courier New" w:cs="Courier New"/>
          <w:lang w:val="en-US"/>
        </w:rPr>
        <w:t>D.kumar</w:t>
      </w:r>
      <w:proofErr w:type="spellEnd"/>
      <w:proofErr w:type="gramEnd"/>
      <w:r w:rsidRPr="00E013BD">
        <w:rPr>
          <w:rFonts w:ascii="Courier New" w:hAnsi="Courier New" w:cs="Courier New"/>
          <w:lang w:val="en-US"/>
        </w:rPr>
        <w:t>-</w:t>
      </w:r>
      <w:proofErr w:type="spellStart"/>
      <w:r w:rsidRPr="00E013BD">
        <w:rPr>
          <w:rFonts w:ascii="Courier New" w:hAnsi="Courier New" w:cs="Courier New"/>
          <w:lang w:val="en-US"/>
        </w:rPr>
        <w:t>ippm-ifa</w:t>
      </w:r>
      <w:proofErr w:type="spellEnd"/>
      <w:r w:rsidRPr="00E013BD">
        <w:rPr>
          <w:rFonts w:ascii="Courier New" w:hAnsi="Courier New" w:cs="Courier New"/>
          <w:lang w:val="en-US"/>
        </w:rPr>
        <w:t>], still use variations of</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proofErr w:type="gramStart"/>
      <w:r w:rsidRPr="00E013BD">
        <w:rPr>
          <w:rFonts w:ascii="Courier New" w:hAnsi="Courier New" w:cs="Courier New"/>
          <w:lang w:val="en-US"/>
        </w:rPr>
        <w:t>in</w:t>
      </w:r>
      <w:proofErr w:type="gramEnd"/>
      <w:r w:rsidRPr="00E013BD">
        <w:rPr>
          <w:rFonts w:ascii="Courier New" w:hAnsi="Courier New" w:cs="Courier New"/>
          <w:lang w:val="en-US"/>
        </w:rPr>
        <w:t>-band", "in band", or "</w:t>
      </w:r>
      <w:proofErr w:type="spellStart"/>
      <w:r w:rsidRPr="00E013BD">
        <w:rPr>
          <w:rFonts w:ascii="Courier New" w:hAnsi="Courier New" w:cs="Courier New"/>
          <w:lang w:val="en-US"/>
        </w:rPr>
        <w:t>inband</w:t>
      </w:r>
      <w:proofErr w:type="spellEnd"/>
      <w:r w:rsidRPr="00E013BD">
        <w:rPr>
          <w:rFonts w:ascii="Courier New" w:hAnsi="Courier New" w:cs="Courier New"/>
          <w:lang w:val="en-US"/>
        </w:rPr>
        <w:t>".</w:t>
      </w:r>
      <w:commentRangeEnd w:id="27"/>
      <w:r w:rsidR="00613ADB">
        <w:rPr>
          <w:rStyle w:val="Marquedecommentaire"/>
          <w:rFonts w:ascii="Calibri" w:hAnsi="Calibri"/>
        </w:rPr>
        <w:commentReference w:id="27"/>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It is noteworthy that </w:t>
      </w:r>
      <w:del w:id="28" w:author="BOUCADAIR Mohamed INNOV/NET" w:date="2024-10-22T14:47:00Z">
        <w:r w:rsidRPr="00E013BD" w:rsidDel="00613ADB">
          <w:rPr>
            <w:rFonts w:ascii="Courier New" w:hAnsi="Courier New" w:cs="Courier New"/>
            <w:lang w:val="en-US"/>
          </w:rPr>
          <w:delText>In</w:delText>
        </w:r>
      </w:del>
      <w:ins w:id="29" w:author="BOUCADAIR Mohamed INNOV/NET" w:date="2024-10-22T14:47:00Z">
        <w:r w:rsidR="00613ADB">
          <w:rPr>
            <w:rFonts w:ascii="Courier New" w:hAnsi="Courier New" w:cs="Courier New"/>
            <w:lang w:val="en-US"/>
          </w:rPr>
          <w:t>Shared</w:t>
        </w:r>
      </w:ins>
      <w:r w:rsidRPr="00E013BD">
        <w:rPr>
          <w:rFonts w:ascii="Courier New" w:hAnsi="Courier New" w:cs="Courier New"/>
          <w:lang w:val="en-US"/>
        </w:rPr>
        <w:t>-Packet OAM cannot be Non-Path-Congruent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 Treatment:  OAM in relation to the treatment of user data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packets, as for example QoS treatment.</w:t>
      </w:r>
    </w:p>
    <w:p w14:paraId="1EFD3299" w14:textId="1D8F6C54" w:rsidR="00000000" w:rsidRPr="00E013BD" w:rsidRDefault="00000000" w:rsidP="00F9693C">
      <w:pPr>
        <w:pStyle w:val="Textebrut"/>
        <w:rPr>
          <w:rFonts w:ascii="Courier New" w:hAnsi="Courier New" w:cs="Courier New"/>
          <w:lang w:val="en-US"/>
        </w:rPr>
      </w:pPr>
      <w:commentRangeStart w:id="30"/>
      <w:r w:rsidRPr="00E013BD">
        <w:rPr>
          <w:rFonts w:ascii="Courier New" w:hAnsi="Courier New" w:cs="Courier New"/>
          <w:lang w:val="en-US"/>
        </w:rPr>
        <w:t xml:space="preserve">      Equal-QoS-Treatment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OAM packets receive the same QoS treatment as user data</w:t>
      </w:r>
      <w:commentRangeEnd w:id="30"/>
      <w:r w:rsidR="00613ADB">
        <w:rPr>
          <w:rStyle w:val="Marquedecommentaire"/>
          <w:rFonts w:ascii="Calibri" w:hAnsi="Calibri"/>
        </w:rPr>
        <w:commentReference w:id="30"/>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packets.  This was sometimes referred to as "in-band".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Different-</w:t>
      </w:r>
      <w:commentRangeStart w:id="31"/>
      <w:r w:rsidRPr="00E013BD">
        <w:rPr>
          <w:rFonts w:ascii="Courier New" w:hAnsi="Courier New" w:cs="Courier New"/>
          <w:lang w:val="en-US"/>
        </w:rPr>
        <w:t>QoS</w:t>
      </w:r>
      <w:commentRangeEnd w:id="31"/>
      <w:r w:rsidR="00613ADB">
        <w:rPr>
          <w:rStyle w:val="Marquedecommentaire"/>
          <w:rFonts w:ascii="Calibri" w:hAnsi="Calibri"/>
        </w:rPr>
        <w:commentReference w:id="31"/>
      </w:r>
      <w:r w:rsidRPr="00E013BD">
        <w:rPr>
          <w:rFonts w:ascii="Courier New" w:hAnsi="Courier New" w:cs="Courier New"/>
          <w:lang w:val="en-US"/>
        </w:rPr>
        <w:t>-Treatment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OAM packets receive different QoS treatment as user data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packets.  This was sometimes referred to as "out-of-band".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For a case of either "Non-Path-Congruent OAM" or "Different-QoS-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Treatment OAM", [I-</w:t>
      </w:r>
      <w:proofErr w:type="spellStart"/>
      <w:proofErr w:type="gramStart"/>
      <w:r w:rsidRPr="00E013BD">
        <w:rPr>
          <w:rFonts w:ascii="Courier New" w:hAnsi="Courier New" w:cs="Courier New"/>
          <w:lang w:val="en-US"/>
        </w:rPr>
        <w:t>D.ietf</w:t>
      </w:r>
      <w:proofErr w:type="spellEnd"/>
      <w:proofErr w:type="gramEnd"/>
      <w:r w:rsidRPr="00E013BD">
        <w:rPr>
          <w:rFonts w:ascii="Courier New" w:hAnsi="Courier New" w:cs="Courier New"/>
          <w:lang w:val="en-US"/>
        </w:rPr>
        <w:t>-</w:t>
      </w:r>
      <w:proofErr w:type="spellStart"/>
      <w:r w:rsidRPr="00E013BD">
        <w:rPr>
          <w:rFonts w:ascii="Courier New" w:hAnsi="Courier New" w:cs="Courier New"/>
          <w:lang w:val="en-US"/>
        </w:rPr>
        <w:t>detnet</w:t>
      </w:r>
      <w:proofErr w:type="spellEnd"/>
      <w:r w:rsidRPr="00E013BD">
        <w:rPr>
          <w:rFonts w:ascii="Courier New" w:hAnsi="Courier New" w:cs="Courier New"/>
          <w:lang w:val="en-US"/>
        </w:rPr>
        <w:t>-</w:t>
      </w:r>
      <w:proofErr w:type="spellStart"/>
      <w:r w:rsidRPr="00E013BD">
        <w:rPr>
          <w:rFonts w:ascii="Courier New" w:hAnsi="Courier New" w:cs="Courier New"/>
          <w:lang w:val="en-US"/>
        </w:rPr>
        <w:t>oam</w:t>
      </w:r>
      <w:proofErr w:type="spellEnd"/>
      <w:r w:rsidRPr="00E013BD">
        <w:rPr>
          <w:rFonts w:ascii="Courier New" w:hAnsi="Courier New" w:cs="Courier New"/>
          <w:lang w:val="en-US"/>
        </w:rPr>
        <w:t>-framework] says "Out-of-band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OAM is an active OAM whose path through the DetNet domain is not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topologically identical to the path of the monitored DetNet flow,</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or its test packets receive different QoS and/or PREOF treatment,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or both."  [I-</w:t>
      </w:r>
      <w:proofErr w:type="spellStart"/>
      <w:proofErr w:type="gramStart"/>
      <w:r w:rsidRPr="00E013BD">
        <w:rPr>
          <w:rFonts w:ascii="Courier New" w:hAnsi="Courier New" w:cs="Courier New"/>
          <w:lang w:val="en-US"/>
        </w:rPr>
        <w:t>D.ietf</w:t>
      </w:r>
      <w:proofErr w:type="spellEnd"/>
      <w:proofErr w:type="gramEnd"/>
      <w:r w:rsidRPr="00E013BD">
        <w:rPr>
          <w:rFonts w:ascii="Courier New" w:hAnsi="Courier New" w:cs="Courier New"/>
          <w:lang w:val="en-US"/>
        </w:rPr>
        <w:t>-raw-architecture] uses similar text.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Combined:  OAM in relation to multiple criteria.  For example, in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relation to both topological congruence and packet treatment.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commentRangeStart w:id="32"/>
      <w:r w:rsidRPr="00E013BD">
        <w:rPr>
          <w:rFonts w:ascii="Courier New" w:hAnsi="Courier New" w:cs="Courier New"/>
          <w:lang w:val="en-US"/>
        </w:rPr>
        <w:t>[I-</w:t>
      </w:r>
      <w:proofErr w:type="spellStart"/>
      <w:proofErr w:type="gramStart"/>
      <w:r w:rsidRPr="00E013BD">
        <w:rPr>
          <w:rFonts w:ascii="Courier New" w:hAnsi="Courier New" w:cs="Courier New"/>
          <w:lang w:val="en-US"/>
        </w:rPr>
        <w:t>D.ietf</w:t>
      </w:r>
      <w:proofErr w:type="spellEnd"/>
      <w:proofErr w:type="gramEnd"/>
      <w:r w:rsidRPr="00E013BD">
        <w:rPr>
          <w:rFonts w:ascii="Courier New" w:hAnsi="Courier New" w:cs="Courier New"/>
          <w:lang w:val="en-US"/>
        </w:rPr>
        <w:t>-</w:t>
      </w:r>
      <w:proofErr w:type="spellStart"/>
      <w:r w:rsidRPr="00E013BD">
        <w:rPr>
          <w:rFonts w:ascii="Courier New" w:hAnsi="Courier New" w:cs="Courier New"/>
          <w:lang w:val="en-US"/>
        </w:rPr>
        <w:t>detnet</w:t>
      </w:r>
      <w:proofErr w:type="spellEnd"/>
      <w:r w:rsidRPr="00E013BD">
        <w:rPr>
          <w:rFonts w:ascii="Courier New" w:hAnsi="Courier New" w:cs="Courier New"/>
          <w:lang w:val="en-US"/>
        </w:rPr>
        <w:t>-</w:t>
      </w:r>
      <w:proofErr w:type="spellStart"/>
      <w:r w:rsidRPr="00E013BD">
        <w:rPr>
          <w:rFonts w:ascii="Courier New" w:hAnsi="Courier New" w:cs="Courier New"/>
          <w:lang w:val="en-US"/>
        </w:rPr>
        <w:t>oam</w:t>
      </w:r>
      <w:proofErr w:type="spellEnd"/>
      <w:r w:rsidRPr="00E013BD">
        <w:rPr>
          <w:rFonts w:ascii="Courier New" w:hAnsi="Courier New" w:cs="Courier New"/>
          <w:lang w:val="en-US"/>
        </w:rPr>
        <w:t xml:space="preserve">-framework] </w:t>
      </w:r>
      <w:commentRangeEnd w:id="32"/>
      <w:r w:rsidR="00613ADB">
        <w:rPr>
          <w:rStyle w:val="Marquedecommentaire"/>
          <w:rFonts w:ascii="Calibri" w:hAnsi="Calibri"/>
        </w:rPr>
        <w:commentReference w:id="32"/>
      </w:r>
      <w:r w:rsidRPr="00E013BD">
        <w:rPr>
          <w:rFonts w:ascii="Courier New" w:hAnsi="Courier New" w:cs="Courier New"/>
          <w:lang w:val="en-US"/>
        </w:rPr>
        <w:t>uses Combined OAM when it says</w:t>
      </w:r>
    </w:p>
    <w:p w14:paraId="1EFD3299" w14:textId="1D8F6C54" w:rsidR="00000000" w:rsidRPr="00E013BD" w:rsidRDefault="00000000" w:rsidP="00F9693C">
      <w:pPr>
        <w:pStyle w:val="Textebrut"/>
        <w:rPr>
          <w:rFonts w:ascii="Courier New" w:hAnsi="Courier New" w:cs="Courier New"/>
          <w:lang w:val="en-US"/>
        </w:rPr>
      </w:pPr>
      <w:commentRangeStart w:id="33"/>
      <w:r w:rsidRPr="00E013BD">
        <w:rPr>
          <w:rFonts w:ascii="Courier New" w:hAnsi="Courier New" w:cs="Courier New"/>
          <w:lang w:val="en-US"/>
        </w:rPr>
        <w:t xml:space="preserve">      "In-band OAM is an active OAM that is in-band within the monitored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DetNet OAM domain when it traverses the same set of links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interfaces receiving the same QoS and Packet Replication,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Elimination, and Ordering Functions (PREOF) treatment as the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monitored DetNet flow".  </w:t>
      </w:r>
      <w:commentRangeEnd w:id="33"/>
      <w:r w:rsidR="00613ADB">
        <w:rPr>
          <w:rStyle w:val="Marquedecommentaire"/>
          <w:rFonts w:ascii="Calibri" w:hAnsi="Calibri"/>
        </w:rPr>
        <w:commentReference w:id="33"/>
      </w:r>
      <w:r w:rsidRPr="00E013BD">
        <w:rPr>
          <w:rFonts w:ascii="Courier New" w:hAnsi="Courier New" w:cs="Courier New"/>
          <w:lang w:val="en-US"/>
        </w:rPr>
        <w:t>[I-</w:t>
      </w:r>
      <w:proofErr w:type="spellStart"/>
      <w:proofErr w:type="gramStart"/>
      <w:r w:rsidRPr="00E013BD">
        <w:rPr>
          <w:rFonts w:ascii="Courier New" w:hAnsi="Courier New" w:cs="Courier New"/>
          <w:lang w:val="en-US"/>
        </w:rPr>
        <w:t>D.ietf</w:t>
      </w:r>
      <w:proofErr w:type="spellEnd"/>
      <w:proofErr w:type="gramEnd"/>
      <w:r w:rsidRPr="00E013BD">
        <w:rPr>
          <w:rFonts w:ascii="Courier New" w:hAnsi="Courier New" w:cs="Courier New"/>
          <w:lang w:val="en-US"/>
        </w:rPr>
        <w:t>-raw-architecture] uses similar</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text.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2.1.  Historical Uses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There are many examples of "in-band OAM" and "out-of-band OAM" in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published RFCs.  While interpreting those, it is important to</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understand the semantics of what "band" is a proxy for, and to be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more explicit if those documents are updated.  This document does not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change the meaning of any terms in any prior RFCs.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For example, [RFC5085] says "as in-band traffic with the PW's data,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lastRenderedPageBreak/>
        <w:t xml:space="preserve">   or out-of-band", and "in-band (i.e., following the same data-plane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faith as PW data)".  Hence, in that specific case, the term "band"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refers to the "</w:t>
      </w:r>
      <w:proofErr w:type="spellStart"/>
      <w:r w:rsidRPr="00E013BD">
        <w:rPr>
          <w:rFonts w:ascii="Courier New" w:hAnsi="Courier New" w:cs="Courier New"/>
          <w:lang w:val="en-US"/>
        </w:rPr>
        <w:t>Pseudowire</w:t>
      </w:r>
      <w:proofErr w:type="spellEnd"/>
      <w:r w:rsidRPr="00E013BD">
        <w:rPr>
          <w:rFonts w:ascii="Courier New" w:hAnsi="Courier New" w:cs="Courier New"/>
          <w:lang w:val="en-US"/>
        </w:rPr>
        <w:t xml:space="preserve"> data".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3.  Active, Passive, Hybrid, and Compound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[RFC7799] provides clear definitions for active and passive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performance assessment such that the construction of metrics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methods can be described as either "Active" or "Passive".  Even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though [RFC7799] does not include the specific terms "Active",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"Passive", or "Hybrid" as modifiers of "OAM", the following terms are</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used in </w:t>
      </w:r>
      <w:commentRangeStart w:id="34"/>
      <w:r w:rsidRPr="00E013BD">
        <w:rPr>
          <w:rFonts w:ascii="Courier New" w:hAnsi="Courier New" w:cs="Courier New"/>
          <w:lang w:val="en-US"/>
        </w:rPr>
        <w:t xml:space="preserve">many RFCs </w:t>
      </w:r>
      <w:commentRangeEnd w:id="34"/>
      <w:r w:rsidR="00613ADB">
        <w:rPr>
          <w:rStyle w:val="Marquedecommentaire"/>
          <w:rFonts w:ascii="Calibri" w:hAnsi="Calibri"/>
        </w:rPr>
        <w:commentReference w:id="34"/>
      </w:r>
      <w:r w:rsidRPr="00E013BD">
        <w:rPr>
          <w:rFonts w:ascii="Courier New" w:hAnsi="Courier New" w:cs="Courier New"/>
          <w:lang w:val="en-US"/>
        </w:rPr>
        <w:t>and are provided here for use in all future IETF</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documents that refer to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Active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Depends on dedicated, instrumented OAM packets.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Passive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Depends solely on the observation of one or more existing data</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 streams and does not use </w:t>
      </w:r>
      <w:commentRangeStart w:id="35"/>
      <w:r w:rsidRPr="00E013BD">
        <w:rPr>
          <w:rFonts w:ascii="Courier New" w:hAnsi="Courier New" w:cs="Courier New"/>
          <w:lang w:val="en-US"/>
        </w:rPr>
        <w:t>dedicated OAM packets</w:t>
      </w:r>
      <w:commentRangeEnd w:id="35"/>
      <w:r w:rsidR="007B6D1E">
        <w:rPr>
          <w:rStyle w:val="Marquedecommentaire"/>
          <w:rFonts w:ascii="Calibri" w:hAnsi="Calibri"/>
        </w:rPr>
        <w:commentReference w:id="35"/>
      </w:r>
      <w:r w:rsidRPr="00E013BD">
        <w:rPr>
          <w:rFonts w:ascii="Courier New" w:hAnsi="Courier New" w:cs="Courier New"/>
          <w:lang w:val="en-US"/>
        </w:rPr>
        <w: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Hybrid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Uses instrumentation or modification of data packets themselves.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[RFC9341] and [RFC9197] are examples labeled "Hybrid OAM" under</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definition.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Compound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Uses a combination of at least two of Active OAM, Passive OAM, 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Hybrid OAM (i.e., a combination of atomic OAM packets, data packet</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modification for OAM, and </w:t>
      </w:r>
      <w:commentRangeStart w:id="36"/>
      <w:r w:rsidRPr="00E013BD">
        <w:rPr>
          <w:rFonts w:ascii="Courier New" w:hAnsi="Courier New" w:cs="Courier New"/>
          <w:lang w:val="en-US"/>
        </w:rPr>
        <w:t>no explicit OAM</w:t>
      </w:r>
      <w:commentRangeEnd w:id="36"/>
      <w:r w:rsidR="007B6D1E">
        <w:rPr>
          <w:rStyle w:val="Marquedecommentaire"/>
          <w:rFonts w:ascii="Calibri" w:hAnsi="Calibri"/>
        </w:rPr>
        <w:commentReference w:id="36"/>
      </w:r>
      <w:r w:rsidRPr="00E013BD">
        <w:rPr>
          <w:rFonts w:ascii="Courier New" w:hAnsi="Courier New" w:cs="Courier New"/>
          <w:lang w:val="en-US"/>
        </w:rPr>
        <w:t>).  Note that [RFC7799]</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also uses the term "Hybrid" to refer to metric types in-between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active and passive, for OAM there are no in-betweens per se, only</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active, passive, hybrid, or a compound combination.</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Compound OAM can be characterized in a more explicit way, for</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nuanced use-cases:</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  Active-Passive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  Active-Hybrid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  Hybrid-Passive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  Active-Hybrid-Passive OAM.</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Note that </w:t>
      </w:r>
      <w:ins w:id="37" w:author="BOUCADAIR Mohamed INNOV/NET" w:date="2024-10-22T15:03:00Z">
        <w:r w:rsidR="007B6D1E">
          <w:rPr>
            <w:rFonts w:ascii="Courier New" w:hAnsi="Courier New" w:cs="Courier New"/>
            <w:lang w:val="en-US"/>
          </w:rPr>
          <w:t>Section 3.</w:t>
        </w:r>
      </w:ins>
      <w:ins w:id="38" w:author="BOUCADAIR Mohamed INNOV/NET" w:date="2024-10-22T15:04:00Z">
        <w:r w:rsidR="007B6D1E">
          <w:rPr>
            <w:rFonts w:ascii="Courier New" w:hAnsi="Courier New" w:cs="Courier New"/>
            <w:lang w:val="en-US"/>
          </w:rPr>
          <w:t>7</w:t>
        </w:r>
      </w:ins>
      <w:ins w:id="39" w:author="BOUCADAIR Mohamed INNOV/NET" w:date="2024-10-22T15:03:00Z">
        <w:r w:rsidR="007B6D1E">
          <w:rPr>
            <w:rFonts w:ascii="Courier New" w:hAnsi="Courier New" w:cs="Courier New"/>
            <w:lang w:val="en-US"/>
          </w:rPr>
          <w:t xml:space="preserve"> of </w:t>
        </w:r>
      </w:ins>
      <w:r w:rsidRPr="00E013BD">
        <w:rPr>
          <w:rFonts w:ascii="Courier New" w:hAnsi="Courier New" w:cs="Courier New"/>
          <w:lang w:val="en-US"/>
        </w:rPr>
        <w:t>[RFC7799] describes "passive methods" as "out of band"</w:t>
      </w:r>
    </w:p>
    <w:p w14:paraId="1EFD3299" w14:textId="1D8F6C54"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which is contrary to the concept of "Passive OAM" as defined here</w:t>
      </w:r>
    </w:p>
    <w:p w14:paraId="1EFD3299" w14:textId="1D8F6C54" w:rsidR="00000000" w:rsidRDefault="00000000" w:rsidP="00F9693C">
      <w:pPr>
        <w:pStyle w:val="Textebrut"/>
        <w:rPr>
          <w:ins w:id="40" w:author="BOUCADAIR Mohamed INNOV/NET" w:date="2024-10-22T15:04:00Z"/>
          <w:rFonts w:ascii="Courier New" w:hAnsi="Courier New" w:cs="Courier New"/>
          <w:lang w:val="en-US"/>
        </w:rPr>
      </w:pPr>
      <w:r w:rsidRPr="00E013BD">
        <w:rPr>
          <w:rFonts w:ascii="Courier New" w:hAnsi="Courier New" w:cs="Courier New"/>
          <w:lang w:val="en-US"/>
        </w:rPr>
        <w:t xml:space="preserve">   because there are no OAM packets to be in-band or out-of-band.</w:t>
      </w:r>
      <w:commentRangeStart w:id="41"/>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Following the guidelines of this document, OAM may be qualified</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according to the terms described in Sections 2 and 3 of this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document, and the term "out of band OAM" is not to be used in future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documents.</w:t>
      </w:r>
      <w:commentRangeEnd w:id="41"/>
      <w:r w:rsidR="007B6D1E">
        <w:rPr>
          <w:rStyle w:val="Marquedecommentaire"/>
          <w:rFonts w:ascii="Calibri" w:hAnsi="Calibri"/>
        </w:rPr>
        <w:commentReference w:id="41"/>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4.  Extended OAM Abbreviations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document recommends avoiding the creation and use of extended</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lastRenderedPageBreak/>
        <w:t xml:space="preserve">   abbreviations for the qualifiers of "OAM".  </w:t>
      </w:r>
      <w:commentRangeStart w:id="42"/>
      <w:r w:rsidRPr="00E013BD">
        <w:rPr>
          <w:rFonts w:ascii="Courier New" w:hAnsi="Courier New" w:cs="Courier New"/>
          <w:lang w:val="en-US"/>
        </w:rPr>
        <w:t>For example, the first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 in "OOAM" could mean out-of-band, overlay, or something else.</w:t>
      </w:r>
      <w:commentRangeEnd w:id="42"/>
      <w:r w:rsidR="007B6D1E">
        <w:rPr>
          <w:rStyle w:val="Marquedecommentaire"/>
          <w:rFonts w:ascii="Calibri" w:hAnsi="Calibri"/>
        </w:rPr>
        <w:commentReference w:id="42"/>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[RFC9197] and other dependent documents currently </w:t>
      </w:r>
      <w:del w:id="43" w:author="BOUCADAIR Mohamed INNOV/NET" w:date="2024-10-22T15:06:00Z">
        <w:r w:rsidRPr="00E013BD" w:rsidDel="007B6D1E">
          <w:rPr>
            <w:rFonts w:ascii="Courier New" w:hAnsi="Courier New" w:cs="Courier New"/>
            <w:lang w:val="en-US"/>
          </w:rPr>
          <w:delText xml:space="preserve">uses </w:delText>
        </w:r>
      </w:del>
      <w:ins w:id="44" w:author="BOUCADAIR Mohamed INNOV/NET" w:date="2024-10-22T15:06:00Z">
        <w:r w:rsidR="007B6D1E">
          <w:rPr>
            <w:rFonts w:ascii="Courier New" w:hAnsi="Courier New" w:cs="Courier New"/>
            <w:lang w:val="en-US"/>
          </w:rPr>
          <w:t>use</w:t>
        </w:r>
        <w:r w:rsidR="007B6D1E" w:rsidRPr="00E013BD">
          <w:rPr>
            <w:rFonts w:ascii="Courier New" w:hAnsi="Courier New" w:cs="Courier New"/>
            <w:lang w:val="en-US"/>
          </w:rPr>
          <w:t xml:space="preserve"> </w:t>
        </w:r>
      </w:ins>
      <w:r w:rsidRPr="00E013BD">
        <w:rPr>
          <w:rFonts w:ascii="Courier New" w:hAnsi="Courier New" w:cs="Courier New"/>
          <w:lang w:val="en-US"/>
        </w:rPr>
        <w:t>the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abbreviations "IOAM" for </w:t>
      </w:r>
      <w:ins w:id="45" w:author="BOUCADAIR Mohamed INNOV/NET" w:date="2024-10-22T15:06:00Z">
        <w:r w:rsidR="007B6D1E">
          <w:rPr>
            <w:rFonts w:ascii="Courier New" w:hAnsi="Courier New" w:cs="Courier New"/>
            <w:lang w:val="en-US"/>
          </w:rPr>
          <w:t>“</w:t>
        </w:r>
      </w:ins>
      <w:r w:rsidRPr="00E013BD">
        <w:rPr>
          <w:rFonts w:ascii="Courier New" w:hAnsi="Courier New" w:cs="Courier New"/>
          <w:lang w:val="en-US"/>
        </w:rPr>
        <w:t>In situ Operations, Administration, and</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Maintenance</w:t>
      </w:r>
      <w:ins w:id="46" w:author="BOUCADAIR Mohamed INNOV/NET" w:date="2024-10-22T15:06:00Z">
        <w:r w:rsidR="007B6D1E">
          <w:rPr>
            <w:rFonts w:ascii="Courier New" w:hAnsi="Courier New" w:cs="Courier New"/>
            <w:lang w:val="en-US"/>
          </w:rPr>
          <w:t>”</w:t>
        </w:r>
      </w:ins>
      <w:del w:id="47" w:author="BOUCADAIR Mohamed INNOV/NET" w:date="2024-10-22T15:06:00Z">
        <w:r w:rsidRPr="00E013BD" w:rsidDel="007B6D1E">
          <w:rPr>
            <w:rFonts w:ascii="Courier New" w:hAnsi="Courier New" w:cs="Courier New"/>
            <w:lang w:val="en-US"/>
          </w:rPr>
          <w:delText xml:space="preserve"> (IOAM)</w:delText>
        </w:r>
      </w:del>
      <w:r w:rsidRPr="00E013BD">
        <w:rPr>
          <w:rFonts w:ascii="Courier New" w:hAnsi="Courier New" w:cs="Courier New"/>
          <w:lang w:val="en-US"/>
        </w:rPr>
        <w:t>.  While this document does not obsolete that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abbreviation, </w:t>
      </w:r>
      <w:commentRangeStart w:id="48"/>
      <w:r w:rsidRPr="00E013BD">
        <w:rPr>
          <w:rFonts w:ascii="Courier New" w:hAnsi="Courier New" w:cs="Courier New"/>
          <w:lang w:val="en-US"/>
        </w:rPr>
        <w:t>it still recommends that the expanded "in situ OAM" is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used</w:t>
      </w:r>
      <w:commentRangeEnd w:id="48"/>
      <w:r w:rsidR="00BC1555">
        <w:rPr>
          <w:rStyle w:val="Marquedecommentaire"/>
          <w:rFonts w:ascii="Calibri" w:hAnsi="Calibri"/>
        </w:rPr>
        <w:commentReference w:id="48"/>
      </w:r>
      <w:r w:rsidRPr="00E013BD">
        <w:rPr>
          <w:rFonts w:ascii="Courier New" w:hAnsi="Courier New" w:cs="Courier New"/>
          <w:lang w:val="en-US"/>
        </w:rPr>
        <w:t xml:space="preserve"> instead to avoid potential ambiguity.</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5.  Processing of OAM Packets by Nodes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There are multiple processing capabilities that nodes processing OAM</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packets can utilize.  Some of those capabilities are explained in</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[RFC9197] for in situ OAM and are further generalized in this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document.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Depending on the Type of OAM processing, nodes are categorized as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follows.  Please note that this characterization exists within the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context of a particular OAM protocol instance, and a given node can</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support multiple types.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  Hybrid OAM instruments or modifies data packet themselves.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Consequently:</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Encapsulating Node: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Adds OAM information to data packets.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Transit Node: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May process OAM information in data packets.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Transparent Node: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Does not process or even notice OAM information in data</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packets.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Decapsulating Node: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Removes OAM information from data packets.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  Active OAM uses dedicated OAM packets, separate from data packets.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Consequently:</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OAM Source Node: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Creates and injects OAM packets into a flow.</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OAM Sink Node: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Processes and removes OAM packets from a flow.</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 node could be an OAM Source Node and an OAM Sink Node for Active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OAM packets simultaneously.</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 some use-cases, such as in situ OAM described in [RFC9322],</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Compound OAM is used.  In the forward direction, Hybrid OAM is used</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with a single Encapsulating Node.  Multiple Transit Nodes may process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OAM information, and this may trigger them to act as OAM Source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Nodes for Active OAM sent back to the Encapsulating Node which serves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as an OAM Sink Node.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6.  Security Considerations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Security</w:t>
      </w:r>
      <w:ins w:id="49" w:author="BOUCADAIR Mohamed INNOV/NET" w:date="2024-10-22T15:13:00Z">
        <w:r w:rsidR="00BC1555">
          <w:rPr>
            <w:rFonts w:ascii="Courier New" w:hAnsi="Courier New" w:cs="Courier New"/>
            <w:lang w:val="en-US"/>
          </w:rPr>
          <w:t xml:space="preserve"> analysis</w:t>
        </w:r>
      </w:ins>
      <w:r w:rsidRPr="00E013BD">
        <w:rPr>
          <w:rFonts w:ascii="Courier New" w:hAnsi="Courier New" w:cs="Courier New"/>
          <w:lang w:val="en-US"/>
        </w:rPr>
        <w:t xml:space="preserve"> is improved when terms are used with precision, and their</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definitions are unambiguous.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7.  IANA Considerations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This document has no IANA actions.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8.  Acknowledgements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creation of this document was triggered when observing one of</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many on-mailing-list discussions of what these terms mean, and how to</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abbreviate them.  Participants on that mailing thread include,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alphabetically: Adrian </w:t>
      </w:r>
      <w:proofErr w:type="spellStart"/>
      <w:r w:rsidRPr="00E013BD">
        <w:rPr>
          <w:rFonts w:ascii="Courier New" w:hAnsi="Courier New" w:cs="Courier New"/>
          <w:lang w:val="en-US"/>
        </w:rPr>
        <w:t>Farrel</w:t>
      </w:r>
      <w:proofErr w:type="spellEnd"/>
      <w:r w:rsidRPr="00E013BD">
        <w:rPr>
          <w:rFonts w:ascii="Courier New" w:hAnsi="Courier New" w:cs="Courier New"/>
          <w:lang w:val="en-US"/>
        </w:rPr>
        <w:t xml:space="preserve">, Alexander Vainshtein, Florian </w:t>
      </w:r>
      <w:proofErr w:type="spellStart"/>
      <w:r w:rsidRPr="00E013BD">
        <w:rPr>
          <w:rFonts w:ascii="Courier New" w:hAnsi="Courier New" w:cs="Courier New"/>
          <w:lang w:val="en-US"/>
        </w:rPr>
        <w:t>Kauer</w:t>
      </w:r>
      <w:proofErr w:type="spellEnd"/>
      <w:r w:rsidRPr="00E013BD">
        <w:rPr>
          <w:rFonts w:ascii="Courier New" w:hAnsi="Courier New" w:cs="Courier New"/>
          <w:lang w:val="en-US"/>
        </w:rPr>
        <w: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Frank Brockners, Greg Mirsky, Italo Busi, Loa Andersson, Med</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Boucadair, Michael Richardson, Quan Xiong, Stewart Bryant, Tom Petch,</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Eduard Vasilenko, and Xiao Min.</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The authors wish to thank, chronologically, Hesham </w:t>
      </w:r>
      <w:proofErr w:type="spellStart"/>
      <w:r w:rsidRPr="00E013BD">
        <w:rPr>
          <w:rFonts w:ascii="Courier New" w:hAnsi="Courier New" w:cs="Courier New"/>
          <w:lang w:val="en-US"/>
        </w:rPr>
        <w:t>Elbakoury</w:t>
      </w:r>
      <w:proofErr w:type="spellEnd"/>
      <w:r w:rsidRPr="00E013BD">
        <w:rPr>
          <w:rFonts w:ascii="Courier New" w:hAnsi="Courier New" w:cs="Courier New"/>
          <w:lang w:val="en-US"/>
        </w:rPr>
        <w:t>, Michael</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Richardson, Stewart Bryant, Greg Mirsky, Med Boucadair, Loa</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Andersson, Thomas Graf, Alex Huang Feng, Xiao Min, Dhruv Dhody, Henk</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Birkholz, and Alex Huang Feng for their thorough review, supportive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feedback, and useful comments that greatly improved this document.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9.  References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9.1.  Normative References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[RFC6291</w:t>
      </w:r>
      <w:proofErr w:type="gramStart"/>
      <w:r w:rsidRPr="00E013BD">
        <w:rPr>
          <w:rFonts w:ascii="Courier New" w:hAnsi="Courier New" w:cs="Courier New"/>
          <w:lang w:val="en-US"/>
        </w:rPr>
        <w:t>]  Andersson</w:t>
      </w:r>
      <w:proofErr w:type="gramEnd"/>
      <w:r w:rsidRPr="00E013BD">
        <w:rPr>
          <w:rFonts w:ascii="Courier New" w:hAnsi="Courier New" w:cs="Courier New"/>
          <w:lang w:val="en-US"/>
        </w:rPr>
        <w:t xml:space="preserve">, L., van </w:t>
      </w:r>
      <w:proofErr w:type="spellStart"/>
      <w:r w:rsidRPr="00E013BD">
        <w:rPr>
          <w:rFonts w:ascii="Courier New" w:hAnsi="Courier New" w:cs="Courier New"/>
          <w:lang w:val="en-US"/>
        </w:rPr>
        <w:t>Helvoort</w:t>
      </w:r>
      <w:proofErr w:type="spellEnd"/>
      <w:r w:rsidRPr="00E013BD">
        <w:rPr>
          <w:rFonts w:ascii="Courier New" w:hAnsi="Courier New" w:cs="Courier New"/>
          <w:lang w:val="en-US"/>
        </w:rPr>
        <w:t>, H., Bonica, R., Romascanu,</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 and S. Mansfield, "Guidelines for the Use of the "OAM"</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Acronym in the IETF", BCP 161, RFC 6291,</w:t>
      </w:r>
    </w:p>
    <w:p w:rsidR="00000000" w:rsidRPr="00F9693C" w:rsidRDefault="00000000" w:rsidP="00F9693C">
      <w:pPr>
        <w:pStyle w:val="Textebrut"/>
        <w:rPr>
          <w:rFonts w:ascii="Courier New" w:hAnsi="Courier New" w:cs="Courier New"/>
        </w:rPr>
      </w:pPr>
      <w:r w:rsidRPr="00E013BD">
        <w:rPr>
          <w:rFonts w:ascii="Courier New" w:hAnsi="Courier New" w:cs="Courier New"/>
          <w:lang w:val="en-US"/>
        </w:rPr>
        <w:t xml:space="preserve">              </w:t>
      </w:r>
      <w:r w:rsidRPr="00F9693C">
        <w:rPr>
          <w:rFonts w:ascii="Courier New" w:hAnsi="Courier New" w:cs="Courier New"/>
        </w:rPr>
        <w:t>DOI 10.17487/RFC6291, June 2011,</w:t>
      </w:r>
    </w:p>
    <w:p w:rsidR="00000000" w:rsidRPr="00F9693C" w:rsidRDefault="00000000" w:rsidP="00F9693C">
      <w:pPr>
        <w:pStyle w:val="Textebrut"/>
        <w:rPr>
          <w:rFonts w:ascii="Courier New" w:hAnsi="Courier New" w:cs="Courier New"/>
        </w:rPr>
      </w:pPr>
      <w:r w:rsidRPr="00F9693C">
        <w:rPr>
          <w:rFonts w:ascii="Courier New" w:hAnsi="Courier New" w:cs="Courier New"/>
        </w:rPr>
        <w:t xml:space="preserve">              &lt;</w:t>
      </w:r>
      <w:proofErr w:type="gramStart"/>
      <w:r w:rsidRPr="00F9693C">
        <w:rPr>
          <w:rFonts w:ascii="Courier New" w:hAnsi="Courier New" w:cs="Courier New"/>
        </w:rPr>
        <w:t>https://www.rfc-editor.org/info/rfc6291</w:t>
      </w:r>
      <w:proofErr w:type="gramEnd"/>
      <w:r w:rsidRPr="00F9693C">
        <w:rPr>
          <w:rFonts w:ascii="Courier New" w:hAnsi="Courier New" w:cs="Courier New"/>
        </w:rPr>
        <w:t>&gt;.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9.2.  Informative References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w:t>
      </w:r>
      <w:proofErr w:type="spellStart"/>
      <w:proofErr w:type="gramStart"/>
      <w:r w:rsidRPr="00E013BD">
        <w:rPr>
          <w:rFonts w:ascii="Courier New" w:hAnsi="Courier New" w:cs="Courier New"/>
          <w:lang w:val="en-US"/>
        </w:rPr>
        <w:t>D.ietf</w:t>
      </w:r>
      <w:proofErr w:type="spellEnd"/>
      <w:proofErr w:type="gramEnd"/>
      <w:r w:rsidRPr="00E013BD">
        <w:rPr>
          <w:rFonts w:ascii="Courier New" w:hAnsi="Courier New" w:cs="Courier New"/>
          <w:lang w:val="en-US"/>
        </w:rPr>
        <w:t>-</w:t>
      </w:r>
      <w:proofErr w:type="spellStart"/>
      <w:r w:rsidRPr="00E013BD">
        <w:rPr>
          <w:rFonts w:ascii="Courier New" w:hAnsi="Courier New" w:cs="Courier New"/>
          <w:lang w:val="en-US"/>
        </w:rPr>
        <w:t>detnet</w:t>
      </w:r>
      <w:proofErr w:type="spellEnd"/>
      <w:r w:rsidRPr="00E013BD">
        <w:rPr>
          <w:rFonts w:ascii="Courier New" w:hAnsi="Courier New" w:cs="Courier New"/>
          <w:lang w:val="en-US"/>
        </w:rPr>
        <w:t>-</w:t>
      </w:r>
      <w:proofErr w:type="spellStart"/>
      <w:r w:rsidRPr="00E013BD">
        <w:rPr>
          <w:rFonts w:ascii="Courier New" w:hAnsi="Courier New" w:cs="Courier New"/>
          <w:lang w:val="en-US"/>
        </w:rPr>
        <w:t>oam</w:t>
      </w:r>
      <w:proofErr w:type="spellEnd"/>
      <w:r w:rsidRPr="00E013BD">
        <w:rPr>
          <w:rFonts w:ascii="Courier New" w:hAnsi="Courier New" w:cs="Courier New"/>
          <w:lang w:val="en-US"/>
        </w:rPr>
        <w:t>-framework]</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Mirsky, G., </w:t>
      </w:r>
      <w:proofErr w:type="spellStart"/>
      <w:r w:rsidRPr="00E013BD">
        <w:rPr>
          <w:rFonts w:ascii="Courier New" w:hAnsi="Courier New" w:cs="Courier New"/>
          <w:lang w:val="en-US"/>
        </w:rPr>
        <w:t>Theoleyre</w:t>
      </w:r>
      <w:proofErr w:type="spellEnd"/>
      <w:r w:rsidRPr="00E013BD">
        <w:rPr>
          <w:rFonts w:ascii="Courier New" w:hAnsi="Courier New" w:cs="Courier New"/>
          <w:lang w:val="en-US"/>
        </w:rPr>
        <w:t>, F., Papadopoulos, G. Z., Bernardos,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 J., Varga, B., and J. Farkas, "Framework of Operations,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Administration and Maintenance (OAM) for Deterministic</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Networking (DetNet)", Work in Progress, Internet-Draft,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draft-ietf-detnet-oam-framework-11, 8 January 2024,</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&lt;https://datatracker.ietf.org/doc/html/draft-ietf-detnet-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oam-framework-11&gt;.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w:t>
      </w:r>
      <w:proofErr w:type="spellStart"/>
      <w:proofErr w:type="gramStart"/>
      <w:r w:rsidRPr="00E013BD">
        <w:rPr>
          <w:rFonts w:ascii="Courier New" w:hAnsi="Courier New" w:cs="Courier New"/>
          <w:lang w:val="en-US"/>
        </w:rPr>
        <w:t>D.ietf</w:t>
      </w:r>
      <w:proofErr w:type="spellEnd"/>
      <w:proofErr w:type="gramEnd"/>
      <w:r w:rsidRPr="00E013BD">
        <w:rPr>
          <w:rFonts w:ascii="Courier New" w:hAnsi="Courier New" w:cs="Courier New"/>
          <w:lang w:val="en-US"/>
        </w:rPr>
        <w:t>-raw-architecture]</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Thubert, P., "Reliable and Available Wireless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Architecture", Work in Progress, Internet-Draft, draft-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ietf-raw-architecture-18, 8 July 2024,</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&lt;https://datatracker.ietf.org/doc/html/draft-ietf-raw-</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architecture-18&gt;.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w:t>
      </w:r>
      <w:proofErr w:type="spellStart"/>
      <w:proofErr w:type="gramStart"/>
      <w:r w:rsidRPr="00E013BD">
        <w:rPr>
          <w:rFonts w:ascii="Courier New" w:hAnsi="Courier New" w:cs="Courier New"/>
          <w:lang w:val="en-US"/>
        </w:rPr>
        <w:t>D.kumar</w:t>
      </w:r>
      <w:proofErr w:type="spellEnd"/>
      <w:proofErr w:type="gramEnd"/>
      <w:r w:rsidRPr="00E013BD">
        <w:rPr>
          <w:rFonts w:ascii="Courier New" w:hAnsi="Courier New" w:cs="Courier New"/>
          <w:lang w:val="en-US"/>
        </w:rPr>
        <w:t>-</w:t>
      </w:r>
      <w:proofErr w:type="spellStart"/>
      <w:r w:rsidRPr="00E013BD">
        <w:rPr>
          <w:rFonts w:ascii="Courier New" w:hAnsi="Courier New" w:cs="Courier New"/>
          <w:lang w:val="en-US"/>
        </w:rPr>
        <w:t>ippm-ifa</w:t>
      </w:r>
      <w:proofErr w:type="spellEnd"/>
      <w:r w:rsidRPr="00E013BD">
        <w:rPr>
          <w:rFonts w:ascii="Courier New" w:hAnsi="Courier New" w:cs="Courier New"/>
          <w:lang w:val="en-US"/>
        </w:rPr>
        <w: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Kumar, J., </w:t>
      </w:r>
      <w:proofErr w:type="spellStart"/>
      <w:r w:rsidRPr="00E013BD">
        <w:rPr>
          <w:rFonts w:ascii="Courier New" w:hAnsi="Courier New" w:cs="Courier New"/>
          <w:lang w:val="en-US"/>
        </w:rPr>
        <w:t>Anubolu</w:t>
      </w:r>
      <w:proofErr w:type="spellEnd"/>
      <w:r w:rsidRPr="00E013BD">
        <w:rPr>
          <w:rFonts w:ascii="Courier New" w:hAnsi="Courier New" w:cs="Courier New"/>
          <w:lang w:val="en-US"/>
        </w:rPr>
        <w:t xml:space="preserve">, S., Lemon, J., </w:t>
      </w:r>
      <w:proofErr w:type="spellStart"/>
      <w:r w:rsidRPr="00E013BD">
        <w:rPr>
          <w:rFonts w:ascii="Courier New" w:hAnsi="Courier New" w:cs="Courier New"/>
          <w:lang w:val="en-US"/>
        </w:rPr>
        <w:t>Manur</w:t>
      </w:r>
      <w:proofErr w:type="spellEnd"/>
      <w:r w:rsidRPr="00E013BD">
        <w:rPr>
          <w:rFonts w:ascii="Courier New" w:hAnsi="Courier New" w:cs="Courier New"/>
          <w:lang w:val="en-US"/>
        </w:rPr>
        <w:t>, R., Holbrook,</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H., </w:t>
      </w:r>
      <w:proofErr w:type="spellStart"/>
      <w:r w:rsidRPr="00E013BD">
        <w:rPr>
          <w:rFonts w:ascii="Courier New" w:hAnsi="Courier New" w:cs="Courier New"/>
          <w:lang w:val="en-US"/>
        </w:rPr>
        <w:t>Ghanwani</w:t>
      </w:r>
      <w:proofErr w:type="spellEnd"/>
      <w:r w:rsidRPr="00E013BD">
        <w:rPr>
          <w:rFonts w:ascii="Courier New" w:hAnsi="Courier New" w:cs="Courier New"/>
          <w:lang w:val="en-US"/>
        </w:rPr>
        <w:t>, A., Cai, D., Ou, H., Li, Y., and X. Wang,</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w:t>
      </w:r>
      <w:proofErr w:type="spellStart"/>
      <w:r w:rsidRPr="00E013BD">
        <w:rPr>
          <w:rFonts w:ascii="Courier New" w:hAnsi="Courier New" w:cs="Courier New"/>
          <w:lang w:val="en-US"/>
        </w:rPr>
        <w:t>Inband</w:t>
      </w:r>
      <w:proofErr w:type="spellEnd"/>
      <w:r w:rsidRPr="00E013BD">
        <w:rPr>
          <w:rFonts w:ascii="Courier New" w:hAnsi="Courier New" w:cs="Courier New"/>
          <w:lang w:val="en-US"/>
        </w:rPr>
        <w:t xml:space="preserve"> Flow Analyzer", Work in Progress, Internet-Draft,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draft-kumar-ippm-ifa-08, 26 April 2024,</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lastRenderedPageBreak/>
        <w:t xml:space="preserve">              &lt;https://datatracker.ietf.org/doc/html/draft-kumar-ippm-</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ifa-08&gt;.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w:t>
      </w:r>
      <w:proofErr w:type="spellStart"/>
      <w:proofErr w:type="gramStart"/>
      <w:r w:rsidRPr="00E013BD">
        <w:rPr>
          <w:rFonts w:ascii="Courier New" w:hAnsi="Courier New" w:cs="Courier New"/>
          <w:lang w:val="en-US"/>
        </w:rPr>
        <w:t>D.song</w:t>
      </w:r>
      <w:proofErr w:type="spellEnd"/>
      <w:proofErr w:type="gramEnd"/>
      <w:r w:rsidRPr="00E013BD">
        <w:rPr>
          <w:rFonts w:ascii="Courier New" w:hAnsi="Courier New" w:cs="Courier New"/>
          <w:lang w:val="en-US"/>
        </w:rPr>
        <w:t>-opsawg-</w:t>
      </w:r>
      <w:proofErr w:type="spellStart"/>
      <w:r w:rsidRPr="00E013BD">
        <w:rPr>
          <w:rFonts w:ascii="Courier New" w:hAnsi="Courier New" w:cs="Courier New"/>
          <w:lang w:val="en-US"/>
        </w:rPr>
        <w:t>ifit</w:t>
      </w:r>
      <w:proofErr w:type="spellEnd"/>
      <w:r w:rsidRPr="00E013BD">
        <w:rPr>
          <w:rFonts w:ascii="Courier New" w:hAnsi="Courier New" w:cs="Courier New"/>
          <w:lang w:val="en-US"/>
        </w:rPr>
        <w:t>-framework]</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Song, H., Qin, F., Chen, H., Jin, J., and J. Shin,</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"Framework for In-situ Flow Information Telemetry", Work</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 Progress, Internet-Draft, draft-song-opsawg-</w:t>
      </w:r>
      <w:proofErr w:type="spellStart"/>
      <w:r w:rsidRPr="00E013BD">
        <w:rPr>
          <w:rFonts w:ascii="Courier New" w:hAnsi="Courier New" w:cs="Courier New"/>
          <w:lang w:val="en-US"/>
        </w:rPr>
        <w:t>ifit</w:t>
      </w:r>
      <w:proofErr w:type="spellEnd"/>
      <w:r w:rsidRPr="00E013BD">
        <w:rPr>
          <w:rFonts w:ascii="Courier New" w:hAnsi="Courier New" w:cs="Courier New"/>
          <w:lang w:val="en-US"/>
        </w:rPr>
        <w: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framework-21, 23 October 2023,</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&lt;https://datatracker.ietf.org/doc/html/draft-song-opsawg-</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ifit-framework-21&gt;.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[IETF96-In-Band-OAM]</w:t>
      </w:r>
    </w:p>
    <w:p w:rsidR="00000000" w:rsidRPr="00F9693C" w:rsidRDefault="00000000" w:rsidP="00F9693C">
      <w:pPr>
        <w:pStyle w:val="Textebrut"/>
        <w:rPr>
          <w:rFonts w:ascii="Courier New" w:hAnsi="Courier New" w:cs="Courier New"/>
        </w:rPr>
      </w:pPr>
      <w:r w:rsidRPr="00E013BD">
        <w:rPr>
          <w:rFonts w:ascii="Courier New" w:hAnsi="Courier New" w:cs="Courier New"/>
          <w:lang w:val="en-US"/>
        </w:rPr>
        <w:t xml:space="preserve">              </w:t>
      </w:r>
      <w:r w:rsidRPr="00F9693C">
        <w:rPr>
          <w:rFonts w:ascii="Courier New" w:hAnsi="Courier New" w:cs="Courier New"/>
        </w:rPr>
        <w:t>Brockners, F., Bhandari, S., Dara, S., Pignataro, C.,</w:t>
      </w:r>
    </w:p>
    <w:p w:rsidR="00000000" w:rsidRPr="00E013BD" w:rsidRDefault="00000000" w:rsidP="00F9693C">
      <w:pPr>
        <w:pStyle w:val="Textebrut"/>
        <w:rPr>
          <w:rFonts w:ascii="Courier New" w:hAnsi="Courier New" w:cs="Courier New"/>
          <w:lang w:val="en-US"/>
        </w:rPr>
      </w:pPr>
      <w:r w:rsidRPr="00F9693C">
        <w:rPr>
          <w:rFonts w:ascii="Courier New" w:hAnsi="Courier New" w:cs="Courier New"/>
        </w:rPr>
        <w:t xml:space="preserve">              </w:t>
      </w:r>
      <w:proofErr w:type="spellStart"/>
      <w:r w:rsidRPr="00E013BD">
        <w:rPr>
          <w:rFonts w:ascii="Courier New" w:hAnsi="Courier New" w:cs="Courier New"/>
          <w:lang w:val="en-US"/>
        </w:rPr>
        <w:t>Gedler</w:t>
      </w:r>
      <w:proofErr w:type="spellEnd"/>
      <w:r w:rsidRPr="00E013BD">
        <w:rPr>
          <w:rFonts w:ascii="Courier New" w:hAnsi="Courier New" w:cs="Courier New"/>
          <w:lang w:val="en-US"/>
        </w:rPr>
        <w:t xml:space="preserve">, H., </w:t>
      </w:r>
      <w:proofErr w:type="spellStart"/>
      <w:r w:rsidRPr="00E013BD">
        <w:rPr>
          <w:rFonts w:ascii="Courier New" w:hAnsi="Courier New" w:cs="Courier New"/>
          <w:lang w:val="en-US"/>
        </w:rPr>
        <w:t>Youell</w:t>
      </w:r>
      <w:proofErr w:type="spellEnd"/>
      <w:r w:rsidRPr="00E013BD">
        <w:rPr>
          <w:rFonts w:ascii="Courier New" w:hAnsi="Courier New" w:cs="Courier New"/>
          <w:lang w:val="en-US"/>
        </w:rPr>
        <w:t>, S., and J. Leddy, "IETF 96, OPSWG: In-</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Band OAM", IETF-96 Proceedings, IETF-96 slides-96-opsawg-</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8.pdf, 19 July 2016,</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&lt;https://www.ietf.org/proceedings/96/slides/slides-96-</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opsawg-8.pdf&gt;.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[P4-INT-2.1]</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"In-band Network Telemetry (INT) </w:t>
      </w:r>
      <w:proofErr w:type="spellStart"/>
      <w:r w:rsidRPr="00E013BD">
        <w:rPr>
          <w:rFonts w:ascii="Courier New" w:hAnsi="Courier New" w:cs="Courier New"/>
          <w:lang w:val="en-US"/>
        </w:rPr>
        <w:t>Dataplane</w:t>
      </w:r>
      <w:proofErr w:type="spellEnd"/>
      <w:r w:rsidRPr="00E013BD">
        <w:rPr>
          <w:rFonts w:ascii="Courier New" w:hAnsi="Courier New" w:cs="Courier New"/>
          <w:lang w:val="en-US"/>
        </w:rPr>
        <w:t xml:space="preserve"> Specification,</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Version 2.1", 11 November 2020,</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&lt;https://p4.org/p4-spec/docs/INT_v2_1.pdf&gt;.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[RFC4733</w:t>
      </w:r>
      <w:proofErr w:type="gramStart"/>
      <w:r w:rsidRPr="00E013BD">
        <w:rPr>
          <w:rFonts w:ascii="Courier New" w:hAnsi="Courier New" w:cs="Courier New"/>
          <w:lang w:val="en-US"/>
        </w:rPr>
        <w:t xml:space="preserve">]  </w:t>
      </w:r>
      <w:proofErr w:type="spellStart"/>
      <w:r w:rsidRPr="00E013BD">
        <w:rPr>
          <w:rFonts w:ascii="Courier New" w:hAnsi="Courier New" w:cs="Courier New"/>
          <w:lang w:val="en-US"/>
        </w:rPr>
        <w:t>Schulzrinne</w:t>
      </w:r>
      <w:proofErr w:type="spellEnd"/>
      <w:proofErr w:type="gramEnd"/>
      <w:r w:rsidRPr="00E013BD">
        <w:rPr>
          <w:rFonts w:ascii="Courier New" w:hAnsi="Courier New" w:cs="Courier New"/>
          <w:lang w:val="en-US"/>
        </w:rPr>
        <w:t>, H. and T. Taylor, "RTP Payload for DTMF</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Digits, Telephony Tones, and Telephony Signals", RFC 4733,</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DOI 10.17487/RFC4733, December 2006,</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&lt;https://www.rfc-editor.org/info/rfc4733&gt;.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[RFC5085</w:t>
      </w:r>
      <w:proofErr w:type="gramStart"/>
      <w:r w:rsidRPr="00E013BD">
        <w:rPr>
          <w:rFonts w:ascii="Courier New" w:hAnsi="Courier New" w:cs="Courier New"/>
          <w:lang w:val="en-US"/>
        </w:rPr>
        <w:t>]  Nadeau</w:t>
      </w:r>
      <w:proofErr w:type="gramEnd"/>
      <w:r w:rsidRPr="00E013BD">
        <w:rPr>
          <w:rFonts w:ascii="Courier New" w:hAnsi="Courier New" w:cs="Courier New"/>
          <w:lang w:val="en-US"/>
        </w:rPr>
        <w:t>, T., Ed. and C. Pignataro, Ed., "</w:t>
      </w:r>
      <w:proofErr w:type="spellStart"/>
      <w:r w:rsidRPr="00E013BD">
        <w:rPr>
          <w:rFonts w:ascii="Courier New" w:hAnsi="Courier New" w:cs="Courier New"/>
          <w:lang w:val="en-US"/>
        </w:rPr>
        <w:t>Pseudowire</w:t>
      </w:r>
      <w:proofErr w:type="spellEnd"/>
      <w:r w:rsidRPr="00E013BD">
        <w:rPr>
          <w:rFonts w:ascii="Courier New" w:hAnsi="Courier New" w:cs="Courier New"/>
          <w:lang w:val="en-US"/>
        </w:rPr>
        <w:t xml:space="preserve"> Virtual</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Circuit Connectivity Verification (VCCV): A Control</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Channel for </w:t>
      </w:r>
      <w:proofErr w:type="spellStart"/>
      <w:r w:rsidRPr="00E013BD">
        <w:rPr>
          <w:rFonts w:ascii="Courier New" w:hAnsi="Courier New" w:cs="Courier New"/>
          <w:lang w:val="en-US"/>
        </w:rPr>
        <w:t>Pseudowires</w:t>
      </w:r>
      <w:proofErr w:type="spellEnd"/>
      <w:r w:rsidRPr="00E013BD">
        <w:rPr>
          <w:rFonts w:ascii="Courier New" w:hAnsi="Courier New" w:cs="Courier New"/>
          <w:lang w:val="en-US"/>
        </w:rPr>
        <w:t>", RFC 5085, DOI 10.17487/RFC5085,</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December 2007, &lt;https://www.rfc-editor.org/info/rfc5085&gt;.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[RFC6669</w:t>
      </w:r>
      <w:proofErr w:type="gramStart"/>
      <w:r w:rsidRPr="00E013BD">
        <w:rPr>
          <w:rFonts w:ascii="Courier New" w:hAnsi="Courier New" w:cs="Courier New"/>
          <w:lang w:val="en-US"/>
        </w:rPr>
        <w:t>]  Sprecher</w:t>
      </w:r>
      <w:proofErr w:type="gramEnd"/>
      <w:r w:rsidRPr="00E013BD">
        <w:rPr>
          <w:rFonts w:ascii="Courier New" w:hAnsi="Courier New" w:cs="Courier New"/>
          <w:lang w:val="en-US"/>
        </w:rPr>
        <w:t>, N. and L. Fang, "An Overview of the Operations,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Administration, and Maintenance (OAM) Toolset for MPLS-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Based Transport Networks", RFC 6669, DOI 10.17487/RFC6669,</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July 2012, &lt;https://www.rfc-editor.org/info/rfc6669&gt;.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[RFC7799</w:t>
      </w:r>
      <w:proofErr w:type="gramStart"/>
      <w:r w:rsidRPr="00E013BD">
        <w:rPr>
          <w:rFonts w:ascii="Courier New" w:hAnsi="Courier New" w:cs="Courier New"/>
          <w:lang w:val="en-US"/>
        </w:rPr>
        <w:t>]  Morton</w:t>
      </w:r>
      <w:proofErr w:type="gramEnd"/>
      <w:r w:rsidRPr="00E013BD">
        <w:rPr>
          <w:rFonts w:ascii="Courier New" w:hAnsi="Courier New" w:cs="Courier New"/>
          <w:lang w:val="en-US"/>
        </w:rPr>
        <w:t>, A., "Active and Passive Metrics and Methods (with</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Hybrid Types In-Between)", RFC 7799, DOI 10.17487/RFC7799,</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May 2016, &lt;https://www.rfc-editor.org/info/rfc7799&gt;.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[RFC8029</w:t>
      </w:r>
      <w:proofErr w:type="gramStart"/>
      <w:r w:rsidRPr="00E013BD">
        <w:rPr>
          <w:rFonts w:ascii="Courier New" w:hAnsi="Courier New" w:cs="Courier New"/>
          <w:lang w:val="en-US"/>
        </w:rPr>
        <w:t xml:space="preserve">]  </w:t>
      </w:r>
      <w:proofErr w:type="spellStart"/>
      <w:r w:rsidRPr="00E013BD">
        <w:rPr>
          <w:rFonts w:ascii="Courier New" w:hAnsi="Courier New" w:cs="Courier New"/>
          <w:lang w:val="en-US"/>
        </w:rPr>
        <w:t>Kompella</w:t>
      </w:r>
      <w:proofErr w:type="spellEnd"/>
      <w:proofErr w:type="gramEnd"/>
      <w:r w:rsidRPr="00E013BD">
        <w:rPr>
          <w:rFonts w:ascii="Courier New" w:hAnsi="Courier New" w:cs="Courier New"/>
          <w:lang w:val="en-US"/>
        </w:rPr>
        <w:t>, K., Swallow, G., Pignataro, C., Ed., Kumar, N.,</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Aldrin, S., and M. Chen, "Detecting Multiprotocol Label</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Switched (MPLS) Data-Plane Failures", RFC 8029,</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DOI 10.17487/RFC8029, March 2017,</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&lt;https://www.rfc-editor.org/info/rfc8029&gt;.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[RFC9197</w:t>
      </w:r>
      <w:proofErr w:type="gramStart"/>
      <w:r w:rsidRPr="00E013BD">
        <w:rPr>
          <w:rFonts w:ascii="Courier New" w:hAnsi="Courier New" w:cs="Courier New"/>
          <w:lang w:val="en-US"/>
        </w:rPr>
        <w:t>]  Brockners</w:t>
      </w:r>
      <w:proofErr w:type="gramEnd"/>
      <w:r w:rsidRPr="00E013BD">
        <w:rPr>
          <w:rFonts w:ascii="Courier New" w:hAnsi="Courier New" w:cs="Courier New"/>
          <w:lang w:val="en-US"/>
        </w:rPr>
        <w:t>, F., Ed., Bhandari, S., Ed., and T. Mizrahi,</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Ed., "Data Fields for In Situ Operations, Administration,</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and Maintenance (IOAM)", RFC 9197, DOI 10.17487/RFC9197,</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May 2022, &lt;https://www.rfc-editor.org/info/rfc9197&gt;.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[RFC9232</w:t>
      </w:r>
      <w:proofErr w:type="gramStart"/>
      <w:r w:rsidRPr="00E013BD">
        <w:rPr>
          <w:rFonts w:ascii="Courier New" w:hAnsi="Courier New" w:cs="Courier New"/>
          <w:lang w:val="en-US"/>
        </w:rPr>
        <w:t>]  Song</w:t>
      </w:r>
      <w:proofErr w:type="gramEnd"/>
      <w:r w:rsidRPr="00E013BD">
        <w:rPr>
          <w:rFonts w:ascii="Courier New" w:hAnsi="Courier New" w:cs="Courier New"/>
          <w:lang w:val="en-US"/>
        </w:rPr>
        <w:t>, H., Qin, F., Martinez-Julia, P., Ciavaglia, L., and</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 Wang, "Network Telemetry Framework", RFC 9232,</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DOI 10.17487/RFC9232, May 2022,</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&lt;https://www.rfc-editor.org/info/rfc9232&gt;.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[RFC9322</w:t>
      </w:r>
      <w:proofErr w:type="gramStart"/>
      <w:r w:rsidRPr="00E013BD">
        <w:rPr>
          <w:rFonts w:ascii="Courier New" w:hAnsi="Courier New" w:cs="Courier New"/>
          <w:lang w:val="en-US"/>
        </w:rPr>
        <w:t>]  Mizrahi</w:t>
      </w:r>
      <w:proofErr w:type="gramEnd"/>
      <w:r w:rsidRPr="00E013BD">
        <w:rPr>
          <w:rFonts w:ascii="Courier New" w:hAnsi="Courier New" w:cs="Courier New"/>
          <w:lang w:val="en-US"/>
        </w:rPr>
        <w:t>, T., Brockners, F., Bhandari, S., Gafni, B., and</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 Spiegel, "In Situ Operations, Administration, and</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Maintenance (IOAM) Loopback and Active Flags", RFC 9322,</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DOI 10.17487/RFC9322, November 2022,</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&lt;https://www.rfc-editor.org/info/rfc9322&gt;.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[RFC9341</w:t>
      </w:r>
      <w:proofErr w:type="gramStart"/>
      <w:r w:rsidRPr="00E013BD">
        <w:rPr>
          <w:rFonts w:ascii="Courier New" w:hAnsi="Courier New" w:cs="Courier New"/>
          <w:lang w:val="en-US"/>
        </w:rPr>
        <w:t>]  Fioccola</w:t>
      </w:r>
      <w:proofErr w:type="gramEnd"/>
      <w:r w:rsidRPr="00E013BD">
        <w:rPr>
          <w:rFonts w:ascii="Courier New" w:hAnsi="Courier New" w:cs="Courier New"/>
          <w:lang w:val="en-US"/>
        </w:rPr>
        <w:t xml:space="preserve">, G., Ed., </w:t>
      </w:r>
      <w:proofErr w:type="spellStart"/>
      <w:r w:rsidRPr="00E013BD">
        <w:rPr>
          <w:rFonts w:ascii="Courier New" w:hAnsi="Courier New" w:cs="Courier New"/>
          <w:lang w:val="en-US"/>
        </w:rPr>
        <w:t>Cociglio</w:t>
      </w:r>
      <w:proofErr w:type="spellEnd"/>
      <w:r w:rsidRPr="00E013BD">
        <w:rPr>
          <w:rFonts w:ascii="Courier New" w:hAnsi="Courier New" w:cs="Courier New"/>
          <w:lang w:val="en-US"/>
        </w:rPr>
        <w:t>, M., Mirsky, G., Mizrahi, 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and T. Zhou, "Alternate-Marking Method", RFC 9341,</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DOI 10.17487/RFC9341, December 2022,</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&lt;https://www.rfc-editor.org/info/rfc9341&gt;.</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Authors' Addresses</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Carlos Pignataro</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North Carolina State University</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United States of America</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Email: cpignata@gmail.com, cmpignat@ncsu.edu</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Adrian </w:t>
      </w:r>
      <w:proofErr w:type="spellStart"/>
      <w:r w:rsidRPr="00E013BD">
        <w:rPr>
          <w:rFonts w:ascii="Courier New" w:hAnsi="Courier New" w:cs="Courier New"/>
          <w:lang w:val="en-US"/>
        </w:rPr>
        <w:t>Farrel</w:t>
      </w:r>
      <w:proofErr w:type="spellEnd"/>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Old Dog Consulting</w:t>
      </w:r>
    </w:p>
    <w:p w:rsidR="00000000"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United Kingdom</w:t>
      </w:r>
    </w:p>
    <w:p w:rsidR="006A21C2" w:rsidRPr="00E013BD" w:rsidRDefault="00000000" w:rsidP="00F9693C">
      <w:pPr>
        <w:pStyle w:val="Textebrut"/>
        <w:rPr>
          <w:rFonts w:ascii="Courier New" w:hAnsi="Courier New" w:cs="Courier New"/>
          <w:lang w:val="en-US"/>
        </w:rPr>
      </w:pPr>
      <w:r w:rsidRPr="00E013BD">
        <w:rPr>
          <w:rFonts w:ascii="Courier New" w:hAnsi="Courier New" w:cs="Courier New"/>
          <w:lang w:val="en-US"/>
        </w:rPr>
        <w:t xml:space="preserve">   Email: adrian@olddog.co.uk</w:t>
      </w:r>
    </w:p>
    <w:sectPr w:rsidR="006A21C2" w:rsidRPr="00E013BD" w:rsidSect="00F9693C">
      <w:footerReference w:type="even" r:id="rId10"/>
      <w:footerReference w:type="first" r:id="rId11"/>
      <w:pgSz w:w="11906" w:h="16838"/>
      <w:pgMar w:top="1417" w:right="1335" w:bottom="1417"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BOUCADAIR Mohamed INNOV/NET" w:date="2024-10-22T13:59:00Z" w:initials="MB">
    <w:p w14:paraId="7FC50595" w14:textId="77777777" w:rsidR="00EB5096" w:rsidRDefault="00EB5096" w:rsidP="00EB5096">
      <w:pPr>
        <w:pStyle w:val="Commentaire"/>
      </w:pPr>
      <w:r>
        <w:rPr>
          <w:rStyle w:val="Marquedecommentaire"/>
        </w:rPr>
        <w:annotationRef/>
      </w:r>
      <w:r>
        <w:t>Can we have an example to cite here?</w:t>
      </w:r>
    </w:p>
  </w:comment>
  <w:comment w:id="11" w:author="BOUCADAIR Mohamed INNOV/NET" w:date="2024-10-22T14:10:00Z" w:initials="MB">
    <w:p w14:paraId="0E84B1A0" w14:textId="77777777" w:rsidR="00E93A5C" w:rsidRDefault="00E93A5C" w:rsidP="00E93A5C">
      <w:pPr>
        <w:pStyle w:val="Commentaire"/>
      </w:pPr>
      <w:r>
        <w:rPr>
          <w:rStyle w:val="Marquedecommentaire"/>
        </w:rPr>
        <w:annotationRef/>
      </w:r>
      <w:r>
        <w:t>Do we mean for the IETF use or only for the OAM? I would remind the context</w:t>
      </w:r>
    </w:p>
  </w:comment>
  <w:comment w:id="12" w:author="BOUCADAIR Mohamed INNOV/NET" w:date="2024-10-22T14:12:00Z" w:initials="MB">
    <w:p w14:paraId="6D58EB5D" w14:textId="77777777" w:rsidR="00E93A5C" w:rsidRDefault="00E93A5C" w:rsidP="00E93A5C">
      <w:pPr>
        <w:pStyle w:val="Commentaire"/>
      </w:pPr>
      <w:r>
        <w:rPr>
          <w:rStyle w:val="Marquedecommentaire"/>
        </w:rPr>
        <w:annotationRef/>
      </w:r>
      <w:r>
        <w:t>I would use a separate heading for the terms</w:t>
      </w:r>
    </w:p>
  </w:comment>
  <w:comment w:id="14" w:author="BOUCADAIR Mohamed INNOV/NET" w:date="2024-10-22T14:25:00Z" w:initials="MB">
    <w:p w14:paraId="21C7BE14" w14:textId="77777777" w:rsidR="00B630C5" w:rsidRDefault="00B630C5" w:rsidP="00B630C5">
      <w:pPr>
        <w:pStyle w:val="Commentaire"/>
      </w:pPr>
      <w:r>
        <w:rPr>
          <w:rStyle w:val="Marquedecommentaire"/>
        </w:rPr>
        <w:annotationRef/>
      </w:r>
      <w:r>
        <w:t>Cover loose/strict paths</w:t>
      </w:r>
    </w:p>
  </w:comment>
  <w:comment w:id="15" w:author="BOUCADAIR Mohamed INNOV/NET" w:date="2024-10-22T14:30:00Z" w:initials="MB">
    <w:p w14:paraId="424BCC78" w14:textId="77777777" w:rsidR="00FA6E65" w:rsidRDefault="00FA6E65" w:rsidP="00FA6E65">
      <w:pPr>
        <w:pStyle w:val="Commentaire"/>
      </w:pPr>
      <w:r>
        <w:rPr>
          <w:rStyle w:val="Marquedecommentaire"/>
        </w:rPr>
        <w:annotationRef/>
      </w:r>
      <w:r>
        <w:t xml:space="preserve">I would be explicit about the example. </w:t>
      </w:r>
    </w:p>
    <w:p w14:paraId="70F00104" w14:textId="77777777" w:rsidR="00FA6E65" w:rsidRDefault="00FA6E65" w:rsidP="00FA6E65">
      <w:pPr>
        <w:pStyle w:val="Commentaire"/>
      </w:pPr>
    </w:p>
    <w:p w14:paraId="3B7C112F" w14:textId="77777777" w:rsidR="00FA6E65" w:rsidRDefault="00FA6E65" w:rsidP="00FA6E65">
      <w:pPr>
        <w:pStyle w:val="Commentaire"/>
      </w:pPr>
      <w:r>
        <w:t>I guess you were referring to «OAM packets and the user traffic are congruent (i.e., OAM packets are transmitted in-band) » (RFC5860).</w:t>
      </w:r>
    </w:p>
  </w:comment>
  <w:comment w:id="20" w:author="BOUCADAIR Mohamed INNOV/NET" w:date="2024-10-22T15:11:00Z" w:initials="MB">
    <w:p w14:paraId="1274E489" w14:textId="77777777" w:rsidR="00BC1555" w:rsidRDefault="00BC1555" w:rsidP="00BC1555">
      <w:pPr>
        <w:pStyle w:val="Commentaire"/>
      </w:pPr>
      <w:r>
        <w:rPr>
          <w:rStyle w:val="Marquedecommentaire"/>
        </w:rPr>
        <w:annotationRef/>
      </w:r>
      <w:r>
        <w:t>«Shared-Packet OAM packets» may read strange. Should there be a name to refer to the packets themselves or simply use «dedicated OAM packets» and the like?</w:t>
      </w:r>
    </w:p>
  </w:comment>
  <w:comment w:id="21" w:author="BOUCADAIR Mohamed INNOV/NET" w:date="2024-10-22T14:46:00Z" w:initials="MB">
    <w:p w14:paraId="52C95C8E" w14:textId="0DC65D91" w:rsidR="00B50345" w:rsidRDefault="00B50345" w:rsidP="00B50345">
      <w:pPr>
        <w:pStyle w:val="Commentaire"/>
      </w:pPr>
      <w:r>
        <w:rPr>
          <w:rStyle w:val="Marquedecommentaire"/>
        </w:rPr>
        <w:annotationRef/>
      </w:r>
      <w:r>
        <w:t>I would reorder</w:t>
      </w:r>
    </w:p>
  </w:comment>
  <w:comment w:id="27" w:author="BOUCADAIR Mohamed INNOV/NET" w:date="2024-10-22T14:47:00Z" w:initials="MB">
    <w:p w14:paraId="204F376A" w14:textId="77777777" w:rsidR="00613ADB" w:rsidRDefault="00613ADB" w:rsidP="00613ADB">
      <w:pPr>
        <w:pStyle w:val="Commentaire"/>
      </w:pPr>
      <w:r>
        <w:rPr>
          <w:rStyle w:val="Marquedecommentaire"/>
        </w:rPr>
        <w:annotationRef/>
      </w:r>
      <w:r>
        <w:t>Do we need to maintain these individual  I-Ds?</w:t>
      </w:r>
    </w:p>
  </w:comment>
  <w:comment w:id="30" w:author="BOUCADAIR Mohamed INNOV/NET" w:date="2024-10-22T14:48:00Z" w:initials="MB">
    <w:p w14:paraId="10F98D8A" w14:textId="77777777" w:rsidR="00613ADB" w:rsidRDefault="00613ADB" w:rsidP="00613ADB">
      <w:pPr>
        <w:pStyle w:val="Commentaire"/>
      </w:pPr>
      <w:r>
        <w:rPr>
          <w:rStyle w:val="Marquedecommentaire"/>
        </w:rPr>
        <w:annotationRef/>
      </w:r>
      <w:r>
        <w:t>Why the emphasis on QoS? Why not any «forwarding» behavior?</w:t>
      </w:r>
    </w:p>
  </w:comment>
  <w:comment w:id="31" w:author="BOUCADAIR Mohamed INNOV/NET" w:date="2024-10-22T14:49:00Z" w:initials="MB">
    <w:p w14:paraId="400519F9" w14:textId="77777777" w:rsidR="00613ADB" w:rsidRDefault="00613ADB" w:rsidP="00613ADB">
      <w:pPr>
        <w:pStyle w:val="Commentaire"/>
      </w:pPr>
      <w:r>
        <w:rPr>
          <w:rStyle w:val="Marquedecommentaire"/>
        </w:rPr>
        <w:annotationRef/>
      </w:r>
      <w:r>
        <w:t>Idem</w:t>
      </w:r>
    </w:p>
  </w:comment>
  <w:comment w:id="32" w:author="BOUCADAIR Mohamed INNOV/NET" w:date="2024-10-22T14:50:00Z" w:initials="MB">
    <w:p w14:paraId="6917BDC6" w14:textId="77777777" w:rsidR="00613ADB" w:rsidRDefault="00613ADB" w:rsidP="00613ADB">
      <w:pPr>
        <w:pStyle w:val="Commentaire"/>
      </w:pPr>
      <w:r>
        <w:rPr>
          <w:rStyle w:val="Marquedecommentaire"/>
        </w:rPr>
        <w:annotationRef/>
      </w:r>
      <w:r>
        <w:t xml:space="preserve">To be updated to </w:t>
      </w:r>
      <w:hyperlink r:id="rId1" w:history="1">
        <w:r w:rsidRPr="00EA718C">
          <w:rPr>
            <w:rStyle w:val="Lienhypertexte"/>
          </w:rPr>
          <w:t>RFC 9551 - Framework of Operations, Administration, and Maintenance (OAM) for Deterministic Networking (DetNet) (ietf.org)</w:t>
        </w:r>
      </w:hyperlink>
      <w:r>
        <w:t xml:space="preserve"> </w:t>
      </w:r>
    </w:p>
  </w:comment>
  <w:comment w:id="33" w:author="BOUCADAIR Mohamed INNOV/NET" w:date="2024-10-22T14:51:00Z" w:initials="MB">
    <w:p w14:paraId="547B20CE" w14:textId="77777777" w:rsidR="00613ADB" w:rsidRDefault="00613ADB" w:rsidP="00613ADB">
      <w:pPr>
        <w:pStyle w:val="Commentaire"/>
      </w:pPr>
      <w:r>
        <w:rPr>
          <w:rStyle w:val="Marquedecommentaire"/>
        </w:rPr>
        <w:annotationRef/>
      </w:r>
      <w:r>
        <w:t>Update to match the final version:</w:t>
      </w:r>
    </w:p>
    <w:p w14:paraId="12A656BB" w14:textId="77777777" w:rsidR="00613ADB" w:rsidRDefault="00613ADB" w:rsidP="00613ADB">
      <w:pPr>
        <w:pStyle w:val="Commentaire"/>
      </w:pPr>
    </w:p>
    <w:p w14:paraId="1259F9E3" w14:textId="77777777" w:rsidR="00613ADB" w:rsidRDefault="00613ADB" w:rsidP="00613ADB">
      <w:pPr>
        <w:pStyle w:val="Commentaire"/>
      </w:pPr>
      <w:r>
        <w:t>«In-band OAM: an active OAM method that is in band within the monitored DetNet OAM domain when it traverses the same set of links and interfaces receiving the same QoS and Packet Replication, Elimination, and Ordering Functions (PREOF) treatment as the monitored DetNet flow. »</w:t>
      </w:r>
    </w:p>
    <w:p w14:paraId="4828FC10" w14:textId="77777777" w:rsidR="00613ADB" w:rsidRDefault="00613ADB" w:rsidP="00613ADB">
      <w:pPr>
        <w:pStyle w:val="Commentaire"/>
      </w:pPr>
    </w:p>
  </w:comment>
  <w:comment w:id="34" w:author="BOUCADAIR Mohamed INNOV/NET" w:date="2024-10-22T14:54:00Z" w:initials="MB">
    <w:p w14:paraId="1177B809" w14:textId="77777777" w:rsidR="00613ADB" w:rsidRDefault="00613ADB" w:rsidP="00613ADB">
      <w:pPr>
        <w:pStyle w:val="Commentaire"/>
      </w:pPr>
      <w:r>
        <w:rPr>
          <w:rStyle w:val="Marquedecommentaire"/>
        </w:rPr>
        <w:annotationRef/>
      </w:r>
      <w:r>
        <w:t>I would cite examples, such rfc9516, rfc9322, etc.</w:t>
      </w:r>
    </w:p>
  </w:comment>
  <w:comment w:id="35" w:author="BOUCADAIR Mohamed INNOV/NET" w:date="2024-10-22T15:02:00Z" w:initials="MB">
    <w:p w14:paraId="077F6B2C" w14:textId="77777777" w:rsidR="007B6D1E" w:rsidRDefault="007B6D1E" w:rsidP="007B6D1E">
      <w:pPr>
        <w:pStyle w:val="Commentaire"/>
      </w:pPr>
      <w:r>
        <w:rPr>
          <w:rStyle w:val="Marquedecommentaire"/>
        </w:rPr>
        <w:annotationRef/>
      </w:r>
      <w:r>
        <w:t>May be use «</w:t>
      </w:r>
      <w:r>
        <w:rPr>
          <w:lang w:val="en-US"/>
        </w:rPr>
        <w:t>Dedicated-Packet OAM</w:t>
      </w:r>
      <w:r>
        <w:t>»</w:t>
      </w:r>
    </w:p>
  </w:comment>
  <w:comment w:id="36" w:author="BOUCADAIR Mohamed INNOV/NET" w:date="2024-10-22T15:03:00Z" w:initials="MB">
    <w:p w14:paraId="55046EB3" w14:textId="77777777" w:rsidR="007B6D1E" w:rsidRDefault="007B6D1E" w:rsidP="007B6D1E">
      <w:pPr>
        <w:pStyle w:val="Commentaire"/>
      </w:pPr>
      <w:r>
        <w:rPr>
          <w:rStyle w:val="Marquedecommentaire"/>
        </w:rPr>
        <w:annotationRef/>
      </w:r>
      <w:r>
        <w:t>That is? Can we use of the terms defined herein?</w:t>
      </w:r>
    </w:p>
  </w:comment>
  <w:comment w:id="41" w:author="BOUCADAIR Mohamed INNOV/NET" w:date="2024-10-22T15:05:00Z" w:initials="MB">
    <w:p w14:paraId="6C51EF73" w14:textId="77777777" w:rsidR="007B6D1E" w:rsidRDefault="007B6D1E" w:rsidP="007B6D1E">
      <w:pPr>
        <w:pStyle w:val="Commentaire"/>
      </w:pPr>
      <w:r>
        <w:rPr>
          <w:rStyle w:val="Marquedecommentaire"/>
        </w:rPr>
        <w:annotationRef/>
      </w:r>
      <w:r>
        <w:t>I think this is redundant with the guidance in Section 2.</w:t>
      </w:r>
    </w:p>
  </w:comment>
  <w:comment w:id="42" w:author="BOUCADAIR Mohamed INNOV/NET" w:date="2024-10-22T15:06:00Z" w:initials="MB">
    <w:p w14:paraId="4D627894" w14:textId="77777777" w:rsidR="007B6D1E" w:rsidRDefault="007B6D1E" w:rsidP="007B6D1E">
      <w:pPr>
        <w:pStyle w:val="Commentaire"/>
      </w:pPr>
      <w:r>
        <w:rPr>
          <w:rStyle w:val="Marquedecommentaire"/>
        </w:rPr>
        <w:annotationRef/>
      </w:r>
      <w:r>
        <w:t>Already stated above. I would maintain one occurrence in the document.</w:t>
      </w:r>
    </w:p>
  </w:comment>
  <w:comment w:id="48" w:author="BOUCADAIR Mohamed INNOV/NET" w:date="2024-10-22T15:07:00Z" w:initials="MB">
    <w:p w14:paraId="18280224" w14:textId="77777777" w:rsidR="00BC1555" w:rsidRDefault="00BC1555" w:rsidP="00BC1555">
      <w:pPr>
        <w:pStyle w:val="Commentaire"/>
      </w:pPr>
      <w:r>
        <w:rPr>
          <w:rStyle w:val="Marquedecommentaire"/>
        </w:rPr>
        <w:annotationRef/>
      </w:r>
      <w:r>
        <w:t>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50595" w15:done="0"/>
  <w15:commentEx w15:paraId="0E84B1A0" w15:done="0"/>
  <w15:commentEx w15:paraId="6D58EB5D" w15:done="0"/>
  <w15:commentEx w15:paraId="21C7BE14" w15:done="0"/>
  <w15:commentEx w15:paraId="3B7C112F" w15:done="0"/>
  <w15:commentEx w15:paraId="1274E489" w15:done="0"/>
  <w15:commentEx w15:paraId="52C95C8E" w15:done="0"/>
  <w15:commentEx w15:paraId="204F376A" w15:done="0"/>
  <w15:commentEx w15:paraId="10F98D8A" w15:done="0"/>
  <w15:commentEx w15:paraId="400519F9" w15:done="0"/>
  <w15:commentEx w15:paraId="6917BDC6" w15:done="0"/>
  <w15:commentEx w15:paraId="4828FC10" w15:done="0"/>
  <w15:commentEx w15:paraId="1177B809" w15:done="0"/>
  <w15:commentEx w15:paraId="077F6B2C" w15:done="0"/>
  <w15:commentEx w15:paraId="55046EB3" w15:done="0"/>
  <w15:commentEx w15:paraId="6C51EF73" w15:done="0"/>
  <w15:commentEx w15:paraId="4D627894" w15:done="0"/>
  <w15:commentEx w15:paraId="18280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22E29" w16cex:dateUtc="2024-10-22T11:59:00Z"/>
  <w16cex:commentExtensible w16cex:durableId="2AC230E7" w16cex:dateUtc="2024-10-22T12:10:00Z"/>
  <w16cex:commentExtensible w16cex:durableId="2AC23150" w16cex:dateUtc="2024-10-22T12:12:00Z"/>
  <w16cex:commentExtensible w16cex:durableId="2AC23441" w16cex:dateUtc="2024-10-22T12:25:00Z"/>
  <w16cex:commentExtensible w16cex:durableId="2AC2356C" w16cex:dateUtc="2024-10-22T12:30:00Z"/>
  <w16cex:commentExtensible w16cex:durableId="2AC23F28" w16cex:dateUtc="2024-10-22T13:11:00Z"/>
  <w16cex:commentExtensible w16cex:durableId="2AC2392B" w16cex:dateUtc="2024-10-22T12:46:00Z"/>
  <w16cex:commentExtensible w16cex:durableId="2AC23970" w16cex:dateUtc="2024-10-22T12:47:00Z"/>
  <w16cex:commentExtensible w16cex:durableId="2AC239DB" w16cex:dateUtc="2024-10-22T12:48:00Z"/>
  <w16cex:commentExtensible w16cex:durableId="2AC239E6" w16cex:dateUtc="2024-10-22T12:49:00Z"/>
  <w16cex:commentExtensible w16cex:durableId="2AC23A25" w16cex:dateUtc="2024-10-22T12:50:00Z"/>
  <w16cex:commentExtensible w16cex:durableId="2AC23A70" w16cex:dateUtc="2024-10-22T12:51:00Z"/>
  <w16cex:commentExtensible w16cex:durableId="2AC23B39" w16cex:dateUtc="2024-10-22T12:54:00Z"/>
  <w16cex:commentExtensible w16cex:durableId="2AC23CEA" w16cex:dateUtc="2024-10-22T13:02:00Z"/>
  <w16cex:commentExtensible w16cex:durableId="2AC23D28" w16cex:dateUtc="2024-10-22T13:03:00Z"/>
  <w16cex:commentExtensible w16cex:durableId="2AC23DC4" w16cex:dateUtc="2024-10-22T13:05:00Z"/>
  <w16cex:commentExtensible w16cex:durableId="2AC23DE9" w16cex:dateUtc="2024-10-22T13:06:00Z"/>
  <w16cex:commentExtensible w16cex:durableId="2AC23E34" w16cex:dateUtc="2024-10-22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50595" w16cid:durableId="2AC22E29"/>
  <w16cid:commentId w16cid:paraId="0E84B1A0" w16cid:durableId="2AC230E7"/>
  <w16cid:commentId w16cid:paraId="6D58EB5D" w16cid:durableId="2AC23150"/>
  <w16cid:commentId w16cid:paraId="21C7BE14" w16cid:durableId="2AC23441"/>
  <w16cid:commentId w16cid:paraId="3B7C112F" w16cid:durableId="2AC2356C"/>
  <w16cid:commentId w16cid:paraId="1274E489" w16cid:durableId="2AC23F28"/>
  <w16cid:commentId w16cid:paraId="52C95C8E" w16cid:durableId="2AC2392B"/>
  <w16cid:commentId w16cid:paraId="204F376A" w16cid:durableId="2AC23970"/>
  <w16cid:commentId w16cid:paraId="10F98D8A" w16cid:durableId="2AC239DB"/>
  <w16cid:commentId w16cid:paraId="400519F9" w16cid:durableId="2AC239E6"/>
  <w16cid:commentId w16cid:paraId="6917BDC6" w16cid:durableId="2AC23A25"/>
  <w16cid:commentId w16cid:paraId="4828FC10" w16cid:durableId="2AC23A70"/>
  <w16cid:commentId w16cid:paraId="1177B809" w16cid:durableId="2AC23B39"/>
  <w16cid:commentId w16cid:paraId="077F6B2C" w16cid:durableId="2AC23CEA"/>
  <w16cid:commentId w16cid:paraId="55046EB3" w16cid:durableId="2AC23D28"/>
  <w16cid:commentId w16cid:paraId="6C51EF73" w16cid:durableId="2AC23DC4"/>
  <w16cid:commentId w16cid:paraId="4D627894" w16cid:durableId="2AC23DE9"/>
  <w16cid:commentId w16cid:paraId="18280224" w16cid:durableId="2AC23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046F6" w14:textId="77777777" w:rsidR="006A21C2" w:rsidRDefault="006A21C2" w:rsidP="00E013BD">
      <w:pPr>
        <w:spacing w:after="0" w:line="240" w:lineRule="auto"/>
      </w:pPr>
      <w:r>
        <w:separator/>
      </w:r>
    </w:p>
  </w:endnote>
  <w:endnote w:type="continuationSeparator" w:id="0">
    <w:p w14:paraId="4D384787" w14:textId="77777777" w:rsidR="006A21C2" w:rsidRDefault="006A21C2" w:rsidP="00E0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75 Bold">
    <w:panose1 w:val="020B0804020202020204"/>
    <w:charset w:val="00"/>
    <w:family w:val="swiss"/>
    <w:pitch w:val="variable"/>
    <w:sig w:usb0="A00002A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DEF1" w14:textId="1CFBE8A2" w:rsidR="00E013BD" w:rsidRDefault="00E013BD">
    <w:pPr>
      <w:pStyle w:val="Pieddepage"/>
    </w:pPr>
    <w:r>
      <w:rPr>
        <w:noProof/>
      </w:rPr>
      <w:pict w14:anchorId="3B56BC6A">
        <v:shapetype id="_x0000_t202" coordsize="21600,21600" o:spt="202" path="m,l,21600r21600,l21600,xe">
          <v:stroke joinstyle="miter"/>
          <v:path gradientshapeok="t" o:connecttype="rect"/>
        </v:shapetype>
        <v:shape id="Zone de texte 2" o:spid="_x0000_s1027" type="#_x0000_t202" alt="Orange Restricted" style="position:absolute;margin-left:0;margin-top:0;width:34.95pt;height:34.95pt;z-index: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5EE0903" w14:textId="77DCAC4D" w:rsidR="00E013BD" w:rsidRPr="00E013BD" w:rsidRDefault="00E013BD" w:rsidP="00E013BD">
                <w:pPr>
                  <w:spacing w:after="0"/>
                  <w:rPr>
                    <w:rFonts w:ascii="Helvetica 75 Bold" w:eastAsia="Helvetica 75 Bold" w:hAnsi="Helvetica 75 Bold" w:cs="Helvetica 75 Bold"/>
                    <w:noProof/>
                    <w:color w:val="ED7D31"/>
                    <w:sz w:val="16"/>
                    <w:szCs w:val="16"/>
                  </w:rPr>
                </w:pPr>
                <w:r w:rsidRPr="00E013BD">
                  <w:rPr>
                    <w:rFonts w:ascii="Helvetica 75 Bold" w:eastAsia="Helvetica 75 Bold" w:hAnsi="Helvetica 75 Bold" w:cs="Helvetica 75 Bold"/>
                    <w:noProof/>
                    <w:color w:val="ED7D31"/>
                    <w:sz w:val="16"/>
                    <w:szCs w:val="16"/>
                  </w:rPr>
                  <w:t>Orange Restricted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EEF8" w14:textId="026EFC22" w:rsidR="00E013BD" w:rsidRDefault="00E013BD">
    <w:pPr>
      <w:pStyle w:val="Pieddepage"/>
    </w:pPr>
    <w:r>
      <w:rPr>
        <w:noProof/>
      </w:rPr>
      <w:pict w14:anchorId="25278B5E">
        <v:shapetype id="_x0000_t202" coordsize="21600,21600" o:spt="202" path="m,l,21600r21600,l21600,xe">
          <v:stroke joinstyle="miter"/>
          <v:path gradientshapeok="t" o:connecttype="rect"/>
        </v:shapetype>
        <v:shape id="Zone de texte 1" o:spid="_x0000_s1025" type="#_x0000_t202" alt="Orange Restricted" style="position:absolute;margin-left:0;margin-top:0;width:34.95pt;height:34.95pt;z-index: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13C1FFE" w14:textId="4AA41E20" w:rsidR="00E013BD" w:rsidRPr="00E013BD" w:rsidRDefault="00E013BD" w:rsidP="00E013BD">
                <w:pPr>
                  <w:spacing w:after="0"/>
                  <w:rPr>
                    <w:rFonts w:ascii="Helvetica 75 Bold" w:eastAsia="Helvetica 75 Bold" w:hAnsi="Helvetica 75 Bold" w:cs="Helvetica 75 Bold"/>
                    <w:noProof/>
                    <w:color w:val="ED7D31"/>
                    <w:sz w:val="16"/>
                    <w:szCs w:val="16"/>
                  </w:rPr>
                </w:pPr>
                <w:r w:rsidRPr="00E013BD">
                  <w:rPr>
                    <w:rFonts w:ascii="Helvetica 75 Bold" w:eastAsia="Helvetica 75 Bold" w:hAnsi="Helvetica 75 Bold" w:cs="Helvetica 75 Bold"/>
                    <w:noProof/>
                    <w:color w:val="ED7D31"/>
                    <w:sz w:val="16"/>
                    <w:szCs w:val="16"/>
                  </w:rPr>
                  <w:t>Orange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54E3" w14:textId="77777777" w:rsidR="006A21C2" w:rsidRDefault="006A21C2" w:rsidP="00E013BD">
      <w:pPr>
        <w:spacing w:after="0" w:line="240" w:lineRule="auto"/>
      </w:pPr>
      <w:r>
        <w:separator/>
      </w:r>
    </w:p>
  </w:footnote>
  <w:footnote w:type="continuationSeparator" w:id="0">
    <w:p w14:paraId="3E1067B4" w14:textId="77777777" w:rsidR="006A21C2" w:rsidRDefault="006A21C2" w:rsidP="00E013B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CADAIR Mohamed INNOV/NET">
    <w15:presenceInfo w15:providerId="AD" w15:userId="S::mohamed.boucadair@orange.com::2acbca90-6db1-4111-98c4-832797dda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3AD2"/>
    <w:rsid w:val="000A1EF7"/>
    <w:rsid w:val="000B79B1"/>
    <w:rsid w:val="001455AF"/>
    <w:rsid w:val="001D73AB"/>
    <w:rsid w:val="002104C7"/>
    <w:rsid w:val="002F3FA7"/>
    <w:rsid w:val="003434B0"/>
    <w:rsid w:val="003C76DF"/>
    <w:rsid w:val="003D51C5"/>
    <w:rsid w:val="004424BA"/>
    <w:rsid w:val="00582ECE"/>
    <w:rsid w:val="00613ADB"/>
    <w:rsid w:val="00671762"/>
    <w:rsid w:val="006A21C2"/>
    <w:rsid w:val="006D2900"/>
    <w:rsid w:val="006E67EF"/>
    <w:rsid w:val="0074481C"/>
    <w:rsid w:val="00797261"/>
    <w:rsid w:val="007A1F86"/>
    <w:rsid w:val="007B6D1E"/>
    <w:rsid w:val="00800AEB"/>
    <w:rsid w:val="008261F6"/>
    <w:rsid w:val="00867B90"/>
    <w:rsid w:val="00964F8D"/>
    <w:rsid w:val="009A7766"/>
    <w:rsid w:val="00A62305"/>
    <w:rsid w:val="00A73953"/>
    <w:rsid w:val="00A778FD"/>
    <w:rsid w:val="00A96920"/>
    <w:rsid w:val="00B076EA"/>
    <w:rsid w:val="00B50345"/>
    <w:rsid w:val="00B56097"/>
    <w:rsid w:val="00B630C5"/>
    <w:rsid w:val="00BC1555"/>
    <w:rsid w:val="00C40B55"/>
    <w:rsid w:val="00C41C05"/>
    <w:rsid w:val="00C41C17"/>
    <w:rsid w:val="00C73C79"/>
    <w:rsid w:val="00C77BD6"/>
    <w:rsid w:val="00C91218"/>
    <w:rsid w:val="00E013BD"/>
    <w:rsid w:val="00E93A5C"/>
    <w:rsid w:val="00E94B6D"/>
    <w:rsid w:val="00EB5096"/>
    <w:rsid w:val="00EF1613"/>
    <w:rsid w:val="00F860BF"/>
    <w:rsid w:val="00F9693C"/>
    <w:rsid w:val="00FA6E65"/>
    <w:rsid w:val="00FB3A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43910"/>
  <w15:chartTrackingRefBased/>
  <w15:docId w15:val="{3226DD86-71EF-4C8B-BC69-717E0CD5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F9693C"/>
    <w:pPr>
      <w:spacing w:after="0" w:line="240" w:lineRule="auto"/>
    </w:pPr>
    <w:rPr>
      <w:rFonts w:ascii="Consolas" w:hAnsi="Consolas"/>
      <w:sz w:val="21"/>
      <w:szCs w:val="21"/>
    </w:rPr>
  </w:style>
  <w:style w:type="character" w:customStyle="1" w:styleId="TextebrutCar">
    <w:name w:val="Texte brut Car"/>
    <w:link w:val="Textebrut"/>
    <w:uiPriority w:val="99"/>
    <w:rsid w:val="00F9693C"/>
    <w:rPr>
      <w:rFonts w:ascii="Consolas" w:hAnsi="Consolas"/>
      <w:sz w:val="21"/>
      <w:szCs w:val="21"/>
    </w:rPr>
  </w:style>
  <w:style w:type="paragraph" w:styleId="Pieddepage">
    <w:name w:val="footer"/>
    <w:basedOn w:val="Normal"/>
    <w:link w:val="PieddepageCar"/>
    <w:uiPriority w:val="99"/>
    <w:unhideWhenUsed/>
    <w:rsid w:val="00E013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3BD"/>
  </w:style>
  <w:style w:type="paragraph" w:styleId="En-tte">
    <w:name w:val="header"/>
    <w:basedOn w:val="Normal"/>
    <w:link w:val="En-tteCar"/>
    <w:uiPriority w:val="99"/>
    <w:unhideWhenUsed/>
    <w:rsid w:val="007A1F86"/>
    <w:pPr>
      <w:tabs>
        <w:tab w:val="center" w:pos="4536"/>
        <w:tab w:val="right" w:pos="9072"/>
      </w:tabs>
    </w:pPr>
  </w:style>
  <w:style w:type="character" w:customStyle="1" w:styleId="En-tteCar">
    <w:name w:val="En-tête Car"/>
    <w:link w:val="En-tte"/>
    <w:uiPriority w:val="99"/>
    <w:rsid w:val="007A1F86"/>
    <w:rPr>
      <w:kern w:val="2"/>
      <w:sz w:val="22"/>
      <w:szCs w:val="22"/>
      <w:lang w:eastAsia="en-US"/>
    </w:rPr>
  </w:style>
  <w:style w:type="paragraph" w:styleId="Rvision">
    <w:name w:val="Revision"/>
    <w:hidden/>
    <w:uiPriority w:val="99"/>
    <w:semiHidden/>
    <w:rsid w:val="007A1F86"/>
    <w:rPr>
      <w:kern w:val="2"/>
      <w:sz w:val="22"/>
      <w:szCs w:val="22"/>
      <w:lang w:eastAsia="en-US"/>
    </w:rPr>
  </w:style>
  <w:style w:type="character" w:styleId="Marquedecommentaire">
    <w:name w:val="annotation reference"/>
    <w:uiPriority w:val="99"/>
    <w:semiHidden/>
    <w:unhideWhenUsed/>
    <w:rsid w:val="00EB5096"/>
    <w:rPr>
      <w:sz w:val="16"/>
      <w:szCs w:val="16"/>
    </w:rPr>
  </w:style>
  <w:style w:type="paragraph" w:styleId="Commentaire">
    <w:name w:val="annotation text"/>
    <w:basedOn w:val="Normal"/>
    <w:link w:val="CommentaireCar"/>
    <w:uiPriority w:val="99"/>
    <w:unhideWhenUsed/>
    <w:rsid w:val="00EB5096"/>
    <w:rPr>
      <w:sz w:val="20"/>
      <w:szCs w:val="20"/>
    </w:rPr>
  </w:style>
  <w:style w:type="character" w:customStyle="1" w:styleId="CommentaireCar">
    <w:name w:val="Commentaire Car"/>
    <w:link w:val="Commentaire"/>
    <w:uiPriority w:val="99"/>
    <w:rsid w:val="00EB5096"/>
    <w:rPr>
      <w:kern w:val="2"/>
      <w:lang w:eastAsia="en-US"/>
    </w:rPr>
  </w:style>
  <w:style w:type="paragraph" w:styleId="Objetducommentaire">
    <w:name w:val="annotation subject"/>
    <w:basedOn w:val="Commentaire"/>
    <w:next w:val="Commentaire"/>
    <w:link w:val="ObjetducommentaireCar"/>
    <w:uiPriority w:val="99"/>
    <w:semiHidden/>
    <w:unhideWhenUsed/>
    <w:rsid w:val="00EB5096"/>
    <w:rPr>
      <w:b/>
      <w:bCs/>
    </w:rPr>
  </w:style>
  <w:style w:type="character" w:customStyle="1" w:styleId="ObjetducommentaireCar">
    <w:name w:val="Objet du commentaire Car"/>
    <w:link w:val="Objetducommentaire"/>
    <w:uiPriority w:val="99"/>
    <w:semiHidden/>
    <w:rsid w:val="00EB5096"/>
    <w:rPr>
      <w:b/>
      <w:bCs/>
      <w:kern w:val="2"/>
      <w:lang w:eastAsia="en-US"/>
    </w:rPr>
  </w:style>
  <w:style w:type="character" w:styleId="Lienhypertexte">
    <w:name w:val="Hyperlink"/>
    <w:uiPriority w:val="99"/>
    <w:unhideWhenUsed/>
    <w:rsid w:val="00613ADB"/>
    <w:rPr>
      <w:color w:val="0563C1"/>
      <w:u w:val="single"/>
    </w:rPr>
  </w:style>
  <w:style w:type="character" w:styleId="Mentionnonrsolue">
    <w:name w:val="Unresolved Mention"/>
    <w:uiPriority w:val="99"/>
    <w:semiHidden/>
    <w:unhideWhenUsed/>
    <w:rsid w:val="00613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tracker.ietf.org/doc/rfc955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c818a6-e1a0-4a6e-a969-20d857c5dc62}" enabled="1" method="Standard" siteId="{90c7a20a-f34b-40bf-bc48-b9253b6f5d20}" removed="0"/>
</clbl:labelList>
</file>

<file path=docProps/app.xml><?xml version="1.0" encoding="utf-8"?>
<Properties xmlns="http://schemas.openxmlformats.org/officeDocument/2006/extended-properties" xmlns:vt="http://schemas.openxmlformats.org/officeDocument/2006/docPropsVTypes">
  <Template>Normal</Template>
  <TotalTime>21</TotalTime>
  <Pages>9</Pages>
  <Words>3297</Words>
  <Characters>18138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BOUCADAIR Mohamed INNOV/NET</dc:creator>
  <cp:keywords/>
  <dc:description/>
  <cp:lastModifiedBy>BOUCADAIR Mohamed INNOV/NET</cp:lastModifiedBy>
  <cp:revision>4</cp:revision>
  <cp:lastPrinted>2024-10-22T13:13:00Z</cp:lastPrinted>
  <dcterms:created xsi:type="dcterms:W3CDTF">2024-10-22T13:13:00Z</dcterms:created>
  <dcterms:modified xsi:type="dcterms:W3CDTF">2024-10-22T13:34:00Z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60738910,50eafe02,455815c3</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y fmtid="{D5CDD505-2E9C-101B-9397-08002B2CF9AE}" pid="5" name="MSIP_Label_e6c818a6-e1a0-4a6e-a969-20d857c5dc62_Enabled">
    <vt:lpwstr>true</vt:lpwstr>
  </property>
  <property fmtid="{D5CDD505-2E9C-101B-9397-08002B2CF9AE}" pid="6" name="MSIP_Label_e6c818a6-e1a0-4a6e-a969-20d857c5dc62_SetDate">
    <vt:lpwstr>2024-10-22T11:49:03Z</vt:lpwstr>
  </property>
  <property fmtid="{D5CDD505-2E9C-101B-9397-08002B2CF9AE}" pid="7" name="MSIP_Label_e6c818a6-e1a0-4a6e-a969-20d857c5dc62_Method">
    <vt:lpwstr>Standard</vt:lpwstr>
  </property>
  <property fmtid="{D5CDD505-2E9C-101B-9397-08002B2CF9AE}" pid="8" name="MSIP_Label_e6c818a6-e1a0-4a6e-a969-20d857c5dc62_Name">
    <vt:lpwstr>Orange_restricted_internal.2</vt:lpwstr>
  </property>
  <property fmtid="{D5CDD505-2E9C-101B-9397-08002B2CF9AE}" pid="9" name="MSIP_Label_e6c818a6-e1a0-4a6e-a969-20d857c5dc62_SiteId">
    <vt:lpwstr>90c7a20a-f34b-40bf-bc48-b9253b6f5d20</vt:lpwstr>
  </property>
  <property fmtid="{D5CDD505-2E9C-101B-9397-08002B2CF9AE}" pid="10" name="MSIP_Label_e6c818a6-e1a0-4a6e-a969-20d857c5dc62_ActionId">
    <vt:lpwstr>5d6eac12-213f-4b51-a6f2-721cf414b335</vt:lpwstr>
  </property>
  <property fmtid="{D5CDD505-2E9C-101B-9397-08002B2CF9AE}" pid="11" name="MSIP_Label_e6c818a6-e1a0-4a6e-a969-20d857c5dc62_ContentBits">
    <vt:lpwstr>0</vt:lpwstr>
  </property>
</Properties>
</file>