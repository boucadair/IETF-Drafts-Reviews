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F187" w14:textId="77777777" w:rsidR="007D7275" w:rsidRPr="0019497B" w:rsidRDefault="007D7275" w:rsidP="0019497B">
      <w:pPr>
        <w:pStyle w:val="Textebrut"/>
        <w:rPr>
          <w:rFonts w:ascii="Courier New" w:hAnsi="Courier New" w:cs="Courier New"/>
        </w:rPr>
      </w:pPr>
    </w:p>
    <w:p w14:paraId="50FF8675" w14:textId="77777777" w:rsidR="007D7275" w:rsidRPr="0019497B" w:rsidRDefault="007D7275" w:rsidP="0019497B">
      <w:pPr>
        <w:pStyle w:val="Textebrut"/>
        <w:rPr>
          <w:rFonts w:ascii="Courier New" w:hAnsi="Courier New" w:cs="Courier New"/>
        </w:rPr>
      </w:pPr>
    </w:p>
    <w:p w14:paraId="75D61C1B" w14:textId="77777777" w:rsidR="007D7275" w:rsidRPr="0019497B" w:rsidRDefault="007D7275" w:rsidP="0019497B">
      <w:pPr>
        <w:pStyle w:val="Textebrut"/>
        <w:rPr>
          <w:rFonts w:ascii="Courier New" w:hAnsi="Courier New" w:cs="Courier New"/>
        </w:rPr>
      </w:pPr>
    </w:p>
    <w:p w14:paraId="32011D56" w14:textId="77777777" w:rsidR="007D7275" w:rsidRPr="0019497B" w:rsidRDefault="007D7275" w:rsidP="0019497B">
      <w:pPr>
        <w:pStyle w:val="Textebrut"/>
        <w:rPr>
          <w:rFonts w:ascii="Courier New" w:hAnsi="Courier New" w:cs="Courier New"/>
        </w:rPr>
      </w:pPr>
    </w:p>
    <w:p w14:paraId="6FCF4AE0" w14:textId="77777777"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Operations and Management Area Working Group                       F. Hu</w:t>
      </w:r>
    </w:p>
    <w:p w14:paraId="7E785D05" w14:textId="77777777"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Internet-Draft                                                   D. Hong</w:t>
      </w:r>
    </w:p>
    <w:p w14:paraId="6A958D83" w14:textId="77777777"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Intended status: Informational                 China Southern Power Grid</w:t>
      </w:r>
    </w:p>
    <w:p w14:paraId="0662CECF" w14:textId="77777777"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Expires: 3 April 2025                                             L. Xia</w:t>
      </w:r>
    </w:p>
    <w:p w14:paraId="17A4841D" w14:textId="77777777"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                                  Huawei Technologies</w:t>
      </w:r>
    </w:p>
    <w:p w14:paraId="1D6D06C2" w14:textId="3ED36306"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                                    30 September 2024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A YANG Data Model for Network Element Threat Surface Management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draft-hu-opsawg-network-element-tsm-yang-00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Abstract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This document defines a base YANG data model for network element</w:t>
      </w:r>
    </w:p>
    <w:p w:rsidR="007D7275" w:rsidRPr="007D7275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threat surface management that is </w:t>
      </w:r>
      <w:commentRangeStart w:id="0"/>
      <w:r w:rsidRPr="007D7275">
        <w:rPr>
          <w:rFonts w:ascii="Courier New" w:hAnsi="Courier New" w:cs="Courier New"/>
          <w:lang w:val="en-US"/>
        </w:rPr>
        <w:t>application- and technology-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7D7275">
        <w:rPr>
          <w:rFonts w:ascii="Courier New" w:hAnsi="Courier New" w:cs="Courier New"/>
          <w:lang w:val="en-US"/>
        </w:rPr>
        <w:t xml:space="preserve">   agnostic</w:t>
      </w:r>
      <w:r w:rsidRPr="00136F42">
        <w:rPr>
          <w:rFonts w:ascii="Courier New" w:hAnsi="Courier New" w:cs="Courier New"/>
          <w:lang w:val="en-US"/>
        </w:rPr>
        <w:t>.</w:t>
      </w:r>
      <w:commentRangeEnd w:id="0"/>
      <w:r>
        <w:rPr>
          <w:rStyle w:val="Marquedecommentaire"/>
          <w:rFonts w:ascii="Calibri" w:hAnsi="Calibri"/>
        </w:rPr>
        <w:commentReference w:id="0"/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Status of This Memo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provisions of BCP 78 and BCP 79.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This Internet-Draft will expire on 3 April 2025.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Copyright Notice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Copyright (c) 2024 IETF Trust and the persons identified as the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document authors.  All rights reserved.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Table of Contents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1.  </w:t>
      </w:r>
      <w:proofErr w:type="gramStart"/>
      <w:r w:rsidRPr="00136F42">
        <w:rPr>
          <w:rFonts w:ascii="Courier New" w:hAnsi="Courier New" w:cs="Courier New"/>
          <w:lang w:val="en-US"/>
        </w:rPr>
        <w:t>Introduction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. . . . . . .   2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1.1.  Terminology and Notations . . . . . . . . . . . . </w:t>
      </w:r>
      <w:proofErr w:type="gramStart"/>
      <w:r w:rsidRPr="00136F42">
        <w:rPr>
          <w:rFonts w:ascii="Courier New" w:hAnsi="Courier New" w:cs="Courier New"/>
          <w:lang w:val="en-US"/>
        </w:rPr>
        <w:t>.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  3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1.2.  Requirements Notation . . . . . . . . . . . . . . . . . .   4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lastRenderedPageBreak/>
        <w:t xml:space="preserve">     1.3.  Tree </w:t>
      </w:r>
      <w:proofErr w:type="gramStart"/>
      <w:r w:rsidRPr="00136F42">
        <w:rPr>
          <w:rFonts w:ascii="Courier New" w:hAnsi="Courier New" w:cs="Courier New"/>
          <w:lang w:val="en-US"/>
        </w:rPr>
        <w:t>Diagram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. . . . .   4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1.4.  Prefix in Data Node Names . . . . . . . . . . . . </w:t>
      </w:r>
      <w:proofErr w:type="gramStart"/>
      <w:r w:rsidRPr="00136F42">
        <w:rPr>
          <w:rFonts w:ascii="Courier New" w:hAnsi="Courier New" w:cs="Courier New"/>
          <w:lang w:val="en-US"/>
        </w:rPr>
        <w:t>.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  5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2.  Definition of Threat </w:t>
      </w:r>
      <w:proofErr w:type="gramStart"/>
      <w:r w:rsidRPr="00136F42">
        <w:rPr>
          <w:rFonts w:ascii="Courier New" w:hAnsi="Courier New" w:cs="Courier New"/>
          <w:lang w:val="en-US"/>
        </w:rPr>
        <w:t>Surface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  5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2.1.  </w:t>
      </w:r>
      <w:proofErr w:type="gramStart"/>
      <w:r w:rsidRPr="00136F42">
        <w:rPr>
          <w:rFonts w:ascii="Courier New" w:hAnsi="Courier New" w:cs="Courier New"/>
          <w:lang w:val="en-US"/>
        </w:rPr>
        <w:t>Overview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. . . . . . .   5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2.2.  Interface </w:t>
      </w:r>
      <w:proofErr w:type="gramStart"/>
      <w:r w:rsidRPr="00136F42">
        <w:rPr>
          <w:rFonts w:ascii="Courier New" w:hAnsi="Courier New" w:cs="Courier New"/>
          <w:lang w:val="en-US"/>
        </w:rPr>
        <w:t>Exposure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. .   6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2.3.  Service </w:t>
      </w:r>
      <w:proofErr w:type="gramStart"/>
      <w:r w:rsidRPr="00136F42">
        <w:rPr>
          <w:rFonts w:ascii="Courier New" w:hAnsi="Courier New" w:cs="Courier New"/>
          <w:lang w:val="en-US"/>
        </w:rPr>
        <w:t>Exposure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. . .   8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2.4.  Account </w:t>
      </w:r>
      <w:proofErr w:type="gramStart"/>
      <w:r w:rsidRPr="00136F42">
        <w:rPr>
          <w:rFonts w:ascii="Courier New" w:hAnsi="Courier New" w:cs="Courier New"/>
          <w:lang w:val="en-US"/>
        </w:rPr>
        <w:t>Exposure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. . .   9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2.5.  Version and Vulnerability . . . . . . . . . . . . </w:t>
      </w:r>
      <w:proofErr w:type="gramStart"/>
      <w:r w:rsidRPr="00136F42">
        <w:rPr>
          <w:rFonts w:ascii="Courier New" w:hAnsi="Courier New" w:cs="Courier New"/>
          <w:lang w:val="en-US"/>
        </w:rPr>
        <w:t>.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  9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3.  YANG Data Model for Network Element Threat Surface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136F42">
        <w:rPr>
          <w:rFonts w:ascii="Courier New" w:hAnsi="Courier New" w:cs="Courier New"/>
          <w:lang w:val="en-US"/>
        </w:rPr>
        <w:t>Management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. . . . . .  10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4.  Manageability </w:t>
      </w:r>
      <w:proofErr w:type="gramStart"/>
      <w:r w:rsidRPr="00136F42">
        <w:rPr>
          <w:rFonts w:ascii="Courier New" w:hAnsi="Courier New" w:cs="Courier New"/>
          <w:lang w:val="en-US"/>
        </w:rPr>
        <w:t>Considerations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 10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5.  Security Considerations . . . . . . . . . . . . . . . </w:t>
      </w:r>
      <w:proofErr w:type="gramStart"/>
      <w:r w:rsidRPr="00136F42">
        <w:rPr>
          <w:rFonts w:ascii="Courier New" w:hAnsi="Courier New" w:cs="Courier New"/>
          <w:lang w:val="en-US"/>
        </w:rPr>
        <w:t>.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 10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6.  IANA Considerations . . . . . . . . . . . . . . . . . . . . .  11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7.  </w:t>
      </w:r>
      <w:proofErr w:type="gramStart"/>
      <w:r w:rsidRPr="00136F42">
        <w:rPr>
          <w:rFonts w:ascii="Courier New" w:hAnsi="Courier New" w:cs="Courier New"/>
          <w:lang w:val="en-US"/>
        </w:rPr>
        <w:t>References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. . . . . . . .  11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7.1.  Normative </w:t>
      </w:r>
      <w:proofErr w:type="gramStart"/>
      <w:r w:rsidRPr="00136F42">
        <w:rPr>
          <w:rFonts w:ascii="Courier New" w:hAnsi="Courier New" w:cs="Courier New"/>
          <w:lang w:val="en-US"/>
        </w:rPr>
        <w:t>References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.  11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7.2.  Informative </w:t>
      </w:r>
      <w:proofErr w:type="gramStart"/>
      <w:r w:rsidRPr="00136F42">
        <w:rPr>
          <w:rFonts w:ascii="Courier New" w:hAnsi="Courier New" w:cs="Courier New"/>
          <w:lang w:val="en-US"/>
        </w:rPr>
        <w:t>References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 12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Appendix A.  </w:t>
      </w:r>
      <w:proofErr w:type="gramStart"/>
      <w:r w:rsidRPr="00136F42">
        <w:rPr>
          <w:rFonts w:ascii="Courier New" w:hAnsi="Courier New" w:cs="Courier New"/>
          <w:lang w:val="en-US"/>
        </w:rPr>
        <w:t>Acknowledgments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.  13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136F42">
        <w:rPr>
          <w:rFonts w:ascii="Courier New" w:hAnsi="Courier New" w:cs="Courier New"/>
          <w:lang w:val="en-US"/>
        </w:rPr>
        <w:t>Addresses  . . .</w:t>
      </w:r>
      <w:proofErr w:type="gramEnd"/>
      <w:r w:rsidRPr="00136F42">
        <w:rPr>
          <w:rFonts w:ascii="Courier New" w:hAnsi="Courier New" w:cs="Courier New"/>
          <w:lang w:val="en-US"/>
        </w:rPr>
        <w:t xml:space="preserve"> . . . . . . . . . . . . . . . . . . . .  13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1.  Introduction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With more and more advanced </w:t>
      </w:r>
      <w:del w:id="1" w:author="BOUCADAIR Mohamed INNOV/NET" w:date="2024-10-16T15:09:00Z">
        <w:r w:rsidRPr="00136F42" w:rsidDel="00C829BD">
          <w:rPr>
            <w:rFonts w:ascii="Courier New" w:hAnsi="Courier New" w:cs="Courier New"/>
            <w:lang w:val="en-US"/>
          </w:rPr>
          <w:delText xml:space="preserve">network </w:delText>
        </w:r>
      </w:del>
      <w:r w:rsidRPr="00136F42">
        <w:rPr>
          <w:rFonts w:ascii="Courier New" w:hAnsi="Courier New" w:cs="Courier New"/>
          <w:lang w:val="en-US"/>
        </w:rPr>
        <w:t>attacks on network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infrastructures, one important </w:t>
      </w:r>
      <w:del w:id="2" w:author="BOUCADAIR Mohamed INNOV/NET" w:date="2024-10-16T15:09:00Z">
        <w:r w:rsidRPr="00136F42" w:rsidDel="00C829BD">
          <w:rPr>
            <w:rFonts w:ascii="Courier New" w:hAnsi="Courier New" w:cs="Courier New"/>
            <w:lang w:val="en-US"/>
          </w:rPr>
          <w:delText xml:space="preserve">thing </w:delText>
        </w:r>
      </w:del>
      <w:ins w:id="3" w:author="BOUCADAIR Mohamed INNOV/NET" w:date="2024-10-16T15:09:00Z">
        <w:r w:rsidR="00C829BD">
          <w:rPr>
            <w:rFonts w:ascii="Courier New" w:hAnsi="Courier New" w:cs="Courier New"/>
            <w:lang w:val="en-US"/>
          </w:rPr>
          <w:t>aspect</w:t>
        </w:r>
        <w:r w:rsidR="00C829BD" w:rsidRPr="00136F42">
          <w:rPr>
            <w:rFonts w:ascii="Courier New" w:hAnsi="Courier New" w:cs="Courier New"/>
            <w:lang w:val="en-US"/>
          </w:rPr>
          <w:t xml:space="preserve"> </w:t>
        </w:r>
      </w:ins>
      <w:r w:rsidRPr="00136F42">
        <w:rPr>
          <w:rFonts w:ascii="Courier New" w:hAnsi="Courier New" w:cs="Courier New"/>
          <w:lang w:val="en-US"/>
        </w:rPr>
        <w:t>of network device security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management is to increase the security visibility</w:t>
      </w:r>
      <w:ins w:id="4" w:author="BOUCADAIR Mohamed INNOV/NET" w:date="2024-10-16T15:09:00Z">
        <w:r w:rsidR="00C829BD">
          <w:rPr>
            <w:rFonts w:ascii="Courier New" w:hAnsi="Courier New" w:cs="Courier New"/>
            <w:lang w:val="en-US"/>
          </w:rPr>
          <w:t xml:space="preserve"> and observability overall</w:t>
        </w:r>
      </w:ins>
      <w:r w:rsidRPr="00136F42">
        <w:rPr>
          <w:rFonts w:ascii="Courier New" w:hAnsi="Courier New" w:cs="Courier New"/>
          <w:lang w:val="en-US"/>
        </w:rPr>
        <w:t>.  To achieve this,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on the one hand, the device normal security posture should be defined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in advance, so that </w:t>
      </w:r>
      <w:del w:id="5" w:author="BOUCADAIR Mohamed INNOV/NET" w:date="2024-10-16T15:10:00Z">
        <w:r w:rsidRPr="00136F42" w:rsidDel="00C829BD">
          <w:rPr>
            <w:rFonts w:ascii="Courier New" w:hAnsi="Courier New" w:cs="Courier New"/>
            <w:lang w:val="en-US"/>
          </w:rPr>
          <w:delText xml:space="preserve">the </w:delText>
        </w:r>
      </w:del>
      <w:ins w:id="6" w:author="BOUCADAIR Mohamed INNOV/NET" w:date="2024-10-16T15:10:00Z">
        <w:r w:rsidR="00C829BD">
          <w:rPr>
            <w:rFonts w:ascii="Courier New" w:hAnsi="Courier New" w:cs="Courier New"/>
            <w:lang w:val="en-US"/>
          </w:rPr>
          <w:t>an</w:t>
        </w:r>
        <w:r w:rsidR="00C829BD" w:rsidRPr="00136F42">
          <w:rPr>
            <w:rFonts w:ascii="Courier New" w:hAnsi="Courier New" w:cs="Courier New"/>
            <w:lang w:val="en-US"/>
          </w:rPr>
          <w:t xml:space="preserve"> </w:t>
        </w:r>
      </w:ins>
      <w:r w:rsidRPr="00136F42">
        <w:rPr>
          <w:rFonts w:ascii="Courier New" w:hAnsi="Courier New" w:cs="Courier New"/>
          <w:lang w:val="en-US"/>
        </w:rPr>
        <w:t>abnormal security status or operation of the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device can be identified </w:t>
      </w:r>
      <w:ins w:id="7" w:author="BOUCADAIR Mohamed INNOV/NET" w:date="2024-10-16T15:10:00Z">
        <w:r w:rsidR="00C829BD">
          <w:rPr>
            <w:rFonts w:ascii="Courier New" w:hAnsi="Courier New" w:cs="Courier New"/>
            <w:lang w:val="en-US"/>
          </w:rPr>
          <w:t xml:space="preserve">in a </w:t>
        </w:r>
      </w:ins>
      <w:r w:rsidRPr="00136F42">
        <w:rPr>
          <w:rFonts w:ascii="Courier New" w:hAnsi="Courier New" w:cs="Courier New"/>
          <w:lang w:val="en-US"/>
        </w:rPr>
        <w:t>timely</w:t>
      </w:r>
      <w:ins w:id="8" w:author="BOUCADAIR Mohamed INNOV/NET" w:date="2024-10-16T15:10:00Z">
        <w:r w:rsidR="00C829BD">
          <w:rPr>
            <w:rFonts w:ascii="Courier New" w:hAnsi="Courier New" w:cs="Courier New"/>
            <w:lang w:val="en-US"/>
          </w:rPr>
          <w:t xml:space="preserve"> manner</w:t>
        </w:r>
      </w:ins>
      <w:r w:rsidRPr="00136F42">
        <w:rPr>
          <w:rFonts w:ascii="Courier New" w:hAnsi="Courier New" w:cs="Courier New"/>
          <w:lang w:val="en-US"/>
        </w:rPr>
        <w:t>.  On the other hand, from the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attacker perspective, how to comprehensively define the threat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surface of </w:t>
      </w:r>
      <w:ins w:id="9" w:author="BOUCADAIR Mohamed INNOV/NET" w:date="2024-10-16T15:10:00Z">
        <w:r w:rsidR="00C829BD">
          <w:rPr>
            <w:rFonts w:ascii="Courier New" w:hAnsi="Courier New" w:cs="Courier New"/>
            <w:lang w:val="en-US"/>
          </w:rPr>
          <w:t xml:space="preserve">a </w:t>
        </w:r>
      </w:ins>
      <w:r w:rsidRPr="00136F42">
        <w:rPr>
          <w:rFonts w:ascii="Courier New" w:hAnsi="Courier New" w:cs="Courier New"/>
          <w:lang w:val="en-US"/>
        </w:rPr>
        <w:t>device, and manage potential risks through timely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monitoring is becoming vital.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Network element threat surface management has a similar concept as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External Attack Surface Management (</w:t>
      </w:r>
      <w:commentRangeStart w:id="10"/>
      <w:r w:rsidRPr="00136F42">
        <w:rPr>
          <w:rFonts w:ascii="Courier New" w:hAnsi="Courier New" w:cs="Courier New"/>
          <w:lang w:val="en-US"/>
        </w:rPr>
        <w:t>EASM</w:t>
      </w:r>
      <w:commentRangeEnd w:id="10"/>
      <w:r w:rsidR="00C829BD">
        <w:rPr>
          <w:rStyle w:val="Marquedecommentaire"/>
          <w:rFonts w:ascii="Calibri" w:hAnsi="Calibri"/>
        </w:rPr>
        <w:commentReference w:id="10"/>
      </w:r>
      <w:r w:rsidRPr="00136F42">
        <w:rPr>
          <w:rFonts w:ascii="Courier New" w:hAnsi="Courier New" w:cs="Courier New"/>
          <w:lang w:val="en-US"/>
        </w:rPr>
        <w:t xml:space="preserve">) which is </w:t>
      </w:r>
      <w:del w:id="11" w:author="BOUCADAIR Mohamed INNOV/NET" w:date="2024-10-16T15:11:00Z">
        <w:r w:rsidRPr="00136F42" w:rsidDel="00C829BD">
          <w:rPr>
            <w:rFonts w:ascii="Courier New" w:hAnsi="Courier New" w:cs="Courier New"/>
            <w:lang w:val="en-US"/>
          </w:rPr>
          <w:delText xml:space="preserve">defines </w:delText>
        </w:r>
      </w:del>
      <w:ins w:id="12" w:author="BOUCADAIR Mohamed INNOV/NET" w:date="2024-10-16T15:11:00Z">
        <w:r w:rsidR="00C829BD">
          <w:rPr>
            <w:rFonts w:ascii="Courier New" w:hAnsi="Courier New" w:cs="Courier New"/>
            <w:lang w:val="en-US"/>
          </w:rPr>
          <w:t>defined</w:t>
        </w:r>
        <w:r w:rsidR="00C829BD" w:rsidRPr="00136F42">
          <w:rPr>
            <w:rFonts w:ascii="Courier New" w:hAnsi="Courier New" w:cs="Courier New"/>
            <w:lang w:val="en-US"/>
          </w:rPr>
          <w:t xml:space="preserve"> </w:t>
        </w:r>
      </w:ins>
      <w:r w:rsidRPr="00136F42">
        <w:rPr>
          <w:rFonts w:ascii="Courier New" w:hAnsi="Courier New" w:cs="Courier New"/>
          <w:lang w:val="en-US"/>
        </w:rPr>
        <w:t>as "refers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to the processes, technology and managed services deployed to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discover internet-facing enterprise assets and systems and associated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exposures which include misconfigured public cloud services and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servers, exposed enterprise data such as credentials and third-party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partner software code vulnerabilities that could be exploited by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adversaries.".  Comparing with EASM as a larger system and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methodology, this document presents a specific implementation for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network device threat surface management.  Furthermore, the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difference between the threat surface and attack surface is clarified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briefly here: </w:t>
      </w:r>
      <w:del w:id="13" w:author="BOUCADAIR Mohamed INNOV/NET" w:date="2024-10-16T15:16:00Z">
        <w:r w:rsidRPr="00136F42" w:rsidDel="007D7275">
          <w:rPr>
            <w:rFonts w:ascii="Courier New" w:hAnsi="Courier New" w:cs="Courier New"/>
            <w:lang w:val="en-US"/>
          </w:rPr>
          <w:delText xml:space="preserve">The </w:delText>
        </w:r>
      </w:del>
      <w:proofErr w:type="gramStart"/>
      <w:ins w:id="14" w:author="BOUCADAIR Mohamed INNOV/NET" w:date="2024-10-16T15:16:00Z">
        <w:r>
          <w:rPr>
            <w:rFonts w:ascii="Courier New" w:hAnsi="Courier New" w:cs="Courier New"/>
            <w:lang w:val="en-US"/>
          </w:rPr>
          <w:t>an</w:t>
        </w:r>
        <w:proofErr w:type="gramEnd"/>
        <w:r w:rsidRPr="00136F42">
          <w:rPr>
            <w:rFonts w:ascii="Courier New" w:hAnsi="Courier New" w:cs="Courier New"/>
            <w:lang w:val="en-US"/>
          </w:rPr>
          <w:t xml:space="preserve"> </w:t>
        </w:r>
      </w:ins>
      <w:r w:rsidRPr="00136F42">
        <w:rPr>
          <w:rFonts w:ascii="Courier New" w:hAnsi="Courier New" w:cs="Courier New"/>
          <w:lang w:val="en-US"/>
        </w:rPr>
        <w:t xml:space="preserve">threat surface </w:t>
      </w:r>
      <w:commentRangeStart w:id="15"/>
      <w:r w:rsidRPr="00136F42">
        <w:rPr>
          <w:rFonts w:ascii="Courier New" w:hAnsi="Courier New" w:cs="Courier New"/>
          <w:lang w:val="en-US"/>
        </w:rPr>
        <w:t xml:space="preserve">may not have vulnerabilities </w:t>
      </w:r>
      <w:commentRangeEnd w:id="15"/>
      <w:r w:rsidR="00C829BD">
        <w:rPr>
          <w:rStyle w:val="Marquedecommentaire"/>
          <w:rFonts w:ascii="Calibri" w:hAnsi="Calibri"/>
        </w:rPr>
        <w:commentReference w:id="15"/>
      </w:r>
      <w:r w:rsidRPr="00136F42">
        <w:rPr>
          <w:rFonts w:ascii="Courier New" w:hAnsi="Courier New" w:cs="Courier New"/>
          <w:lang w:val="en-US"/>
        </w:rPr>
        <w:t>or be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an attack </w:t>
      </w:r>
      <w:proofErr w:type="gramStart"/>
      <w:r w:rsidRPr="00136F42">
        <w:rPr>
          <w:rFonts w:ascii="Courier New" w:hAnsi="Courier New" w:cs="Courier New"/>
          <w:lang w:val="en-US"/>
        </w:rPr>
        <w:t>surface</w:t>
      </w:r>
      <w:proofErr w:type="gramEnd"/>
      <w:r w:rsidRPr="00136F42">
        <w:rPr>
          <w:rFonts w:ascii="Courier New" w:hAnsi="Courier New" w:cs="Courier New"/>
          <w:lang w:val="en-US"/>
        </w:rPr>
        <w:t>.  However, it is exposed to the attackers and faces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threats from them.  Therefore, its security risk is high.  However,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</w:t>
      </w:r>
      <w:del w:id="16" w:author="BOUCADAIR Mohamed INNOV/NET" w:date="2024-10-16T15:16:00Z">
        <w:r w:rsidRPr="00136F42" w:rsidDel="007D7275">
          <w:rPr>
            <w:rFonts w:ascii="Courier New" w:hAnsi="Courier New" w:cs="Courier New"/>
            <w:lang w:val="en-US"/>
          </w:rPr>
          <w:delText xml:space="preserve">the </w:delText>
        </w:r>
      </w:del>
      <w:ins w:id="17" w:author="BOUCADAIR Mohamed INNOV/NET" w:date="2024-10-16T15:16:00Z">
        <w:r>
          <w:rPr>
            <w:rFonts w:ascii="Courier New" w:hAnsi="Courier New" w:cs="Courier New"/>
            <w:lang w:val="en-US"/>
          </w:rPr>
          <w:t>an</w:t>
        </w:r>
        <w:r w:rsidRPr="00136F42">
          <w:rPr>
            <w:rFonts w:ascii="Courier New" w:hAnsi="Courier New" w:cs="Courier New"/>
            <w:lang w:val="en-US"/>
          </w:rPr>
          <w:t xml:space="preserve"> </w:t>
        </w:r>
      </w:ins>
      <w:r w:rsidRPr="00136F42">
        <w:rPr>
          <w:rFonts w:ascii="Courier New" w:hAnsi="Courier New" w:cs="Courier New"/>
          <w:lang w:val="en-US"/>
        </w:rPr>
        <w:t>attack surface can be accessed by attackers and has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vulnerabilities</w:t>
      </w:r>
      <w:del w:id="18" w:author="BOUCADAIR Mohamed INNOV/NET" w:date="2024-10-16T15:12:00Z">
        <w:r w:rsidRPr="00136F42" w:rsidDel="00C829BD">
          <w:rPr>
            <w:rFonts w:ascii="Courier New" w:hAnsi="Courier New" w:cs="Courier New"/>
            <w:lang w:val="en-US"/>
          </w:rPr>
          <w:delText xml:space="preserve">, </w:delText>
        </w:r>
      </w:del>
      <w:ins w:id="19" w:author="BOUCADAIR Mohamed INNOV/NET" w:date="2024-10-16T15:12:00Z">
        <w:r w:rsidR="00C829BD">
          <w:rPr>
            <w:rFonts w:ascii="Courier New" w:hAnsi="Courier New" w:cs="Courier New"/>
            <w:lang w:val="en-US"/>
          </w:rPr>
          <w:t>;</w:t>
        </w:r>
        <w:r w:rsidR="00C829BD" w:rsidRPr="00136F42">
          <w:rPr>
            <w:rFonts w:ascii="Courier New" w:hAnsi="Courier New" w:cs="Courier New"/>
            <w:lang w:val="en-US"/>
          </w:rPr>
          <w:t xml:space="preserve"> </w:t>
        </w:r>
      </w:ins>
      <w:r w:rsidRPr="00136F42">
        <w:rPr>
          <w:rFonts w:ascii="Courier New" w:hAnsi="Courier New" w:cs="Courier New"/>
          <w:lang w:val="en-US"/>
        </w:rPr>
        <w:t>that is, it is both exposed and vulnerable, and the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security risk is very high.  In summary, not all threat surfaces will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become attack surfaces, only exploitable threat surfaces with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corresponding attack vectors will become an attack surface.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In the past, the IETF has existing work about security posture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definition, collection, and assessment, including the concluded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Network Endpoint Assessment (NEA) and Security Automation and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lastRenderedPageBreak/>
        <w:t xml:space="preserve">   Continuous Monitoring (SACM) working groups [RFC</w:t>
      </w:r>
      <w:proofErr w:type="gramStart"/>
      <w:r w:rsidRPr="00136F42">
        <w:rPr>
          <w:rFonts w:ascii="Courier New" w:hAnsi="Courier New" w:cs="Courier New"/>
          <w:lang w:val="en-US"/>
        </w:rPr>
        <w:t>5209][</w:t>
      </w:r>
      <w:proofErr w:type="gramEnd"/>
      <w:r w:rsidRPr="00136F42">
        <w:rPr>
          <w:rFonts w:ascii="Courier New" w:hAnsi="Courier New" w:cs="Courier New"/>
          <w:lang w:val="en-US"/>
        </w:rPr>
        <w:t>RFC8248].  They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have mainly finished the standard definition of general use cases and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requirements, architecture and communication protocols, and software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inventory attribute definition and so on.  Recently, the extended MUD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YANG model for SBOM and vulnerability information of devices defined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in [RFC9472], and the extended MUD YANG model for (D)TLS profiles for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IoT devices proposed in [I-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>-opsawg-mud-</w:t>
      </w:r>
      <w:proofErr w:type="spellStart"/>
      <w:r w:rsidRPr="00136F42">
        <w:rPr>
          <w:rFonts w:ascii="Courier New" w:hAnsi="Courier New" w:cs="Courier New"/>
          <w:lang w:val="en-US"/>
        </w:rPr>
        <w:t>tls</w:t>
      </w:r>
      <w:proofErr w:type="spellEnd"/>
      <w:r w:rsidRPr="00136F42">
        <w:rPr>
          <w:rFonts w:ascii="Courier New" w:hAnsi="Courier New" w:cs="Courier New"/>
          <w:lang w:val="en-US"/>
        </w:rPr>
        <w:t>], are all aiming to</w:t>
      </w:r>
    </w:p>
    <w:p w:rsidR="007D7275" w:rsidRPr="007D7275" w:rsidRDefault="007D7275" w:rsidP="0019497B">
      <w:pPr>
        <w:pStyle w:val="Textebrut"/>
        <w:rPr>
          <w:rFonts w:ascii="Courier New" w:hAnsi="Courier New" w:cs="Courier New"/>
          <w:highlight w:val="yellow"/>
          <w:lang w:val="en-US"/>
          <w:rPrChange w:id="20" w:author="BOUCADAIR Mohamed INNOV/NET" w:date="2024-10-16T15:18:00Z">
            <w:rPr>
              <w:rFonts w:ascii="Courier New" w:hAnsi="Courier New" w:cs="Courier New"/>
              <w:lang w:val="en-US"/>
            </w:rPr>
          </w:rPrChange>
        </w:rPr>
      </w:pPr>
      <w:r w:rsidRPr="00136F42">
        <w:rPr>
          <w:rFonts w:ascii="Courier New" w:hAnsi="Courier New" w:cs="Courier New"/>
          <w:lang w:val="en-US"/>
        </w:rPr>
        <w:t xml:space="preserve">   propose the specific security posture model definition.  </w:t>
      </w:r>
      <w:r w:rsidRPr="007D7275">
        <w:rPr>
          <w:rFonts w:ascii="Courier New" w:hAnsi="Courier New" w:cs="Courier New"/>
          <w:highlight w:val="yellow"/>
          <w:lang w:val="en-US"/>
          <w:rPrChange w:id="21" w:author="BOUCADAIR Mohamed INNOV/NET" w:date="2024-10-16T15:18:00Z">
            <w:rPr>
              <w:rFonts w:ascii="Courier New" w:hAnsi="Courier New" w:cs="Courier New"/>
              <w:lang w:val="en-US"/>
            </w:rPr>
          </w:rPrChange>
        </w:rPr>
        <w:t>Similarly,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7D7275">
        <w:rPr>
          <w:rFonts w:ascii="Courier New" w:hAnsi="Courier New" w:cs="Courier New"/>
          <w:highlight w:val="yellow"/>
          <w:lang w:val="en-US"/>
          <w:rPrChange w:id="22" w:author="BOUCADAIR Mohamed INNOV/NET" w:date="2024-10-16T15:18:00Z">
            <w:rPr>
              <w:rFonts w:ascii="Courier New" w:hAnsi="Courier New" w:cs="Courier New"/>
              <w:lang w:val="en-US"/>
            </w:rPr>
          </w:rPrChange>
        </w:rPr>
        <w:t xml:space="preserve">   this document proposes the device threat surface YANG model.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Section 2 </w:t>
      </w:r>
      <w:del w:id="23" w:author="BOUCADAIR Mohamed INNOV/NET" w:date="2024-10-16T15:18:00Z">
        <w:r w:rsidRPr="00136F42" w:rsidDel="007D7275">
          <w:rPr>
            <w:rFonts w:ascii="Courier New" w:hAnsi="Courier New" w:cs="Courier New"/>
            <w:lang w:val="en-US"/>
          </w:rPr>
          <w:delText xml:space="preserve">of this document </w:delText>
        </w:r>
      </w:del>
      <w:r w:rsidRPr="00136F42">
        <w:rPr>
          <w:rFonts w:ascii="Courier New" w:hAnsi="Courier New" w:cs="Courier New"/>
          <w:lang w:val="en-US"/>
        </w:rPr>
        <w:t>defines the basic framework of the threat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surface management.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Based on the above definitions, Section 3 </w:t>
      </w:r>
      <w:del w:id="24" w:author="BOUCADAIR Mohamed INNOV/NET" w:date="2024-10-16T15:18:00Z">
        <w:r w:rsidRPr="00136F42" w:rsidDel="007D7275">
          <w:rPr>
            <w:rFonts w:ascii="Courier New" w:hAnsi="Courier New" w:cs="Courier New"/>
            <w:lang w:val="en-US"/>
          </w:rPr>
          <w:delText xml:space="preserve">of this document </w:delText>
        </w:r>
      </w:del>
      <w:r w:rsidRPr="00136F42">
        <w:rPr>
          <w:rFonts w:ascii="Courier New" w:hAnsi="Courier New" w:cs="Courier New"/>
          <w:lang w:val="en-US"/>
        </w:rPr>
        <w:t>defines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the YANG model for the device threat surface management.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1.1.  Terminology and Notations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The following terms are defined in [RFC7950] and are not redefined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here: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</w:t>
      </w:r>
      <w:proofErr w:type="gramStart"/>
      <w:r w:rsidRPr="00136F42">
        <w:rPr>
          <w:rFonts w:ascii="Courier New" w:hAnsi="Courier New" w:cs="Courier New"/>
          <w:lang w:val="en-US"/>
        </w:rPr>
        <w:t>client</w:t>
      </w:r>
      <w:proofErr w:type="gramEnd"/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</w:t>
      </w:r>
      <w:proofErr w:type="gramStart"/>
      <w:r w:rsidRPr="00136F42">
        <w:rPr>
          <w:rFonts w:ascii="Courier New" w:hAnsi="Courier New" w:cs="Courier New"/>
          <w:lang w:val="en-US"/>
        </w:rPr>
        <w:t>server</w:t>
      </w:r>
      <w:proofErr w:type="gramEnd"/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</w:t>
      </w:r>
      <w:proofErr w:type="gramStart"/>
      <w:r w:rsidRPr="00136F42">
        <w:rPr>
          <w:rFonts w:ascii="Courier New" w:hAnsi="Courier New" w:cs="Courier New"/>
          <w:lang w:val="en-US"/>
        </w:rPr>
        <w:t>augment</w:t>
      </w:r>
      <w:proofErr w:type="gramEnd"/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</w:t>
      </w:r>
      <w:proofErr w:type="gramStart"/>
      <w:r w:rsidRPr="00136F42">
        <w:rPr>
          <w:rFonts w:ascii="Courier New" w:hAnsi="Courier New" w:cs="Courier New"/>
          <w:lang w:val="en-US"/>
        </w:rPr>
        <w:t>data</w:t>
      </w:r>
      <w:proofErr w:type="gramEnd"/>
      <w:r w:rsidRPr="00136F42">
        <w:rPr>
          <w:rFonts w:ascii="Courier New" w:hAnsi="Courier New" w:cs="Courier New"/>
          <w:lang w:val="en-US"/>
        </w:rPr>
        <w:t xml:space="preserve"> model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</w:t>
      </w:r>
      <w:proofErr w:type="gramStart"/>
      <w:r w:rsidRPr="00136F42">
        <w:rPr>
          <w:rFonts w:ascii="Courier New" w:hAnsi="Courier New" w:cs="Courier New"/>
          <w:lang w:val="en-US"/>
        </w:rPr>
        <w:t>data</w:t>
      </w:r>
      <w:proofErr w:type="gramEnd"/>
      <w:r w:rsidRPr="00136F42">
        <w:rPr>
          <w:rFonts w:ascii="Courier New" w:hAnsi="Courier New" w:cs="Courier New"/>
          <w:lang w:val="en-US"/>
        </w:rPr>
        <w:t xml:space="preserve"> node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The following terms are defined in [RFC6241] and are not redefined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here: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</w:t>
      </w:r>
      <w:proofErr w:type="gramStart"/>
      <w:r w:rsidRPr="00136F42">
        <w:rPr>
          <w:rFonts w:ascii="Courier New" w:hAnsi="Courier New" w:cs="Courier New"/>
          <w:lang w:val="en-US"/>
        </w:rPr>
        <w:t>configuration</w:t>
      </w:r>
      <w:proofErr w:type="gramEnd"/>
      <w:r w:rsidRPr="00136F42">
        <w:rPr>
          <w:rFonts w:ascii="Courier New" w:hAnsi="Courier New" w:cs="Courier New"/>
          <w:lang w:val="en-US"/>
        </w:rPr>
        <w:t xml:space="preserve"> data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</w:t>
      </w:r>
      <w:proofErr w:type="gramStart"/>
      <w:r w:rsidRPr="00136F42">
        <w:rPr>
          <w:rFonts w:ascii="Courier New" w:hAnsi="Courier New" w:cs="Courier New"/>
          <w:lang w:val="en-US"/>
        </w:rPr>
        <w:t>state</w:t>
      </w:r>
      <w:proofErr w:type="gramEnd"/>
      <w:r w:rsidRPr="00136F42">
        <w:rPr>
          <w:rFonts w:ascii="Courier New" w:hAnsi="Courier New" w:cs="Courier New"/>
          <w:lang w:val="en-US"/>
        </w:rPr>
        <w:t xml:space="preserve"> data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The terminology for describing YANG data models is found in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[RFC7950].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Following terms are used for the representation of the hierarchies in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</w:t>
      </w:r>
      <w:del w:id="25" w:author="BOUCADAIR Mohamed INNOV/NET" w:date="2024-10-16T15:19:00Z">
        <w:r w:rsidRPr="00136F42" w:rsidDel="007D7275">
          <w:rPr>
            <w:rFonts w:ascii="Courier New" w:hAnsi="Courier New" w:cs="Courier New"/>
            <w:lang w:val="en-US"/>
          </w:rPr>
          <w:delText xml:space="preserve">the </w:delText>
        </w:r>
      </w:del>
      <w:ins w:id="26" w:author="BOUCADAIR Mohamed INNOV/NET" w:date="2024-10-16T15:19:00Z">
        <w:r>
          <w:rPr>
            <w:rFonts w:ascii="Courier New" w:hAnsi="Courier New" w:cs="Courier New"/>
            <w:lang w:val="en-US"/>
          </w:rPr>
          <w:t>a</w:t>
        </w:r>
        <w:r w:rsidRPr="00136F42">
          <w:rPr>
            <w:rFonts w:ascii="Courier New" w:hAnsi="Courier New" w:cs="Courier New"/>
            <w:lang w:val="en-US"/>
          </w:rPr>
          <w:t xml:space="preserve"> </w:t>
        </w:r>
      </w:ins>
      <w:r w:rsidRPr="00136F42">
        <w:rPr>
          <w:rFonts w:ascii="Courier New" w:hAnsi="Courier New" w:cs="Courier New"/>
          <w:lang w:val="en-US"/>
        </w:rPr>
        <w:t>network inventory.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Network Element: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a manageable network entity that contains hardware and software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units, e.g.</w:t>
      </w:r>
      <w:ins w:id="27" w:author="BOUCADAIR Mohamed INNOV/NET" w:date="2024-10-16T15:19:00Z">
        <w:r>
          <w:rPr>
            <w:rFonts w:ascii="Courier New" w:hAnsi="Courier New" w:cs="Courier New"/>
            <w:lang w:val="en-US"/>
          </w:rPr>
          <w:t>,</w:t>
        </w:r>
      </w:ins>
      <w:r w:rsidRPr="00136F42">
        <w:rPr>
          <w:rFonts w:ascii="Courier New" w:hAnsi="Courier New" w:cs="Courier New"/>
          <w:lang w:val="en-US"/>
        </w:rPr>
        <w:t xml:space="preserve"> a network device installed on one or several chassis</w:t>
      </w:r>
      <w:ins w:id="28" w:author="BOUCADAIR Mohamed INNOV/NET" w:date="2024-10-16T15:19:00Z">
        <w:r>
          <w:rPr>
            <w:rFonts w:ascii="Courier New" w:hAnsi="Courier New" w:cs="Courier New"/>
            <w:lang w:val="en-US"/>
          </w:rPr>
          <w:t>.</w:t>
        </w:r>
      </w:ins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</w:t>
      </w:r>
      <w:proofErr w:type="spellStart"/>
      <w:r w:rsidRPr="00136F42">
        <w:rPr>
          <w:rFonts w:ascii="Courier New" w:hAnsi="Courier New" w:cs="Courier New"/>
          <w:lang w:val="en-US"/>
        </w:rPr>
        <w:t>Chassis</w:t>
      </w:r>
      <w:proofErr w:type="spellEnd"/>
      <w:r w:rsidRPr="00136F42">
        <w:rPr>
          <w:rFonts w:ascii="Courier New" w:hAnsi="Courier New" w:cs="Courier New"/>
          <w:lang w:val="en-US"/>
        </w:rPr>
        <w:t>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a holder of the device installation.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Slot: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a holder of the board.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Component: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a unit of the network element, e.g.  hardware components like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chassis, card, port, software components like software-patch,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bios, and </w:t>
      </w:r>
      <w:proofErr w:type="gramStart"/>
      <w:r w:rsidRPr="00136F42">
        <w:rPr>
          <w:rFonts w:ascii="Courier New" w:hAnsi="Courier New" w:cs="Courier New"/>
          <w:lang w:val="en-US"/>
        </w:rPr>
        <w:t>boot-loader</w:t>
      </w:r>
      <w:proofErr w:type="gramEnd"/>
      <w:ins w:id="29" w:author="BOUCADAIR Mohamed INNOV/NET" w:date="2024-10-16T15:19:00Z">
        <w:r>
          <w:rPr>
            <w:rFonts w:ascii="Courier New" w:hAnsi="Courier New" w:cs="Courier New"/>
            <w:lang w:val="en-US"/>
          </w:rPr>
          <w:t>.</w:t>
        </w:r>
      </w:ins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Board/Card: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a pluggable equipment can be inserted into one or several slots/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sub-slots and can afford a specific transmission function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independently.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Port: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an interface on board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1.2.  Requirements Notation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"OPTIONAL" in this document are to be interpreted as described in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BCP 14 [RFC2119] [RFC8174] when, and only when, they appear in all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capitals, as shown here.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1.3.  Tree Diagram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The meaning of the symbols in this diagram is defined in [RFC8340].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1.4.  Prefix in Data Node Names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In this document, names of data nodes and other data model objects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are prefixed using the standard prefix associated with the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corresponding YANG imported modules, as shown in </w:t>
      </w:r>
      <w:del w:id="30" w:author="BOUCADAIR Mohamed INNOV/NET" w:date="2024-10-16T15:19:00Z">
        <w:r w:rsidRPr="00136F42" w:rsidDel="007D7275">
          <w:rPr>
            <w:rFonts w:ascii="Courier New" w:hAnsi="Courier New" w:cs="Courier New"/>
            <w:lang w:val="en-US"/>
          </w:rPr>
          <w:delText>the following t</w:delText>
        </w:r>
      </w:del>
      <w:ins w:id="31" w:author="BOUCADAIR Mohamed INNOV/NET" w:date="2024-10-16T15:19:00Z">
        <w:r>
          <w:rPr>
            <w:rFonts w:ascii="Courier New" w:hAnsi="Courier New" w:cs="Courier New"/>
            <w:lang w:val="en-US"/>
          </w:rPr>
          <w:t>T</w:t>
        </w:r>
      </w:ins>
      <w:r w:rsidRPr="00136F42">
        <w:rPr>
          <w:rFonts w:ascii="Courier New" w:hAnsi="Courier New" w:cs="Courier New"/>
          <w:lang w:val="en-US"/>
        </w:rPr>
        <w:t>able</w:t>
      </w:r>
      <w:ins w:id="32" w:author="BOUCADAIR Mohamed INNOV/NET" w:date="2024-10-16T15:19:00Z">
        <w:r>
          <w:rPr>
            <w:rFonts w:ascii="Courier New" w:hAnsi="Courier New" w:cs="Courier New"/>
            <w:lang w:val="en-US"/>
          </w:rPr>
          <w:t xml:space="preserve"> 1</w:t>
        </w:r>
      </w:ins>
      <w:r w:rsidRPr="00136F42">
        <w:rPr>
          <w:rFonts w:ascii="Courier New" w:hAnsi="Courier New" w:cs="Courier New"/>
          <w:lang w:val="en-US"/>
        </w:rPr>
        <w:t>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+========+========================+=============+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| Prefix | Yang Module            | Reference  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+========+========================+=============+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| </w:t>
      </w:r>
      <w:proofErr w:type="spellStart"/>
      <w:r w:rsidRPr="00136F42">
        <w:rPr>
          <w:rFonts w:ascii="Courier New" w:hAnsi="Courier New" w:cs="Courier New"/>
          <w:lang w:val="en-US"/>
        </w:rPr>
        <w:t>inet</w:t>
      </w:r>
      <w:proofErr w:type="spellEnd"/>
      <w:r w:rsidRPr="00136F42">
        <w:rPr>
          <w:rFonts w:ascii="Courier New" w:hAnsi="Courier New" w:cs="Courier New"/>
          <w:lang w:val="en-US"/>
        </w:rPr>
        <w:t xml:space="preserve">   | ietf-</w:t>
      </w:r>
      <w:proofErr w:type="spellStart"/>
      <w:r w:rsidRPr="00136F42">
        <w:rPr>
          <w:rFonts w:ascii="Courier New" w:hAnsi="Courier New" w:cs="Courier New"/>
          <w:lang w:val="en-US"/>
        </w:rPr>
        <w:t>inet</w:t>
      </w:r>
      <w:proofErr w:type="spellEnd"/>
      <w:r w:rsidRPr="00136F42">
        <w:rPr>
          <w:rFonts w:ascii="Courier New" w:hAnsi="Courier New" w:cs="Courier New"/>
          <w:lang w:val="en-US"/>
        </w:rPr>
        <w:t>-types        | [RFC6991]  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+--------+------------------------+-------------+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| yang   | ietf-yang-types        | [RFC6991]  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+--------+------------------------+-------------+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| </w:t>
      </w:r>
      <w:proofErr w:type="spellStart"/>
      <w:r w:rsidRPr="00136F42">
        <w:rPr>
          <w:rFonts w:ascii="Courier New" w:hAnsi="Courier New" w:cs="Courier New"/>
          <w:lang w:val="en-US"/>
        </w:rPr>
        <w:t>ianahw</w:t>
      </w:r>
      <w:proofErr w:type="spellEnd"/>
      <w:r w:rsidRPr="00136F42">
        <w:rPr>
          <w:rFonts w:ascii="Courier New" w:hAnsi="Courier New" w:cs="Courier New"/>
          <w:lang w:val="en-US"/>
        </w:rPr>
        <w:t xml:space="preserve"> | </w:t>
      </w:r>
      <w:proofErr w:type="spellStart"/>
      <w:r w:rsidRPr="00136F42">
        <w:rPr>
          <w:rFonts w:ascii="Courier New" w:hAnsi="Courier New" w:cs="Courier New"/>
          <w:lang w:val="en-US"/>
        </w:rPr>
        <w:t>iana</w:t>
      </w:r>
      <w:proofErr w:type="spellEnd"/>
      <w:r w:rsidRPr="00136F42">
        <w:rPr>
          <w:rFonts w:ascii="Courier New" w:hAnsi="Courier New" w:cs="Courier New"/>
          <w:lang w:val="en-US"/>
        </w:rPr>
        <w:t>-hardware          | [IANA_YANG]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+--------+------------------------+-------------+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| </w:t>
      </w:r>
      <w:proofErr w:type="spellStart"/>
      <w:r w:rsidRPr="00136F42">
        <w:rPr>
          <w:rFonts w:ascii="Courier New" w:hAnsi="Courier New" w:cs="Courier New"/>
          <w:lang w:val="en-US"/>
        </w:rPr>
        <w:t>ni</w:t>
      </w:r>
      <w:proofErr w:type="spellEnd"/>
      <w:r w:rsidRPr="00136F42">
        <w:rPr>
          <w:rFonts w:ascii="Courier New" w:hAnsi="Courier New" w:cs="Courier New"/>
          <w:lang w:val="en-US"/>
        </w:rPr>
        <w:t xml:space="preserve">     | ietf-network-inventory | RFC XXXX   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+--------+------------------------+-------------+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Table 1: Prefixes and corresponding YANG modules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commentRangeStart w:id="33"/>
      <w:r w:rsidRPr="00136F42">
        <w:rPr>
          <w:rFonts w:ascii="Courier New" w:hAnsi="Courier New" w:cs="Courier New"/>
          <w:lang w:val="en-US"/>
        </w:rPr>
        <w:t xml:space="preserve">   RFC Editor Note: Please replace XXXX with the RFC number assigned to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this document.  </w:t>
      </w:r>
      <w:commentRangeEnd w:id="33"/>
      <w:r>
        <w:rPr>
          <w:rStyle w:val="Marquedecommentaire"/>
          <w:rFonts w:ascii="Calibri" w:hAnsi="Calibri"/>
        </w:rPr>
        <w:commentReference w:id="33"/>
      </w:r>
      <w:r w:rsidRPr="00136F42">
        <w:rPr>
          <w:rFonts w:ascii="Courier New" w:hAnsi="Courier New" w:cs="Courier New"/>
          <w:lang w:val="en-US"/>
        </w:rPr>
        <w:t>Please remove this note.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2.  Definition of Threat Surface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2.1.  Overview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Figure 1 depicts the overall framework of the network element threat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surface management: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commentRangeStart w:id="34"/>
      <w:r w:rsidRPr="00136F42">
        <w:rPr>
          <w:rFonts w:ascii="Courier New" w:hAnsi="Courier New" w:cs="Courier New"/>
          <w:lang w:val="en-US"/>
        </w:rPr>
        <w:lastRenderedPageBreak/>
        <w:t xml:space="preserve">                   +------------------+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136F42">
        <w:rPr>
          <w:rFonts w:ascii="Courier New" w:hAnsi="Courier New" w:cs="Courier New"/>
          <w:lang w:val="en-US"/>
        </w:rPr>
        <w:t>|  Threat</w:t>
      </w:r>
      <w:proofErr w:type="gramEnd"/>
      <w:r w:rsidRPr="00136F42">
        <w:rPr>
          <w:rFonts w:ascii="Courier New" w:hAnsi="Courier New" w:cs="Courier New"/>
          <w:lang w:val="en-US"/>
        </w:rPr>
        <w:t xml:space="preserve"> Surface 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+--------+---------+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        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+-------------+----+-------+------------+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|             |            |           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|             |            |           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|             |            |           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|             |            |           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+----v----</w:t>
      </w:r>
      <w:proofErr w:type="gramStart"/>
      <w:r w:rsidRPr="00136F42">
        <w:rPr>
          <w:rFonts w:ascii="Courier New" w:hAnsi="Courier New" w:cs="Courier New"/>
          <w:lang w:val="en-US"/>
        </w:rPr>
        <w:t>+  +</w:t>
      </w:r>
      <w:proofErr w:type="gramEnd"/>
      <w:r w:rsidRPr="00136F42">
        <w:rPr>
          <w:rFonts w:ascii="Courier New" w:hAnsi="Courier New" w:cs="Courier New"/>
          <w:lang w:val="en-US"/>
        </w:rPr>
        <w:t>-----v---+  +-----v---+ +------v------+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|Interface</w:t>
      </w:r>
      <w:proofErr w:type="gramStart"/>
      <w:r w:rsidRPr="00136F42">
        <w:rPr>
          <w:rFonts w:ascii="Courier New" w:hAnsi="Courier New" w:cs="Courier New"/>
          <w:lang w:val="en-US"/>
        </w:rPr>
        <w:t>|  |</w:t>
      </w:r>
      <w:proofErr w:type="gramEnd"/>
      <w:r w:rsidRPr="00136F42">
        <w:rPr>
          <w:rFonts w:ascii="Courier New" w:hAnsi="Courier New" w:cs="Courier New"/>
          <w:lang w:val="en-US"/>
        </w:rPr>
        <w:t xml:space="preserve"> Service |  | Account | | Version &amp;   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|Exposure </w:t>
      </w:r>
      <w:proofErr w:type="gramStart"/>
      <w:r w:rsidRPr="00136F42">
        <w:rPr>
          <w:rFonts w:ascii="Courier New" w:hAnsi="Courier New" w:cs="Courier New"/>
          <w:lang w:val="en-US"/>
        </w:rPr>
        <w:t>|  |</w:t>
      </w:r>
      <w:proofErr w:type="gramEnd"/>
      <w:r w:rsidRPr="00136F42">
        <w:rPr>
          <w:rFonts w:ascii="Courier New" w:hAnsi="Courier New" w:cs="Courier New"/>
          <w:lang w:val="en-US"/>
        </w:rPr>
        <w:t>Exposure |  |Exposure | |Vulnerability|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+---------+  +---------+  +---------+ +-------------+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Figure 1: Network Element Threat Surface Management Framework</w:t>
      </w:r>
      <w:commentRangeEnd w:id="34"/>
      <w:r>
        <w:rPr>
          <w:rStyle w:val="Marquedecommentaire"/>
          <w:rFonts w:ascii="Calibri" w:hAnsi="Calibri"/>
        </w:rPr>
        <w:commentReference w:id="34"/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2.2.  Interface Exposure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Device interfaces include physical interfaces (such as Gigabit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Ethernet interfaces) and logical interfaces (such as POS, tunnel, and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loopback), and IP management layer interfaces for </w:t>
      </w:r>
      <w:r w:rsidRPr="007D7275">
        <w:rPr>
          <w:rFonts w:ascii="Courier New" w:hAnsi="Courier New" w:cs="Courier New"/>
          <w:highlight w:val="yellow"/>
          <w:lang w:val="en-US"/>
          <w:rPrChange w:id="35" w:author="BOUCADAIR Mohamed INNOV/NET" w:date="2024-10-16T15:21:00Z">
            <w:rPr>
              <w:rFonts w:ascii="Courier New" w:hAnsi="Courier New" w:cs="Courier New"/>
              <w:lang w:val="en-US"/>
            </w:rPr>
          </w:rPrChange>
        </w:rPr>
        <w:t>local access</w:t>
      </w:r>
      <w:r w:rsidRPr="00136F42">
        <w:rPr>
          <w:rFonts w:ascii="Courier New" w:hAnsi="Courier New" w:cs="Courier New"/>
          <w:lang w:val="en-US"/>
        </w:rPr>
        <w:t>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Interface exposure is classified as follows: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Unused Interfaces: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Definition: The physical status of the interface is Down, but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the administrative status is not shutdown.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Recommended security hardening operation: Set the interface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management status to </w:t>
      </w:r>
      <w:proofErr w:type="spellStart"/>
      <w:r w:rsidRPr="00136F42">
        <w:rPr>
          <w:rFonts w:ascii="Courier New" w:hAnsi="Courier New" w:cs="Courier New"/>
          <w:lang w:val="en-US"/>
        </w:rPr>
        <w:t>shutdown</w:t>
      </w:r>
      <w:proofErr w:type="spellEnd"/>
      <w:r w:rsidRPr="00136F42">
        <w:rPr>
          <w:rFonts w:ascii="Courier New" w:hAnsi="Courier New" w:cs="Courier New"/>
          <w:lang w:val="en-US"/>
        </w:rPr>
        <w:t>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IP interface exposure: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Definition: The interface has the IP (including primary and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secondary IP addresses) configured for local access.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Recommended security hardening operation: If the address does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not have service requirements, delete the management interface.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Otherwise, check and set the corresponding access control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policy, such as ACL, is configured.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With the existing definitions of </w:t>
      </w:r>
      <w:ins w:id="36" w:author="BOUCADAIR Mohamed INNOV/NET" w:date="2024-10-16T15:21:00Z">
        <w:r>
          <w:rPr>
            <w:rFonts w:ascii="Courier New" w:hAnsi="Courier New" w:cs="Courier New"/>
            <w:lang w:val="en-US"/>
          </w:rPr>
          <w:t>“</w:t>
        </w:r>
      </w:ins>
      <w:r w:rsidRPr="00136F42">
        <w:rPr>
          <w:rFonts w:ascii="Courier New" w:hAnsi="Courier New" w:cs="Courier New"/>
          <w:lang w:val="en-US"/>
        </w:rPr>
        <w:t>A YANG Data Model for Interface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Management</w:t>
      </w:r>
      <w:ins w:id="37" w:author="BOUCADAIR Mohamed INNOV/NET" w:date="2024-10-16T15:21:00Z">
        <w:r>
          <w:rPr>
            <w:rFonts w:ascii="Courier New" w:hAnsi="Courier New" w:cs="Courier New"/>
            <w:lang w:val="en-US"/>
          </w:rPr>
          <w:t>”</w:t>
        </w:r>
      </w:ins>
      <w:r w:rsidRPr="00136F42">
        <w:rPr>
          <w:rFonts w:ascii="Courier New" w:hAnsi="Courier New" w:cs="Courier New"/>
          <w:lang w:val="en-US"/>
        </w:rPr>
        <w:t xml:space="preserve"> [RFC8343] and </w:t>
      </w:r>
      <w:ins w:id="38" w:author="BOUCADAIR Mohamed INNOV/NET" w:date="2024-10-16T15:22:00Z">
        <w:r>
          <w:rPr>
            <w:rFonts w:ascii="Courier New" w:hAnsi="Courier New" w:cs="Courier New"/>
            <w:lang w:val="en-US"/>
          </w:rPr>
          <w:t>“</w:t>
        </w:r>
      </w:ins>
      <w:r w:rsidRPr="00136F42">
        <w:rPr>
          <w:rFonts w:ascii="Courier New" w:hAnsi="Courier New" w:cs="Courier New"/>
          <w:lang w:val="en-US"/>
        </w:rPr>
        <w:t>A YANG Data Model for IP Management</w:t>
      </w:r>
      <w:ins w:id="39" w:author="BOUCADAIR Mohamed INNOV/NET" w:date="2024-10-16T15:22:00Z">
        <w:r>
          <w:rPr>
            <w:rFonts w:ascii="Courier New" w:hAnsi="Courier New" w:cs="Courier New"/>
            <w:lang w:val="en-US"/>
          </w:rPr>
          <w:t>”</w:t>
        </w:r>
      </w:ins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[RFC8344], the interface exposure information can be retrieved with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NETCONF [RFC6241] Subtree Filtering mechanism as following example: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&lt;</w:t>
      </w:r>
      <w:proofErr w:type="spellStart"/>
      <w:r w:rsidRPr="00136F42">
        <w:rPr>
          <w:rFonts w:ascii="Courier New" w:hAnsi="Courier New" w:cs="Courier New"/>
          <w:lang w:val="en-US"/>
        </w:rPr>
        <w:t>rpc</w:t>
      </w:r>
      <w:proofErr w:type="spellEnd"/>
      <w:r w:rsidRPr="00136F42">
        <w:rPr>
          <w:rFonts w:ascii="Courier New" w:hAnsi="Courier New" w:cs="Courier New"/>
          <w:lang w:val="en-US"/>
        </w:rPr>
        <w:t xml:space="preserve"> </w:t>
      </w:r>
      <w:proofErr w:type="spellStart"/>
      <w:r w:rsidRPr="00136F42">
        <w:rPr>
          <w:rFonts w:ascii="Courier New" w:hAnsi="Courier New" w:cs="Courier New"/>
          <w:lang w:val="en-US"/>
        </w:rPr>
        <w:t>xmlns</w:t>
      </w:r>
      <w:proofErr w:type="spellEnd"/>
      <w:r w:rsidRPr="00136F42">
        <w:rPr>
          <w:rFonts w:ascii="Courier New" w:hAnsi="Courier New" w:cs="Courier New"/>
          <w:lang w:val="en-US"/>
        </w:rPr>
        <w:t>="</w:t>
      </w:r>
      <w:proofErr w:type="gramStart"/>
      <w:r w:rsidRPr="00136F42">
        <w:rPr>
          <w:rFonts w:ascii="Courier New" w:hAnsi="Courier New" w:cs="Courier New"/>
          <w:lang w:val="en-US"/>
        </w:rPr>
        <w:t>urn:ietf</w:t>
      </w:r>
      <w:proofErr w:type="gramEnd"/>
      <w:r w:rsidRPr="00136F42">
        <w:rPr>
          <w:rFonts w:ascii="Courier New" w:hAnsi="Courier New" w:cs="Courier New"/>
          <w:lang w:val="en-US"/>
        </w:rPr>
        <w:t>:params:xml:ns:netconf:base:1.0" message-id="101"&gt;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&lt;get-data </w:t>
      </w:r>
      <w:proofErr w:type="spellStart"/>
      <w:r w:rsidRPr="00136F42">
        <w:rPr>
          <w:rFonts w:ascii="Courier New" w:hAnsi="Courier New" w:cs="Courier New"/>
          <w:lang w:val="en-US"/>
        </w:rPr>
        <w:t>xmlns</w:t>
      </w:r>
      <w:proofErr w:type="spellEnd"/>
      <w:r w:rsidRPr="00136F4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urn:ietf</w:t>
      </w:r>
      <w:proofErr w:type="gramEnd"/>
      <w:r w:rsidRPr="00136F42">
        <w:rPr>
          <w:rFonts w:ascii="Courier New" w:hAnsi="Courier New" w:cs="Courier New"/>
          <w:lang w:val="en-US"/>
        </w:rPr>
        <w:t>:params:xml:ns:yang:ietf-netconf-nmda</w:t>
      </w:r>
      <w:proofErr w:type="spellEnd"/>
      <w:r w:rsidRPr="00136F42">
        <w:rPr>
          <w:rFonts w:ascii="Courier New" w:hAnsi="Courier New" w:cs="Courier New"/>
          <w:lang w:val="en-US"/>
        </w:rPr>
        <w:t>"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136F42">
        <w:rPr>
          <w:rFonts w:ascii="Courier New" w:hAnsi="Courier New" w:cs="Courier New"/>
          <w:lang w:val="en-US"/>
        </w:rPr>
        <w:t>xmlns:ds</w:t>
      </w:r>
      <w:proofErr w:type="spellEnd"/>
      <w:r w:rsidRPr="00136F4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urn:ietf</w:t>
      </w:r>
      <w:proofErr w:type="gramEnd"/>
      <w:r w:rsidRPr="00136F42">
        <w:rPr>
          <w:rFonts w:ascii="Courier New" w:hAnsi="Courier New" w:cs="Courier New"/>
          <w:lang w:val="en-US"/>
        </w:rPr>
        <w:t>:params:xml:ns:yang:ietf-datastores</w:t>
      </w:r>
      <w:proofErr w:type="spellEnd"/>
      <w:r w:rsidRPr="00136F42">
        <w:rPr>
          <w:rFonts w:ascii="Courier New" w:hAnsi="Courier New" w:cs="Courier New"/>
          <w:lang w:val="en-US"/>
        </w:rPr>
        <w:t>"&gt;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&lt;datastore&gt;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ds:operational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>&lt;/datastore&gt;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&lt;subtree-filter&gt;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&lt;interfaces </w:t>
      </w:r>
      <w:proofErr w:type="spellStart"/>
      <w:r w:rsidRPr="00136F42">
        <w:rPr>
          <w:rFonts w:ascii="Courier New" w:hAnsi="Courier New" w:cs="Courier New"/>
          <w:lang w:val="en-US"/>
        </w:rPr>
        <w:t>xmlns</w:t>
      </w:r>
      <w:proofErr w:type="spellEnd"/>
      <w:r w:rsidRPr="00136F4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urn:ietf</w:t>
      </w:r>
      <w:proofErr w:type="gramEnd"/>
      <w:r w:rsidRPr="00136F42">
        <w:rPr>
          <w:rFonts w:ascii="Courier New" w:hAnsi="Courier New" w:cs="Courier New"/>
          <w:lang w:val="en-US"/>
        </w:rPr>
        <w:t>:params:xml:ns:yang:ietf-interfaces</w:t>
      </w:r>
      <w:proofErr w:type="spellEnd"/>
      <w:r w:rsidRPr="00136F42">
        <w:rPr>
          <w:rFonts w:ascii="Courier New" w:hAnsi="Courier New" w:cs="Courier New"/>
          <w:lang w:val="en-US"/>
        </w:rPr>
        <w:t>"&gt;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&lt;interface&gt;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&lt;name/&gt;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&lt;type/&gt;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&lt;enabled/&gt;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136F42">
        <w:rPr>
          <w:rFonts w:ascii="Courier New" w:hAnsi="Courier New" w:cs="Courier New"/>
          <w:lang w:val="en-US"/>
        </w:rPr>
        <w:t>oper</w:t>
      </w:r>
      <w:proofErr w:type="spellEnd"/>
      <w:r w:rsidRPr="00136F42">
        <w:rPr>
          <w:rFonts w:ascii="Courier New" w:hAnsi="Courier New" w:cs="Courier New"/>
          <w:lang w:val="en-US"/>
        </w:rPr>
        <w:t>-status/&gt;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lastRenderedPageBreak/>
        <w:t xml:space="preserve">            &lt;admin-status/&gt;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&lt;if-index/&gt;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136F42">
        <w:rPr>
          <w:rFonts w:ascii="Courier New" w:hAnsi="Courier New" w:cs="Courier New"/>
          <w:lang w:val="en-US"/>
        </w:rPr>
        <w:t>phys</w:t>
      </w:r>
      <w:proofErr w:type="spellEnd"/>
      <w:r w:rsidRPr="00136F42">
        <w:rPr>
          <w:rFonts w:ascii="Courier New" w:hAnsi="Courier New" w:cs="Courier New"/>
          <w:lang w:val="en-US"/>
        </w:rPr>
        <w:t>-address/&gt;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&lt;ipv4&gt;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&lt;address/&gt;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&lt;/ipv4&gt;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&lt;ipv6&gt;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&lt;address/&gt;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&lt;/ipv6&gt;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&lt;/interface&gt;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&lt;/interfaces&gt;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&lt;/subtree-filter&gt;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&lt;/get-data&gt;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&lt;/</w:t>
      </w:r>
      <w:proofErr w:type="spellStart"/>
      <w:r w:rsidRPr="00136F42">
        <w:rPr>
          <w:rFonts w:ascii="Courier New" w:hAnsi="Courier New" w:cs="Courier New"/>
          <w:lang w:val="en-US"/>
        </w:rPr>
        <w:t>rpc</w:t>
      </w:r>
      <w:proofErr w:type="spellEnd"/>
      <w:r w:rsidRPr="00136F42">
        <w:rPr>
          <w:rFonts w:ascii="Courier New" w:hAnsi="Courier New" w:cs="Courier New"/>
          <w:lang w:val="en-US"/>
        </w:rPr>
        <w:t>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In addition, the </w:t>
      </w:r>
      <w:proofErr w:type="spellStart"/>
      <w:r w:rsidRPr="00136F42">
        <w:rPr>
          <w:rFonts w:ascii="Courier New" w:hAnsi="Courier New" w:cs="Courier New"/>
          <w:lang w:val="en-US"/>
        </w:rPr>
        <w:t>realtime</w:t>
      </w:r>
      <w:proofErr w:type="spellEnd"/>
      <w:r w:rsidRPr="00136F42">
        <w:rPr>
          <w:rFonts w:ascii="Courier New" w:hAnsi="Courier New" w:cs="Courier New"/>
          <w:lang w:val="en-US"/>
        </w:rPr>
        <w:t xml:space="preserve"> change of the above information can be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notified on time with NETCONF pub/sub mechanisms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[RFC</w:t>
      </w:r>
      <w:proofErr w:type="gramStart"/>
      <w:r w:rsidRPr="00136F42">
        <w:rPr>
          <w:rFonts w:ascii="Courier New" w:hAnsi="Courier New" w:cs="Courier New"/>
          <w:lang w:val="en-US"/>
        </w:rPr>
        <w:t>8639][</w:t>
      </w:r>
      <w:proofErr w:type="gramEnd"/>
      <w:r w:rsidRPr="00136F42">
        <w:rPr>
          <w:rFonts w:ascii="Courier New" w:hAnsi="Courier New" w:cs="Courier New"/>
          <w:lang w:val="en-US"/>
        </w:rPr>
        <w:t>RFC8640][RFC8641] as following examples: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netconf:rpc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 xml:space="preserve"> </w:t>
      </w:r>
      <w:proofErr w:type="spellStart"/>
      <w:r w:rsidRPr="00136F42">
        <w:rPr>
          <w:rFonts w:ascii="Courier New" w:hAnsi="Courier New" w:cs="Courier New"/>
          <w:lang w:val="en-US"/>
        </w:rPr>
        <w:t>xmlns:netconf</w:t>
      </w:r>
      <w:proofErr w:type="spellEnd"/>
      <w:r w:rsidRPr="00136F42">
        <w:rPr>
          <w:rFonts w:ascii="Courier New" w:hAnsi="Courier New" w:cs="Courier New"/>
          <w:lang w:val="en-US"/>
        </w:rPr>
        <w:t>="urn:ietf:params:xml:ns:netconf:base:1.0"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message-id="101"&gt;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&lt;establish-subscription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xmlns="</w:t>
      </w:r>
      <w:proofErr w:type="gramStart"/>
      <w:r w:rsidRPr="00136F42">
        <w:rPr>
          <w:rFonts w:ascii="Courier New" w:hAnsi="Courier New" w:cs="Courier New"/>
          <w:lang w:val="en-US"/>
        </w:rPr>
        <w:t>urn:ietf</w:t>
      </w:r>
      <w:proofErr w:type="gramEnd"/>
      <w:r w:rsidRPr="00136F42">
        <w:rPr>
          <w:rFonts w:ascii="Courier New" w:hAnsi="Courier New" w:cs="Courier New"/>
          <w:lang w:val="en-US"/>
        </w:rPr>
        <w:t>:params:xml:ns:yang:ietf-subscribed-notifications"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xmlns:yp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>="</w:t>
      </w:r>
      <w:proofErr w:type="spellStart"/>
      <w:r w:rsidRPr="00136F42">
        <w:rPr>
          <w:rFonts w:ascii="Courier New" w:hAnsi="Courier New" w:cs="Courier New"/>
          <w:lang w:val="en-US"/>
        </w:rPr>
        <w:t>urn:ietf:params:xml:ns:yang:ietf-yang-push</w:t>
      </w:r>
      <w:proofErr w:type="spellEnd"/>
      <w:r w:rsidRPr="00136F42">
        <w:rPr>
          <w:rFonts w:ascii="Courier New" w:hAnsi="Courier New" w:cs="Courier New"/>
          <w:lang w:val="en-US"/>
        </w:rPr>
        <w:t>"&gt;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&lt;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yp:datastore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 xml:space="preserve"> </w:t>
      </w:r>
      <w:proofErr w:type="spellStart"/>
      <w:r w:rsidRPr="00136F42">
        <w:rPr>
          <w:rFonts w:ascii="Courier New" w:hAnsi="Courier New" w:cs="Courier New"/>
          <w:lang w:val="en-US"/>
        </w:rPr>
        <w:t>xmlns:ds</w:t>
      </w:r>
      <w:proofErr w:type="spellEnd"/>
      <w:r w:rsidRPr="00136F42">
        <w:rPr>
          <w:rFonts w:ascii="Courier New" w:hAnsi="Courier New" w:cs="Courier New"/>
          <w:lang w:val="en-US"/>
        </w:rPr>
        <w:t>="</w:t>
      </w:r>
      <w:proofErr w:type="spellStart"/>
      <w:r w:rsidRPr="00136F42">
        <w:rPr>
          <w:rFonts w:ascii="Courier New" w:hAnsi="Courier New" w:cs="Courier New"/>
          <w:lang w:val="en-US"/>
        </w:rPr>
        <w:t>urn:ietf:params:xml:ns:yang:ietf-datastores</w:t>
      </w:r>
      <w:proofErr w:type="spellEnd"/>
      <w:r w:rsidRPr="00136F42">
        <w:rPr>
          <w:rFonts w:ascii="Courier New" w:hAnsi="Courier New" w:cs="Courier New"/>
          <w:lang w:val="en-US"/>
        </w:rPr>
        <w:t>"&gt;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ds:operational</w:t>
      </w:r>
      <w:proofErr w:type="spellEnd"/>
      <w:proofErr w:type="gramEnd"/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&lt;/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yp:datastore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>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&lt;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yp:datastore</w:t>
      </w:r>
      <w:proofErr w:type="gramEnd"/>
      <w:r w:rsidRPr="00136F42">
        <w:rPr>
          <w:rFonts w:ascii="Courier New" w:hAnsi="Courier New" w:cs="Courier New"/>
          <w:lang w:val="en-US"/>
        </w:rPr>
        <w:t>-subtree-filter</w:t>
      </w:r>
      <w:proofErr w:type="spellEnd"/>
      <w:r w:rsidRPr="00136F42">
        <w:rPr>
          <w:rFonts w:ascii="Courier New" w:hAnsi="Courier New" w:cs="Courier New"/>
          <w:lang w:val="en-US"/>
        </w:rPr>
        <w:t>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&lt;interfaces </w:t>
      </w:r>
      <w:proofErr w:type="spellStart"/>
      <w:r w:rsidRPr="00136F42">
        <w:rPr>
          <w:rFonts w:ascii="Courier New" w:hAnsi="Courier New" w:cs="Courier New"/>
          <w:lang w:val="en-US"/>
        </w:rPr>
        <w:t>xmlns</w:t>
      </w:r>
      <w:proofErr w:type="spellEnd"/>
      <w:r w:rsidRPr="00136F4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urn:ietf</w:t>
      </w:r>
      <w:proofErr w:type="gramEnd"/>
      <w:r w:rsidRPr="00136F42">
        <w:rPr>
          <w:rFonts w:ascii="Courier New" w:hAnsi="Courier New" w:cs="Courier New"/>
          <w:lang w:val="en-US"/>
        </w:rPr>
        <w:t>:params:xml:ns:yang:ietf-interfaces</w:t>
      </w:r>
      <w:proofErr w:type="spellEnd"/>
      <w:r w:rsidRPr="00136F42">
        <w:rPr>
          <w:rFonts w:ascii="Courier New" w:hAnsi="Courier New" w:cs="Courier New"/>
          <w:lang w:val="en-US"/>
        </w:rPr>
        <w:t>"&gt;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&lt;interface&gt;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&lt;name/&gt;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&lt;type/&gt;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&lt;enabled/&gt;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&lt;</w:t>
      </w:r>
      <w:proofErr w:type="spellStart"/>
      <w:r w:rsidRPr="00136F42">
        <w:rPr>
          <w:rFonts w:ascii="Courier New" w:hAnsi="Courier New" w:cs="Courier New"/>
          <w:lang w:val="en-US"/>
        </w:rPr>
        <w:t>oper</w:t>
      </w:r>
      <w:proofErr w:type="spellEnd"/>
      <w:r w:rsidRPr="00136F42">
        <w:rPr>
          <w:rFonts w:ascii="Courier New" w:hAnsi="Courier New" w:cs="Courier New"/>
          <w:lang w:val="en-US"/>
        </w:rPr>
        <w:t>-status/&gt;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&lt;admin-status/&gt;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&lt;if-index/&gt;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&lt;</w:t>
      </w:r>
      <w:proofErr w:type="spellStart"/>
      <w:r w:rsidRPr="00136F42">
        <w:rPr>
          <w:rFonts w:ascii="Courier New" w:hAnsi="Courier New" w:cs="Courier New"/>
          <w:lang w:val="en-US"/>
        </w:rPr>
        <w:t>phys</w:t>
      </w:r>
      <w:proofErr w:type="spellEnd"/>
      <w:r w:rsidRPr="00136F42">
        <w:rPr>
          <w:rFonts w:ascii="Courier New" w:hAnsi="Courier New" w:cs="Courier New"/>
          <w:lang w:val="en-US"/>
        </w:rPr>
        <w:t>-address/&gt;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&lt;ipv4&gt;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&lt;address/&gt;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&lt;/ipv4&gt;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&lt;ipv6&gt;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 &lt;address/&gt;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 &lt;/ipv6&gt;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&lt;/interface&gt;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&lt;/interfaces&gt;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&lt;/interfaces&gt;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&lt;/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yp:datastore</w:t>
      </w:r>
      <w:proofErr w:type="gramEnd"/>
      <w:r w:rsidRPr="00136F42">
        <w:rPr>
          <w:rFonts w:ascii="Courier New" w:hAnsi="Courier New" w:cs="Courier New"/>
          <w:lang w:val="en-US"/>
        </w:rPr>
        <w:t>-subtree-filter</w:t>
      </w:r>
      <w:proofErr w:type="spellEnd"/>
      <w:r w:rsidRPr="00136F42">
        <w:rPr>
          <w:rFonts w:ascii="Courier New" w:hAnsi="Courier New" w:cs="Courier New"/>
          <w:lang w:val="en-US"/>
        </w:rPr>
        <w:t>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&lt;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yp:on</w:t>
      </w:r>
      <w:proofErr w:type="gramEnd"/>
      <w:r w:rsidRPr="00136F42">
        <w:rPr>
          <w:rFonts w:ascii="Courier New" w:hAnsi="Courier New" w:cs="Courier New"/>
          <w:lang w:val="en-US"/>
        </w:rPr>
        <w:t>-change</w:t>
      </w:r>
      <w:proofErr w:type="spellEnd"/>
      <w:r w:rsidRPr="00136F42">
        <w:rPr>
          <w:rFonts w:ascii="Courier New" w:hAnsi="Courier New" w:cs="Courier New"/>
          <w:lang w:val="en-US"/>
        </w:rPr>
        <w:t>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&lt;/establish-subscription&gt;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&lt;/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netconf:rpc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>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2.3.  Service Exposure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Here, services refer to the corresponding protocols running on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devices, including </w:t>
      </w:r>
      <w:commentRangeStart w:id="40"/>
      <w:r w:rsidRPr="00136F42">
        <w:rPr>
          <w:rFonts w:ascii="Courier New" w:hAnsi="Courier New" w:cs="Courier New"/>
          <w:lang w:val="en-US"/>
        </w:rPr>
        <w:t>SNMP, FTP, Telnet, SSH, TFTP, NTP, RADIUS, TACACS,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SYSLOG, PORTAL, NETCONF, RESTCONF, SFTP, HTTP, HTTPS, and RPC</w:t>
      </w:r>
      <w:commentRangeEnd w:id="40"/>
      <w:r>
        <w:rPr>
          <w:rStyle w:val="Marquedecommentaire"/>
          <w:rFonts w:ascii="Calibri" w:hAnsi="Calibri"/>
        </w:rPr>
        <w:commentReference w:id="40"/>
      </w:r>
      <w:r w:rsidRPr="00136F42">
        <w:rPr>
          <w:rFonts w:ascii="Courier New" w:hAnsi="Courier New" w:cs="Courier New"/>
          <w:lang w:val="en-US"/>
        </w:rPr>
        <w:t>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lastRenderedPageBreak/>
        <w:t xml:space="preserve">   Service exposure is classified as follows: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Insecure protocols: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Definition: The protocol used by the service is insecure, such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as Telnet and SNMPv2.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Recommended security hardening operation: Disable the service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or replace the protocol with a secure one, for example, replace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Telnet with SSH.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Abnormal service IP address: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Definition: The service binding IP address is invalid or is not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within the predefined management address range.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Recommended security hardening operation: Change the IP address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bound to the service to a valid address and set the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corresponding security policy.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Weak service security configuration: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Definition: The security configuration of the corresponding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service is insufficient.  For example, weak algorithms or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passwords are used, or ACLs are not configured.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Recommended security hardening operation: Modify all weak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security configurations.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*  Abnormal Service port: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Definition: It is found that the service uses an invalid,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incorrect, or redundant port, or there is a port that cannot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correspond to the service.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-  Recommended security hardening operations: Reconfigure all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incorrect ports and disable invalid and redundant ports.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2.4.  Account Exposure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To add.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2.5.  Version and Vulnerability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The software version and vulnerability information directly affect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the device threat surface.  The any above threat surface may have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specific problems in a specific version.  The problems may be caused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by the device itself or the third-party open-source implementation.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With the existing definitions of </w:t>
      </w:r>
      <w:ins w:id="41" w:author="BOUCADAIR Mohamed INNOV/NET" w:date="2024-10-16T15:23:00Z">
        <w:r>
          <w:rPr>
            <w:rFonts w:ascii="Courier New" w:hAnsi="Courier New" w:cs="Courier New"/>
            <w:lang w:val="en-US"/>
          </w:rPr>
          <w:t>“</w:t>
        </w:r>
      </w:ins>
      <w:r w:rsidRPr="00136F42">
        <w:rPr>
          <w:rFonts w:ascii="Courier New" w:hAnsi="Courier New" w:cs="Courier New"/>
          <w:lang w:val="en-US"/>
        </w:rPr>
        <w:t>A YANG Data Model for Network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Inventory</w:t>
      </w:r>
      <w:ins w:id="42" w:author="BOUCADAIR Mohamed INNOV/NET" w:date="2024-10-16T15:23:00Z">
        <w:r>
          <w:rPr>
            <w:rFonts w:ascii="Courier New" w:hAnsi="Courier New" w:cs="Courier New"/>
            <w:lang w:val="en-US"/>
          </w:rPr>
          <w:t>”</w:t>
        </w:r>
      </w:ins>
      <w:r w:rsidRPr="00136F42">
        <w:rPr>
          <w:rFonts w:ascii="Courier New" w:hAnsi="Courier New" w:cs="Courier New"/>
          <w:lang w:val="en-US"/>
        </w:rPr>
        <w:t xml:space="preserve"> [I-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>-ivy-network-inventory-yang], the version and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vulnerability information can be retrieved with NETCONF [RFC6241]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</w:t>
      </w:r>
      <w:r w:rsidRPr="00136F42">
        <w:rPr>
          <w:rFonts w:ascii="Courier New" w:hAnsi="Courier New" w:cs="Courier New"/>
          <w:lang w:val="en-US"/>
        </w:rPr>
        <w:t xml:space="preserve">  Subtree Filtering mechanism as following example: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&lt;</w:t>
      </w:r>
      <w:proofErr w:type="spellStart"/>
      <w:r w:rsidRPr="00136F42">
        <w:rPr>
          <w:rFonts w:ascii="Courier New" w:hAnsi="Courier New" w:cs="Courier New"/>
          <w:lang w:val="en-US"/>
        </w:rPr>
        <w:t>rpc</w:t>
      </w:r>
      <w:proofErr w:type="spellEnd"/>
      <w:r w:rsidRPr="00136F42">
        <w:rPr>
          <w:rFonts w:ascii="Courier New" w:hAnsi="Courier New" w:cs="Courier New"/>
          <w:lang w:val="en-US"/>
        </w:rPr>
        <w:t xml:space="preserve"> </w:t>
      </w:r>
      <w:proofErr w:type="spellStart"/>
      <w:r w:rsidRPr="00136F42">
        <w:rPr>
          <w:rFonts w:ascii="Courier New" w:hAnsi="Courier New" w:cs="Courier New"/>
          <w:lang w:val="en-US"/>
        </w:rPr>
        <w:t>xmlns</w:t>
      </w:r>
      <w:proofErr w:type="spellEnd"/>
      <w:r w:rsidRPr="00136F42">
        <w:rPr>
          <w:rFonts w:ascii="Courier New" w:hAnsi="Courier New" w:cs="Courier New"/>
          <w:lang w:val="en-US"/>
        </w:rPr>
        <w:t>="</w:t>
      </w:r>
      <w:proofErr w:type="gramStart"/>
      <w:r w:rsidRPr="00136F42">
        <w:rPr>
          <w:rFonts w:ascii="Courier New" w:hAnsi="Courier New" w:cs="Courier New"/>
          <w:lang w:val="en-US"/>
        </w:rPr>
        <w:t>urn:ietf</w:t>
      </w:r>
      <w:proofErr w:type="gramEnd"/>
      <w:r w:rsidRPr="00136F42">
        <w:rPr>
          <w:rFonts w:ascii="Courier New" w:hAnsi="Courier New" w:cs="Courier New"/>
          <w:lang w:val="en-US"/>
        </w:rPr>
        <w:t>:params:xml:ns:netconf:base:1.0" message-id="101"&gt;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&lt;get-data </w:t>
      </w:r>
      <w:proofErr w:type="spellStart"/>
      <w:r w:rsidRPr="00136F42">
        <w:rPr>
          <w:rFonts w:ascii="Courier New" w:hAnsi="Courier New" w:cs="Courier New"/>
          <w:lang w:val="en-US"/>
        </w:rPr>
        <w:t>xmlns</w:t>
      </w:r>
      <w:proofErr w:type="spellEnd"/>
      <w:r w:rsidRPr="00136F4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urn:ietf</w:t>
      </w:r>
      <w:proofErr w:type="gramEnd"/>
      <w:r w:rsidRPr="00136F42">
        <w:rPr>
          <w:rFonts w:ascii="Courier New" w:hAnsi="Courier New" w:cs="Courier New"/>
          <w:lang w:val="en-US"/>
        </w:rPr>
        <w:t>:params:xml:ns:yang:ietf-netconf-nmda</w:t>
      </w:r>
      <w:proofErr w:type="spellEnd"/>
      <w:r w:rsidRPr="00136F42">
        <w:rPr>
          <w:rFonts w:ascii="Courier New" w:hAnsi="Courier New" w:cs="Courier New"/>
          <w:lang w:val="en-US"/>
        </w:rPr>
        <w:t>"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136F42">
        <w:rPr>
          <w:rFonts w:ascii="Courier New" w:hAnsi="Courier New" w:cs="Courier New"/>
          <w:lang w:val="en-US"/>
        </w:rPr>
        <w:t>xmlns:ds</w:t>
      </w:r>
      <w:proofErr w:type="spellEnd"/>
      <w:r w:rsidRPr="00136F4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urn:ietf</w:t>
      </w:r>
      <w:proofErr w:type="gramEnd"/>
      <w:r w:rsidRPr="00136F42">
        <w:rPr>
          <w:rFonts w:ascii="Courier New" w:hAnsi="Courier New" w:cs="Courier New"/>
          <w:lang w:val="en-US"/>
        </w:rPr>
        <w:t>:params:xml:ns:yang:ietf-datastores</w:t>
      </w:r>
      <w:proofErr w:type="spellEnd"/>
      <w:r w:rsidRPr="00136F42">
        <w:rPr>
          <w:rFonts w:ascii="Courier New" w:hAnsi="Courier New" w:cs="Courier New"/>
          <w:lang w:val="en-US"/>
        </w:rPr>
        <w:t>"&gt;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&lt;datastore&gt;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ds:operational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>&lt;/datastore&gt;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lastRenderedPageBreak/>
        <w:t xml:space="preserve">     &lt;subtree-filter&gt;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&lt;network-inventory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136F42">
        <w:rPr>
          <w:rFonts w:ascii="Courier New" w:hAnsi="Courier New" w:cs="Courier New"/>
          <w:lang w:val="en-US"/>
        </w:rPr>
        <w:t>xmlns</w:t>
      </w:r>
      <w:proofErr w:type="spellEnd"/>
      <w:r w:rsidRPr="00136F4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136F42">
        <w:rPr>
          <w:rFonts w:ascii="Courier New" w:hAnsi="Courier New" w:cs="Courier New"/>
          <w:lang w:val="en-US"/>
        </w:rPr>
        <w:t>urn:ietf</w:t>
      </w:r>
      <w:proofErr w:type="gramEnd"/>
      <w:r w:rsidRPr="00136F42">
        <w:rPr>
          <w:rFonts w:ascii="Courier New" w:hAnsi="Courier New" w:cs="Courier New"/>
          <w:lang w:val="en-US"/>
        </w:rPr>
        <w:t>:params:xml:ns:yang:ietf-network-inventory</w:t>
      </w:r>
      <w:proofErr w:type="spellEnd"/>
      <w:r w:rsidRPr="00136F42">
        <w:rPr>
          <w:rFonts w:ascii="Courier New" w:hAnsi="Courier New" w:cs="Courier New"/>
          <w:lang w:val="en-US"/>
        </w:rPr>
        <w:t>"&gt;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&lt;network-elements&gt;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&lt;network-element&gt;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&lt;ne-id/&gt;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&lt;ne-type/&gt;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&lt;name/&gt;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&lt;hardware-rev/&gt;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&lt;software-rev/&gt;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&lt;software-patch-rev/&gt;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&lt;product-name/&gt;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&lt;components&gt;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&lt;component&gt;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&lt;component-id/&gt;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&lt;name/&gt;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&lt;hardware-rev/&gt;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&lt;software-rev/&gt;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&lt;software-patch-rev/&gt;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  &lt;product-name/&gt;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 &lt;/component&gt;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&lt;/components&gt;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&lt;/network-element&gt;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&lt;/network-elements&gt;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&lt;/network-inventory&gt;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&lt;/subtree-filter&gt;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&lt;/get-data&gt;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&lt;/</w:t>
      </w:r>
      <w:proofErr w:type="spellStart"/>
      <w:r w:rsidRPr="00136F42">
        <w:rPr>
          <w:rFonts w:ascii="Courier New" w:hAnsi="Courier New" w:cs="Courier New"/>
          <w:lang w:val="en-US"/>
        </w:rPr>
        <w:t>rpc</w:t>
      </w:r>
      <w:proofErr w:type="spellEnd"/>
      <w:r w:rsidRPr="00136F42">
        <w:rPr>
          <w:rFonts w:ascii="Courier New" w:hAnsi="Courier New" w:cs="Courier New"/>
          <w:lang w:val="en-US"/>
        </w:rPr>
        <w:t>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3.  YANG Data Model for Network Element Threat Surface Management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To add.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4.  Manageability Considerations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&lt;Add any manageability considerations&gt;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5.  Security Considerations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&lt;Add any security considerations&gt;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6.  IANA Considerations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&lt;Add any IANA considerations&gt;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7.  References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>7.1.  Normative References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[IANA_YANG]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IANA, "YANG Parameters", n.d.,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&lt;https://www.iana.org/assignments/yang-parameters&gt;.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[RFC5209</w:t>
      </w:r>
      <w:proofErr w:type="gramStart"/>
      <w:r w:rsidRPr="00136F42">
        <w:rPr>
          <w:rFonts w:ascii="Courier New" w:hAnsi="Courier New" w:cs="Courier New"/>
          <w:lang w:val="en-US"/>
        </w:rPr>
        <w:t>]  Sangster</w:t>
      </w:r>
      <w:proofErr w:type="gramEnd"/>
      <w:r w:rsidRPr="00136F42">
        <w:rPr>
          <w:rFonts w:ascii="Courier New" w:hAnsi="Courier New" w:cs="Courier New"/>
          <w:lang w:val="en-US"/>
        </w:rPr>
        <w:t xml:space="preserve">, P., </w:t>
      </w:r>
      <w:proofErr w:type="spellStart"/>
      <w:r w:rsidRPr="00136F42">
        <w:rPr>
          <w:rFonts w:ascii="Courier New" w:hAnsi="Courier New" w:cs="Courier New"/>
          <w:lang w:val="en-US"/>
        </w:rPr>
        <w:t>Khosravi</w:t>
      </w:r>
      <w:proofErr w:type="spellEnd"/>
      <w:r w:rsidRPr="00136F42">
        <w:rPr>
          <w:rFonts w:ascii="Courier New" w:hAnsi="Courier New" w:cs="Courier New"/>
          <w:lang w:val="en-US"/>
        </w:rPr>
        <w:t>, H., Mani, M., Narayan, K., and J.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Tardo, "Network Endpoint Assessment (NEA): Overview and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lastRenderedPageBreak/>
        <w:t xml:space="preserve">              Requirements", RFC 5209, DOI 10.17487/RFC5209, June 2008,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&lt;https://www.rfc-editor.org/info/rfc5209&gt;.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[RFC8248</w:t>
      </w:r>
      <w:proofErr w:type="gramStart"/>
      <w:r w:rsidRPr="00136F42">
        <w:rPr>
          <w:rFonts w:ascii="Courier New" w:hAnsi="Courier New" w:cs="Courier New"/>
          <w:lang w:val="en-US"/>
        </w:rPr>
        <w:t>]  Cam</w:t>
      </w:r>
      <w:proofErr w:type="gramEnd"/>
      <w:r w:rsidRPr="00136F42">
        <w:rPr>
          <w:rFonts w:ascii="Courier New" w:hAnsi="Courier New" w:cs="Courier New"/>
          <w:lang w:val="en-US"/>
        </w:rPr>
        <w:t>-</w:t>
      </w:r>
      <w:proofErr w:type="spellStart"/>
      <w:r w:rsidRPr="00136F42">
        <w:rPr>
          <w:rFonts w:ascii="Courier New" w:hAnsi="Courier New" w:cs="Courier New"/>
          <w:lang w:val="en-US"/>
        </w:rPr>
        <w:t>Winget</w:t>
      </w:r>
      <w:proofErr w:type="spellEnd"/>
      <w:r w:rsidRPr="00136F42">
        <w:rPr>
          <w:rFonts w:ascii="Courier New" w:hAnsi="Courier New" w:cs="Courier New"/>
          <w:lang w:val="en-US"/>
        </w:rPr>
        <w:t xml:space="preserve">, N. and L. </w:t>
      </w:r>
      <w:proofErr w:type="spellStart"/>
      <w:r w:rsidRPr="00136F42">
        <w:rPr>
          <w:rFonts w:ascii="Courier New" w:hAnsi="Courier New" w:cs="Courier New"/>
          <w:lang w:val="en-US"/>
        </w:rPr>
        <w:t>Lorenzin</w:t>
      </w:r>
      <w:proofErr w:type="spellEnd"/>
      <w:r w:rsidRPr="00136F42">
        <w:rPr>
          <w:rFonts w:ascii="Courier New" w:hAnsi="Courier New" w:cs="Courier New"/>
          <w:lang w:val="en-US"/>
        </w:rPr>
        <w:t>, "Security Automation and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Continuous Monitoring (SACM) Requirements", RFC 8248,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DOI 10.17487/RFC8248, September 2017,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&lt;https://www.rfc-editor.org/info/rfc8248&gt;.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[RFC7950</w:t>
      </w:r>
      <w:proofErr w:type="gramStart"/>
      <w:r w:rsidRPr="00136F42">
        <w:rPr>
          <w:rFonts w:ascii="Courier New" w:hAnsi="Courier New" w:cs="Courier New"/>
          <w:lang w:val="en-US"/>
        </w:rPr>
        <w:t>]  Bjorklund</w:t>
      </w:r>
      <w:proofErr w:type="gramEnd"/>
      <w:r w:rsidRPr="00136F42">
        <w:rPr>
          <w:rFonts w:ascii="Courier New" w:hAnsi="Courier New" w:cs="Courier New"/>
          <w:lang w:val="en-US"/>
        </w:rPr>
        <w:t>, M., Ed., "The YANG 1.1 Data Modeling Language",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RFC 7950, DOI 10.17487/RFC7950, August 2016,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&lt;https://www.rfc-editor.org/info/rfc7950&gt;.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[RFC6241</w:t>
      </w:r>
      <w:proofErr w:type="gramStart"/>
      <w:r w:rsidRPr="00136F42">
        <w:rPr>
          <w:rFonts w:ascii="Courier New" w:hAnsi="Courier New" w:cs="Courier New"/>
          <w:lang w:val="en-US"/>
        </w:rPr>
        <w:t>]  Enns</w:t>
      </w:r>
      <w:proofErr w:type="gramEnd"/>
      <w:r w:rsidRPr="00136F42">
        <w:rPr>
          <w:rFonts w:ascii="Courier New" w:hAnsi="Courier New" w:cs="Courier New"/>
          <w:lang w:val="en-US"/>
        </w:rPr>
        <w:t xml:space="preserve">, R., Ed., Bjorklund, M., Ed., </w:t>
      </w:r>
      <w:proofErr w:type="spellStart"/>
      <w:r w:rsidRPr="00136F42">
        <w:rPr>
          <w:rFonts w:ascii="Courier New" w:hAnsi="Courier New" w:cs="Courier New"/>
          <w:lang w:val="en-US"/>
        </w:rPr>
        <w:t>Schoenwaelder</w:t>
      </w:r>
      <w:proofErr w:type="spellEnd"/>
      <w:r w:rsidRPr="00136F42">
        <w:rPr>
          <w:rFonts w:ascii="Courier New" w:hAnsi="Courier New" w:cs="Courier New"/>
          <w:lang w:val="en-US"/>
        </w:rPr>
        <w:t>, J., Ed.,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and A. Bierman, Ed., "Network Configuration Protocol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(NETCONF)", RFC 6241, DOI 10.17487/RFC6241, June 2011,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&lt;https://www.rfc-editor.org/info/rfc6241&gt;.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136F42">
        <w:rPr>
          <w:rFonts w:ascii="Courier New" w:hAnsi="Courier New" w:cs="Courier New"/>
          <w:lang w:val="en-US"/>
        </w:rPr>
        <w:t xml:space="preserve">]  </w:t>
      </w:r>
      <w:proofErr w:type="spellStart"/>
      <w:r w:rsidRPr="00136F42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>, S., "Key words for use in RFCs to Indicate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136F42">
        <w:rPr>
          <w:rFonts w:ascii="Courier New" w:hAnsi="Courier New" w:cs="Courier New"/>
          <w:lang w:val="en-US"/>
        </w:rPr>
        <w:t xml:space="preserve">]  </w:t>
      </w:r>
      <w:proofErr w:type="spellStart"/>
      <w:r w:rsidRPr="00136F42">
        <w:rPr>
          <w:rFonts w:ascii="Courier New" w:hAnsi="Courier New" w:cs="Courier New"/>
          <w:lang w:val="en-US"/>
        </w:rPr>
        <w:t>Leiba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>, B., "Ambiguity of Uppercase vs Lowercase in RFC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[RFC8340</w:t>
      </w:r>
      <w:proofErr w:type="gramStart"/>
      <w:r w:rsidRPr="00136F42">
        <w:rPr>
          <w:rFonts w:ascii="Courier New" w:hAnsi="Courier New" w:cs="Courier New"/>
          <w:lang w:val="en-US"/>
        </w:rPr>
        <w:t>]  Bjorklund</w:t>
      </w:r>
      <w:proofErr w:type="gramEnd"/>
      <w:r w:rsidRPr="00136F42">
        <w:rPr>
          <w:rFonts w:ascii="Courier New" w:hAnsi="Courier New" w:cs="Courier New"/>
          <w:lang w:val="en-US"/>
        </w:rPr>
        <w:t>, M. and L. Berger, Ed., "YANG Tree Diagrams",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BCP 215, RFC 8340, DOI 10.17487/RFC8340, March 2018,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&lt;https://www.rfc-editor.org/info/rfc8340&gt;.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[RFC6991</w:t>
      </w:r>
      <w:proofErr w:type="gramStart"/>
      <w:r w:rsidRPr="00136F42">
        <w:rPr>
          <w:rFonts w:ascii="Courier New" w:hAnsi="Courier New" w:cs="Courier New"/>
          <w:lang w:val="en-US"/>
        </w:rPr>
        <w:t xml:space="preserve">]  </w:t>
      </w:r>
      <w:proofErr w:type="spellStart"/>
      <w:r w:rsidRPr="00136F42">
        <w:rPr>
          <w:rFonts w:ascii="Courier New" w:hAnsi="Courier New" w:cs="Courier New"/>
          <w:lang w:val="en-US"/>
        </w:rPr>
        <w:t>Schoenwaelder</w:t>
      </w:r>
      <w:proofErr w:type="spellEnd"/>
      <w:proofErr w:type="gramEnd"/>
      <w:r w:rsidRPr="00136F42">
        <w:rPr>
          <w:rFonts w:ascii="Courier New" w:hAnsi="Courier New" w:cs="Courier New"/>
          <w:lang w:val="en-US"/>
        </w:rPr>
        <w:t>, J., Ed., "Common YANG Data Types",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RFC 6991, DOI 10.17487/RFC6991, July 2013,</w:t>
      </w:r>
    </w:p>
    <w:p w:rsidR="007D7275" w:rsidRPr="00136F42" w:rsidRDefault="007D7275" w:rsidP="0019497B">
      <w:pPr>
        <w:pStyle w:val="Textebrut"/>
        <w:rPr>
          <w:rFonts w:ascii="Courier New" w:hAnsi="Courier New" w:cs="Courier New"/>
          <w:lang w:val="en-US"/>
        </w:rPr>
      </w:pPr>
      <w:r w:rsidRPr="00136F42">
        <w:rPr>
          <w:rFonts w:ascii="Courier New" w:hAnsi="Courier New" w:cs="Courier New"/>
          <w:lang w:val="en-US"/>
        </w:rPr>
        <w:t xml:space="preserve">              &lt;https://www.rfc-editor.org/info/rfc6991&gt;.</w:t>
      </w:r>
    </w:p>
    <w:p w:rsidR="007D7275" w:rsidRPr="0019497B" w:rsidRDefault="007D7275" w:rsidP="00605CBF">
      <w:pPr>
        <w:pStyle w:val="Textebrut"/>
        <w:rPr>
          <w:rFonts w:ascii="Courier New" w:hAnsi="Courier New" w:cs="Courier New"/>
        </w:rPr>
      </w:pPr>
    </w:p>
    <w:sectPr w:rsidR="00000000" w:rsidRPr="0019497B" w:rsidSect="0019497B">
      <w:footerReference w:type="even" r:id="rId10"/>
      <w:footerReference w:type="first" r:id="rId11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UCADAIR Mohamed INNOV/NET" w:date="2024-10-16T15:24:00Z" w:initials="MB">
    <w:p w14:paraId="3829772F" w14:textId="77777777" w:rsidR="007D7275" w:rsidRDefault="007D7275" w:rsidP="007D7275">
      <w:pPr>
        <w:pStyle w:val="Commentaire"/>
      </w:pPr>
      <w:r>
        <w:rPr>
          <w:rStyle w:val="Marquedecommentaire"/>
        </w:rPr>
        <w:annotationRef/>
      </w:r>
      <w:r>
        <w:t>I have troubles to digest this given the technology-specific listed in the main document.</w:t>
      </w:r>
    </w:p>
  </w:comment>
  <w:comment w:id="10" w:author="BOUCADAIR Mohamed INNOV/NET" w:date="2024-10-16T15:11:00Z" w:initials="MB">
    <w:p w14:paraId="4339CC73" w14:textId="668A926E" w:rsidR="00C829BD" w:rsidRDefault="00C829BD" w:rsidP="00C829BD">
      <w:pPr>
        <w:pStyle w:val="Commentaire"/>
      </w:pPr>
      <w:r>
        <w:rPr>
          <w:rStyle w:val="Marquedecommentaire"/>
        </w:rPr>
        <w:annotationRef/>
      </w:r>
      <w:r>
        <w:t>Add a reference</w:t>
      </w:r>
    </w:p>
  </w:comment>
  <w:comment w:id="15" w:author="BOUCADAIR Mohamed INNOV/NET" w:date="2024-10-16T15:16:00Z" w:initials="MB">
    <w:p w14:paraId="5F57B4A7" w14:textId="77777777" w:rsidR="00C829BD" w:rsidRDefault="00C829BD" w:rsidP="00C829BD">
      <w:pPr>
        <w:pStyle w:val="Commentaire"/>
      </w:pPr>
      <w:r>
        <w:rPr>
          <w:rStyle w:val="Marquedecommentaire"/>
        </w:rPr>
        <w:annotationRef/>
      </w:r>
      <w:r>
        <w:t>I don’t get. This is still a risk + can be used to mount attacks.</w:t>
      </w:r>
    </w:p>
  </w:comment>
  <w:comment w:id="33" w:author="BOUCADAIR Mohamed INNOV/NET" w:date="2024-10-16T15:20:00Z" w:initials="MB">
    <w:p w14:paraId="3ED5F187" w14:textId="77777777" w:rsidR="007D7275" w:rsidRDefault="007D7275" w:rsidP="007D7275">
      <w:pPr>
        <w:pStyle w:val="Commentaire"/>
      </w:pPr>
      <w:r>
        <w:rPr>
          <w:rStyle w:val="Marquedecommentaire"/>
        </w:rPr>
        <w:annotationRef/>
      </w:r>
      <w:r>
        <w:t xml:space="preserve">I guess you meant assigned to the IVY </w:t>
      </w:r>
      <w:r>
        <w:rPr>
          <w:lang w:val="en-US"/>
        </w:rPr>
        <w:t>ietf-network-inventory  document.</w:t>
      </w:r>
    </w:p>
  </w:comment>
  <w:comment w:id="34" w:author="BOUCADAIR Mohamed INNOV/NET" w:date="2024-10-16T15:21:00Z" w:initials="MB">
    <w:p w14:paraId="60706588" w14:textId="77777777" w:rsidR="007D7275" w:rsidRDefault="007D7275" w:rsidP="007D7275">
      <w:pPr>
        <w:pStyle w:val="Commentaire"/>
      </w:pPr>
      <w:r>
        <w:rPr>
          <w:rStyle w:val="Marquedecommentaire"/>
        </w:rPr>
        <w:annotationRef/>
      </w:r>
      <w:r>
        <w:t>What is the source of this framework?</w:t>
      </w:r>
    </w:p>
  </w:comment>
  <w:comment w:id="40" w:author="BOUCADAIR Mohamed INNOV/NET" w:date="2024-10-16T15:22:00Z" w:initials="MB">
    <w:p w14:paraId="7E08AD40" w14:textId="77777777" w:rsidR="007D7275" w:rsidRDefault="007D7275" w:rsidP="007D7275">
      <w:pPr>
        <w:pStyle w:val="Commentaire"/>
      </w:pPr>
      <w:r>
        <w:rPr>
          <w:rStyle w:val="Marquedecommentaire"/>
        </w:rPr>
        <w:annotationRef/>
      </w:r>
      <w:r>
        <w:t>How this ones were selected?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29772F" w15:done="0"/>
  <w15:commentEx w15:paraId="4339CC73" w15:done="0"/>
  <w15:commentEx w15:paraId="5F57B4A7" w15:done="0"/>
  <w15:commentEx w15:paraId="3ED5F187" w15:done="0"/>
  <w15:commentEx w15:paraId="60706588" w15:done="0"/>
  <w15:commentEx w15:paraId="7E08AD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BA5935" w16cex:dateUtc="2024-10-16T13:24:00Z"/>
  <w16cex:commentExtensible w16cex:durableId="2ABA5617" w16cex:dateUtc="2024-10-16T13:11:00Z"/>
  <w16cex:commentExtensible w16cex:durableId="2ABA573D" w16cex:dateUtc="2024-10-16T13:16:00Z"/>
  <w16cex:commentExtensible w16cex:durableId="2ABA583E" w16cex:dateUtc="2024-10-16T13:20:00Z"/>
  <w16cex:commentExtensible w16cex:durableId="2ABA585E" w16cex:dateUtc="2024-10-16T13:21:00Z"/>
  <w16cex:commentExtensible w16cex:durableId="2ABA58CF" w16cex:dateUtc="2024-10-16T1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29772F" w16cid:durableId="2ABA5935"/>
  <w16cid:commentId w16cid:paraId="4339CC73" w16cid:durableId="2ABA5617"/>
  <w16cid:commentId w16cid:paraId="5F57B4A7" w16cid:durableId="2ABA573D"/>
  <w16cid:commentId w16cid:paraId="3ED5F187" w16cid:durableId="2ABA583E"/>
  <w16cid:commentId w16cid:paraId="60706588" w16cid:durableId="2ABA585E"/>
  <w16cid:commentId w16cid:paraId="7E08AD40" w16cid:durableId="2ABA58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F25F" w14:textId="77777777" w:rsidR="00136F42" w:rsidRDefault="00136F42" w:rsidP="00136F42">
      <w:pPr>
        <w:spacing w:after="0" w:line="240" w:lineRule="auto"/>
      </w:pPr>
      <w:r>
        <w:separator/>
      </w:r>
    </w:p>
  </w:endnote>
  <w:endnote w:type="continuationSeparator" w:id="0">
    <w:p w14:paraId="5182D6F4" w14:textId="77777777" w:rsidR="00136F42" w:rsidRDefault="00136F42" w:rsidP="0013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DEDB" w14:textId="53978EF2" w:rsidR="00136F42" w:rsidRDefault="00136F42">
    <w:pPr>
      <w:pStyle w:val="Pieddepage"/>
    </w:pPr>
    <w:r>
      <w:rPr>
        <w:noProof/>
      </w:rPr>
      <w:pict w14:anchorId="40DA1F12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51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<v:fill o:detectmouseclick="t"/>
          <v:textbox style="mso-fit-shape-to-text:t" inset="0,0,0,15pt">
            <w:txbxContent>
              <w:p w14:paraId="169AC7A9" w14:textId="4AEA6B92" w:rsidR="00136F42" w:rsidRPr="00136F42" w:rsidRDefault="00136F42" w:rsidP="00136F42">
                <w:pPr>
                  <w:spacing w:after="0"/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</w:pPr>
                <w:r w:rsidRPr="00136F42"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  <w:t>Orange Restricted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7368" w14:textId="6CAB457F" w:rsidR="00136F42" w:rsidRDefault="00136F42">
    <w:pPr>
      <w:pStyle w:val="Pieddepage"/>
    </w:pPr>
    <w:r>
      <w:rPr>
        <w:noProof/>
      </w:rPr>
      <w:pict w14:anchorId="210D2F52">
        <v:shapetype id="_x0000_t202" coordsize="21600,21600" o:spt="202" path="m,l,21600r21600,l21600,xe">
          <v:stroke joinstyle="miter"/>
          <v:path gradientshapeok="t" o:connecttype="rect"/>
        </v:shapetype>
        <v:shape id="Zone de texte 1" o:spid="_x0000_s2049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<v:fill o:detectmouseclick="t"/>
          <v:textbox style="mso-fit-shape-to-text:t" inset="0,0,0,15pt">
            <w:txbxContent>
              <w:p w14:paraId="2E2835A8" w14:textId="579F3F41" w:rsidR="00136F42" w:rsidRPr="00136F42" w:rsidRDefault="00136F42" w:rsidP="00136F42">
                <w:pPr>
                  <w:spacing w:after="0"/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</w:pPr>
                <w:r w:rsidRPr="00136F42">
                  <w:rPr>
                    <w:rFonts w:ascii="Helvetica 75 Bold" w:eastAsia="Helvetica 75 Bold" w:hAnsi="Helvetica 75 Bold" w:cs="Helvetica 75 Bold"/>
                    <w:noProof/>
                    <w:color w:val="ED7D31"/>
                    <w:sz w:val="16"/>
                    <w:szCs w:val="16"/>
                  </w:rPr>
                  <w:t>Orange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C116" w14:textId="77777777" w:rsidR="00136F42" w:rsidRDefault="00136F42" w:rsidP="00136F42">
      <w:pPr>
        <w:spacing w:after="0" w:line="240" w:lineRule="auto"/>
      </w:pPr>
      <w:r>
        <w:separator/>
      </w:r>
    </w:p>
  </w:footnote>
  <w:footnote w:type="continuationSeparator" w:id="0">
    <w:p w14:paraId="22DFDA4C" w14:textId="77777777" w:rsidR="00136F42" w:rsidRDefault="00136F42" w:rsidP="00136F4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AD2"/>
    <w:rsid w:val="000A1EF7"/>
    <w:rsid w:val="00136F42"/>
    <w:rsid w:val="001455AF"/>
    <w:rsid w:val="0019497B"/>
    <w:rsid w:val="002F3FA7"/>
    <w:rsid w:val="003434B0"/>
    <w:rsid w:val="003C76DF"/>
    <w:rsid w:val="003D51C5"/>
    <w:rsid w:val="004424BA"/>
    <w:rsid w:val="00582ECE"/>
    <w:rsid w:val="00605CBF"/>
    <w:rsid w:val="00671762"/>
    <w:rsid w:val="006D2900"/>
    <w:rsid w:val="006E67EF"/>
    <w:rsid w:val="0074481C"/>
    <w:rsid w:val="00797261"/>
    <w:rsid w:val="007D7275"/>
    <w:rsid w:val="00800AEB"/>
    <w:rsid w:val="008261F6"/>
    <w:rsid w:val="00867B90"/>
    <w:rsid w:val="00964F8D"/>
    <w:rsid w:val="009A7766"/>
    <w:rsid w:val="00A62305"/>
    <w:rsid w:val="00A73953"/>
    <w:rsid w:val="00A778FD"/>
    <w:rsid w:val="00A96920"/>
    <w:rsid w:val="00B076EA"/>
    <w:rsid w:val="00B56097"/>
    <w:rsid w:val="00C40B55"/>
    <w:rsid w:val="00C41C05"/>
    <w:rsid w:val="00C41C17"/>
    <w:rsid w:val="00C73C79"/>
    <w:rsid w:val="00C77BD6"/>
    <w:rsid w:val="00C829BD"/>
    <w:rsid w:val="00C91218"/>
    <w:rsid w:val="00E94B6D"/>
    <w:rsid w:val="00EF1613"/>
    <w:rsid w:val="00F860BF"/>
    <w:rsid w:val="00F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F6A0064"/>
  <w15:chartTrackingRefBased/>
  <w15:docId w15:val="{9D5D7248-6DA5-4000-A529-0446A979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1949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link w:val="Textebrut"/>
    <w:uiPriority w:val="99"/>
    <w:rsid w:val="0019497B"/>
    <w:rPr>
      <w:rFonts w:ascii="Consolas" w:hAnsi="Consolas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136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6F42"/>
  </w:style>
  <w:style w:type="paragraph" w:styleId="En-tte">
    <w:name w:val="header"/>
    <w:basedOn w:val="Normal"/>
    <w:link w:val="En-tteCar"/>
    <w:uiPriority w:val="99"/>
    <w:unhideWhenUsed/>
    <w:rsid w:val="00605C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05CBF"/>
    <w:rPr>
      <w:kern w:val="2"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C829BD"/>
    <w:rPr>
      <w:kern w:val="2"/>
      <w:sz w:val="22"/>
      <w:szCs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829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29B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29BD"/>
    <w:rPr>
      <w:kern w:val="2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29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29BD"/>
    <w:rPr>
      <w:b/>
      <w:bCs/>
      <w:kern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2917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2</cp:revision>
  <cp:lastPrinted>2024-10-16T13:26:00Z</cp:lastPrinted>
  <dcterms:created xsi:type="dcterms:W3CDTF">2024-10-16T13:26:00Z</dcterms:created>
  <dcterms:modified xsi:type="dcterms:W3CDTF">2024-10-16T13:26:00Z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6f4d89c7,515b0775,66874de2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2024-10-16T13:06:08Z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f220ef93-186a-4f88-8bf0-2092dd42164a</vt:lpwstr>
  </property>
  <property fmtid="{D5CDD505-2E9C-101B-9397-08002B2CF9AE}" pid="11" name="MSIP_Label_e6c818a6-e1a0-4a6e-a969-20d857c5dc62_ContentBits">
    <vt:lpwstr>0</vt:lpwstr>
  </property>
</Properties>
</file>