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A0DC" w14:textId="77777777" w:rsidR="00F17756" w:rsidRPr="00F17756" w:rsidRDefault="00F17756" w:rsidP="00F17756">
      <w:pPr>
        <w:pStyle w:val="Textebrut"/>
        <w:rPr>
          <w:rFonts w:ascii="Courier New" w:hAnsi="Courier New" w:cs="Courier New"/>
        </w:rPr>
      </w:pPr>
    </w:p>
    <w:p w14:paraId="3BB8F416" w14:textId="77777777" w:rsidR="00F17756" w:rsidRPr="00F17756" w:rsidRDefault="00F17756" w:rsidP="00F17756">
      <w:pPr>
        <w:pStyle w:val="Textebrut"/>
        <w:rPr>
          <w:rFonts w:ascii="Courier New" w:hAnsi="Courier New" w:cs="Courier New"/>
        </w:rPr>
      </w:pPr>
    </w:p>
    <w:p w14:paraId="4178B381" w14:textId="77777777" w:rsidR="00F17756" w:rsidRPr="00F17756" w:rsidRDefault="00F17756" w:rsidP="00F17756">
      <w:pPr>
        <w:pStyle w:val="Textebrut"/>
        <w:rPr>
          <w:rFonts w:ascii="Courier New" w:hAnsi="Courier New" w:cs="Courier New"/>
        </w:rPr>
      </w:pPr>
    </w:p>
    <w:p w14:paraId="4E8B2897" w14:textId="77777777" w:rsidR="00F17756" w:rsidRPr="00F17756" w:rsidRDefault="00F17756" w:rsidP="00F17756">
      <w:pPr>
        <w:pStyle w:val="Textebrut"/>
        <w:rPr>
          <w:rFonts w:ascii="Courier New" w:hAnsi="Courier New" w:cs="Courier New"/>
        </w:rPr>
      </w:pPr>
    </w:p>
    <w:p w14:paraId="4BA102B2"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Network Working Group                                            J. Dong</w:t>
      </w:r>
    </w:p>
    <w:p w14:paraId="7AF13855"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Internet-Draft                                                     Z. Li</w:t>
      </w:r>
    </w:p>
    <w:p w14:paraId="130B14A2"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Intended status: Standards Track                     Huawei Technologies</w:t>
      </w:r>
    </w:p>
    <w:p w14:paraId="2B235927"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Expires: 24 April 2025                                            C. Xie</w:t>
      </w:r>
    </w:p>
    <w:p w14:paraId="061FFFE5"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 Ma</w:t>
      </w:r>
    </w:p>
    <w:p w14:paraId="14A895B0"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 Telecom</w:t>
      </w:r>
    </w:p>
    <w:p w14:paraId="22833BD5"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 Mishra</w:t>
      </w:r>
    </w:p>
    <w:p w14:paraId="1F9B2B61" w14:textId="77777777"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Verizon Inc.</w:t>
      </w:r>
    </w:p>
    <w:p w14:paraId="1EDBE947" w14:textId="062C1094"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21 October 2024</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Carrying Network Resource (NR) related </w:t>
      </w:r>
      <w:commentRangeStart w:id="0"/>
      <w:del w:id="1" w:author="BOUCADAIR Mohamed INNOV/NET" w:date="2024-10-23T11:46:00Z">
        <w:r w:rsidRPr="009A5DBC" w:rsidDel="00DF2F7D">
          <w:rPr>
            <w:rFonts w:ascii="Courier New" w:hAnsi="Courier New" w:cs="Courier New"/>
            <w:lang w:val="en-US"/>
          </w:rPr>
          <w:delText xml:space="preserve">Identifier </w:delText>
        </w:r>
      </w:del>
      <w:ins w:id="2" w:author="BOUCADAIR Mohamed INNOV/NET" w:date="2024-10-23T11:46:00Z">
        <w:r w:rsidR="00DF2F7D">
          <w:rPr>
            <w:rFonts w:ascii="Courier New" w:hAnsi="Courier New" w:cs="Courier New"/>
            <w:lang w:val="en-US"/>
          </w:rPr>
          <w:t>Information</w:t>
        </w:r>
        <w:r w:rsidR="00DF2F7D" w:rsidRPr="009A5DBC">
          <w:rPr>
            <w:rFonts w:ascii="Courier New" w:hAnsi="Courier New" w:cs="Courier New"/>
            <w:lang w:val="en-US"/>
          </w:rPr>
          <w:t xml:space="preserve"> </w:t>
        </w:r>
        <w:commentRangeEnd w:id="0"/>
        <w:r w:rsidR="00DF2F7D">
          <w:rPr>
            <w:rStyle w:val="Marquedecommentaire"/>
            <w:rFonts w:ascii="Calibri" w:hAnsi="Calibri"/>
          </w:rPr>
          <w:commentReference w:id="0"/>
        </w:r>
      </w:ins>
      <w:r w:rsidRPr="009A5DBC">
        <w:rPr>
          <w:rFonts w:ascii="Courier New" w:hAnsi="Courier New" w:cs="Courier New"/>
          <w:lang w:val="en-US"/>
        </w:rPr>
        <w:t>in IPv6 Extension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Header</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draft-ietf-6man-enhanced-vpn-vtn-id-08</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Abstract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Virtual Private Networks (VPNs) provide different customers with</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logically separated connectivity over a common network</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infrastructure.  With the introduction and </w:t>
      </w:r>
      <w:commentRangeStart w:id="3"/>
      <w:r w:rsidRPr="009A5DBC">
        <w:rPr>
          <w:rFonts w:ascii="Courier New" w:hAnsi="Courier New" w:cs="Courier New"/>
          <w:lang w:val="en-US"/>
        </w:rPr>
        <w:t xml:space="preserve">evolvement of 5G </w:t>
      </w:r>
      <w:commentRangeEnd w:id="3"/>
      <w:r w:rsidR="00DF2F7D">
        <w:rPr>
          <w:rStyle w:val="Marquedecommentaire"/>
          <w:rFonts w:ascii="Calibri" w:hAnsi="Calibri"/>
        </w:rPr>
        <w:commentReference w:id="3"/>
      </w:r>
      <w:proofErr w:type="gramStart"/>
      <w:r w:rsidRPr="009A5DBC">
        <w:rPr>
          <w:rFonts w:ascii="Courier New" w:hAnsi="Courier New" w:cs="Courier New"/>
          <w:lang w:val="en-US"/>
        </w:rPr>
        <w:t>and also</w:t>
      </w:r>
      <w:proofErr w:type="gramEnd"/>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some existing network scenarios, some customers may require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connectivity services with advanced features comparing to</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conventional VPN services.  Such kind of network service is called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enhanced VPNs.  Enhanced VPNs can be used, for example, to deliver</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slice services.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 Network Resource Partition (NRP) is a subset of the network</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and associated policies on each of a connected set of links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the underlay network.  An NRP </w:t>
      </w:r>
      <w:del w:id="4" w:author="BOUCADAIR Mohamed INNOV/NET" w:date="2024-10-23T11:48:00Z">
        <w:r w:rsidRPr="009A5DBC" w:rsidDel="00DF2F7D">
          <w:rPr>
            <w:rFonts w:ascii="Courier New" w:hAnsi="Courier New" w:cs="Courier New"/>
            <w:lang w:val="en-US"/>
          </w:rPr>
          <w:delText xml:space="preserve">could </w:delText>
        </w:r>
      </w:del>
      <w:ins w:id="5" w:author="BOUCADAIR Mohamed INNOV/NET" w:date="2024-10-23T11:48:00Z">
        <w:r w:rsidR="00DF2F7D">
          <w:rPr>
            <w:rFonts w:ascii="Courier New" w:hAnsi="Courier New" w:cs="Courier New"/>
            <w:lang w:val="en-US"/>
          </w:rPr>
          <w:t>may</w:t>
        </w:r>
        <w:r w:rsidR="00DF2F7D" w:rsidRPr="009A5DBC">
          <w:rPr>
            <w:rFonts w:ascii="Courier New" w:hAnsi="Courier New" w:cs="Courier New"/>
            <w:lang w:val="en-US"/>
          </w:rPr>
          <w:t xml:space="preserve"> </w:t>
        </w:r>
      </w:ins>
      <w:r w:rsidRPr="009A5DBC">
        <w:rPr>
          <w:rFonts w:ascii="Courier New" w:hAnsi="Courier New" w:cs="Courier New"/>
          <w:lang w:val="en-US"/>
        </w:rPr>
        <w:t>be used as the underlay to</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support one or a group of enhanced VPN services.  For packet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forwarding </w:t>
      </w:r>
      <w:ins w:id="6" w:author="BOUCADAIR Mohamed INNOV/NET" w:date="2024-10-23T11:48:00Z">
        <w:r w:rsidR="00DF2F7D">
          <w:rPr>
            <w:rFonts w:ascii="Courier New" w:hAnsi="Courier New" w:cs="Courier New"/>
            <w:lang w:val="en-US"/>
          </w:rPr>
          <w:t>with</w:t>
        </w:r>
      </w:ins>
      <w:r w:rsidRPr="009A5DBC">
        <w:rPr>
          <w:rFonts w:ascii="Courier New" w:hAnsi="Courier New" w:cs="Courier New"/>
          <w:lang w:val="en-US"/>
        </w:rPr>
        <w:t>in a specific NRP, some fields in the data packet are used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identify the NRP </w:t>
      </w:r>
      <w:ins w:id="7" w:author="BOUCADAIR Mohamed INNOV/NET" w:date="2024-10-23T11:49:00Z">
        <w:r w:rsidR="00DF2F7D">
          <w:rPr>
            <w:rFonts w:ascii="Courier New" w:hAnsi="Courier New" w:cs="Courier New"/>
            <w:lang w:val="en-US"/>
          </w:rPr>
          <w:t xml:space="preserve">to which </w:t>
        </w:r>
      </w:ins>
      <w:r w:rsidRPr="009A5DBC">
        <w:rPr>
          <w:rFonts w:ascii="Courier New" w:hAnsi="Courier New" w:cs="Courier New"/>
          <w:lang w:val="en-US"/>
        </w:rPr>
        <w:t>the packet belongs</w:t>
      </w:r>
      <w:del w:id="8" w:author="BOUCADAIR Mohamed INNOV/NET" w:date="2024-10-23T11:49:00Z">
        <w:r w:rsidRPr="009A5DBC" w:rsidDel="00DF2F7D">
          <w:rPr>
            <w:rFonts w:ascii="Courier New" w:hAnsi="Courier New" w:cs="Courier New"/>
            <w:lang w:val="en-US"/>
          </w:rPr>
          <w:delText xml:space="preserve"> to</w:delText>
        </w:r>
      </w:del>
      <w:ins w:id="9" w:author="BOUCADAIR Mohamed INNOV/NET" w:date="2024-10-23T11:49:00Z">
        <w:r w:rsidR="00DF2F7D">
          <w:rPr>
            <w:rFonts w:ascii="Courier New" w:hAnsi="Courier New" w:cs="Courier New"/>
            <w:lang w:val="en-US"/>
          </w:rPr>
          <w:t>. In doing so</w:t>
        </w:r>
      </w:ins>
      <w:r w:rsidRPr="009A5DBC">
        <w:rPr>
          <w:rFonts w:ascii="Courier New" w:hAnsi="Courier New" w:cs="Courier New"/>
          <w:lang w:val="en-US"/>
        </w:rPr>
        <w:t xml:space="preserve">, </w:t>
      </w:r>
      <w:del w:id="10" w:author="BOUCADAIR Mohamed INNOV/NET" w:date="2024-10-23T11:49:00Z">
        <w:r w:rsidRPr="009A5DBC" w:rsidDel="00DF2F7D">
          <w:rPr>
            <w:rFonts w:ascii="Courier New" w:hAnsi="Courier New" w:cs="Courier New"/>
            <w:lang w:val="en-US"/>
          </w:rPr>
          <w:delText xml:space="preserve">so that </w:delText>
        </w:r>
      </w:del>
      <w:r w:rsidRPr="009A5DBC">
        <w:rPr>
          <w:rFonts w:ascii="Courier New" w:hAnsi="Courier New" w:cs="Courier New"/>
          <w:lang w:val="en-US"/>
        </w:rPr>
        <w:t>NRP-specific</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processing can be performed on each node along a path in the NRP.</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document specifies a new IPv6 Hop-by-Hop option to carry network</w:t>
      </w:r>
    </w:p>
    <w:p w14:paraId="56C7049D" w14:textId="157FDD83" w:rsidR="00F17756" w:rsidRPr="009A5DBC" w:rsidDel="00DF2F7D" w:rsidRDefault="00F17756" w:rsidP="00DF2F7D">
      <w:pPr>
        <w:pStyle w:val="Textebrut"/>
        <w:rPr>
          <w:del w:id="11" w:author="BOUCADAIR Mohamed INNOV/NET" w:date="2024-10-23T11:50:00Z"/>
          <w:rFonts w:ascii="Courier New" w:hAnsi="Courier New" w:cs="Courier New"/>
          <w:lang w:val="en-US"/>
        </w:rPr>
      </w:pPr>
      <w:r w:rsidRPr="009A5DBC">
        <w:rPr>
          <w:rFonts w:ascii="Courier New" w:hAnsi="Courier New" w:cs="Courier New"/>
          <w:lang w:val="en-US"/>
        </w:rPr>
        <w:t xml:space="preserve">   resource related </w:t>
      </w:r>
      <w:commentRangeStart w:id="12"/>
      <w:del w:id="13" w:author="BOUCADAIR Mohamed INNOV/NET" w:date="2024-10-23T11:50:00Z">
        <w:r w:rsidRPr="009A5DBC" w:rsidDel="00DF2F7D">
          <w:rPr>
            <w:rFonts w:ascii="Courier New" w:hAnsi="Courier New" w:cs="Courier New"/>
            <w:lang w:val="en-US"/>
          </w:rPr>
          <w:delText xml:space="preserve">identifier and </w:delText>
        </w:r>
      </w:del>
      <w:commentRangeEnd w:id="12"/>
      <w:r w:rsidR="00DF2F7D">
        <w:rPr>
          <w:rStyle w:val="Marquedecommentaire"/>
          <w:rFonts w:ascii="Calibri" w:hAnsi="Calibri"/>
        </w:rPr>
        <w:commentReference w:id="12"/>
      </w:r>
      <w:r w:rsidRPr="009A5DBC">
        <w:rPr>
          <w:rFonts w:ascii="Courier New" w:hAnsi="Courier New" w:cs="Courier New"/>
          <w:lang w:val="en-US"/>
        </w:rPr>
        <w:t>information</w:t>
      </w:r>
      <w:ins w:id="14" w:author="BOUCADAIR Mohamed INNOV/NET" w:date="2024-10-23T11:51:00Z">
        <w:r w:rsidR="00DF2F7D">
          <w:rPr>
            <w:rFonts w:ascii="Courier New" w:hAnsi="Courier New" w:cs="Courier New"/>
            <w:lang w:val="en-US"/>
          </w:rPr>
          <w:t xml:space="preserve"> (e.g., identifier)</w:t>
        </w:r>
      </w:ins>
      <w:r w:rsidRPr="009A5DBC">
        <w:rPr>
          <w:rFonts w:ascii="Courier New" w:hAnsi="Courier New" w:cs="Courier New"/>
          <w:lang w:val="en-US"/>
        </w:rPr>
        <w:t xml:space="preserve"> in data packets</w:t>
      </w:r>
      <w:commentRangeStart w:id="15"/>
      <w:del w:id="16" w:author="BOUCADAIR Mohamed INNOV/NET" w:date="2024-10-23T11:50:00Z">
        <w:r w:rsidRPr="009A5DBC" w:rsidDel="00DF2F7D">
          <w:rPr>
            <w:rFonts w:ascii="Courier New" w:hAnsi="Courier New" w:cs="Courier New"/>
            <w:lang w:val="en-US"/>
          </w:rPr>
          <w:delText>, which</w:delText>
        </w:r>
      </w:del>
    </w:p>
    <w:p w14:paraId="56C7049D" w14:textId="157FDD83" w:rsidR="00F17756" w:rsidRPr="009A5DBC" w:rsidDel="00DF2F7D" w:rsidRDefault="00F17756" w:rsidP="00DF2F7D">
      <w:pPr>
        <w:pStyle w:val="Textebrut"/>
        <w:rPr>
          <w:del w:id="17" w:author="BOUCADAIR Mohamed INNOV/NET" w:date="2024-10-23T11:50:00Z"/>
          <w:rFonts w:ascii="Courier New" w:hAnsi="Courier New" w:cs="Courier New"/>
          <w:lang w:val="en-US"/>
        </w:rPr>
      </w:pPr>
      <w:del w:id="18" w:author="BOUCADAIR Mohamed INNOV/NET" w:date="2024-10-23T11:50:00Z">
        <w:r w:rsidRPr="009A5DBC" w:rsidDel="00DF2F7D">
          <w:rPr>
            <w:rFonts w:ascii="Courier New" w:hAnsi="Courier New" w:cs="Courier New"/>
            <w:lang w:val="en-US"/>
          </w:rPr>
          <w:delText xml:space="preserve">   could be used to identify NRP-specific processing to be performed on</w:delText>
        </w:r>
      </w:del>
    </w:p>
    <w:p w14:paraId="56C7049D" w14:textId="157FDD83" w:rsidR="00F17756" w:rsidRPr="009A5DBC" w:rsidRDefault="00F17756" w:rsidP="00DF2F7D">
      <w:pPr>
        <w:pStyle w:val="Textebrut"/>
        <w:rPr>
          <w:rFonts w:ascii="Courier New" w:hAnsi="Courier New" w:cs="Courier New"/>
          <w:lang w:val="en-US"/>
        </w:rPr>
      </w:pPr>
      <w:del w:id="19" w:author="BOUCADAIR Mohamed INNOV/NET" w:date="2024-10-23T11:50:00Z">
        <w:r w:rsidRPr="009A5DBC" w:rsidDel="00DF2F7D">
          <w:rPr>
            <w:rFonts w:ascii="Courier New" w:hAnsi="Courier New" w:cs="Courier New"/>
            <w:lang w:val="en-US"/>
          </w:rPr>
          <w:delText xml:space="preserve">   the packets by network nodes in the NRP</w:delText>
        </w:r>
      </w:del>
      <w:commentRangeEnd w:id="15"/>
      <w:r w:rsidR="00DF2F7D">
        <w:rPr>
          <w:rStyle w:val="Marquedecommentaire"/>
          <w:rFonts w:ascii="Calibri" w:hAnsi="Calibri"/>
        </w:rPr>
        <w:commentReference w:id="15"/>
      </w:r>
      <w:r w:rsidRPr="009A5DBC">
        <w:rPr>
          <w:rFonts w:ascii="Courier New" w:hAnsi="Courier New" w:cs="Courier New"/>
          <w:lang w:val="en-US"/>
        </w:rPr>
        <w:t>.  The NR Option can also be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generalized for other network resource semantics and functions.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Status of This Memo</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Internet-Draft is submitted in full conformance with the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provisions of BCP 78 and BCP 79.</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Internet-Drafts are working documents of the Internet Engineering</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Task Force (IETF).  Note that other groups may also distribute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working documents as Internet-Drafts.  The list of current Internet-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Drafts is at https://datatracker.ietf.org/drafts/current/.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Internet-Drafts are draft documents valid for a maximum of six months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may be updated, replaced, or obsoleted by other documents at any</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time.  It is inappropriate to use Internet-Drafts as reference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material or to cite them other than as "work in progress."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Internet-Draft will expire on 24 April 2025.</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Copyright Notice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Copyright (c) 2024 IETF Trust and the persons identified as the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document authors.  All rights reserved.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document is subject to BCP 78 and the IETF Trust's Legal</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Provisions Relating to IETF Documents (https://trustee.ietf.org/</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license-info) in effect on the date of publication of this document.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Please review these documents carefully, as they describe your rights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restrictions with respect to this document.  Code Components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extracted from this document must include Revised BSD License text as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described in Section 4.e of the Trust Legal Provisions and are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provided without warranty as described in the Revised BSD License.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Table of Contents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  </w:t>
      </w:r>
      <w:proofErr w:type="gramStart"/>
      <w:r w:rsidRPr="009A5DBC">
        <w:rPr>
          <w:rFonts w:ascii="Courier New" w:hAnsi="Courier New" w:cs="Courier New"/>
          <w:lang w:val="en-US"/>
        </w:rPr>
        <w:t>Introduction  . . .</w:t>
      </w:r>
      <w:proofErr w:type="gramEnd"/>
      <w:r w:rsidRPr="009A5DBC">
        <w:rPr>
          <w:rFonts w:ascii="Courier New" w:hAnsi="Courier New" w:cs="Courier New"/>
          <w:lang w:val="en-US"/>
        </w:rPr>
        <w:t xml:space="preserve"> . . . . . . . . . . . . . . . . . . . . .   3</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1.1.  Requirements Language . . . . . . . . . . . . . . . . . .   4</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  New IPv6 Extension Header Option for Network Resource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gramStart"/>
      <w:r w:rsidRPr="009A5DBC">
        <w:rPr>
          <w:rFonts w:ascii="Courier New" w:hAnsi="Courier New" w:cs="Courier New"/>
          <w:lang w:val="en-US"/>
        </w:rPr>
        <w:t>Iden</w:t>
      </w:r>
      <w:ins w:id="20" w:author="BOUCADAIR Mohamed INNOV/NET" w:date="2024-10-23T11:51:00Z">
        <w:r w:rsidR="00DF2F7D">
          <w:rPr>
            <w:rFonts w:ascii="Courier New" w:hAnsi="Courier New" w:cs="Courier New"/>
            <w:lang w:val="en-US"/>
          </w:rPr>
          <w:t>ti</w:t>
        </w:r>
      </w:ins>
      <w:r w:rsidRPr="009A5DBC">
        <w:rPr>
          <w:rFonts w:ascii="Courier New" w:hAnsi="Courier New" w:cs="Courier New"/>
          <w:lang w:val="en-US"/>
        </w:rPr>
        <w:t>fication  . . .</w:t>
      </w:r>
      <w:proofErr w:type="gramEnd"/>
      <w:r w:rsidRPr="009A5DBC">
        <w:rPr>
          <w:rFonts w:ascii="Courier New" w:hAnsi="Courier New" w:cs="Courier New"/>
          <w:lang w:val="en-US"/>
        </w:rPr>
        <w:t xml:space="preserve"> . . . . . . . . . . . . . . . . . . .   4</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3.  </w:t>
      </w:r>
      <w:proofErr w:type="gramStart"/>
      <w:r w:rsidRPr="009A5DBC">
        <w:rPr>
          <w:rFonts w:ascii="Courier New" w:hAnsi="Courier New" w:cs="Courier New"/>
          <w:lang w:val="en-US"/>
        </w:rPr>
        <w:t>Procedures  . . .</w:t>
      </w:r>
      <w:proofErr w:type="gramEnd"/>
      <w:r w:rsidRPr="009A5DBC">
        <w:rPr>
          <w:rFonts w:ascii="Courier New" w:hAnsi="Courier New" w:cs="Courier New"/>
          <w:lang w:val="en-US"/>
        </w:rPr>
        <w:t xml:space="preserve"> . . . . . . . . . . . . . . . . . . . . . .   6</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3.1.  Adding NR Option to Packets . . . . . . . . . . . . . . .   6</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3.2.  NRP-specific Packet </w:t>
      </w:r>
      <w:proofErr w:type="gramStart"/>
      <w:r w:rsidRPr="009A5DBC">
        <w:rPr>
          <w:rFonts w:ascii="Courier New" w:hAnsi="Courier New" w:cs="Courier New"/>
          <w:lang w:val="en-US"/>
        </w:rPr>
        <w:t>Forwarding  . . .</w:t>
      </w:r>
      <w:proofErr w:type="gramEnd"/>
      <w:r w:rsidRPr="009A5DBC">
        <w:rPr>
          <w:rFonts w:ascii="Courier New" w:hAnsi="Courier New" w:cs="Courier New"/>
          <w:lang w:val="en-US"/>
        </w:rPr>
        <w:t xml:space="preserve"> . . . . . . . . . .   7</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4.  Operational </w:t>
      </w:r>
      <w:proofErr w:type="gramStart"/>
      <w:r w:rsidRPr="009A5DBC">
        <w:rPr>
          <w:rFonts w:ascii="Courier New" w:hAnsi="Courier New" w:cs="Courier New"/>
          <w:lang w:val="en-US"/>
        </w:rPr>
        <w:t>Considerations  . . .</w:t>
      </w:r>
      <w:proofErr w:type="gramEnd"/>
      <w:r w:rsidRPr="009A5DBC">
        <w:rPr>
          <w:rFonts w:ascii="Courier New" w:hAnsi="Courier New" w:cs="Courier New"/>
          <w:lang w:val="en-US"/>
        </w:rPr>
        <w:t xml:space="preserve"> . . . . . . . . . . . . . .   8</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5.  Considerations about Generalization . . . . . . . . . </w:t>
      </w:r>
      <w:proofErr w:type="gramStart"/>
      <w:r w:rsidRPr="009A5DBC">
        <w:rPr>
          <w:rFonts w:ascii="Courier New" w:hAnsi="Courier New" w:cs="Courier New"/>
          <w:lang w:val="en-US"/>
        </w:rPr>
        <w:t>. . . .</w:t>
      </w:r>
      <w:proofErr w:type="gramEnd"/>
      <w:r w:rsidRPr="009A5DBC">
        <w:rPr>
          <w:rFonts w:ascii="Courier New" w:hAnsi="Courier New" w:cs="Courier New"/>
          <w:lang w:val="en-US"/>
        </w:rPr>
        <w:t xml:space="preserve">   8</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6.  IANA Considerations . . . . . . . . . . . . . . . . . . . . .   9</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7.  Security Considerations . . . . . . . . . . . . . . . </w:t>
      </w:r>
      <w:proofErr w:type="gramStart"/>
      <w:r w:rsidRPr="009A5DBC">
        <w:rPr>
          <w:rFonts w:ascii="Courier New" w:hAnsi="Courier New" w:cs="Courier New"/>
          <w:lang w:val="en-US"/>
        </w:rPr>
        <w:t>. . . .</w:t>
      </w:r>
      <w:proofErr w:type="gramEnd"/>
      <w:r w:rsidRPr="009A5DBC">
        <w:rPr>
          <w:rFonts w:ascii="Courier New" w:hAnsi="Courier New" w:cs="Courier New"/>
          <w:lang w:val="en-US"/>
        </w:rPr>
        <w:t xml:space="preserve">  10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8.  </w:t>
      </w:r>
      <w:proofErr w:type="gramStart"/>
      <w:r w:rsidRPr="009A5DBC">
        <w:rPr>
          <w:rFonts w:ascii="Courier New" w:hAnsi="Courier New" w:cs="Courier New"/>
          <w:lang w:val="en-US"/>
        </w:rPr>
        <w:t>Contributors  . . .</w:t>
      </w:r>
      <w:proofErr w:type="gramEnd"/>
      <w:r w:rsidRPr="009A5DBC">
        <w:rPr>
          <w:rFonts w:ascii="Courier New" w:hAnsi="Courier New" w:cs="Courier New"/>
          <w:lang w:val="en-US"/>
        </w:rPr>
        <w:t xml:space="preserve"> . . . . . . . . . . . . . . . . . . . . .  10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9.  </w:t>
      </w:r>
      <w:proofErr w:type="gramStart"/>
      <w:r w:rsidRPr="009A5DBC">
        <w:rPr>
          <w:rFonts w:ascii="Courier New" w:hAnsi="Courier New" w:cs="Courier New"/>
          <w:lang w:val="en-US"/>
        </w:rPr>
        <w:t>Acknowledgements  . . .</w:t>
      </w:r>
      <w:proofErr w:type="gramEnd"/>
      <w:r w:rsidRPr="009A5DBC">
        <w:rPr>
          <w:rFonts w:ascii="Courier New" w:hAnsi="Courier New" w:cs="Courier New"/>
          <w:lang w:val="en-US"/>
        </w:rPr>
        <w:t xml:space="preserve"> . . . . . . . . . . . . . . . . . . .  10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 </w:t>
      </w:r>
      <w:proofErr w:type="gramStart"/>
      <w:r w:rsidRPr="009A5DBC">
        <w:rPr>
          <w:rFonts w:ascii="Courier New" w:hAnsi="Courier New" w:cs="Courier New"/>
          <w:lang w:val="en-US"/>
        </w:rPr>
        <w:t>References  . . .</w:t>
      </w:r>
      <w:proofErr w:type="gramEnd"/>
      <w:r w:rsidRPr="009A5DBC">
        <w:rPr>
          <w:rFonts w:ascii="Courier New" w:hAnsi="Courier New" w:cs="Courier New"/>
          <w:lang w:val="en-US"/>
        </w:rPr>
        <w:t xml:space="preserve"> . . . . . . . . . . . . . . . . . . . . . .  10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10.1.  Normative References . . . . . . . . . . . . . . . . . .  10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10.2.  Informative References . . . . . . . . . . . . </w:t>
      </w:r>
      <w:proofErr w:type="gramStart"/>
      <w:r w:rsidRPr="009A5DBC">
        <w:rPr>
          <w:rFonts w:ascii="Courier New" w:hAnsi="Courier New" w:cs="Courier New"/>
          <w:lang w:val="en-US"/>
        </w:rPr>
        <w:t>. . . .</w:t>
      </w:r>
      <w:proofErr w:type="gramEnd"/>
      <w:r w:rsidRPr="009A5DBC">
        <w:rPr>
          <w:rFonts w:ascii="Courier New" w:hAnsi="Courier New" w:cs="Courier New"/>
          <w:lang w:val="en-US"/>
        </w:rPr>
        <w:t xml:space="preserve"> .  11</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Authors' </w:t>
      </w:r>
      <w:proofErr w:type="gramStart"/>
      <w:r w:rsidRPr="009A5DBC">
        <w:rPr>
          <w:rFonts w:ascii="Courier New" w:hAnsi="Courier New" w:cs="Courier New"/>
          <w:lang w:val="en-US"/>
        </w:rPr>
        <w:t>Addresses  . . .</w:t>
      </w:r>
      <w:proofErr w:type="gramEnd"/>
      <w:r w:rsidRPr="009A5DBC">
        <w:rPr>
          <w:rFonts w:ascii="Courier New" w:hAnsi="Courier New" w:cs="Courier New"/>
          <w:lang w:val="en-US"/>
        </w:rPr>
        <w:t xml:space="preserve"> . . . . . . . . . . . . . . . . . . . .  12</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1.  Introduction</w:t>
      </w:r>
    </w:p>
    <w:p w14:paraId="56C7049D" w14:textId="157FDD83" w:rsidR="00F17756" w:rsidRPr="009A5DBC" w:rsidRDefault="00F17756" w:rsidP="00F17756">
      <w:pPr>
        <w:pStyle w:val="Textebrut"/>
        <w:rPr>
          <w:rFonts w:ascii="Courier New" w:hAnsi="Courier New" w:cs="Courier New"/>
          <w:lang w:val="en-US"/>
        </w:rPr>
      </w:pPr>
      <w:commentRangeStart w:id="21"/>
      <w:r w:rsidRPr="009A5DBC">
        <w:rPr>
          <w:rFonts w:ascii="Courier New" w:hAnsi="Courier New" w:cs="Courier New"/>
          <w:lang w:val="en-US"/>
        </w:rPr>
        <w:t xml:space="preserve">   Virtual Private Networks (VPNs) [RFC4026] provide different customers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with logically isolated connectivity over a common network</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infrastructure.  With the introduction and evolvement of 5G </w:t>
      </w:r>
      <w:proofErr w:type="gramStart"/>
      <w:r w:rsidRPr="009A5DBC">
        <w:rPr>
          <w:rFonts w:ascii="Courier New" w:hAnsi="Courier New" w:cs="Courier New"/>
          <w:lang w:val="en-US"/>
        </w:rPr>
        <w:t>and also</w:t>
      </w:r>
      <w:proofErr w:type="gramEnd"/>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some existing network scenarios, some customers may require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connectivity services with advanced features comparing to</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conventional VPNs, such as resource isolation from other services or</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guaranteed performance.  </w:t>
      </w:r>
      <w:commentRangeEnd w:id="21"/>
      <w:r w:rsidR="00DF2F7D">
        <w:rPr>
          <w:rStyle w:val="Marquedecommentaire"/>
          <w:rFonts w:ascii="Calibri" w:hAnsi="Calibri"/>
        </w:rPr>
        <w:commentReference w:id="21"/>
      </w:r>
      <w:r w:rsidRPr="009A5DBC">
        <w:rPr>
          <w:rFonts w:ascii="Courier New" w:hAnsi="Courier New" w:cs="Courier New"/>
          <w:lang w:val="en-US"/>
        </w:rPr>
        <w:t>Such kind of network service is called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enhanced VPN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-teas-enhanced-</w:t>
      </w:r>
      <w:proofErr w:type="spellStart"/>
      <w:r w:rsidRPr="009A5DBC">
        <w:rPr>
          <w:rFonts w:ascii="Courier New" w:hAnsi="Courier New" w:cs="Courier New"/>
          <w:lang w:val="en-US"/>
        </w:rPr>
        <w:t>vpn</w:t>
      </w:r>
      <w:proofErr w:type="spellEnd"/>
      <w:r w:rsidRPr="009A5DBC">
        <w:rPr>
          <w:rFonts w:ascii="Courier New" w:hAnsi="Courier New" w:cs="Courier New"/>
          <w:lang w:val="en-US"/>
        </w:rPr>
        <w:t xml:space="preserve">]. </w:t>
      </w:r>
      <w:ins w:id="22" w:author="BOUCADAIR Mohamed INNOV/NET" w:date="2024-10-23T11:53:00Z">
        <w:r w:rsidR="00AE52B3">
          <w:rPr>
            <w:rFonts w:ascii="Courier New" w:hAnsi="Courier New" w:cs="Courier New"/>
            <w:lang w:val="en-US"/>
          </w:rPr>
          <w:t xml:space="preserve">Production and delivery </w:t>
        </w:r>
        <w:proofErr w:type="spellStart"/>
        <w:r w:rsidR="00AE52B3">
          <w:rPr>
            <w:rFonts w:ascii="Courier New" w:hAnsi="Courier New" w:cs="Courier New"/>
            <w:lang w:val="en-US"/>
          </w:rPr>
          <w:t>of</w:t>
        </w:r>
      </w:ins>
      <w:del w:id="23" w:author="BOUCADAIR Mohamed INNOV/NET" w:date="2024-10-23T11:53:00Z">
        <w:r w:rsidRPr="009A5DBC" w:rsidDel="00AE52B3">
          <w:rPr>
            <w:rFonts w:ascii="Courier New" w:hAnsi="Courier New" w:cs="Courier New"/>
            <w:lang w:val="en-US"/>
          </w:rPr>
          <w:delText xml:space="preserve"> </w:delText>
        </w:r>
      </w:del>
      <w:r w:rsidRPr="009A5DBC">
        <w:rPr>
          <w:rFonts w:ascii="Courier New" w:hAnsi="Courier New" w:cs="Courier New"/>
          <w:lang w:val="en-US"/>
        </w:rPr>
        <w:t>Enhanced</w:t>
      </w:r>
      <w:proofErr w:type="spellEnd"/>
      <w:r w:rsidRPr="009A5DBC">
        <w:rPr>
          <w:rFonts w:ascii="Courier New" w:hAnsi="Courier New" w:cs="Courier New"/>
          <w:lang w:val="en-US"/>
        </w:rPr>
        <w:t xml:space="preserve"> VPN service</w:t>
      </w:r>
      <w:ins w:id="24" w:author="BOUCADAIR Mohamed INNOV/NET" w:date="2024-10-23T11:53:00Z">
        <w:r w:rsidR="00DF2F7D">
          <w:rPr>
            <w:rFonts w:ascii="Courier New" w:hAnsi="Courier New" w:cs="Courier New"/>
            <w:lang w:val="en-US"/>
          </w:rPr>
          <w:t>s</w:t>
        </w:r>
      </w:ins>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25" w:author="BOUCADAIR Mohamed INNOV/NET" w:date="2024-10-23T11:53:00Z">
        <w:r w:rsidRPr="009A5DBC" w:rsidDel="00AE52B3">
          <w:rPr>
            <w:rFonts w:ascii="Courier New" w:hAnsi="Courier New" w:cs="Courier New"/>
            <w:lang w:val="en-US"/>
          </w:rPr>
          <w:delText xml:space="preserve">requires </w:delText>
        </w:r>
      </w:del>
      <w:ins w:id="26" w:author="BOUCADAIR Mohamed INNOV/NET" w:date="2024-10-23T11:53:00Z">
        <w:r w:rsidR="00AE52B3">
          <w:rPr>
            <w:rFonts w:ascii="Courier New" w:hAnsi="Courier New" w:cs="Courier New"/>
            <w:lang w:val="en-US"/>
          </w:rPr>
          <w:t xml:space="preserve">require </w:t>
        </w:r>
      </w:ins>
      <w:r w:rsidRPr="009A5DBC">
        <w:rPr>
          <w:rFonts w:ascii="Courier New" w:hAnsi="Courier New" w:cs="Courier New"/>
          <w:lang w:val="en-US"/>
        </w:rPr>
        <w:t>the coordination and integration between the overlay VPNs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the capability and resources of the underlay network.  Enhanced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w:t>
      </w:r>
      <w:del w:id="27" w:author="BOUCADAIR Mohamed INNOV/NET" w:date="2024-10-23T11:54:00Z">
        <w:r w:rsidRPr="009A5DBC" w:rsidDel="00AE52B3">
          <w:rPr>
            <w:rFonts w:ascii="Courier New" w:hAnsi="Courier New" w:cs="Courier New"/>
            <w:lang w:val="en-US"/>
          </w:rPr>
          <w:delText xml:space="preserve">VPN </w:delText>
        </w:r>
      </w:del>
      <w:ins w:id="28" w:author="BOUCADAIR Mohamed INNOV/NET" w:date="2024-10-23T11:54:00Z">
        <w:r w:rsidR="00AE52B3">
          <w:rPr>
            <w:rFonts w:ascii="Courier New" w:hAnsi="Courier New" w:cs="Courier New"/>
            <w:lang w:val="en-US"/>
          </w:rPr>
          <w:t>VPNs</w:t>
        </w:r>
        <w:r w:rsidR="00AE52B3" w:rsidRPr="009A5DBC">
          <w:rPr>
            <w:rFonts w:ascii="Courier New" w:hAnsi="Courier New" w:cs="Courier New"/>
            <w:lang w:val="en-US"/>
          </w:rPr>
          <w:t xml:space="preserve"> </w:t>
        </w:r>
      </w:ins>
      <w:r w:rsidRPr="009A5DBC">
        <w:rPr>
          <w:rFonts w:ascii="Courier New" w:hAnsi="Courier New" w:cs="Courier New"/>
          <w:lang w:val="en-US"/>
        </w:rPr>
        <w:t xml:space="preserve">can be used, for example, to deliver </w:t>
      </w:r>
      <w:del w:id="29" w:author="BOUCADAIR Mohamed INNOV/NET" w:date="2024-10-23T11:54:00Z">
        <w:r w:rsidRPr="009A5DBC" w:rsidDel="00AE52B3">
          <w:rPr>
            <w:rFonts w:ascii="Courier New" w:hAnsi="Courier New" w:cs="Courier New"/>
            <w:lang w:val="en-US"/>
          </w:rPr>
          <w:delText xml:space="preserve">network </w:delText>
        </w:r>
      </w:del>
      <w:ins w:id="30" w:author="BOUCADAIR Mohamed INNOV/NET" w:date="2024-10-23T11:54:00Z">
        <w:r w:rsidR="00AE52B3">
          <w:rPr>
            <w:rFonts w:ascii="Courier New" w:hAnsi="Courier New" w:cs="Courier New"/>
            <w:lang w:val="en-US"/>
          </w:rPr>
          <w:t>N</w:t>
        </w:r>
        <w:r w:rsidR="00AE52B3" w:rsidRPr="009A5DBC">
          <w:rPr>
            <w:rFonts w:ascii="Courier New" w:hAnsi="Courier New" w:cs="Courier New"/>
            <w:lang w:val="en-US"/>
          </w:rPr>
          <w:t xml:space="preserve">etwork </w:t>
        </w:r>
      </w:ins>
      <w:del w:id="31" w:author="BOUCADAIR Mohamed INNOV/NET" w:date="2024-10-23T11:54:00Z">
        <w:r w:rsidRPr="009A5DBC" w:rsidDel="00AE52B3">
          <w:rPr>
            <w:rFonts w:ascii="Courier New" w:hAnsi="Courier New" w:cs="Courier New"/>
            <w:lang w:val="en-US"/>
          </w:rPr>
          <w:delText xml:space="preserve">slice </w:delText>
        </w:r>
      </w:del>
      <w:ins w:id="32" w:author="BOUCADAIR Mohamed INNOV/NET" w:date="2024-10-23T11:54:00Z">
        <w:r w:rsidR="00AE52B3">
          <w:rPr>
            <w:rFonts w:ascii="Courier New" w:hAnsi="Courier New" w:cs="Courier New"/>
            <w:lang w:val="en-US"/>
          </w:rPr>
          <w:t>S</w:t>
        </w:r>
        <w:r w:rsidR="00AE52B3" w:rsidRPr="009A5DBC">
          <w:rPr>
            <w:rFonts w:ascii="Courier New" w:hAnsi="Courier New" w:cs="Courier New"/>
            <w:lang w:val="en-US"/>
          </w:rPr>
          <w:t xml:space="preserve">lice </w:t>
        </w:r>
      </w:ins>
      <w:del w:id="33" w:author="BOUCADAIR Mohamed INNOV/NET" w:date="2024-10-23T11:54:00Z">
        <w:r w:rsidRPr="009A5DBC" w:rsidDel="00AE52B3">
          <w:rPr>
            <w:rFonts w:ascii="Courier New" w:hAnsi="Courier New" w:cs="Courier New"/>
            <w:lang w:val="en-US"/>
          </w:rPr>
          <w:delText xml:space="preserve">services </w:delText>
        </w:r>
      </w:del>
      <w:ins w:id="34" w:author="BOUCADAIR Mohamed INNOV/NET" w:date="2024-10-23T11:54:00Z">
        <w:r w:rsidR="00AE52B3">
          <w:rPr>
            <w:rFonts w:ascii="Courier New" w:hAnsi="Courier New" w:cs="Courier New"/>
            <w:lang w:val="en-US"/>
          </w:rPr>
          <w:t>S</w:t>
        </w:r>
        <w:r w:rsidR="00AE52B3" w:rsidRPr="009A5DBC">
          <w:rPr>
            <w:rFonts w:ascii="Courier New" w:hAnsi="Courier New" w:cs="Courier New"/>
            <w:lang w:val="en-US"/>
          </w:rPr>
          <w:t xml:space="preserve">ervices </w:t>
        </w:r>
      </w:ins>
      <w:r w:rsidRPr="009A5DBC">
        <w:rPr>
          <w:rFonts w:ascii="Courier New" w:hAnsi="Courier New" w:cs="Courier New"/>
          <w:lang w:val="en-US"/>
        </w:rPr>
        <w:t>as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described in </w:t>
      </w:r>
      <w:ins w:id="35" w:author="BOUCADAIR Mohamed INNOV/NET" w:date="2024-10-23T11:54:00Z">
        <w:r w:rsidR="00AE52B3">
          <w:rPr>
            <w:rFonts w:ascii="Courier New" w:hAnsi="Courier New" w:cs="Courier New"/>
            <w:lang w:val="en-US"/>
          </w:rPr>
          <w:t>Section 7.4</w:t>
        </w:r>
      </w:ins>
      <w:ins w:id="36" w:author="BOUCADAIR Mohamed INNOV/NET" w:date="2024-10-23T11:55:00Z">
        <w:r w:rsidR="00AE52B3">
          <w:rPr>
            <w:rFonts w:ascii="Courier New" w:hAnsi="Courier New" w:cs="Courier New"/>
            <w:lang w:val="en-US"/>
          </w:rPr>
          <w:t xml:space="preserve"> of </w:t>
        </w:r>
      </w:ins>
      <w:r w:rsidRPr="009A5DBC">
        <w:rPr>
          <w:rFonts w:ascii="Courier New" w:hAnsi="Courier New" w:cs="Courier New"/>
          <w:lang w:val="en-US"/>
        </w:rPr>
        <w:t>[RFC9543].</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ins w:id="37" w:author="BOUCADAIR Mohamed INNOV/NET" w:date="2024-10-23T11:55:00Z">
        <w:r w:rsidR="00AE52B3">
          <w:rPr>
            <w:rFonts w:ascii="Courier New" w:hAnsi="Courier New" w:cs="Courier New"/>
            <w:lang w:val="en-US"/>
          </w:rPr>
          <w:t xml:space="preserve">Section 7.1 of </w:t>
        </w:r>
      </w:ins>
      <w:r w:rsidRPr="009A5DBC">
        <w:rPr>
          <w:rFonts w:ascii="Courier New" w:hAnsi="Courier New" w:cs="Courier New"/>
          <w:lang w:val="en-US"/>
        </w:rPr>
        <w:t xml:space="preserve">[RFC9543] </w:t>
      </w:r>
      <w:del w:id="38" w:author="BOUCADAIR Mohamed INNOV/NET" w:date="2024-10-23T11:55:00Z">
        <w:r w:rsidRPr="009A5DBC" w:rsidDel="00AE52B3">
          <w:rPr>
            <w:rFonts w:ascii="Courier New" w:hAnsi="Courier New" w:cs="Courier New"/>
            <w:lang w:val="en-US"/>
          </w:rPr>
          <w:delText xml:space="preserve">also </w:delText>
        </w:r>
      </w:del>
      <w:r w:rsidRPr="009A5DBC">
        <w:rPr>
          <w:rFonts w:ascii="Courier New" w:hAnsi="Courier New" w:cs="Courier New"/>
          <w:lang w:val="en-US"/>
        </w:rPr>
        <w:t>introduces the concept of the Network Resource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Partition (NRP), which is </w:t>
      </w:r>
      <w:ins w:id="39" w:author="BOUCADAIR Mohamed INNOV/NET" w:date="2024-10-23T11:56:00Z">
        <w:r w:rsidR="00AE52B3">
          <w:rPr>
            <w:rFonts w:ascii="Courier New" w:hAnsi="Courier New" w:cs="Courier New"/>
            <w:lang w:val="en-US"/>
          </w:rPr>
          <w:t>“</w:t>
        </w:r>
      </w:ins>
      <w:commentRangeStart w:id="40"/>
      <w:r w:rsidRPr="009A5DBC">
        <w:rPr>
          <w:rFonts w:ascii="Courier New" w:hAnsi="Courier New" w:cs="Courier New"/>
          <w:lang w:val="en-US"/>
        </w:rPr>
        <w:t>a subset of the buffer/queuing/scheduling</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and associated policies on each of a connected set of links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the underlay network</w:t>
      </w:r>
      <w:commentRangeEnd w:id="40"/>
      <w:r w:rsidR="00AE52B3">
        <w:rPr>
          <w:rStyle w:val="Marquedecommentaire"/>
          <w:rFonts w:ascii="Calibri" w:hAnsi="Calibri"/>
        </w:rPr>
        <w:commentReference w:id="40"/>
      </w:r>
      <w:ins w:id="41" w:author="BOUCADAIR Mohamed INNOV/NET" w:date="2024-10-23T11:56:00Z">
        <w:r w:rsidR="00AE52B3">
          <w:rPr>
            <w:rFonts w:ascii="Courier New" w:hAnsi="Courier New" w:cs="Courier New"/>
            <w:lang w:val="en-US"/>
          </w:rPr>
          <w:t>”</w:t>
        </w:r>
      </w:ins>
      <w:r w:rsidRPr="009A5DBC">
        <w:rPr>
          <w:rFonts w:ascii="Courier New" w:hAnsi="Courier New" w:cs="Courier New"/>
          <w:lang w:val="en-US"/>
        </w:rPr>
        <w:t xml:space="preserve">.  An NRP </w:t>
      </w:r>
      <w:del w:id="42" w:author="BOUCADAIR Mohamed INNOV/NET" w:date="2024-10-23T11:57:00Z">
        <w:r w:rsidRPr="009A5DBC" w:rsidDel="00AE52B3">
          <w:rPr>
            <w:rFonts w:ascii="Courier New" w:hAnsi="Courier New" w:cs="Courier New"/>
            <w:lang w:val="en-US"/>
          </w:rPr>
          <w:delText xml:space="preserve">can </w:delText>
        </w:r>
      </w:del>
      <w:ins w:id="43" w:author="BOUCADAIR Mohamed INNOV/NET" w:date="2024-10-23T11:57:00Z">
        <w:r w:rsidR="00AE52B3">
          <w:rPr>
            <w:rFonts w:ascii="Courier New" w:hAnsi="Courier New" w:cs="Courier New"/>
            <w:lang w:val="en-US"/>
          </w:rPr>
          <w:t>may</w:t>
        </w:r>
        <w:r w:rsidR="00AE52B3" w:rsidRPr="009A5DBC">
          <w:rPr>
            <w:rFonts w:ascii="Courier New" w:hAnsi="Courier New" w:cs="Courier New"/>
            <w:lang w:val="en-US"/>
          </w:rPr>
          <w:t xml:space="preserve"> </w:t>
        </w:r>
      </w:ins>
      <w:r w:rsidRPr="009A5DBC">
        <w:rPr>
          <w:rFonts w:ascii="Courier New" w:hAnsi="Courier New" w:cs="Courier New"/>
          <w:lang w:val="en-US"/>
        </w:rPr>
        <w:t>be associated with a logical</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topology to select or specify the set of links and nodes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involved.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-teas-enhanced-</w:t>
      </w:r>
      <w:proofErr w:type="spellStart"/>
      <w:r w:rsidRPr="009A5DBC">
        <w:rPr>
          <w:rFonts w:ascii="Courier New" w:hAnsi="Courier New" w:cs="Courier New"/>
          <w:lang w:val="en-US"/>
        </w:rPr>
        <w:t>vpn</w:t>
      </w:r>
      <w:proofErr w:type="spellEnd"/>
      <w:r w:rsidRPr="009A5DBC">
        <w:rPr>
          <w:rFonts w:ascii="Courier New" w:hAnsi="Courier New" w:cs="Courier New"/>
          <w:lang w:val="en-US"/>
        </w:rPr>
        <w:t>] specifies the framework of NRP-based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enhanced VPN and describes the candidate component technologies in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different network planes and network layers.  An NRP could be used as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underlay to meet the requirement of one or a group of enhanced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VPN services.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44" w:author="BOUCADAIR Mohamed INNOV/NET" w:date="2024-10-23T13:31:00Z">
        <w:r w:rsidRPr="009A5DBC" w:rsidDel="00477AE2">
          <w:rPr>
            <w:rFonts w:ascii="Courier New" w:hAnsi="Courier New" w:cs="Courier New"/>
            <w:lang w:val="en-US"/>
          </w:rPr>
          <w:delText>In packet forwarding, t</w:delText>
        </w:r>
      </w:del>
      <w:ins w:id="45" w:author="BOUCADAIR Mohamed INNOV/NET" w:date="2024-10-23T13:31:00Z">
        <w:r w:rsidR="00477AE2">
          <w:rPr>
            <w:rFonts w:ascii="Courier New" w:hAnsi="Courier New" w:cs="Courier New"/>
            <w:lang w:val="en-US"/>
          </w:rPr>
          <w:t>T</w:t>
        </w:r>
      </w:ins>
      <w:r w:rsidRPr="009A5DBC">
        <w:rPr>
          <w:rFonts w:ascii="Courier New" w:hAnsi="Courier New" w:cs="Courier New"/>
          <w:lang w:val="en-US"/>
        </w:rPr>
        <w:t xml:space="preserve">raffic of different </w:t>
      </w:r>
      <w:commentRangeStart w:id="46"/>
      <w:r w:rsidRPr="009A5DBC">
        <w:rPr>
          <w:rFonts w:ascii="Courier New" w:hAnsi="Courier New" w:cs="Courier New"/>
          <w:lang w:val="en-US"/>
        </w:rPr>
        <w:t xml:space="preserve">Enhanced VPN </w:t>
      </w:r>
      <w:commentRangeEnd w:id="46"/>
      <w:r w:rsidR="00477AE2">
        <w:rPr>
          <w:rStyle w:val="Marquedecommentaire"/>
          <w:rFonts w:ascii="Calibri" w:hAnsi="Calibri"/>
        </w:rPr>
        <w:commentReference w:id="46"/>
      </w:r>
      <w:r w:rsidRPr="009A5DBC">
        <w:rPr>
          <w:rFonts w:ascii="Courier New" w:hAnsi="Courier New" w:cs="Courier New"/>
          <w:lang w:val="en-US"/>
        </w:rPr>
        <w:t>services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needs to be processed separately based on the network resources and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logical topology associated with the corresponding NRP.</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w:t>
      </w:r>
      <w:proofErr w:type="spellStart"/>
      <w:r w:rsidRPr="009A5DBC">
        <w:rPr>
          <w:rFonts w:ascii="Courier New" w:hAnsi="Courier New" w:cs="Courier New"/>
          <w:lang w:val="en-US"/>
        </w:rPr>
        <w:t>nrp</w:t>
      </w:r>
      <w:proofErr w:type="spellEnd"/>
      <w:r w:rsidRPr="009A5DBC">
        <w:rPr>
          <w:rFonts w:ascii="Courier New" w:hAnsi="Courier New" w:cs="Courier New"/>
          <w:lang w:val="en-US"/>
        </w:rPr>
        <w:t>-scalability] describes the scalability</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considerations and the possible optimizations for providing a</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relatively large number of NRPs.  </w:t>
      </w:r>
      <w:commentRangeStart w:id="47"/>
      <w:r w:rsidRPr="009A5DBC">
        <w:rPr>
          <w:rFonts w:ascii="Courier New" w:hAnsi="Courier New" w:cs="Courier New"/>
          <w:lang w:val="en-US"/>
        </w:rPr>
        <w:t>One approach to improve the data</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plane scalability of NRP</w:t>
      </w:r>
      <w:ins w:id="48" w:author="BOUCADAIR Mohamed INNOV/NET" w:date="2024-10-23T13:32:00Z">
        <w:r w:rsidR="00477AE2">
          <w:rPr>
            <w:rFonts w:ascii="Courier New" w:hAnsi="Courier New" w:cs="Courier New"/>
            <w:lang w:val="en-US"/>
          </w:rPr>
          <w:t>s</w:t>
        </w:r>
      </w:ins>
      <w:r w:rsidRPr="009A5DBC">
        <w:rPr>
          <w:rFonts w:ascii="Courier New" w:hAnsi="Courier New" w:cs="Courier New"/>
          <w:lang w:val="en-US"/>
        </w:rPr>
        <w:t xml:space="preserve"> is to introduce a dedicated data plane NRP</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ID in the data packets to identify the set of network resources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allocated to an NRP, so that the packets mapped to an NRP can be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processed and forwarded using the NRP-specific network resources,</w:t>
      </w:r>
    </w:p>
    <w:p w14:paraId="56C7049D" w14:textId="157FDD83" w:rsidR="00F17756" w:rsidRPr="009A5DBC" w:rsidRDefault="00F17756" w:rsidP="00F17756">
      <w:pPr>
        <w:pStyle w:val="Textebrut"/>
        <w:rPr>
          <w:rFonts w:ascii="Courier New" w:hAnsi="Courier New" w:cs="Courier New"/>
          <w:lang w:val="en-US"/>
        </w:rPr>
      </w:pPr>
      <w:commentRangeStart w:id="49"/>
      <w:r w:rsidRPr="009A5DBC">
        <w:rPr>
          <w:rFonts w:ascii="Courier New" w:hAnsi="Courier New" w:cs="Courier New"/>
          <w:lang w:val="en-US"/>
        </w:rPr>
        <w:t xml:space="preserve">   which could avoid possible resource competition with services in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other NRPs.  </w:t>
      </w:r>
      <w:commentRangeEnd w:id="49"/>
      <w:r w:rsidR="00477AE2">
        <w:rPr>
          <w:rStyle w:val="Marquedecommentaire"/>
          <w:rFonts w:ascii="Calibri" w:hAnsi="Calibri"/>
        </w:rPr>
        <w:commentReference w:id="49"/>
      </w:r>
      <w:commentRangeEnd w:id="47"/>
      <w:r w:rsidR="00477AE2">
        <w:rPr>
          <w:rStyle w:val="Marquedecommentaire"/>
          <w:rFonts w:ascii="Calibri" w:hAnsi="Calibri"/>
        </w:rPr>
        <w:commentReference w:id="47"/>
      </w:r>
      <w:del w:id="50" w:author="BOUCADAIR Mohamed INNOV/NET" w:date="2024-10-23T13:34:00Z">
        <w:r w:rsidRPr="009A5DBC" w:rsidDel="00477AE2">
          <w:rPr>
            <w:rFonts w:ascii="Courier New" w:hAnsi="Courier New" w:cs="Courier New"/>
            <w:lang w:val="en-US"/>
          </w:rPr>
          <w:delText xml:space="preserve">An </w:delText>
        </w:r>
      </w:del>
      <w:ins w:id="51" w:author="BOUCADAIR Mohamed INNOV/NET" w:date="2024-10-23T13:34:00Z">
        <w:r w:rsidR="00477AE2">
          <w:rPr>
            <w:rFonts w:ascii="Courier New" w:hAnsi="Courier New" w:cs="Courier New"/>
            <w:lang w:val="en-US"/>
          </w:rPr>
          <w:t>A</w:t>
        </w:r>
        <w:r w:rsidR="00477AE2" w:rsidRPr="009A5DBC">
          <w:rPr>
            <w:rFonts w:ascii="Courier New" w:hAnsi="Courier New" w:cs="Courier New"/>
            <w:lang w:val="en-US"/>
          </w:rPr>
          <w:t xml:space="preserve"> </w:t>
        </w:r>
      </w:ins>
      <w:r w:rsidRPr="009A5DBC">
        <w:rPr>
          <w:rFonts w:ascii="Courier New" w:hAnsi="Courier New" w:cs="Courier New"/>
          <w:lang w:val="en-US"/>
        </w:rPr>
        <w:t>data plane NRP ID can be used to identify a subset of</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resources (</w:t>
      </w:r>
      <w:ins w:id="52" w:author="BOUCADAIR Mohamed INNOV/NET" w:date="2024-10-23T13:34:00Z">
        <w:r w:rsidR="00477AE2" w:rsidRPr="009A5DBC">
          <w:rPr>
            <w:rFonts w:ascii="Courier New" w:hAnsi="Courier New" w:cs="Courier New"/>
            <w:lang w:val="en-US"/>
          </w:rPr>
          <w:t>e.g.</w:t>
        </w:r>
        <w:r w:rsidR="00477AE2">
          <w:rPr>
            <w:rFonts w:ascii="Courier New" w:hAnsi="Courier New" w:cs="Courier New"/>
            <w:lang w:val="en-US"/>
          </w:rPr>
          <w:t>,</w:t>
        </w:r>
      </w:ins>
      <w:del w:id="53" w:author="BOUCADAIR Mohamed INNOV/NET" w:date="2024-10-23T13:34:00Z">
        <w:r w:rsidRPr="009A5DBC" w:rsidDel="00477AE2">
          <w:rPr>
            <w:rFonts w:ascii="Courier New" w:hAnsi="Courier New" w:cs="Courier New"/>
            <w:lang w:val="en-US"/>
          </w:rPr>
          <w:delText>e.g.</w:delText>
        </w:r>
      </w:del>
      <w:r w:rsidRPr="009A5DBC">
        <w:rPr>
          <w:rFonts w:ascii="Courier New" w:hAnsi="Courier New" w:cs="Courier New"/>
          <w:lang w:val="en-US"/>
        </w:rPr>
        <w:t xml:space="preserve"> bandwidth, buffer</w:t>
      </w:r>
      <w:ins w:id="54" w:author="BOUCADAIR Mohamed INNOV/NET" w:date="2024-10-23T13:35:00Z">
        <w:r w:rsidR="00477AE2">
          <w:rPr>
            <w:rFonts w:ascii="Courier New" w:hAnsi="Courier New" w:cs="Courier New"/>
            <w:lang w:val="en-US"/>
          </w:rPr>
          <w:t>,</w:t>
        </w:r>
      </w:ins>
      <w:r w:rsidRPr="009A5DBC">
        <w:rPr>
          <w:rFonts w:ascii="Courier New" w:hAnsi="Courier New" w:cs="Courier New"/>
          <w:lang w:val="en-US"/>
        </w:rPr>
        <w:t xml:space="preserve"> and queuing resources)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allocated on a given set of links and nodes </w:t>
      </w:r>
      <w:commentRangeStart w:id="55"/>
      <w:r w:rsidRPr="009A5DBC">
        <w:rPr>
          <w:rFonts w:ascii="Courier New" w:hAnsi="Courier New" w:cs="Courier New"/>
          <w:lang w:val="en-US"/>
        </w:rPr>
        <w:t xml:space="preserve">which </w:t>
      </w:r>
      <w:commentRangeEnd w:id="55"/>
      <w:r w:rsidR="00477AE2">
        <w:rPr>
          <w:rStyle w:val="Marquedecommentaire"/>
          <w:rFonts w:ascii="Calibri" w:hAnsi="Calibri"/>
        </w:rPr>
        <w:commentReference w:id="55"/>
      </w:r>
      <w:r w:rsidRPr="009A5DBC">
        <w:rPr>
          <w:rFonts w:ascii="Courier New" w:hAnsi="Courier New" w:cs="Courier New"/>
          <w:lang w:val="en-US"/>
        </w:rPr>
        <w:t>constitute a</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logical network topology.  The logical topology associated with an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NRP could be defined and identified using mechanisms such as Multi-</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Topology [RFC4915], [RFC5120]</w:t>
      </w:r>
      <w:ins w:id="56" w:author="BOUCADAIR Mohamed INNOV/NET" w:date="2024-10-23T13:36:00Z">
        <w:r w:rsidR="00477AE2">
          <w:rPr>
            <w:rFonts w:ascii="Courier New" w:hAnsi="Courier New" w:cs="Courier New"/>
            <w:lang w:val="en-US"/>
          </w:rPr>
          <w:t>,</w:t>
        </w:r>
      </w:ins>
      <w:r w:rsidRPr="009A5DBC">
        <w:rPr>
          <w:rFonts w:ascii="Courier New" w:hAnsi="Courier New" w:cs="Courier New"/>
          <w:lang w:val="en-US"/>
        </w:rPr>
        <w:t xml:space="preserve"> or Flex-Algo [RFC9350].</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document specifies a mechanism to carry network resource related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57" w:author="BOUCADAIR Mohamed INNOV/NET" w:date="2024-10-23T13:36:00Z">
        <w:r w:rsidRPr="009A5DBC" w:rsidDel="00477AE2">
          <w:rPr>
            <w:rFonts w:ascii="Courier New" w:hAnsi="Courier New" w:cs="Courier New"/>
            <w:lang w:val="en-US"/>
          </w:rPr>
          <w:delText xml:space="preserve">identifier and </w:delText>
        </w:r>
      </w:del>
      <w:r w:rsidRPr="009A5DBC">
        <w:rPr>
          <w:rFonts w:ascii="Courier New" w:hAnsi="Courier New" w:cs="Courier New"/>
          <w:lang w:val="en-US"/>
        </w:rPr>
        <w:t>information in a new IPv6 Hop-by-Hop option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(Section 4.3 of [RFC8200]) called "Network Resource (NR) option".  In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networks built with NRPs, the NR option </w:t>
      </w:r>
      <w:del w:id="58" w:author="BOUCADAIR Mohamed INNOV/NET" w:date="2024-10-23T13:36:00Z">
        <w:r w:rsidRPr="009A5DBC" w:rsidDel="00477AE2">
          <w:rPr>
            <w:rFonts w:ascii="Courier New" w:hAnsi="Courier New" w:cs="Courier New"/>
            <w:lang w:val="en-US"/>
          </w:rPr>
          <w:delText xml:space="preserve">is </w:delText>
        </w:r>
      </w:del>
      <w:ins w:id="59" w:author="BOUCADAIR Mohamed INNOV/NET" w:date="2024-10-23T13:36:00Z">
        <w:r w:rsidR="00477AE2">
          <w:rPr>
            <w:rFonts w:ascii="Courier New" w:hAnsi="Courier New" w:cs="Courier New"/>
            <w:lang w:val="en-US"/>
          </w:rPr>
          <w:t>must be</w:t>
        </w:r>
        <w:r w:rsidR="00477AE2" w:rsidRPr="009A5DBC">
          <w:rPr>
            <w:rFonts w:ascii="Courier New" w:hAnsi="Courier New" w:cs="Courier New"/>
            <w:lang w:val="en-US"/>
          </w:rPr>
          <w:t xml:space="preserve"> </w:t>
        </w:r>
      </w:ins>
      <w:r w:rsidRPr="009A5DBC">
        <w:rPr>
          <w:rFonts w:ascii="Courier New" w:hAnsi="Courier New" w:cs="Courier New"/>
          <w:lang w:val="en-US"/>
        </w:rPr>
        <w:t>parsed by every</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intermediate node along the forwarding path, and the obtained data</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plane NRP ID is used to invoke NRP-specific packet processing and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forwarding using the set of NRP-specific resources.  </w:t>
      </w:r>
      <w:commentRangeStart w:id="60"/>
      <w:r w:rsidRPr="009A5DBC">
        <w:rPr>
          <w:rFonts w:ascii="Courier New" w:hAnsi="Courier New" w:cs="Courier New"/>
          <w:lang w:val="en-US"/>
        </w:rPr>
        <w:t>This provides a</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scalable solution to support a relatively large number of NRPs in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IPv6 networks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w:t>
      </w:r>
      <w:proofErr w:type="spellStart"/>
      <w:r w:rsidRPr="009A5DBC">
        <w:rPr>
          <w:rFonts w:ascii="Courier New" w:hAnsi="Courier New" w:cs="Courier New"/>
          <w:lang w:val="en-US"/>
        </w:rPr>
        <w:t>nrp</w:t>
      </w:r>
      <w:proofErr w:type="spellEnd"/>
      <w:r w:rsidRPr="009A5DBC">
        <w:rPr>
          <w:rFonts w:ascii="Courier New" w:hAnsi="Courier New" w:cs="Courier New"/>
          <w:lang w:val="en-US"/>
        </w:rPr>
        <w:t>-scalability].</w:t>
      </w:r>
      <w:commentRangeEnd w:id="60"/>
      <w:r w:rsidR="00477AE2">
        <w:rPr>
          <w:rStyle w:val="Marquedecommentaire"/>
          <w:rFonts w:ascii="Calibri" w:hAnsi="Calibri"/>
        </w:rPr>
        <w:commentReference w:id="60"/>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this document the application of the NR option is to indicate the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NRP-specific resource information, while the NR option is considered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as a generic mechanism to convey network-wide resource ID and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information with different semantics to meet the possible use cases</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the future.  Some considerations about </w:t>
      </w:r>
      <w:ins w:id="61" w:author="BOUCADAIR Mohamed INNOV/NET" w:date="2024-10-23T13:40:00Z">
        <w:r w:rsidR="00C35EBE">
          <w:rPr>
            <w:rFonts w:ascii="Courier New" w:hAnsi="Courier New" w:cs="Courier New"/>
            <w:lang w:val="en-US"/>
          </w:rPr>
          <w:t xml:space="preserve">option </w:t>
        </w:r>
      </w:ins>
      <w:r w:rsidRPr="009A5DBC">
        <w:rPr>
          <w:rFonts w:ascii="Courier New" w:hAnsi="Courier New" w:cs="Courier New"/>
          <w:lang w:val="en-US"/>
        </w:rPr>
        <w:t>generalization are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described in Section 5.</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1.1.  Requirements Language</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key words "MUST", "MUST NOT", "REQUIRED", "SHALL", "SHALL NOT",</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"SHOULD", "SHOULD NOT", "RECOMMENDED", "NOT RECOMMENDED", "MAY", and</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"OPTIONAL" in this document are to be interpreted as described in</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BCP14 [RFC2119] [RFC8174] when, and only when, they appear in all</w:t>
      </w:r>
    </w:p>
    <w:p w14:paraId="56C7049D" w14:textId="157FDD83"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capitals, as shown here.</w:t>
      </w:r>
    </w:p>
    <w:p w14:paraId="56C7049D" w14:textId="157FDD83" w:rsidR="00F17756" w:rsidRDefault="00C35EBE" w:rsidP="00F17756">
      <w:pPr>
        <w:pStyle w:val="Textebrut"/>
        <w:rPr>
          <w:ins w:id="62" w:author="BOUCADAIR Mohamed INNOV/NET" w:date="2024-10-23T13:49:00Z"/>
          <w:rFonts w:ascii="Courier New" w:hAnsi="Courier New" w:cs="Courier New"/>
          <w:lang w:val="en-US"/>
        </w:rPr>
      </w:pPr>
      <w:commentRangeStart w:id="63"/>
      <w:ins w:id="64" w:author="BOUCADAIR Mohamed INNOV/NET" w:date="2024-10-23T13:49:00Z">
        <w:r>
          <w:rPr>
            <w:rFonts w:ascii="Courier New" w:hAnsi="Courier New" w:cs="Courier New"/>
            <w:lang w:val="en-US"/>
          </w:rPr>
          <w:t>X</w:t>
        </w:r>
      </w:ins>
      <w:commentRangeEnd w:id="63"/>
      <w:ins w:id="65" w:author="BOUCADAIR Mohamed INNOV/NET" w:date="2024-10-23T13:50:00Z">
        <w:r>
          <w:rPr>
            <w:rStyle w:val="Marquedecommentaire"/>
            <w:rFonts w:ascii="Calibri" w:hAnsi="Calibri"/>
          </w:rPr>
          <w:commentReference w:id="63"/>
        </w:r>
      </w:ins>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2.  New IPv6 Extension Header Option for Network Resource </w:t>
      </w:r>
      <w:del w:id="66" w:author="BOUCADAIR Mohamed INNOV/NET" w:date="2024-10-23T13:40:00Z">
        <w:r w:rsidRPr="009A5DBC" w:rsidDel="00C35EBE">
          <w:rPr>
            <w:rFonts w:ascii="Courier New" w:hAnsi="Courier New" w:cs="Courier New"/>
            <w:lang w:val="en-US"/>
          </w:rPr>
          <w:delText>Idenfication</w:delText>
        </w:r>
      </w:del>
      <w:ins w:id="67" w:author="BOUCADAIR Mohamed INNOV/NET" w:date="2024-10-23T13:40:00Z">
        <w:r w:rsidR="00C35EBE" w:rsidRPr="009A5DBC">
          <w:rPr>
            <w:rFonts w:ascii="Courier New" w:hAnsi="Courier New" w:cs="Courier New"/>
            <w:lang w:val="en-US"/>
          </w:rPr>
          <w:t>Identification</w:t>
        </w:r>
      </w:ins>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 new Hop-by-Hop option (Section 4.3 of [RFC8200]) type "Network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 is defined to carry the network resource related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information.  Its format is shown in Figure 1.</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0                   1                   2                   3</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0 1 2 3 4 5 6 7 8 9 0 1 2 3 4 5 6 7 8 9 0 1 2 3 4 5 6 7 8 9 0 1</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gramStart"/>
      <w:r w:rsidRPr="009A5DBC">
        <w:rPr>
          <w:rFonts w:ascii="Courier New" w:hAnsi="Courier New" w:cs="Courier New"/>
          <w:lang w:val="en-US"/>
        </w:rPr>
        <w:t>|  Option</w:t>
      </w:r>
      <w:proofErr w:type="gramEnd"/>
      <w:r w:rsidRPr="009A5DBC">
        <w:rPr>
          <w:rFonts w:ascii="Courier New" w:hAnsi="Courier New" w:cs="Courier New"/>
          <w:lang w:val="en-US"/>
        </w:rPr>
        <w:t xml:space="preserve"> Type  |  </w:t>
      </w:r>
      <w:proofErr w:type="spellStart"/>
      <w:r w:rsidRPr="009A5DBC">
        <w:rPr>
          <w:rFonts w:ascii="Courier New" w:hAnsi="Courier New" w:cs="Courier New"/>
          <w:lang w:val="en-US"/>
        </w:rPr>
        <w:t>Opt</w:t>
      </w:r>
      <w:proofErr w:type="spellEnd"/>
      <w:r w:rsidRPr="009A5DBC">
        <w:rPr>
          <w:rFonts w:ascii="Courier New" w:hAnsi="Courier New" w:cs="Courier New"/>
          <w:lang w:val="en-US"/>
        </w:rPr>
        <w:t xml:space="preserve"> Data Len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Flags     | Context </w:t>
      </w:r>
      <w:proofErr w:type="gramStart"/>
      <w:r w:rsidRPr="009A5DBC">
        <w:rPr>
          <w:rFonts w:ascii="Courier New" w:hAnsi="Courier New" w:cs="Courier New"/>
          <w:lang w:val="en-US"/>
        </w:rPr>
        <w:t>Type  |</w:t>
      </w:r>
      <w:proofErr w:type="gramEnd"/>
      <w:r w:rsidRPr="009A5DBC">
        <w:rPr>
          <w:rFonts w:ascii="Courier New" w:hAnsi="Courier New" w:cs="Courier New"/>
          <w:lang w:val="en-US"/>
        </w:rPr>
        <w:t xml:space="preserve">            </w:t>
      </w:r>
      <w:commentRangeStart w:id="68"/>
      <w:del w:id="69" w:author="BOUCADAIR Mohamed INNOV/NET" w:date="2024-10-23T13:55:00Z">
        <w:r w:rsidRPr="009A5DBC" w:rsidDel="00527C1C">
          <w:rPr>
            <w:rFonts w:ascii="Courier New" w:hAnsi="Courier New" w:cs="Courier New"/>
            <w:lang w:val="en-US"/>
          </w:rPr>
          <w:delText xml:space="preserve">Reserved           </w:delText>
        </w:r>
      </w:del>
      <w:commentRangeEnd w:id="68"/>
      <w:r w:rsidR="00527C1C">
        <w:rPr>
          <w:rStyle w:val="Marquedecommentaire"/>
          <w:rFonts w:ascii="Calibri" w:hAnsi="Calibri"/>
        </w:rPr>
        <w:commentReference w:id="68"/>
      </w:r>
      <w:ins w:id="70" w:author="BOUCADAIR Mohamed INNOV/NET" w:date="2024-10-23T13:55:00Z">
        <w:r w:rsidR="00527C1C">
          <w:rPr>
            <w:rFonts w:ascii="Courier New" w:hAnsi="Courier New" w:cs="Courier New"/>
            <w:lang w:val="en-US"/>
          </w:rPr>
          <w:t>Unassigned</w:t>
        </w:r>
        <w:r w:rsidR="00527C1C" w:rsidRPr="009A5DBC">
          <w:rPr>
            <w:rFonts w:ascii="Courier New" w:hAnsi="Courier New" w:cs="Courier New"/>
            <w:lang w:val="en-US"/>
          </w:rPr>
          <w:t xml:space="preserve">           </w:t>
        </w:r>
      </w:ins>
      <w:r w:rsidRPr="009A5DBC">
        <w:rPr>
          <w:rFonts w:ascii="Courier New" w:hAnsi="Courier New" w:cs="Courier New"/>
          <w:lang w:val="en-US"/>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Network Resource ID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Figure 1. The format of Network Resource (NR) Option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Option</w:t>
      </w:r>
      <w:proofErr w:type="spellEnd"/>
      <w:r w:rsidRPr="009A5DBC">
        <w:rPr>
          <w:rFonts w:ascii="Courier New" w:hAnsi="Courier New" w:cs="Courier New"/>
          <w:lang w:val="en-US"/>
        </w:rPr>
        <w:t xml:space="preserve"> Type: 8-bit identifier of the type of option.  The type of NR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 is </w:t>
      </w:r>
      <w:commentRangeStart w:id="71"/>
      <w:del w:id="72" w:author="BOUCADAIR Mohamed INNOV/NET" w:date="2024-10-23T13:42:00Z">
        <w:r w:rsidRPr="009A5DBC" w:rsidDel="00C35EBE">
          <w:rPr>
            <w:rFonts w:ascii="Courier New" w:hAnsi="Courier New" w:cs="Courier New"/>
            <w:lang w:val="en-US"/>
          </w:rPr>
          <w:delText>to be assigned by IANA</w:delText>
        </w:r>
      </w:del>
      <w:ins w:id="73" w:author="BOUCADAIR Mohamed INNOV/NET" w:date="2024-10-23T13:42:00Z">
        <w:r w:rsidR="00C35EBE">
          <w:rPr>
            <w:rFonts w:ascii="Courier New" w:hAnsi="Courier New" w:cs="Courier New"/>
            <w:lang w:val="en-US"/>
          </w:rPr>
          <w:t>TBA</w:t>
        </w:r>
        <w:commentRangeEnd w:id="71"/>
        <w:r w:rsidR="00C35EBE">
          <w:rPr>
            <w:rStyle w:val="Marquedecommentaire"/>
            <w:rFonts w:ascii="Calibri" w:hAnsi="Calibri"/>
          </w:rPr>
          <w:commentReference w:id="71"/>
        </w:r>
      </w:ins>
      <w:r w:rsidRPr="009A5DBC">
        <w:rPr>
          <w:rFonts w:ascii="Courier New" w:hAnsi="Courier New" w:cs="Courier New"/>
          <w:lang w:val="en-US"/>
        </w:rPr>
        <w:t xml:space="preserve">.  The bits of the </w:t>
      </w:r>
      <w:proofErr w:type="gramStart"/>
      <w:r w:rsidRPr="009A5DBC">
        <w:rPr>
          <w:rFonts w:ascii="Courier New" w:hAnsi="Courier New" w:cs="Courier New"/>
          <w:lang w:val="en-US"/>
        </w:rPr>
        <w:t>type</w:t>
      </w:r>
      <w:proofErr w:type="gramEnd"/>
      <w:r w:rsidRPr="009A5DBC">
        <w:rPr>
          <w:rFonts w:ascii="Courier New" w:hAnsi="Courier New" w:cs="Courier New"/>
          <w:lang w:val="en-US"/>
        </w:rPr>
        <w:t xml:space="preserve"> field are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defined as </w:t>
      </w:r>
      <w:ins w:id="74" w:author="BOUCADAIR Mohamed INNOV/NET" w:date="2024-10-23T13:42:00Z">
        <w:r w:rsidR="00C35EBE">
          <w:rPr>
            <w:rFonts w:ascii="Courier New" w:hAnsi="Courier New" w:cs="Courier New"/>
            <w:lang w:val="en-US"/>
          </w:rPr>
          <w:t xml:space="preserve">shown </w:t>
        </w:r>
      </w:ins>
      <w:r w:rsidRPr="009A5DBC">
        <w:rPr>
          <w:rFonts w:ascii="Courier New" w:hAnsi="Courier New" w:cs="Courier New"/>
          <w:lang w:val="en-US"/>
        </w:rPr>
        <w:t>below:</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BB 00</w:t>
      </w:r>
      <w:ins w:id="75" w:author="BOUCADAIR Mohamed INNOV/NET" w:date="2024-10-23T13:43:00Z">
        <w:r w:rsidR="00C35EBE">
          <w:rPr>
            <w:rFonts w:ascii="Courier New" w:hAnsi="Courier New" w:cs="Courier New"/>
            <w:lang w:val="en-US"/>
          </w:rPr>
          <w:t>:</w:t>
        </w:r>
      </w:ins>
      <w:r w:rsidRPr="009A5DBC">
        <w:rPr>
          <w:rFonts w:ascii="Courier New" w:hAnsi="Courier New" w:cs="Courier New"/>
          <w:lang w:val="en-US"/>
        </w:rPr>
        <w:t xml:space="preserve"> The highest-order 2 bits are set to 00 to indicate that 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node which does not recognize this type will skip over it and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continue processing the header.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C 0</w:t>
      </w:r>
      <w:ins w:id="76" w:author="BOUCADAIR Mohamed INNOV/NET" w:date="2024-10-23T13:43:00Z">
        <w:r w:rsidR="00C35EBE">
          <w:rPr>
            <w:rFonts w:ascii="Courier New" w:hAnsi="Courier New" w:cs="Courier New"/>
            <w:lang w:val="en-US"/>
          </w:rPr>
          <w:t>:</w:t>
        </w:r>
      </w:ins>
      <w:r w:rsidRPr="009A5DBC">
        <w:rPr>
          <w:rFonts w:ascii="Courier New" w:hAnsi="Courier New" w:cs="Courier New"/>
          <w:lang w:val="en-US"/>
        </w:rPr>
        <w:t xml:space="preserve"> The third highest-order bit is set to 0 to indicate this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 does not change </w:t>
      </w:r>
      <w:proofErr w:type="spellStart"/>
      <w:r w:rsidRPr="009A5DBC">
        <w:rPr>
          <w:rFonts w:ascii="Courier New" w:hAnsi="Courier New" w:cs="Courier New"/>
          <w:lang w:val="en-US"/>
        </w:rPr>
        <w:t>en</w:t>
      </w:r>
      <w:proofErr w:type="spellEnd"/>
      <w:r w:rsidRPr="009A5DBC">
        <w:rPr>
          <w:rFonts w:ascii="Courier New" w:hAnsi="Courier New" w:cs="Courier New"/>
          <w:lang w:val="en-US"/>
        </w:rPr>
        <w:t xml:space="preserve"> route.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w:t>
      </w:r>
      <w:del w:id="77" w:author="BOUCADAIR Mohamed INNOV/NET" w:date="2024-10-23T13:43:00Z">
        <w:r w:rsidRPr="009A5DBC" w:rsidDel="00C35EBE">
          <w:rPr>
            <w:rFonts w:ascii="Courier New" w:hAnsi="Courier New" w:cs="Courier New"/>
            <w:lang w:val="en-US"/>
          </w:rPr>
          <w:delText xml:space="preserve">TTTTT </w:delText>
        </w:r>
      </w:del>
      <w:commentRangeStart w:id="78"/>
      <w:ins w:id="79" w:author="BOUCADAIR Mohamed INNOV/NET" w:date="2024-10-23T13:43:00Z">
        <w:r w:rsidR="00C35EBE">
          <w:rPr>
            <w:rFonts w:ascii="Courier New" w:hAnsi="Courier New" w:cs="Courier New"/>
            <w:lang w:val="en-US"/>
          </w:rPr>
          <w:t>tba</w:t>
        </w:r>
      </w:ins>
      <w:commentRangeEnd w:id="78"/>
      <w:ins w:id="80" w:author="BOUCADAIR Mohamed INNOV/NET" w:date="2024-10-23T13:44:00Z">
        <w:r w:rsidR="00C35EBE">
          <w:rPr>
            <w:rStyle w:val="Marquedecommentaire"/>
            <w:rFonts w:ascii="Calibri" w:hAnsi="Calibri"/>
          </w:rPr>
          <w:commentReference w:id="78"/>
        </w:r>
      </w:ins>
      <w:del w:id="81" w:author="BOUCADAIR Mohamed INNOV/NET" w:date="2024-10-23T13:43:00Z">
        <w:r w:rsidRPr="009A5DBC" w:rsidDel="00C35EBE">
          <w:rPr>
            <w:rFonts w:ascii="Courier New" w:hAnsi="Courier New" w:cs="Courier New"/>
            <w:lang w:val="en-US"/>
          </w:rPr>
          <w:delText>To be assigned by IANA</w:delText>
        </w:r>
      </w:del>
      <w:r w:rsidRPr="009A5DBC">
        <w:rPr>
          <w:rFonts w:ascii="Courier New" w:hAnsi="Courier New" w:cs="Courier New"/>
          <w:lang w:val="en-US"/>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Opt</w:t>
      </w:r>
      <w:proofErr w:type="spellEnd"/>
      <w:r w:rsidRPr="009A5DBC">
        <w:rPr>
          <w:rFonts w:ascii="Courier New" w:hAnsi="Courier New" w:cs="Courier New"/>
          <w:lang w:val="en-US"/>
        </w:rPr>
        <w:t xml:space="preserve"> Data Len: 8-bit unsigned integer indicates the length of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 Data field of this option, in octets.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Flags: 8-bit flags field.  The most significant bit is defined in</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proofErr w:type="spellStart"/>
      <w:proofErr w:type="gramStart"/>
      <w:r w:rsidRPr="00F17756">
        <w:rPr>
          <w:rFonts w:ascii="Courier New" w:hAnsi="Courier New" w:cs="Courier New"/>
        </w:rPr>
        <w:t>this</w:t>
      </w:r>
      <w:proofErr w:type="spellEnd"/>
      <w:proofErr w:type="gramEnd"/>
      <w:r w:rsidRPr="00F17756">
        <w:rPr>
          <w:rFonts w:ascii="Courier New" w:hAnsi="Courier New" w:cs="Courier New"/>
        </w:rPr>
        <w:t xml:space="preserve"> document.</w:t>
      </w:r>
    </w:p>
    <w:p w:rsidR="00F17756" w:rsidRPr="00F17756" w:rsidRDefault="00F17756" w:rsidP="00F17756">
      <w:pPr>
        <w:pStyle w:val="Textebrut"/>
        <w:rPr>
          <w:rFonts w:ascii="Courier New" w:hAnsi="Courier New" w:cs="Courier New"/>
        </w:rPr>
      </w:pPr>
      <w:commentRangeStart w:id="82"/>
      <w:r w:rsidRPr="00F17756">
        <w:rPr>
          <w:rFonts w:ascii="Courier New" w:hAnsi="Courier New" w:cs="Courier New"/>
        </w:rPr>
        <w:t xml:space="preserve">                                   0 1 2 3 4 5 6 7</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|S|U U </w:t>
      </w:r>
      <w:proofErr w:type="spellStart"/>
      <w:r w:rsidRPr="00F17756">
        <w:rPr>
          <w:rFonts w:ascii="Courier New" w:hAnsi="Courier New" w:cs="Courier New"/>
        </w:rPr>
        <w:t>U</w:t>
      </w:r>
      <w:proofErr w:type="spellEnd"/>
      <w:r w:rsidRPr="00F17756">
        <w:rPr>
          <w:rFonts w:ascii="Courier New" w:hAnsi="Courier New" w:cs="Courier New"/>
        </w:rPr>
        <w:t xml:space="preserve"> </w:t>
      </w:r>
      <w:proofErr w:type="spellStart"/>
      <w:r w:rsidRPr="00F17756">
        <w:rPr>
          <w:rFonts w:ascii="Courier New" w:hAnsi="Courier New" w:cs="Courier New"/>
        </w:rPr>
        <w:t>U</w:t>
      </w:r>
      <w:proofErr w:type="spellEnd"/>
      <w:r w:rsidRPr="00F17756">
        <w:rPr>
          <w:rFonts w:ascii="Courier New" w:hAnsi="Courier New" w:cs="Courier New"/>
        </w:rPr>
        <w:t xml:space="preserve"> </w:t>
      </w:r>
      <w:proofErr w:type="spellStart"/>
      <w:r w:rsidRPr="00F17756">
        <w:rPr>
          <w:rFonts w:ascii="Courier New" w:hAnsi="Courier New" w:cs="Courier New"/>
        </w:rPr>
        <w:t>U</w:t>
      </w:r>
      <w:proofErr w:type="spellEnd"/>
      <w:r w:rsidRPr="00F17756">
        <w:rPr>
          <w:rFonts w:ascii="Courier New" w:hAnsi="Courier New" w:cs="Courier New"/>
        </w:rPr>
        <w:t xml:space="preserve"> </w:t>
      </w:r>
      <w:proofErr w:type="spellStart"/>
      <w:r w:rsidRPr="00F17756">
        <w:rPr>
          <w:rFonts w:ascii="Courier New" w:hAnsi="Courier New" w:cs="Courier New"/>
        </w:rPr>
        <w:t>U</w:t>
      </w:r>
      <w:proofErr w:type="spellEnd"/>
      <w:r w:rsidRPr="00F17756">
        <w:rPr>
          <w:rFonts w:ascii="Courier New" w:hAnsi="Courier New" w:cs="Courier New"/>
        </w:rPr>
        <w:t xml:space="preserve"> </w:t>
      </w:r>
      <w:proofErr w:type="spellStart"/>
      <w:r w:rsidRPr="00F17756">
        <w:rPr>
          <w:rFonts w:ascii="Courier New" w:hAnsi="Courier New" w:cs="Courier New"/>
        </w:rPr>
        <w:t>U</w:t>
      </w:r>
      <w:proofErr w:type="spellEnd"/>
      <w:r w:rsidRPr="00F17756">
        <w:rPr>
          <w:rFonts w:ascii="Courier New" w:hAnsi="Courier New" w:cs="Courier New"/>
        </w:rPr>
        <w:t>|</w:t>
      </w:r>
    </w:p>
    <w:p w:rsidR="00F17756" w:rsidRPr="009A5DBC" w:rsidRDefault="00F17756" w:rsidP="00F17756">
      <w:pPr>
        <w:pStyle w:val="Textebrut"/>
        <w:rPr>
          <w:rFonts w:ascii="Courier New" w:hAnsi="Courier New" w:cs="Courier New"/>
          <w:lang w:val="en-US"/>
        </w:rPr>
      </w:pPr>
      <w:r w:rsidRPr="00F17756">
        <w:rPr>
          <w:rFonts w:ascii="Courier New" w:hAnsi="Courier New" w:cs="Courier New"/>
        </w:rPr>
        <w:t xml:space="preserve">                                  </w:t>
      </w:r>
      <w:r w:rsidRPr="009A5DBC">
        <w:rPr>
          <w:rFonts w:ascii="Courier New" w:hAnsi="Courier New" w:cs="Courier New"/>
          <w:lang w:val="en-US"/>
        </w:rPr>
        <w:t>+-+-+-+-+-+-+-+-+</w:t>
      </w:r>
      <w:commentRangeEnd w:id="82"/>
      <w:r w:rsidR="00397131">
        <w:rPr>
          <w:rStyle w:val="Marquedecommentaire"/>
          <w:rFonts w:ascii="Calibri" w:hAnsi="Calibri"/>
        </w:rPr>
        <w:commentReference w:id="82"/>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S (Strict Match): The S flag is used to indicate whether the NR ID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MUST be strictly matched for the processing of the packet.  When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S flag in the NR option of a received packet is set to 1, if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NR ID in the packet does not match with any of the network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provisioned on the network </w:t>
      </w:r>
      <w:proofErr w:type="gramStart"/>
      <w:r w:rsidRPr="009A5DBC">
        <w:rPr>
          <w:rFonts w:ascii="Courier New" w:hAnsi="Courier New" w:cs="Courier New"/>
          <w:lang w:val="en-US"/>
        </w:rPr>
        <w:t>node,</w:t>
      </w:r>
      <w:proofErr w:type="gramEnd"/>
      <w:r w:rsidRPr="009A5DBC">
        <w:rPr>
          <w:rFonts w:ascii="Courier New" w:hAnsi="Courier New" w:cs="Courier New"/>
          <w:lang w:val="en-US"/>
        </w:rPr>
        <w:t xml:space="preserve"> the packet MUST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dropped.  When the S flag in the NR option of a received packet 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set to 0, if the NR ID in the packet does not match with any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network resources provisioned on the network node, the packet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MUST be forwarded using the default set of resource and behavior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as if the NR option does not exist.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U (</w:t>
      </w:r>
      <w:del w:id="83" w:author="BOUCADAIR Mohamed INNOV/NET" w:date="2024-10-23T13:54:00Z">
        <w:r w:rsidRPr="009A5DBC" w:rsidDel="00527C1C">
          <w:rPr>
            <w:rFonts w:ascii="Courier New" w:hAnsi="Courier New" w:cs="Courier New"/>
            <w:lang w:val="en-US"/>
          </w:rPr>
          <w:delText>Unused</w:delText>
        </w:r>
      </w:del>
      <w:ins w:id="84" w:author="BOUCADAIR Mohamed INNOV/NET" w:date="2024-10-23T13:54:00Z">
        <w:r w:rsidR="00527C1C">
          <w:rPr>
            <w:rFonts w:ascii="Courier New" w:hAnsi="Courier New" w:cs="Courier New"/>
            <w:lang w:val="en-US"/>
          </w:rPr>
          <w:t>Unass</w:t>
        </w:r>
      </w:ins>
      <w:ins w:id="85" w:author="BOUCADAIR Mohamed INNOV/NET" w:date="2024-10-23T13:55:00Z">
        <w:r w:rsidR="00527C1C">
          <w:rPr>
            <w:rFonts w:ascii="Courier New" w:hAnsi="Courier New" w:cs="Courier New"/>
            <w:lang w:val="en-US"/>
          </w:rPr>
          <w:t>igned</w:t>
        </w:r>
      </w:ins>
      <w:r w:rsidRPr="009A5DBC">
        <w:rPr>
          <w:rFonts w:ascii="Courier New" w:hAnsi="Courier New" w:cs="Courier New"/>
          <w:lang w:val="en-US"/>
        </w:rPr>
        <w:t>): These flags are reserved for future use.  They MUST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set to 0 on transmission and MUST be ignored on receipt.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setting of the S flag depends on the operator's policy.  Such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policy can be NRP-specific, and may be at a fine granularity to apply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a subset of packets within an NRP.  Such policy needs to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provided to the ingress nodes to apply to packets which are mapped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corresponding NRPs.  For a given NRP, the suggested default policy 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make the S flag set.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As an example, for OAM packets which are used to detect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availability of a forwarding path associated with NRP-specific</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the S flag </w:t>
      </w:r>
      <w:commentRangeStart w:id="86"/>
      <w:del w:id="87" w:author="BOUCADAIR Mohamed INNOV/NET" w:date="2024-10-23T13:47:00Z">
        <w:r w:rsidRPr="009A5DBC" w:rsidDel="00C35EBE">
          <w:rPr>
            <w:rFonts w:ascii="Courier New" w:hAnsi="Courier New" w:cs="Courier New"/>
            <w:lang w:val="en-US"/>
          </w:rPr>
          <w:delText xml:space="preserve">SHOULD </w:delText>
        </w:r>
      </w:del>
      <w:ins w:id="88" w:author="BOUCADAIR Mohamed INNOV/NET" w:date="2024-10-23T13:47:00Z">
        <w:r w:rsidR="00C35EBE">
          <w:rPr>
            <w:rFonts w:ascii="Courier New" w:hAnsi="Courier New" w:cs="Courier New"/>
            <w:lang w:val="en-US"/>
          </w:rPr>
          <w:t>should</w:t>
        </w:r>
        <w:r w:rsidR="00C35EBE" w:rsidRPr="009A5DBC">
          <w:rPr>
            <w:rFonts w:ascii="Courier New" w:hAnsi="Courier New" w:cs="Courier New"/>
            <w:lang w:val="en-US"/>
          </w:rPr>
          <w:t xml:space="preserve"> </w:t>
        </w:r>
        <w:commentRangeEnd w:id="86"/>
        <w:r w:rsidR="00C35EBE">
          <w:rPr>
            <w:rStyle w:val="Marquedecommentaire"/>
            <w:rFonts w:ascii="Calibri" w:hAnsi="Calibri"/>
          </w:rPr>
          <w:commentReference w:id="86"/>
        </w:r>
      </w:ins>
      <w:r w:rsidRPr="009A5DBC">
        <w:rPr>
          <w:rFonts w:ascii="Courier New" w:hAnsi="Courier New" w:cs="Courier New"/>
          <w:lang w:val="en-US"/>
        </w:rPr>
        <w:t>be set to 1.  This way, only when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set of network resources and policy are correctly instantiated for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NRP on all network links along </w:t>
      </w:r>
      <w:commentRangeStart w:id="89"/>
      <w:del w:id="90" w:author="BOUCADAIR Mohamed INNOV/NET" w:date="2024-10-23T13:48:00Z">
        <w:r w:rsidRPr="009A5DBC" w:rsidDel="00C35EBE">
          <w:rPr>
            <w:rFonts w:ascii="Courier New" w:hAnsi="Courier New" w:cs="Courier New"/>
            <w:lang w:val="en-US"/>
          </w:rPr>
          <w:delText xml:space="preserve">the </w:delText>
        </w:r>
      </w:del>
      <w:ins w:id="91" w:author="BOUCADAIR Mohamed INNOV/NET" w:date="2024-10-23T13:48:00Z">
        <w:r w:rsidR="00C35EBE">
          <w:rPr>
            <w:rFonts w:ascii="Courier New" w:hAnsi="Courier New" w:cs="Courier New"/>
            <w:lang w:val="en-US"/>
          </w:rPr>
          <w:t>a</w:t>
        </w:r>
        <w:r w:rsidR="00C35EBE" w:rsidRPr="009A5DBC">
          <w:rPr>
            <w:rFonts w:ascii="Courier New" w:hAnsi="Courier New" w:cs="Courier New"/>
            <w:lang w:val="en-US"/>
          </w:rPr>
          <w:t xml:space="preserve"> </w:t>
        </w:r>
        <w:commentRangeEnd w:id="89"/>
        <w:r w:rsidR="00C35EBE">
          <w:rPr>
            <w:rStyle w:val="Marquedecommentaire"/>
            <w:rFonts w:ascii="Calibri" w:hAnsi="Calibri"/>
          </w:rPr>
          <w:commentReference w:id="89"/>
        </w:r>
      </w:ins>
      <w:r w:rsidRPr="009A5DBC">
        <w:rPr>
          <w:rFonts w:ascii="Courier New" w:hAnsi="Courier New" w:cs="Courier New"/>
          <w:lang w:val="en-US"/>
        </w:rPr>
        <w:t>path, the OAM packets can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received by </w:t>
      </w:r>
      <w:del w:id="92" w:author="BOUCADAIR Mohamed INNOV/NET" w:date="2024-10-23T13:48:00Z">
        <w:r w:rsidRPr="009A5DBC" w:rsidDel="00C35EBE">
          <w:rPr>
            <w:rFonts w:ascii="Courier New" w:hAnsi="Courier New" w:cs="Courier New"/>
            <w:lang w:val="en-US"/>
          </w:rPr>
          <w:delText xml:space="preserve">the </w:delText>
        </w:r>
      </w:del>
      <w:ins w:id="93" w:author="BOUCADAIR Mohamed INNOV/NET" w:date="2024-10-23T13:48:00Z">
        <w:r w:rsidR="00C35EBE">
          <w:rPr>
            <w:rFonts w:ascii="Courier New" w:hAnsi="Courier New" w:cs="Courier New"/>
            <w:lang w:val="en-US"/>
          </w:rPr>
          <w:t>an</w:t>
        </w:r>
        <w:r w:rsidR="00C35EBE" w:rsidRPr="009A5DBC">
          <w:rPr>
            <w:rFonts w:ascii="Courier New" w:hAnsi="Courier New" w:cs="Courier New"/>
            <w:lang w:val="en-US"/>
          </w:rPr>
          <w:t xml:space="preserve"> </w:t>
        </w:r>
      </w:ins>
      <w:r w:rsidRPr="009A5DBC">
        <w:rPr>
          <w:rFonts w:ascii="Courier New" w:hAnsi="Courier New" w:cs="Courier New"/>
          <w:lang w:val="en-US"/>
        </w:rPr>
        <w:t>egress endpoint and the availability check can be</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proofErr w:type="spellStart"/>
      <w:proofErr w:type="gramStart"/>
      <w:r w:rsidRPr="00F17756">
        <w:rPr>
          <w:rFonts w:ascii="Courier New" w:hAnsi="Courier New" w:cs="Courier New"/>
        </w:rPr>
        <w:t>passed</w:t>
      </w:r>
      <w:proofErr w:type="spellEnd"/>
      <w:proofErr w:type="gramEnd"/>
      <w:r w:rsidRPr="00F17756">
        <w:rPr>
          <w:rFonts w:ascii="Courier New" w:hAnsi="Courier New" w:cs="Courier New"/>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S flag in the NR option provides an approach for </w:t>
      </w:r>
      <w:commentRangeStart w:id="94"/>
      <w:del w:id="95" w:author="BOUCADAIR Mohamed INNOV/NET" w:date="2024-10-23T13:49:00Z">
        <w:r w:rsidRPr="009A5DBC" w:rsidDel="00C35EBE">
          <w:rPr>
            <w:rFonts w:ascii="Courier New" w:hAnsi="Courier New" w:cs="Courier New"/>
            <w:lang w:val="en-US"/>
          </w:rPr>
          <w:delText>flexible and</w:delText>
        </w:r>
      </w:del>
      <w:commentRangeEnd w:id="94"/>
      <w:r w:rsidR="00527C1C">
        <w:rPr>
          <w:rStyle w:val="Marquedecommentaire"/>
          <w:rFonts w:ascii="Calibri" w:hAnsi="Calibri"/>
        </w:rPr>
        <w:commentReference w:id="94"/>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fine-granular control of the forwarding policy of packets whose NR ID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w:t>
      </w:r>
      <w:commentRangeStart w:id="96"/>
      <w:ins w:id="97" w:author="BOUCADAIR Mohamed INNOV/NET" w:date="2024-10-23T13:49:00Z">
        <w:r w:rsidR="00C35EBE">
          <w:rPr>
            <w:rFonts w:ascii="Courier New" w:hAnsi="Courier New" w:cs="Courier New"/>
            <w:lang w:val="en-US"/>
          </w:rPr>
          <w:t>es</w:t>
        </w:r>
        <w:commentRangeEnd w:id="96"/>
        <w:r w:rsidR="00C35EBE">
          <w:rPr>
            <w:rStyle w:val="Marquedecommentaire"/>
            <w:rFonts w:ascii="Calibri" w:hAnsi="Calibri"/>
          </w:rPr>
          <w:commentReference w:id="96"/>
        </w:r>
      </w:ins>
      <w:r w:rsidRPr="009A5DBC">
        <w:rPr>
          <w:rFonts w:ascii="Courier New" w:hAnsi="Courier New" w:cs="Courier New"/>
          <w:lang w:val="en-US"/>
        </w:rPr>
        <w:t xml:space="preserve"> not match with the network resources provisioned on the transit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nodes.  One alternate approach is to specify the forwarding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policy of packets in different NRPs via configuration, while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additional configuration would be needed when non-default fine-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granular policy is required for a given NRP.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Context Type (CT): One-octet field used to indicate the semantics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NR ID carried in the option.  The context value defined in this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document is as follows: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CT=0: The NR ID is a network-wide unique data plane NRP ID, which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is used to identify the subset of network resources allocated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NRP on the involved network links.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98" w:author="BOUCADAIR Mohamed INNOV/NET" w:date="2024-10-23T13:55:00Z">
        <w:r w:rsidRPr="009A5DBC" w:rsidDel="00527C1C">
          <w:rPr>
            <w:rFonts w:ascii="Courier New" w:hAnsi="Courier New" w:cs="Courier New"/>
            <w:lang w:val="en-US"/>
          </w:rPr>
          <w:delText>Reserved</w:delText>
        </w:r>
      </w:del>
      <w:ins w:id="99" w:author="BOUCADAIR Mohamed INNOV/NET" w:date="2024-10-23T13:55:00Z">
        <w:r w:rsidR="00527C1C">
          <w:rPr>
            <w:rFonts w:ascii="Courier New" w:hAnsi="Courier New" w:cs="Courier New"/>
            <w:lang w:val="en-US"/>
          </w:rPr>
          <w:t>Unassigned</w:t>
        </w:r>
      </w:ins>
      <w:r w:rsidRPr="009A5DBC">
        <w:rPr>
          <w:rFonts w:ascii="Courier New" w:hAnsi="Courier New" w:cs="Courier New"/>
          <w:lang w:val="en-US"/>
        </w:rPr>
        <w:t>: 2-octet field reserved for future use.  They MUST be set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0 on transmission and MUST be ignored on receipt.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NR ID: The identifier of a set of network resources, the semantics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ID is determined by the Context Type.  The length of the NR ID 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w:t>
      </w:r>
      <w:proofErr w:type="spellStart"/>
      <w:r w:rsidRPr="009A5DBC">
        <w:rPr>
          <w:rFonts w:ascii="Courier New" w:hAnsi="Courier New" w:cs="Courier New"/>
          <w:lang w:val="en-US"/>
        </w:rPr>
        <w:t>Opt</w:t>
      </w:r>
      <w:proofErr w:type="spellEnd"/>
      <w:r w:rsidRPr="009A5DBC">
        <w:rPr>
          <w:rFonts w:ascii="Courier New" w:hAnsi="Courier New" w:cs="Courier New"/>
          <w:lang w:val="en-US"/>
        </w:rPr>
        <w:t xml:space="preserve"> Data Length minus 4.</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Note that, in the context of 5G network slicing, if a deployment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found it useful, a four-octet NRP ID field (CT=0) may be derived from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four-octet Single Network Slice Selection Assistance Information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(S-NSSAI) defined in 3GPP [TS23501].</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3.  Procedures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section describes the procedures for NR option processing when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value of the Context Type (CT) is set to 0.  In this case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data plane NRP ID is carried in the NR </w:t>
      </w:r>
      <w:del w:id="100" w:author="BOUCADAIR Mohamed INNOV/NET" w:date="2024-10-23T13:56:00Z">
        <w:r w:rsidRPr="009A5DBC" w:rsidDel="00527C1C">
          <w:rPr>
            <w:rFonts w:ascii="Courier New" w:hAnsi="Courier New" w:cs="Courier New"/>
            <w:lang w:val="en-US"/>
          </w:rPr>
          <w:delText>Option</w:delText>
        </w:r>
      </w:del>
      <w:ins w:id="101" w:author="BOUCADAIR Mohamed INNOV/NET" w:date="2024-10-23T13:56:00Z">
        <w:r w:rsidR="00527C1C">
          <w:rPr>
            <w:rFonts w:ascii="Courier New" w:hAnsi="Courier New" w:cs="Courier New"/>
            <w:lang w:val="en-US"/>
          </w:rPr>
          <w:t>o</w:t>
        </w:r>
        <w:r w:rsidR="00527C1C" w:rsidRPr="009A5DBC">
          <w:rPr>
            <w:rFonts w:ascii="Courier New" w:hAnsi="Courier New" w:cs="Courier New"/>
            <w:lang w:val="en-US"/>
          </w:rPr>
          <w:t>ption</w:t>
        </w:r>
      </w:ins>
      <w:r w:rsidRPr="009A5DBC">
        <w:rPr>
          <w:rFonts w:ascii="Courier New" w:hAnsi="Courier New" w:cs="Courier New"/>
          <w:lang w:val="en-US"/>
        </w:rPr>
        <w:t>.  The processing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procedures for NR option with other CT values are out of the scope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this </w:t>
      </w:r>
      <w:proofErr w:type="gramStart"/>
      <w:r w:rsidRPr="009A5DBC">
        <w:rPr>
          <w:rFonts w:ascii="Courier New" w:hAnsi="Courier New" w:cs="Courier New"/>
          <w:lang w:val="en-US"/>
        </w:rPr>
        <w:t>document</w:t>
      </w:r>
      <w:ins w:id="102" w:author="BOUCADAIR Mohamed INNOV/NET" w:date="2024-10-23T13:57:00Z">
        <w:r w:rsidR="00527C1C">
          <w:rPr>
            <w:rFonts w:ascii="Courier New" w:hAnsi="Courier New" w:cs="Courier New"/>
            <w:lang w:val="en-US"/>
          </w:rPr>
          <w:t>;</w:t>
        </w:r>
        <w:proofErr w:type="gramEnd"/>
        <w:r w:rsidR="00527C1C">
          <w:rPr>
            <w:rFonts w:ascii="Courier New" w:hAnsi="Courier New" w:cs="Courier New"/>
            <w:lang w:val="en-US"/>
          </w:rPr>
          <w:t xml:space="preserve"> these should </w:t>
        </w:r>
      </w:ins>
      <w:del w:id="103" w:author="BOUCADAIR Mohamed INNOV/NET" w:date="2024-10-23T13:57:00Z">
        <w:r w:rsidRPr="009A5DBC" w:rsidDel="00527C1C">
          <w:rPr>
            <w:rFonts w:ascii="Courier New" w:hAnsi="Courier New" w:cs="Courier New"/>
            <w:lang w:val="en-US"/>
          </w:rPr>
          <w:delText xml:space="preserve"> and will </w:delText>
        </w:r>
      </w:del>
      <w:r w:rsidRPr="009A5DBC">
        <w:rPr>
          <w:rFonts w:ascii="Courier New" w:hAnsi="Courier New" w:cs="Courier New"/>
          <w:lang w:val="en-US"/>
        </w:rPr>
        <w:t>be specified in separate documents which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introduce those CT values.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3.1.  Adding NR Option to Packets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When an ingress node of an IPv6 domain receives a packet, according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the traffic classification and mapping policy, </w:t>
      </w:r>
      <w:commentRangeStart w:id="104"/>
      <w:ins w:id="105" w:author="BOUCADAIR Mohamed INNOV/NET" w:date="2024-10-23T13:57:00Z">
        <w:r w:rsidR="00527C1C">
          <w:rPr>
            <w:rFonts w:ascii="Courier New" w:hAnsi="Courier New" w:cs="Courier New"/>
            <w:lang w:val="en-US"/>
          </w:rPr>
          <w:t xml:space="preserve">if </w:t>
        </w:r>
      </w:ins>
      <w:commentRangeEnd w:id="104"/>
      <w:ins w:id="106" w:author="BOUCADAIR Mohamed INNOV/NET" w:date="2024-10-23T13:58:00Z">
        <w:r w:rsidR="00527C1C">
          <w:rPr>
            <w:rStyle w:val="Marquedecommentaire"/>
            <w:rFonts w:ascii="Calibri" w:hAnsi="Calibri"/>
          </w:rPr>
          <w:commentReference w:id="104"/>
        </w:r>
      </w:ins>
      <w:r w:rsidRPr="009A5DBC">
        <w:rPr>
          <w:rFonts w:ascii="Courier New" w:hAnsi="Courier New" w:cs="Courier New"/>
          <w:lang w:val="en-US"/>
        </w:rPr>
        <w:t>the packet needs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 steered into </w:t>
      </w:r>
      <w:del w:id="107" w:author="BOUCADAIR Mohamed INNOV/NET" w:date="2024-10-23T13:58:00Z">
        <w:r w:rsidRPr="009A5DBC" w:rsidDel="00527C1C">
          <w:rPr>
            <w:rFonts w:ascii="Courier New" w:hAnsi="Courier New" w:cs="Courier New"/>
            <w:lang w:val="en-US"/>
          </w:rPr>
          <w:delText>one of the NRPs in the network</w:delText>
        </w:r>
      </w:del>
      <w:ins w:id="108" w:author="BOUCADAIR Mohamed INNOV/NET" w:date="2024-10-23T13:58:00Z">
        <w:r w:rsidR="00527C1C">
          <w:rPr>
            <w:rFonts w:ascii="Courier New" w:hAnsi="Courier New" w:cs="Courier New"/>
            <w:lang w:val="en-US"/>
          </w:rPr>
          <w:t>an NRP</w:t>
        </w:r>
      </w:ins>
      <w:r w:rsidRPr="009A5DBC">
        <w:rPr>
          <w:rFonts w:ascii="Courier New" w:hAnsi="Courier New" w:cs="Courier New"/>
          <w:lang w:val="en-US"/>
        </w:rPr>
        <w:t>, then the packet MUST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 encapsulated in an outer IPv6 header with the source and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destination addresses set according to </w:t>
      </w:r>
      <w:commentRangeStart w:id="109"/>
      <w:r w:rsidRPr="009A5DBC">
        <w:rPr>
          <w:rFonts w:ascii="Courier New" w:hAnsi="Courier New" w:cs="Courier New"/>
          <w:lang w:val="en-US"/>
        </w:rPr>
        <w:t>the policy</w:t>
      </w:r>
      <w:commentRangeEnd w:id="109"/>
      <w:r w:rsidR="00527C1C">
        <w:rPr>
          <w:rStyle w:val="Marquedecommentaire"/>
          <w:rFonts w:ascii="Calibri" w:hAnsi="Calibri"/>
        </w:rPr>
        <w:commentReference w:id="109"/>
      </w:r>
      <w:del w:id="110" w:author="BOUCADAIR Mohamed INNOV/NET" w:date="2024-10-23T14:01:00Z">
        <w:r w:rsidRPr="009A5DBC" w:rsidDel="0069013F">
          <w:rPr>
            <w:rFonts w:ascii="Courier New" w:hAnsi="Courier New" w:cs="Courier New"/>
            <w:lang w:val="en-US"/>
          </w:rPr>
          <w:delText xml:space="preserve">, </w:delText>
        </w:r>
      </w:del>
      <w:commentRangeStart w:id="111"/>
      <w:ins w:id="112" w:author="BOUCADAIR Mohamed INNOV/NET" w:date="2024-10-23T14:01:00Z">
        <w:r w:rsidR="0069013F">
          <w:rPr>
            <w:rFonts w:ascii="Courier New" w:hAnsi="Courier New" w:cs="Courier New"/>
            <w:lang w:val="en-US"/>
          </w:rPr>
          <w:t>.</w:t>
        </w:r>
        <w:r w:rsidR="0069013F" w:rsidRPr="009A5DBC">
          <w:rPr>
            <w:rFonts w:ascii="Courier New" w:hAnsi="Courier New" w:cs="Courier New"/>
            <w:lang w:val="en-US"/>
          </w:rPr>
          <w:t xml:space="preserve"> </w:t>
        </w:r>
      </w:ins>
      <w:commentRangeEnd w:id="111"/>
      <w:ins w:id="113" w:author="BOUCADAIR Mohamed INNOV/NET" w:date="2024-10-23T14:02:00Z">
        <w:r w:rsidR="0069013F">
          <w:rPr>
            <w:rStyle w:val="Marquedecommentaire"/>
            <w:rFonts w:ascii="Calibri" w:hAnsi="Calibri"/>
          </w:rPr>
          <w:commentReference w:id="111"/>
        </w:r>
      </w:ins>
      <w:del w:id="114" w:author="BOUCADAIR Mohamed INNOV/NET" w:date="2024-10-23T14:01:00Z">
        <w:r w:rsidRPr="009A5DBC" w:rsidDel="0069013F">
          <w:rPr>
            <w:rFonts w:ascii="Courier New" w:hAnsi="Courier New" w:cs="Courier New"/>
            <w:lang w:val="en-US"/>
          </w:rPr>
          <w:delText>and t</w:delText>
        </w:r>
      </w:del>
      <w:ins w:id="115" w:author="BOUCADAIR Mohamed INNOV/NET" w:date="2024-10-23T14:01:00Z">
        <w:r w:rsidR="0069013F">
          <w:rPr>
            <w:rFonts w:ascii="Courier New" w:hAnsi="Courier New" w:cs="Courier New"/>
            <w:lang w:val="en-US"/>
          </w:rPr>
          <w:t>T</w:t>
        </w:r>
      </w:ins>
      <w:r w:rsidRPr="009A5DBC">
        <w:rPr>
          <w:rFonts w:ascii="Courier New" w:hAnsi="Courier New" w:cs="Courier New"/>
          <w:lang w:val="en-US"/>
        </w:rPr>
        <w:t>he data plane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ID of the NRP which the packet is mapped to according to the policy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commentRangeStart w:id="116"/>
      <w:r w:rsidRPr="009A5DBC">
        <w:rPr>
          <w:rFonts w:ascii="Courier New" w:hAnsi="Courier New" w:cs="Courier New"/>
          <w:lang w:val="en-US"/>
        </w:rPr>
        <w:t>MUST be carried in the NR option of the Hop-by-Hop Options header</w:t>
      </w:r>
      <w:commentRangeEnd w:id="116"/>
      <w:r w:rsidR="001835CB">
        <w:rPr>
          <w:rStyle w:val="Marquedecommentaire"/>
          <w:rFonts w:ascii="Calibri" w:hAnsi="Calibri"/>
        </w:rPr>
        <w:commentReference w:id="116"/>
      </w:r>
      <w:r w:rsidRPr="009A5DBC">
        <w:rPr>
          <w:rFonts w:ascii="Courier New" w:hAnsi="Courier New" w:cs="Courier New"/>
          <w:lang w:val="en-US"/>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which is associated with the outer IPv6 header.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3.2.  NRP-specific Packet Forwarding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On receipt of a packet with </w:t>
      </w:r>
      <w:del w:id="117" w:author="BOUCADAIR Mohamed INNOV/NET" w:date="2024-10-23T14:03:00Z">
        <w:r w:rsidRPr="009A5DBC" w:rsidDel="0069013F">
          <w:rPr>
            <w:rFonts w:ascii="Courier New" w:hAnsi="Courier New" w:cs="Courier New"/>
            <w:lang w:val="en-US"/>
          </w:rPr>
          <w:delText xml:space="preserve">the </w:delText>
        </w:r>
      </w:del>
      <w:ins w:id="118" w:author="BOUCADAIR Mohamed INNOV/NET" w:date="2024-10-23T14:03:00Z">
        <w:r w:rsidR="0069013F">
          <w:rPr>
            <w:rFonts w:ascii="Courier New" w:hAnsi="Courier New" w:cs="Courier New"/>
            <w:lang w:val="en-US"/>
          </w:rPr>
          <w:t>an</w:t>
        </w:r>
        <w:r w:rsidR="0069013F" w:rsidRPr="009A5DBC">
          <w:rPr>
            <w:rFonts w:ascii="Courier New" w:hAnsi="Courier New" w:cs="Courier New"/>
            <w:lang w:val="en-US"/>
          </w:rPr>
          <w:t xml:space="preserve"> </w:t>
        </w:r>
      </w:ins>
      <w:r w:rsidRPr="009A5DBC">
        <w:rPr>
          <w:rFonts w:ascii="Courier New" w:hAnsi="Courier New" w:cs="Courier New"/>
          <w:lang w:val="en-US"/>
        </w:rPr>
        <w:t xml:space="preserve">NR option, each </w:t>
      </w:r>
      <w:commentRangeStart w:id="119"/>
      <w:r w:rsidRPr="009A5DBC">
        <w:rPr>
          <w:rFonts w:ascii="Courier New" w:hAnsi="Courier New" w:cs="Courier New"/>
          <w:lang w:val="en-US"/>
        </w:rPr>
        <w:t xml:space="preserve">network </w:t>
      </w:r>
      <w:commentRangeEnd w:id="119"/>
      <w:r w:rsidR="001835CB">
        <w:rPr>
          <w:rStyle w:val="Marquedecommentaire"/>
          <w:rFonts w:ascii="Calibri" w:hAnsi="Calibri"/>
        </w:rPr>
        <w:commentReference w:id="119"/>
      </w:r>
      <w:r w:rsidRPr="009A5DBC">
        <w:rPr>
          <w:rFonts w:ascii="Courier New" w:hAnsi="Courier New" w:cs="Courier New"/>
          <w:lang w:val="en-US"/>
        </w:rPr>
        <w:t>node which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can process the Hop-by-Hop Options header and the NR option </w:t>
      </w:r>
      <w:commentRangeStart w:id="120"/>
      <w:r w:rsidRPr="009A5DBC">
        <w:rPr>
          <w:rFonts w:ascii="Courier New" w:hAnsi="Courier New" w:cs="Courier New"/>
          <w:lang w:val="en-US"/>
        </w:rPr>
        <w:t>in fast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path </w:t>
      </w:r>
      <w:commentRangeEnd w:id="120"/>
      <w:r w:rsidR="0069013F">
        <w:rPr>
          <w:rStyle w:val="Marquedecommentaire"/>
          <w:rFonts w:ascii="Calibri" w:hAnsi="Calibri"/>
        </w:rPr>
        <w:commentReference w:id="120"/>
      </w:r>
      <w:r w:rsidRPr="009A5DBC">
        <w:rPr>
          <w:rFonts w:ascii="Courier New" w:hAnsi="Courier New" w:cs="Courier New"/>
          <w:lang w:val="en-US"/>
        </w:rPr>
        <w:t>[I-</w:t>
      </w:r>
      <w:proofErr w:type="gramStart"/>
      <w:r w:rsidRPr="009A5DBC">
        <w:rPr>
          <w:rFonts w:ascii="Courier New" w:hAnsi="Courier New" w:cs="Courier New"/>
          <w:lang w:val="en-US"/>
        </w:rPr>
        <w:t>D.ietf</w:t>
      </w:r>
      <w:proofErr w:type="gramEnd"/>
      <w:r w:rsidRPr="009A5DBC">
        <w:rPr>
          <w:rFonts w:ascii="Courier New" w:hAnsi="Courier New" w:cs="Courier New"/>
          <w:lang w:val="en-US"/>
        </w:rPr>
        <w:t>-6man-hbh-processing] MUST use the data plane NRP ID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determine the set of local network resources which are allocated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NRP.  The packet forwarding behavior is based on both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destination IP address and the data plane NRP ID.  More specifically,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destination IP address </w:t>
      </w:r>
      <w:r w:rsidRPr="001835CB">
        <w:rPr>
          <w:rFonts w:ascii="Courier New" w:hAnsi="Courier New" w:cs="Courier New"/>
          <w:highlight w:val="yellow"/>
          <w:lang w:val="en-US"/>
          <w:rPrChange w:id="121" w:author="BOUCADAIR Mohamed INNOV/NET" w:date="2024-10-23T14:18:00Z">
            <w:rPr>
              <w:rFonts w:ascii="Courier New" w:hAnsi="Courier New" w:cs="Courier New"/>
              <w:lang w:val="en-US"/>
            </w:rPr>
          </w:rPrChange>
        </w:rPr>
        <w:t>SHOULD</w:t>
      </w:r>
      <w:r w:rsidRPr="009A5DBC">
        <w:rPr>
          <w:rFonts w:ascii="Courier New" w:hAnsi="Courier New" w:cs="Courier New"/>
          <w:lang w:val="en-US"/>
        </w:rPr>
        <w:t xml:space="preserve"> be used to determine the </w:t>
      </w:r>
      <w:proofErr w:type="gramStart"/>
      <w:r w:rsidRPr="009A5DBC">
        <w:rPr>
          <w:rFonts w:ascii="Courier New" w:hAnsi="Courier New" w:cs="Courier New"/>
          <w:lang w:val="en-US"/>
        </w:rPr>
        <w:t>next-hop</w:t>
      </w:r>
      <w:proofErr w:type="gramEnd"/>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the outgoing interface, and the data plane NRP ID </w:t>
      </w:r>
      <w:r w:rsidRPr="001835CB">
        <w:rPr>
          <w:rFonts w:ascii="Courier New" w:hAnsi="Courier New" w:cs="Courier New"/>
          <w:highlight w:val="yellow"/>
          <w:lang w:val="en-US"/>
          <w:rPrChange w:id="122" w:author="BOUCADAIR Mohamed INNOV/NET" w:date="2024-10-23T14:18:00Z">
            <w:rPr>
              <w:rFonts w:ascii="Courier New" w:hAnsi="Courier New" w:cs="Courier New"/>
              <w:lang w:val="en-US"/>
            </w:rPr>
          </w:rPrChange>
        </w:rPr>
        <w:t>SHOULD</w:t>
      </w:r>
      <w:r w:rsidRPr="009A5DBC">
        <w:rPr>
          <w:rFonts w:ascii="Courier New" w:hAnsi="Courier New" w:cs="Courier New"/>
          <w:lang w:val="en-US"/>
        </w:rPr>
        <w:t xml:space="preserve"> be used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determine the subset of network resources on the outgoing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interface which are allocated to the NRP for processing and sending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packet.  If the data plane NRP ID in the packet does not match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with any of the NRP provisioned on the outgoing interface, the S flag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the NR option </w:t>
      </w:r>
      <w:r w:rsidRPr="001835CB">
        <w:rPr>
          <w:rFonts w:ascii="Courier New" w:hAnsi="Courier New" w:cs="Courier New"/>
          <w:highlight w:val="yellow"/>
          <w:lang w:val="en-US"/>
          <w:rPrChange w:id="123" w:author="BOUCADAIR Mohamed INNOV/NET" w:date="2024-10-23T14:18:00Z">
            <w:rPr>
              <w:rFonts w:ascii="Courier New" w:hAnsi="Courier New" w:cs="Courier New"/>
              <w:lang w:val="en-US"/>
            </w:rPr>
          </w:rPrChange>
        </w:rPr>
        <w:t>SHOULD</w:t>
      </w:r>
      <w:r w:rsidRPr="009A5DBC">
        <w:rPr>
          <w:rFonts w:ascii="Courier New" w:hAnsi="Courier New" w:cs="Courier New"/>
          <w:lang w:val="en-US"/>
        </w:rPr>
        <w:t xml:space="preserve"> be used to determine whether the packet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should be dropped or forwarded using the default set of </w:t>
      </w:r>
      <w:proofErr w:type="gramStart"/>
      <w:r w:rsidRPr="009A5DBC">
        <w:rPr>
          <w:rFonts w:ascii="Courier New" w:hAnsi="Courier New" w:cs="Courier New"/>
          <w:lang w:val="en-US"/>
        </w:rPr>
        <w:t>network</w:t>
      </w:r>
      <w:proofErr w:type="gramEnd"/>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of the outgoing interface.  </w:t>
      </w:r>
      <w:commentRangeStart w:id="124"/>
      <w:r w:rsidRPr="009A5DBC">
        <w:rPr>
          <w:rFonts w:ascii="Courier New" w:hAnsi="Courier New" w:cs="Courier New"/>
          <w:lang w:val="en-US"/>
        </w:rPr>
        <w:t>The Traffic Class field of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outer IPv6 header MAY be used to provide differentiated treatment for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packets which belong to the same NRP.</w:t>
      </w:r>
      <w:commentRangeEnd w:id="124"/>
      <w:r w:rsidR="001835CB">
        <w:rPr>
          <w:rStyle w:val="Marquedecommentaire"/>
          <w:rFonts w:ascii="Calibri" w:hAnsi="Calibri"/>
        </w:rPr>
        <w:commentReference w:id="124"/>
      </w:r>
      <w:r w:rsidRPr="009A5DBC">
        <w:rPr>
          <w:rFonts w:ascii="Courier New" w:hAnsi="Courier New" w:cs="Courier New"/>
          <w:lang w:val="en-US"/>
        </w:rPr>
        <w:t xml:space="preserve">  </w:t>
      </w:r>
      <w:del w:id="125" w:author="BOUCADAIR Mohamed INNOV/NET" w:date="2024-10-23T14:16:00Z">
        <w:r w:rsidRPr="009A5DBC" w:rsidDel="001835CB">
          <w:rPr>
            <w:rFonts w:ascii="Courier New" w:hAnsi="Courier New" w:cs="Courier New"/>
            <w:lang w:val="en-US"/>
          </w:rPr>
          <w:delText>The e</w:delText>
        </w:r>
      </w:del>
      <w:ins w:id="126" w:author="BOUCADAIR Mohamed INNOV/NET" w:date="2024-10-23T14:16:00Z">
        <w:r w:rsidR="001835CB">
          <w:rPr>
            <w:rFonts w:ascii="Courier New" w:hAnsi="Courier New" w:cs="Courier New"/>
            <w:lang w:val="en-US"/>
          </w:rPr>
          <w:t>E</w:t>
        </w:r>
      </w:ins>
      <w:r w:rsidRPr="009A5DBC">
        <w:rPr>
          <w:rFonts w:ascii="Courier New" w:hAnsi="Courier New" w:cs="Courier New"/>
          <w:lang w:val="en-US"/>
        </w:rPr>
        <w:t>gress nod</w:t>
      </w:r>
      <w:commentRangeStart w:id="127"/>
      <w:r w:rsidRPr="009A5DBC">
        <w:rPr>
          <w:rFonts w:ascii="Courier New" w:hAnsi="Courier New" w:cs="Courier New"/>
          <w:lang w:val="en-US"/>
        </w:rPr>
        <w:t>e</w:t>
      </w:r>
      <w:ins w:id="128" w:author="BOUCADAIR Mohamed INNOV/NET" w:date="2024-10-23T14:16:00Z">
        <w:r w:rsidR="001835CB">
          <w:rPr>
            <w:rFonts w:ascii="Courier New" w:hAnsi="Courier New" w:cs="Courier New"/>
            <w:lang w:val="en-US"/>
          </w:rPr>
          <w:t>s</w:t>
        </w:r>
        <w:commentRangeEnd w:id="127"/>
        <w:r w:rsidR="001835CB">
          <w:rPr>
            <w:rStyle w:val="Marquedecommentaire"/>
            <w:rFonts w:ascii="Calibri" w:hAnsi="Calibri"/>
          </w:rPr>
          <w:commentReference w:id="127"/>
        </w:r>
      </w:ins>
      <w:r w:rsidRPr="009A5DBC">
        <w:rPr>
          <w:rFonts w:ascii="Courier New" w:hAnsi="Courier New" w:cs="Courier New"/>
          <w:lang w:val="en-US"/>
        </w:rPr>
        <w:t xml:space="preserve"> of the IPv6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domain </w:t>
      </w:r>
      <w:commentRangeStart w:id="129"/>
      <w:r w:rsidRPr="009A5DBC">
        <w:rPr>
          <w:rFonts w:ascii="Courier New" w:hAnsi="Courier New" w:cs="Courier New"/>
          <w:lang w:val="en-US"/>
        </w:rPr>
        <w:t xml:space="preserve">MUST decapsulate the outer IPv6 header </w:t>
      </w:r>
      <w:commentRangeEnd w:id="129"/>
      <w:r w:rsidR="001835CB">
        <w:rPr>
          <w:rStyle w:val="Marquedecommentaire"/>
          <w:rFonts w:ascii="Calibri" w:hAnsi="Calibri"/>
        </w:rPr>
        <w:commentReference w:id="129"/>
      </w:r>
      <w:r w:rsidRPr="009A5DBC">
        <w:rPr>
          <w:rFonts w:ascii="Courier New" w:hAnsi="Courier New" w:cs="Courier New"/>
          <w:lang w:val="en-US"/>
        </w:rPr>
        <w:t>and the Hop-by-Hop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Options header which includes the NR option.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130" w:author="BOUCADAIR Mohamed INNOV/NET" w:date="2024-10-23T14:17:00Z">
        <w:r w:rsidRPr="009A5DBC" w:rsidDel="001835CB">
          <w:rPr>
            <w:rFonts w:ascii="Courier New" w:hAnsi="Courier New" w:cs="Courier New"/>
            <w:lang w:val="en-US"/>
          </w:rPr>
          <w:delText>In the forwarding plane, t</w:delText>
        </w:r>
      </w:del>
      <w:ins w:id="131" w:author="BOUCADAIR Mohamed INNOV/NET" w:date="2024-10-23T14:17:00Z">
        <w:r w:rsidR="001835CB">
          <w:rPr>
            <w:rFonts w:ascii="Courier New" w:hAnsi="Courier New" w:cs="Courier New"/>
            <w:lang w:val="en-US"/>
          </w:rPr>
          <w:t>T</w:t>
        </w:r>
      </w:ins>
      <w:r w:rsidRPr="009A5DBC">
        <w:rPr>
          <w:rFonts w:ascii="Courier New" w:hAnsi="Courier New" w:cs="Courier New"/>
          <w:lang w:val="en-US"/>
        </w:rPr>
        <w:t>here can be different approaches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partitioning the </w:t>
      </w:r>
      <w:commentRangeStart w:id="132"/>
      <w:r w:rsidRPr="009A5DBC">
        <w:rPr>
          <w:rFonts w:ascii="Courier New" w:hAnsi="Courier New" w:cs="Courier New"/>
          <w:lang w:val="en-US"/>
        </w:rPr>
        <w:t xml:space="preserve">local </w:t>
      </w:r>
      <w:commentRangeEnd w:id="132"/>
      <w:r w:rsidR="001835CB">
        <w:rPr>
          <w:rStyle w:val="Marquedecommentaire"/>
          <w:rFonts w:ascii="Calibri" w:hAnsi="Calibri"/>
        </w:rPr>
        <w:commentReference w:id="132"/>
      </w:r>
      <w:r w:rsidRPr="009A5DBC">
        <w:rPr>
          <w:rFonts w:ascii="Courier New" w:hAnsi="Courier New" w:cs="Courier New"/>
          <w:lang w:val="en-US"/>
        </w:rPr>
        <w:t>network resources and allocating them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different NRPs</w:t>
      </w:r>
      <w:ins w:id="133" w:author="BOUCADAIR Mohamed INNOV/NET" w:date="2024-10-23T14:17:00Z">
        <w:r w:rsidR="001835CB">
          <w:rPr>
            <w:rFonts w:ascii="Courier New" w:hAnsi="Courier New" w:cs="Courier New"/>
            <w:lang w:val="en-US"/>
          </w:rPr>
          <w:t xml:space="preserve"> in </w:t>
        </w:r>
        <w:r w:rsidR="001835CB" w:rsidRPr="009A5DBC">
          <w:rPr>
            <w:rFonts w:ascii="Courier New" w:hAnsi="Courier New" w:cs="Courier New"/>
            <w:lang w:val="en-US"/>
          </w:rPr>
          <w:t>the forwarding plane</w:t>
        </w:r>
      </w:ins>
      <w:r w:rsidRPr="009A5DBC">
        <w:rPr>
          <w:rFonts w:ascii="Courier New" w:hAnsi="Courier New" w:cs="Courier New"/>
          <w:lang w:val="en-US"/>
        </w:rPr>
        <w:t>.  For example, on one physical interface, a subset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forwarding plane resources (</w:t>
      </w:r>
      <w:del w:id="134" w:author="BOUCADAIR Mohamed INNOV/NET" w:date="2024-10-23T14:17:00Z">
        <w:r w:rsidRPr="009A5DBC" w:rsidDel="001835CB">
          <w:rPr>
            <w:rFonts w:ascii="Courier New" w:hAnsi="Courier New" w:cs="Courier New"/>
            <w:lang w:val="en-US"/>
          </w:rPr>
          <w:delText>e.g.</w:delText>
        </w:r>
      </w:del>
      <w:ins w:id="135" w:author="BOUCADAIR Mohamed INNOV/NET" w:date="2024-10-23T14:17:00Z">
        <w:r w:rsidR="001835CB">
          <w:rPr>
            <w:rFonts w:ascii="Courier New" w:hAnsi="Courier New" w:cs="Courier New"/>
            <w:lang w:val="en-US"/>
          </w:rPr>
          <w:t>e.g.,</w:t>
        </w:r>
      </w:ins>
      <w:r w:rsidRPr="009A5DBC">
        <w:rPr>
          <w:rFonts w:ascii="Courier New" w:hAnsi="Courier New" w:cs="Courier New"/>
          <w:lang w:val="en-US"/>
        </w:rPr>
        <w:t xml:space="preserve"> bandwidth and the associated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buffer and queuing resources) can be allocated to a particular NRP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represented as a virtual sub-interface or a data channel with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reserved bandwidth resource.  </w:t>
      </w:r>
      <w:del w:id="136" w:author="BOUCADAIR Mohamed INNOV/NET" w:date="2024-10-23T14:17:00Z">
        <w:r w:rsidRPr="009A5DBC" w:rsidDel="001835CB">
          <w:rPr>
            <w:rFonts w:ascii="Courier New" w:hAnsi="Courier New" w:cs="Courier New"/>
            <w:lang w:val="en-US"/>
          </w:rPr>
          <w:delText>In packet forwarding, t</w:delText>
        </w:r>
      </w:del>
      <w:ins w:id="137" w:author="BOUCADAIR Mohamed INNOV/NET" w:date="2024-10-23T14:17:00Z">
        <w:r w:rsidR="001835CB">
          <w:rPr>
            <w:rFonts w:ascii="Courier New" w:hAnsi="Courier New" w:cs="Courier New"/>
            <w:lang w:val="en-US"/>
          </w:rPr>
          <w:t>T</w:t>
        </w:r>
      </w:ins>
      <w:r w:rsidRPr="009A5DBC">
        <w:rPr>
          <w:rFonts w:ascii="Courier New" w:hAnsi="Courier New" w:cs="Courier New"/>
          <w:lang w:val="en-US"/>
        </w:rPr>
        <w:t>he IPv6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destination address of the received packet is used to identify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next-hop and the outgoing </w:t>
      </w:r>
      <w:del w:id="138" w:author="BOUCADAIR Mohamed INNOV/NET" w:date="2024-10-23T14:17:00Z">
        <w:r w:rsidRPr="009A5DBC" w:rsidDel="001835CB">
          <w:rPr>
            <w:rFonts w:ascii="Courier New" w:hAnsi="Courier New" w:cs="Courier New"/>
            <w:lang w:val="en-US"/>
          </w:rPr>
          <w:delText>layer</w:delText>
        </w:r>
      </w:del>
      <w:ins w:id="139" w:author="BOUCADAIR Mohamed INNOV/NET" w:date="2024-10-23T14:17:00Z">
        <w:r w:rsidR="001835CB">
          <w:rPr>
            <w:rFonts w:ascii="Courier New" w:hAnsi="Courier New" w:cs="Courier New"/>
            <w:lang w:val="en-US"/>
          </w:rPr>
          <w:t>L</w:t>
        </w:r>
        <w:r w:rsidR="001835CB" w:rsidRPr="009A5DBC">
          <w:rPr>
            <w:rFonts w:ascii="Courier New" w:hAnsi="Courier New" w:cs="Courier New"/>
            <w:lang w:val="en-US"/>
          </w:rPr>
          <w:t>ayer</w:t>
        </w:r>
      </w:ins>
      <w:del w:id="140" w:author="BOUCADAIR Mohamed INNOV/NET" w:date="2024-10-23T14:17:00Z">
        <w:r w:rsidRPr="009A5DBC" w:rsidDel="001835CB">
          <w:rPr>
            <w:rFonts w:ascii="Courier New" w:hAnsi="Courier New" w:cs="Courier New"/>
            <w:lang w:val="en-US"/>
          </w:rPr>
          <w:delText>-</w:delText>
        </w:r>
      </w:del>
      <w:ins w:id="141" w:author="BOUCADAIR Mohamed INNOV/NET" w:date="2024-10-23T14:17:00Z">
        <w:r w:rsidR="001835CB">
          <w:rPr>
            <w:rFonts w:ascii="Courier New" w:hAnsi="Courier New" w:cs="Courier New"/>
            <w:lang w:val="en-US"/>
          </w:rPr>
          <w:t xml:space="preserve"> </w:t>
        </w:r>
      </w:ins>
      <w:r w:rsidRPr="009A5DBC">
        <w:rPr>
          <w:rFonts w:ascii="Courier New" w:hAnsi="Courier New" w:cs="Courier New"/>
          <w:lang w:val="en-US"/>
        </w:rPr>
        <w:t xml:space="preserve">3 </w:t>
      </w:r>
      <w:proofErr w:type="gramStart"/>
      <w:r w:rsidRPr="009A5DBC">
        <w:rPr>
          <w:rFonts w:ascii="Courier New" w:hAnsi="Courier New" w:cs="Courier New"/>
          <w:lang w:val="en-US"/>
        </w:rPr>
        <w:t>interface</w:t>
      </w:r>
      <w:proofErr w:type="gramEnd"/>
      <w:r w:rsidRPr="009A5DBC">
        <w:rPr>
          <w:rFonts w:ascii="Courier New" w:hAnsi="Courier New" w:cs="Courier New"/>
          <w:lang w:val="en-US"/>
        </w:rPr>
        <w:t>, and the NRP ID is used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 further identify the virtual sub-interface or </w:t>
      </w:r>
      <w:r w:rsidRPr="001835CB">
        <w:rPr>
          <w:rFonts w:ascii="Courier New" w:hAnsi="Courier New" w:cs="Courier New"/>
          <w:highlight w:val="yellow"/>
          <w:lang w:val="en-US"/>
          <w:rPrChange w:id="142" w:author="BOUCADAIR Mohamed INNOV/NET" w:date="2024-10-23T14:18:00Z">
            <w:rPr>
              <w:rFonts w:ascii="Courier New" w:hAnsi="Courier New" w:cs="Courier New"/>
              <w:lang w:val="en-US"/>
            </w:rPr>
          </w:rPrChange>
        </w:rPr>
        <w:t>the data channel</w:t>
      </w:r>
      <w:r w:rsidRPr="009A5DBC">
        <w:rPr>
          <w:rFonts w:ascii="Courier New" w:hAnsi="Courier New" w:cs="Courier New"/>
          <w:lang w:val="en-US"/>
        </w:rPr>
        <w:t xml:space="preserve"> 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outgoing interface which is associated with the NRP.</w:t>
      </w:r>
    </w:p>
    <w:p w:rsidR="00F17756" w:rsidRPr="009A5DBC" w:rsidRDefault="00F17756" w:rsidP="00F17756">
      <w:pPr>
        <w:pStyle w:val="Textebrut"/>
        <w:rPr>
          <w:rFonts w:ascii="Courier New" w:hAnsi="Courier New" w:cs="Courier New"/>
          <w:lang w:val="en-US"/>
        </w:rPr>
      </w:pPr>
      <w:commentRangeStart w:id="143"/>
      <w:r w:rsidRPr="009A5DBC">
        <w:rPr>
          <w:rFonts w:ascii="Courier New" w:hAnsi="Courier New" w:cs="Courier New"/>
          <w:lang w:val="en-US"/>
        </w:rPr>
        <w:t xml:space="preserve">   Network nodes which do not support the processing of Hop-by-Hop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Options header SHOULD ignore the Hop-by-Hop options header and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forward the packet only based on the destination IP address.  </w:t>
      </w:r>
      <w:commentRangeEnd w:id="143"/>
      <w:r w:rsidR="009E42FF">
        <w:rPr>
          <w:rStyle w:val="Marquedecommentaire"/>
          <w:rFonts w:ascii="Calibri" w:hAnsi="Calibri"/>
        </w:rPr>
        <w:commentReference w:id="143"/>
      </w:r>
      <w:commentRangeStart w:id="144"/>
      <w:r w:rsidRPr="009A5DBC">
        <w:rPr>
          <w:rFonts w:ascii="Courier New" w:hAnsi="Courier New" w:cs="Courier New"/>
          <w:lang w:val="en-US"/>
        </w:rPr>
        <w:t>Network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nodes which support Hop-by-Hop Options header, but do not support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NR option SHOULD ignore the NR option and forward the packet only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based on the destination IP address.  The network node MAY process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rest of the Hop-by-Hop options in the Hop-by-Hop Options header.</w:t>
      </w:r>
      <w:commentRangeEnd w:id="144"/>
      <w:r w:rsidR="009E42FF">
        <w:rPr>
          <w:rStyle w:val="Marquedecommentaire"/>
          <w:rFonts w:ascii="Calibri" w:hAnsi="Calibri"/>
        </w:rPr>
        <w:commentReference w:id="144"/>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4.  Operational Considerations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commentRangeStart w:id="145"/>
      <w:r w:rsidRPr="009A5DBC">
        <w:rPr>
          <w:rFonts w:ascii="Courier New" w:hAnsi="Courier New" w:cs="Courier New"/>
          <w:lang w:val="en-US"/>
        </w:rPr>
        <w:t>As described in [RFC8200]</w:t>
      </w:r>
      <w:commentRangeEnd w:id="145"/>
      <w:r w:rsidR="009E42FF">
        <w:rPr>
          <w:rStyle w:val="Marquedecommentaire"/>
          <w:rFonts w:ascii="Calibri" w:hAnsi="Calibri"/>
        </w:rPr>
        <w:commentReference w:id="145"/>
      </w:r>
      <w:r w:rsidRPr="009A5DBC">
        <w:rPr>
          <w:rFonts w:ascii="Courier New" w:hAnsi="Courier New" w:cs="Courier New"/>
          <w:lang w:val="en-US"/>
        </w:rPr>
        <w:t>, network nodes may be configured to ignore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Hop-by-Hop Options header, drop packets containing a Hop-by-Hop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Options header, or assign packets containing a Hop-by-Hop Options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header to a slow processing path.  </w:t>
      </w:r>
      <w:commentRangeStart w:id="146"/>
      <w:r w:rsidRPr="009A5DBC">
        <w:rPr>
          <w:rFonts w:ascii="Courier New" w:hAnsi="Courier New" w:cs="Courier New"/>
          <w:lang w:val="en-US"/>
        </w:rPr>
        <w:t>In networks with such network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nodes, it is important that packets of an NRP are not dropped due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existence of the Hop-by-Hop Options header.  </w:t>
      </w:r>
      <w:commentRangeEnd w:id="146"/>
      <w:r w:rsidR="009E42FF">
        <w:rPr>
          <w:rStyle w:val="Marquedecommentaire"/>
          <w:rFonts w:ascii="Calibri" w:hAnsi="Calibri"/>
        </w:rPr>
        <w:commentReference w:id="146"/>
      </w:r>
      <w:r w:rsidRPr="009A5DBC">
        <w:rPr>
          <w:rFonts w:ascii="Courier New" w:hAnsi="Courier New" w:cs="Courier New"/>
          <w:lang w:val="en-US"/>
        </w:rPr>
        <w:t>Operators need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make sure that all the network nodes involved in an NRP can either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 the Hop-by-Hop Options header in the fast path, or ignore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Hop-by-Hop Options header.  Since an NRP is associated with a logical</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topology, one practical approach is to ensure that all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nodes involved in that logical topology support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processing of the Hop-by-Hop Options header and the NR option in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fast path, and constrain the packet forwarding path to the logical</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topology of the NRP.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gramStart"/>
      <w:r w:rsidRPr="009A5DBC">
        <w:rPr>
          <w:rFonts w:ascii="Courier New" w:hAnsi="Courier New" w:cs="Courier New"/>
          <w:lang w:val="en-US"/>
        </w:rPr>
        <w:t>D.ietf</w:t>
      </w:r>
      <w:proofErr w:type="gramEnd"/>
      <w:r w:rsidRPr="009A5DBC">
        <w:rPr>
          <w:rFonts w:ascii="Courier New" w:hAnsi="Courier New" w:cs="Courier New"/>
          <w:lang w:val="en-US"/>
        </w:rPr>
        <w:t>-6man-hbh-processing] specifies the modified procedures for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processing of IPv6 Hop-by-Hop Options header, with the purpose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making the Hop-by-Hop Options header useful.  Network nodes complying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with [I-</w:t>
      </w:r>
      <w:proofErr w:type="gramStart"/>
      <w:r w:rsidRPr="009A5DBC">
        <w:rPr>
          <w:rFonts w:ascii="Courier New" w:hAnsi="Courier New" w:cs="Courier New"/>
          <w:lang w:val="en-US"/>
        </w:rPr>
        <w:t>D.ietf</w:t>
      </w:r>
      <w:proofErr w:type="gramEnd"/>
      <w:r w:rsidRPr="009A5DBC">
        <w:rPr>
          <w:rFonts w:ascii="Courier New" w:hAnsi="Courier New" w:cs="Courier New"/>
          <w:lang w:val="en-US"/>
        </w:rPr>
        <w:t>-6man-hbh-processing] will not drop packets with Hop-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by-Hop Options header and the NR option.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5.  Considerations about Generalization</w:t>
      </w:r>
    </w:p>
    <w:p w:rsidR="00F17756" w:rsidRPr="009A5DBC" w:rsidDel="003228CD" w:rsidRDefault="00F17756" w:rsidP="00F17756">
      <w:pPr>
        <w:pStyle w:val="Textebrut"/>
        <w:rPr>
          <w:del w:id="147" w:author="BOUCADAIR Mohamed INNOV/NET" w:date="2024-10-23T14:31:00Z"/>
          <w:rFonts w:ascii="Courier New" w:hAnsi="Courier New" w:cs="Courier New"/>
          <w:lang w:val="en-US"/>
        </w:rPr>
      </w:pPr>
      <w:del w:id="148" w:author="BOUCADAIR Mohamed INNOV/NET" w:date="2024-10-23T14:31:00Z">
        <w:r w:rsidRPr="009A5DBC" w:rsidDel="003228CD">
          <w:rPr>
            <w:rFonts w:ascii="Courier New" w:hAnsi="Courier New" w:cs="Courier New"/>
            <w:lang w:val="en-US"/>
          </w:rPr>
          <w:delText xml:space="preserve">   During the discussion of this document in the 6MAN WG, one of the</w:delText>
        </w:r>
      </w:del>
    </w:p>
    <w:p w:rsidR="00F17756" w:rsidRPr="009A5DBC" w:rsidDel="003228CD" w:rsidRDefault="00F17756" w:rsidP="00F17756">
      <w:pPr>
        <w:pStyle w:val="Textebrut"/>
        <w:rPr>
          <w:del w:id="149" w:author="BOUCADAIR Mohamed INNOV/NET" w:date="2024-10-23T14:31:00Z"/>
          <w:rFonts w:ascii="Courier New" w:hAnsi="Courier New" w:cs="Courier New"/>
          <w:lang w:val="en-US"/>
        </w:rPr>
      </w:pPr>
      <w:del w:id="150" w:author="BOUCADAIR Mohamed INNOV/NET" w:date="2024-10-23T14:31:00Z">
        <w:r w:rsidRPr="009A5DBC" w:rsidDel="003228CD">
          <w:rPr>
            <w:rFonts w:ascii="Courier New" w:hAnsi="Courier New" w:cs="Courier New"/>
            <w:lang w:val="en-US"/>
          </w:rPr>
          <w:delText xml:space="preserve">   suggestions received is to make this new Hop-by-Hop option more</w:delText>
        </w:r>
      </w:del>
    </w:p>
    <w:p w:rsidR="00F17756" w:rsidRPr="009A5DBC" w:rsidRDefault="00F17756" w:rsidP="00F17756">
      <w:pPr>
        <w:pStyle w:val="Textebrut"/>
        <w:rPr>
          <w:rFonts w:ascii="Courier New" w:hAnsi="Courier New" w:cs="Courier New"/>
          <w:lang w:val="en-US"/>
        </w:rPr>
      </w:pPr>
      <w:del w:id="151" w:author="BOUCADAIR Mohamed INNOV/NET" w:date="2024-10-23T14:31:00Z">
        <w:r w:rsidRPr="009A5DBC" w:rsidDel="003228CD">
          <w:rPr>
            <w:rFonts w:ascii="Courier New" w:hAnsi="Courier New" w:cs="Courier New"/>
            <w:lang w:val="en-US"/>
          </w:rPr>
          <w:delText xml:space="preserve">   generic in terms of semantics and encoding.  </w:delText>
        </w:r>
      </w:del>
      <w:r w:rsidRPr="009A5DBC">
        <w:rPr>
          <w:rFonts w:ascii="Courier New" w:hAnsi="Courier New" w:cs="Courier New"/>
          <w:lang w:val="en-US"/>
        </w:rPr>
        <w:t>This section gives some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analysis about to what extent the semantics of NR Option could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generalized, and how the generalization could be achieved with the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152" w:author="BOUCADAIR Mohamed INNOV/NET" w:date="2024-10-23T14:31:00Z">
        <w:r w:rsidRPr="009A5DBC" w:rsidDel="003228CD">
          <w:rPr>
            <w:rFonts w:ascii="Courier New" w:hAnsi="Courier New" w:cs="Courier New"/>
            <w:lang w:val="en-US"/>
          </w:rPr>
          <w:delText xml:space="preserve">proposed </w:delText>
        </w:r>
      </w:del>
      <w:r w:rsidRPr="009A5DBC">
        <w:rPr>
          <w:rFonts w:ascii="Courier New" w:hAnsi="Courier New" w:cs="Courier New"/>
          <w:lang w:val="en-US"/>
        </w:rPr>
        <w:t>encoding</w:t>
      </w:r>
      <w:ins w:id="153" w:author="BOUCADAIR Mohamed INNOV/NET" w:date="2024-10-23T14:31:00Z">
        <w:r w:rsidR="003228CD">
          <w:rPr>
            <w:rFonts w:ascii="Courier New" w:hAnsi="Courier New" w:cs="Courier New"/>
            <w:lang w:val="en-US"/>
          </w:rPr>
          <w:t xml:space="preserve"> </w:t>
        </w:r>
      </w:ins>
      <w:ins w:id="154" w:author="BOUCADAIR Mohamed INNOV/NET" w:date="2024-10-23T14:32:00Z">
        <w:r w:rsidR="003228CD">
          <w:rPr>
            <w:rFonts w:ascii="Courier New" w:hAnsi="Courier New" w:cs="Courier New"/>
            <w:lang w:val="en-US"/>
          </w:rPr>
          <w:t>specified</w:t>
        </w:r>
      </w:ins>
      <w:ins w:id="155" w:author="BOUCADAIR Mohamed INNOV/NET" w:date="2024-10-23T14:31:00Z">
        <w:r w:rsidR="003228CD">
          <w:rPr>
            <w:rFonts w:ascii="Courier New" w:hAnsi="Courier New" w:cs="Courier New"/>
            <w:lang w:val="en-US"/>
          </w:rPr>
          <w:t xml:space="preserve"> in </w:t>
        </w:r>
      </w:ins>
      <w:ins w:id="156" w:author="BOUCADAIR Mohamed INNOV/NET" w:date="2024-10-23T14:32:00Z">
        <w:r w:rsidR="003228CD">
          <w:rPr>
            <w:rFonts w:ascii="Courier New" w:hAnsi="Courier New" w:cs="Courier New"/>
            <w:lang w:val="en-US"/>
          </w:rPr>
          <w:t>Section XX</w:t>
        </w:r>
      </w:ins>
      <w:r w:rsidRPr="009A5DBC">
        <w:rPr>
          <w:rFonts w:ascii="Courier New" w:hAnsi="Courier New" w:cs="Courier New"/>
          <w:lang w:val="en-US"/>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Based on the NRP definition in [RFC9543], the concept of NRP could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extended as: an underlay network construct which is associated with 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set of network-wide attributes and state</w:t>
      </w:r>
      <w:del w:id="157" w:author="BOUCADAIR Mohamed INNOV/NET" w:date="2024-10-23T14:32:00Z">
        <w:r w:rsidRPr="009A5DBC" w:rsidDel="003228CD">
          <w:rPr>
            <w:rFonts w:ascii="Courier New" w:hAnsi="Courier New" w:cs="Courier New"/>
            <w:lang w:val="en-US"/>
          </w:rPr>
          <w:delText>s</w:delText>
        </w:r>
      </w:del>
      <w:r w:rsidRPr="009A5DBC">
        <w:rPr>
          <w:rFonts w:ascii="Courier New" w:hAnsi="Courier New" w:cs="Courier New"/>
          <w:lang w:val="en-US"/>
        </w:rPr>
        <w:t xml:space="preserve"> maintained on each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participating network node.  The attributes associated with an NRP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may include</w:t>
      </w:r>
      <w:ins w:id="158" w:author="BOUCADAIR Mohamed INNOV/NET" w:date="2024-10-23T14:32:00Z">
        <w:r w:rsidR="003228CD">
          <w:rPr>
            <w:rFonts w:ascii="Courier New" w:hAnsi="Courier New" w:cs="Courier New"/>
            <w:lang w:val="en-US"/>
          </w:rPr>
          <w:t>,</w:t>
        </w:r>
      </w:ins>
      <w:r w:rsidRPr="009A5DBC">
        <w:rPr>
          <w:rFonts w:ascii="Courier New" w:hAnsi="Courier New" w:cs="Courier New"/>
          <w:lang w:val="en-US"/>
        </w:rPr>
        <w:t xml:space="preserve"> but not limited to</w:t>
      </w:r>
      <w:del w:id="159" w:author="BOUCADAIR Mohamed INNOV/NET" w:date="2024-10-23T14:32:00Z">
        <w:r w:rsidRPr="009A5DBC" w:rsidDel="003228CD">
          <w:rPr>
            <w:rFonts w:ascii="Courier New" w:hAnsi="Courier New" w:cs="Courier New"/>
            <w:lang w:val="en-US"/>
          </w:rPr>
          <w:delText xml:space="preserve">: </w:delText>
        </w:r>
      </w:del>
      <w:ins w:id="160" w:author="BOUCADAIR Mohamed INNOV/NET" w:date="2024-10-23T14:32:00Z">
        <w:r w:rsidR="003228CD">
          <w:rPr>
            <w:rFonts w:ascii="Courier New" w:hAnsi="Courier New" w:cs="Courier New"/>
            <w:lang w:val="en-US"/>
          </w:rPr>
          <w:t>,</w:t>
        </w:r>
        <w:r w:rsidR="003228CD" w:rsidRPr="009A5DBC">
          <w:rPr>
            <w:rFonts w:ascii="Courier New" w:hAnsi="Courier New" w:cs="Courier New"/>
            <w:lang w:val="en-US"/>
          </w:rPr>
          <w:t xml:space="preserve"> </w:t>
        </w:r>
      </w:ins>
      <w:r w:rsidRPr="009A5DBC">
        <w:rPr>
          <w:rFonts w:ascii="Courier New" w:hAnsi="Courier New" w:cs="Courier New"/>
          <w:lang w:val="en-US"/>
        </w:rPr>
        <w:t xml:space="preserve">forwarding plane resources, </w:t>
      </w:r>
      <w:commentRangeStart w:id="161"/>
      <w:r w:rsidRPr="009A5DBC">
        <w:rPr>
          <w:rFonts w:ascii="Courier New" w:hAnsi="Courier New" w:cs="Courier New"/>
          <w:lang w:val="en-US"/>
        </w:rPr>
        <w:t>network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topology resources</w:t>
      </w:r>
      <w:commentRangeEnd w:id="161"/>
      <w:r w:rsidR="003228CD">
        <w:rPr>
          <w:rStyle w:val="Marquedecommentaire"/>
          <w:rFonts w:ascii="Calibri" w:hAnsi="Calibri"/>
        </w:rPr>
        <w:commentReference w:id="161"/>
      </w:r>
      <w:r w:rsidRPr="009A5DBC">
        <w:rPr>
          <w:rFonts w:ascii="Courier New" w:hAnsi="Courier New" w:cs="Courier New"/>
          <w:lang w:val="en-US"/>
        </w:rPr>
        <w:t>, and network functions etc.</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The network resource can refer to various type of forwarding plane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 including link bandwidth, </w:t>
      </w:r>
      <w:del w:id="162" w:author="BOUCADAIR Mohamed INNOV/NET" w:date="2024-10-23T14:33:00Z">
        <w:r w:rsidRPr="009A5DBC" w:rsidDel="003228CD">
          <w:rPr>
            <w:rFonts w:ascii="Courier New" w:hAnsi="Courier New" w:cs="Courier New"/>
            <w:lang w:val="en-US"/>
          </w:rPr>
          <w:delText xml:space="preserve">bufferage </w:delText>
        </w:r>
      </w:del>
      <w:ins w:id="163" w:author="BOUCADAIR Mohamed INNOV/NET" w:date="2024-10-23T14:33:00Z">
        <w:r w:rsidR="003228CD" w:rsidRPr="009A5DBC">
          <w:rPr>
            <w:rFonts w:ascii="Courier New" w:hAnsi="Courier New" w:cs="Courier New"/>
            <w:lang w:val="en-US"/>
          </w:rPr>
          <w:t>buffer</w:t>
        </w:r>
        <w:r w:rsidR="003228CD">
          <w:rPr>
            <w:rFonts w:ascii="Courier New" w:hAnsi="Courier New" w:cs="Courier New"/>
            <w:lang w:val="en-US"/>
          </w:rPr>
          <w:t>ing,</w:t>
        </w:r>
        <w:r w:rsidR="003228CD" w:rsidRPr="009A5DBC">
          <w:rPr>
            <w:rFonts w:ascii="Courier New" w:hAnsi="Courier New" w:cs="Courier New"/>
            <w:lang w:val="en-US"/>
          </w:rPr>
          <w:t xml:space="preserve"> </w:t>
        </w:r>
      </w:ins>
      <w:r w:rsidRPr="009A5DBC">
        <w:rPr>
          <w:rFonts w:ascii="Courier New" w:hAnsi="Courier New" w:cs="Courier New"/>
          <w:lang w:val="en-US"/>
        </w:rPr>
        <w:t>and queueing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resources.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The network resource can refer to topologies with multipoint-to-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multipoint, point-to-point, point-to-multipoint</w:t>
      </w:r>
      <w:ins w:id="164" w:author="BOUCADAIR Mohamed INNOV/NET" w:date="2024-10-23T14:33:00Z">
        <w:r w:rsidR="003228CD">
          <w:rPr>
            <w:rFonts w:ascii="Courier New" w:hAnsi="Courier New" w:cs="Courier New"/>
            <w:lang w:val="en-US"/>
          </w:rPr>
          <w:t>,</w:t>
        </w:r>
      </w:ins>
      <w:r w:rsidRPr="009A5DBC">
        <w:rPr>
          <w:rFonts w:ascii="Courier New" w:hAnsi="Courier New" w:cs="Courier New"/>
          <w:lang w:val="en-US"/>
        </w:rPr>
        <w:t xml:space="preserve"> or multipoint-to-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point connectivity.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  The network resources may include both </w:t>
      </w:r>
      <w:proofErr w:type="gramStart"/>
      <w:r w:rsidRPr="009A5DBC">
        <w:rPr>
          <w:rFonts w:ascii="Courier New" w:hAnsi="Courier New" w:cs="Courier New"/>
          <w:lang w:val="en-US"/>
        </w:rPr>
        <w:t>packet</w:t>
      </w:r>
      <w:proofErr w:type="gramEnd"/>
      <w:r w:rsidRPr="009A5DBC">
        <w:rPr>
          <w:rFonts w:ascii="Courier New" w:hAnsi="Courier New" w:cs="Courier New"/>
          <w:lang w:val="en-US"/>
        </w:rPr>
        <w:t xml:space="preserve"> forwarding actions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other </w:t>
      </w:r>
      <w:proofErr w:type="gramStart"/>
      <w:r w:rsidRPr="009A5DBC">
        <w:rPr>
          <w:rFonts w:ascii="Courier New" w:hAnsi="Courier New" w:cs="Courier New"/>
          <w:lang w:val="en-US"/>
        </w:rPr>
        <w:t>types</w:t>
      </w:r>
      <w:proofErr w:type="gramEnd"/>
      <w:r w:rsidRPr="009A5DBC">
        <w:rPr>
          <w:rFonts w:ascii="Courier New" w:hAnsi="Courier New" w:cs="Courier New"/>
          <w:lang w:val="en-US"/>
        </w:rPr>
        <w:t xml:space="preserve"> network functions which can be executed on data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packets.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del w:id="165" w:author="BOUCADAIR Mohamed INNOV/NET" w:date="2024-10-23T14:34:00Z">
        <w:r w:rsidRPr="009A5DBC" w:rsidDel="003228CD">
          <w:rPr>
            <w:rFonts w:ascii="Courier New" w:hAnsi="Courier New" w:cs="Courier New"/>
            <w:lang w:val="en-US"/>
          </w:rPr>
          <w:delText>This shows t</w:delText>
        </w:r>
      </w:del>
      <w:ins w:id="166" w:author="BOUCADAIR Mohamed INNOV/NET" w:date="2024-10-23T14:34:00Z">
        <w:r w:rsidR="003228CD">
          <w:rPr>
            <w:rFonts w:ascii="Courier New" w:hAnsi="Courier New" w:cs="Courier New"/>
            <w:lang w:val="en-US"/>
          </w:rPr>
          <w:t>T</w:t>
        </w:r>
      </w:ins>
      <w:r w:rsidRPr="009A5DBC">
        <w:rPr>
          <w:rFonts w:ascii="Courier New" w:hAnsi="Courier New" w:cs="Courier New"/>
          <w:lang w:val="en-US"/>
        </w:rPr>
        <w:t>he semantics of network resource can be quite generic.</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Although generalization is something good to have, it would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important to understand and identify the boundary of generalization.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 this document, </w:t>
      </w:r>
      <w:ins w:id="167" w:author="BOUCADAIR Mohamed INNOV/NET" w:date="2024-10-23T14:34:00Z">
        <w:r w:rsidR="003228CD">
          <w:rPr>
            <w:rFonts w:ascii="Courier New" w:hAnsi="Courier New" w:cs="Courier New"/>
            <w:lang w:val="en-US"/>
          </w:rPr>
          <w:t>i</w:t>
        </w:r>
      </w:ins>
      <w:del w:id="168" w:author="BOUCADAIR Mohamed INNOV/NET" w:date="2024-10-23T14:34:00Z">
        <w:r w:rsidRPr="009A5DBC" w:rsidDel="003228CD">
          <w:rPr>
            <w:rFonts w:ascii="Courier New" w:hAnsi="Courier New" w:cs="Courier New"/>
            <w:lang w:val="en-US"/>
          </w:rPr>
          <w:delText>I</w:delText>
        </w:r>
      </w:del>
      <w:r w:rsidRPr="009A5DBC">
        <w:rPr>
          <w:rFonts w:ascii="Courier New" w:hAnsi="Courier New" w:cs="Courier New"/>
          <w:lang w:val="en-US"/>
        </w:rPr>
        <w:t>t is anticipated that for one network attribute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 considered as network resource, it needs to be a network-wide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attribute rather than a </w:t>
      </w:r>
      <w:commentRangeStart w:id="169"/>
      <w:r w:rsidRPr="009A5DBC">
        <w:rPr>
          <w:rFonts w:ascii="Courier New" w:hAnsi="Courier New" w:cs="Courier New"/>
          <w:lang w:val="en-US"/>
        </w:rPr>
        <w:t>node-specific attribute</w:t>
      </w:r>
      <w:commentRangeEnd w:id="169"/>
      <w:r w:rsidR="003228CD">
        <w:rPr>
          <w:rStyle w:val="Marquedecommentaire"/>
          <w:rFonts w:ascii="Calibri" w:hAnsi="Calibri"/>
        </w:rPr>
        <w:commentReference w:id="169"/>
      </w:r>
      <w:r w:rsidRPr="009A5DBC">
        <w:rPr>
          <w:rFonts w:ascii="Courier New" w:hAnsi="Courier New" w:cs="Courier New"/>
          <w:lang w:val="en-US"/>
        </w:rPr>
        <w:t>.  Thus</w:t>
      </w:r>
      <w:ins w:id="170" w:author="BOUCADAIR Mohamed INNOV/NET" w:date="2024-10-23T14:34:00Z">
        <w:r w:rsidR="003228CD">
          <w:rPr>
            <w:rFonts w:ascii="Courier New" w:hAnsi="Courier New" w:cs="Courier New"/>
            <w:lang w:val="en-US"/>
          </w:rPr>
          <w:t>,</w:t>
        </w:r>
      </w:ins>
      <w:r w:rsidRPr="009A5DBC">
        <w:rPr>
          <w:rFonts w:ascii="Courier New" w:hAnsi="Courier New" w:cs="Courier New"/>
          <w:lang w:val="en-US"/>
        </w:rPr>
        <w:t xml:space="preserve"> whether 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network-wide view can be provided or not could be considered as one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prerequisite of making one attribute part of the NR option.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format of the NR option contains the Flags field, the Context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Type field</w:t>
      </w:r>
      <w:ins w:id="171" w:author="BOUCADAIR Mohamed INNOV/NET" w:date="2024-10-23T14:35:00Z">
        <w:r w:rsidR="003228CD">
          <w:rPr>
            <w:rFonts w:ascii="Courier New" w:hAnsi="Courier New" w:cs="Courier New"/>
            <w:lang w:val="en-US"/>
          </w:rPr>
          <w:t>,</w:t>
        </w:r>
      </w:ins>
      <w:r w:rsidRPr="009A5DBC">
        <w:rPr>
          <w:rFonts w:ascii="Courier New" w:hAnsi="Courier New" w:cs="Courier New"/>
          <w:lang w:val="en-US"/>
        </w:rPr>
        <w:t xml:space="preserve"> and the </w:t>
      </w:r>
      <w:del w:id="172" w:author="BOUCADAIR Mohamed INNOV/NET" w:date="2024-10-23T14:35:00Z">
        <w:r w:rsidRPr="009A5DBC" w:rsidDel="003228CD">
          <w:rPr>
            <w:rFonts w:ascii="Courier New" w:hAnsi="Courier New" w:cs="Courier New"/>
            <w:lang w:val="en-US"/>
          </w:rPr>
          <w:delText xml:space="preserve">Reserved </w:delText>
        </w:r>
      </w:del>
      <w:ins w:id="173" w:author="BOUCADAIR Mohamed INNOV/NET" w:date="2024-10-23T14:35:00Z">
        <w:r w:rsidR="003228CD">
          <w:rPr>
            <w:rFonts w:ascii="Courier New" w:hAnsi="Courier New" w:cs="Courier New"/>
            <w:lang w:val="en-US"/>
          </w:rPr>
          <w:t>Unassigned</w:t>
        </w:r>
        <w:r w:rsidR="003228CD" w:rsidRPr="009A5DBC">
          <w:rPr>
            <w:rFonts w:ascii="Courier New" w:hAnsi="Courier New" w:cs="Courier New"/>
            <w:lang w:val="en-US"/>
          </w:rPr>
          <w:t xml:space="preserve"> </w:t>
        </w:r>
      </w:ins>
      <w:r w:rsidRPr="009A5DBC">
        <w:rPr>
          <w:rFonts w:ascii="Courier New" w:hAnsi="Courier New" w:cs="Courier New"/>
          <w:lang w:val="en-US"/>
        </w:rPr>
        <w:t>field, which provide the capability for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future extensions.  That said, since the NR option needs to be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processed by network nodes </w:t>
      </w:r>
      <w:del w:id="174" w:author="BOUCADAIR Mohamed INNOV/NET" w:date="2024-10-23T14:36:00Z">
        <w:r w:rsidRPr="009A5DBC" w:rsidDel="003228CD">
          <w:rPr>
            <w:rFonts w:ascii="Courier New" w:hAnsi="Courier New" w:cs="Courier New"/>
            <w:lang w:val="en-US"/>
          </w:rPr>
          <w:delText>in the fast path</w:delText>
        </w:r>
      </w:del>
      <w:ins w:id="175" w:author="BOUCADAIR Mohamed INNOV/NET" w:date="2024-10-23T14:36:00Z">
        <w:r w:rsidR="003228CD">
          <w:rPr>
            <w:rFonts w:ascii="Courier New" w:hAnsi="Courier New" w:cs="Courier New"/>
            <w:lang w:val="en-US"/>
          </w:rPr>
          <w:t>with fall forwarding rate</w:t>
        </w:r>
      </w:ins>
      <w:r w:rsidRPr="009A5DBC">
        <w:rPr>
          <w:rFonts w:ascii="Courier New" w:hAnsi="Courier New" w:cs="Courier New"/>
          <w:lang w:val="en-US"/>
        </w:rPr>
        <w:t>, the capability of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network devices need to be considered when new semantics and encoding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are introduced.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6.  IANA Considerations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document requests IANA to assign a new option type from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"Destination Options and Hop-by-Hop Options" registry [IANA-HBH].</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Hex Value      Binary Value      Description      Reference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act </w:t>
      </w:r>
      <w:proofErr w:type="spellStart"/>
      <w:r w:rsidRPr="009A5DBC">
        <w:rPr>
          <w:rFonts w:ascii="Courier New" w:hAnsi="Courier New" w:cs="Courier New"/>
          <w:lang w:val="en-US"/>
        </w:rPr>
        <w:t>chg</w:t>
      </w:r>
      <w:proofErr w:type="spellEnd"/>
      <w:r w:rsidRPr="009A5DBC">
        <w:rPr>
          <w:rFonts w:ascii="Courier New" w:hAnsi="Courier New" w:cs="Courier New"/>
          <w:lang w:val="en-US"/>
        </w:rPr>
        <w:t xml:space="preserve"> rest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TBA         00   </w:t>
      </w:r>
      <w:proofErr w:type="gramStart"/>
      <w:r w:rsidRPr="009A5DBC">
        <w:rPr>
          <w:rFonts w:ascii="Courier New" w:hAnsi="Courier New" w:cs="Courier New"/>
          <w:lang w:val="en-US"/>
        </w:rPr>
        <w:t>0  tba</w:t>
      </w:r>
      <w:proofErr w:type="gramEnd"/>
      <w:r w:rsidRPr="009A5DBC">
        <w:rPr>
          <w:rFonts w:ascii="Courier New" w:hAnsi="Courier New" w:cs="Courier New"/>
          <w:lang w:val="en-US"/>
        </w:rPr>
        <w:t xml:space="preserve">        NR Option      [this document]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This document requests IANA to create a new registry for the "NR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Option Context Type" under the "Internet Protocol Version 6 (IPv6)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Parameters" registry.  The allocation policy of this registry 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"Standards Action".  The initial code points are assigned by this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document as follows: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Value          Description            Reference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0            Data plane NRP ID   </w:t>
      </w:r>
      <w:proofErr w:type="gramStart"/>
      <w:r w:rsidRPr="009A5DBC">
        <w:rPr>
          <w:rFonts w:ascii="Courier New" w:hAnsi="Courier New" w:cs="Courier New"/>
          <w:lang w:val="en-US"/>
        </w:rPr>
        <w:t xml:space="preserve">   [</w:t>
      </w:r>
      <w:proofErr w:type="gramEnd"/>
      <w:r w:rsidRPr="009A5DBC">
        <w:rPr>
          <w:rFonts w:ascii="Courier New" w:hAnsi="Courier New" w:cs="Courier New"/>
          <w:lang w:val="en-US"/>
        </w:rPr>
        <w:t>this document]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1-254          Unassigned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255           Reserved            </w:t>
      </w:r>
      <w:proofErr w:type="gramStart"/>
      <w:r w:rsidRPr="009A5DBC">
        <w:rPr>
          <w:rFonts w:ascii="Courier New" w:hAnsi="Courier New" w:cs="Courier New"/>
          <w:lang w:val="en-US"/>
        </w:rPr>
        <w:t xml:space="preserve">   [</w:t>
      </w:r>
      <w:proofErr w:type="gramEnd"/>
      <w:r w:rsidRPr="009A5DBC">
        <w:rPr>
          <w:rFonts w:ascii="Courier New" w:hAnsi="Courier New" w:cs="Courier New"/>
          <w:lang w:val="en-US"/>
        </w:rPr>
        <w:t>this document]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7.  Security Considerations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security considerations with IPv6 Hop-by-Hop Options header are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described in [RFC8200], [RFC7045], [RFC9098] [RFC9099] and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gramStart"/>
      <w:r w:rsidRPr="009A5DBC">
        <w:rPr>
          <w:rFonts w:ascii="Courier New" w:hAnsi="Courier New" w:cs="Courier New"/>
          <w:lang w:val="en-US"/>
        </w:rPr>
        <w:t>D.ietf</w:t>
      </w:r>
      <w:proofErr w:type="gramEnd"/>
      <w:r w:rsidRPr="009A5DBC">
        <w:rPr>
          <w:rFonts w:ascii="Courier New" w:hAnsi="Courier New" w:cs="Courier New"/>
          <w:lang w:val="en-US"/>
        </w:rPr>
        <w:t>-6man-hbh-processing].  This document introduces a new IPv6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Hop-by-Hop option which is either processed in the fast path or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ignored by network nodes, thus it does not introduce additional</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security issues.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8.  Contributors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Zhibo</w:t>
      </w:r>
      <w:proofErr w:type="spellEnd"/>
      <w:r w:rsidRPr="009A5DBC">
        <w:rPr>
          <w:rFonts w:ascii="Courier New" w:hAnsi="Courier New" w:cs="Courier New"/>
          <w:lang w:val="en-US"/>
        </w:rPr>
        <w:t xml:space="preserve"> Hu</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proofErr w:type="gramStart"/>
      <w:r w:rsidRPr="00F17756">
        <w:rPr>
          <w:rFonts w:ascii="Courier New" w:hAnsi="Courier New" w:cs="Courier New"/>
        </w:rPr>
        <w:t>Email:</w:t>
      </w:r>
      <w:proofErr w:type="gramEnd"/>
      <w:r w:rsidRPr="00F17756">
        <w:rPr>
          <w:rFonts w:ascii="Courier New" w:hAnsi="Courier New" w:cs="Courier New"/>
        </w:rPr>
        <w:t xml:space="preserve"> huzhibo@huawei.com</w:t>
      </w:r>
    </w:p>
    <w:p w:rsidR="00F17756" w:rsidRPr="00F17756" w:rsidRDefault="00F17756" w:rsidP="00F17756">
      <w:pPr>
        <w:pStyle w:val="Textebrut"/>
        <w:rPr>
          <w:rFonts w:ascii="Courier New" w:hAnsi="Courier New" w:cs="Courier New"/>
        </w:rPr>
      </w:pPr>
      <w:r w:rsidRPr="00F17756">
        <w:rPr>
          <w:rFonts w:ascii="Courier New" w:hAnsi="Courier New" w:cs="Courier New"/>
        </w:rPr>
        <w:lastRenderedPageBreak/>
        <w:t xml:space="preserve">      Lei Bao</w:t>
      </w:r>
    </w:p>
    <w:p w:rsidR="00F17756" w:rsidRPr="009A5DBC" w:rsidRDefault="00F17756" w:rsidP="00F17756">
      <w:pPr>
        <w:pStyle w:val="Textebrut"/>
        <w:rPr>
          <w:rFonts w:ascii="Courier New" w:hAnsi="Courier New" w:cs="Courier New"/>
          <w:lang w:val="en-US"/>
        </w:rPr>
      </w:pPr>
      <w:r w:rsidRPr="00F17756">
        <w:rPr>
          <w:rFonts w:ascii="Courier New" w:hAnsi="Courier New" w:cs="Courier New"/>
        </w:rPr>
        <w:t xml:space="preserve">      </w:t>
      </w:r>
      <w:r w:rsidRPr="009A5DBC">
        <w:rPr>
          <w:rFonts w:ascii="Courier New" w:hAnsi="Courier New" w:cs="Courier New"/>
          <w:lang w:val="en-US"/>
        </w:rPr>
        <w:t>Email: baolei7@huawei.com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9.  Acknowledgements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The authors would like to thank </w:t>
      </w:r>
      <w:proofErr w:type="spellStart"/>
      <w:r w:rsidRPr="009A5DBC">
        <w:rPr>
          <w:rFonts w:ascii="Courier New" w:hAnsi="Courier New" w:cs="Courier New"/>
          <w:lang w:val="en-US"/>
        </w:rPr>
        <w:t>Juhua</w:t>
      </w:r>
      <w:proofErr w:type="spellEnd"/>
      <w:r w:rsidRPr="009A5DBC">
        <w:rPr>
          <w:rFonts w:ascii="Courier New" w:hAnsi="Courier New" w:cs="Courier New"/>
          <w:lang w:val="en-US"/>
        </w:rPr>
        <w:t xml:space="preserve"> Xu, James Guichard, Joel</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Halpern, Tom Petch, Aijun Wang, Zhenqiang Li, Tom Herbert, Adrian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Farrel</w:t>
      </w:r>
      <w:proofErr w:type="spellEnd"/>
      <w:r w:rsidRPr="009A5DBC">
        <w:rPr>
          <w:rFonts w:ascii="Courier New" w:hAnsi="Courier New" w:cs="Courier New"/>
          <w:lang w:val="en-US"/>
        </w:rPr>
        <w:t>, Eric Vyncke, Erik Kline, Mohamed Boucadair, Ketan Talaulikar</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Vishnu Pavan Beeram for their review and valuable comments.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10.  References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10.1.  Normative References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-teas-enhanced-</w:t>
      </w:r>
      <w:proofErr w:type="spellStart"/>
      <w:r w:rsidRPr="009A5DBC">
        <w:rPr>
          <w:rFonts w:ascii="Courier New" w:hAnsi="Courier New" w:cs="Courier New"/>
          <w:lang w:val="en-US"/>
        </w:rPr>
        <w:t>vpn</w:t>
      </w:r>
      <w:proofErr w:type="spellEnd"/>
      <w:r w:rsidRPr="009A5DBC">
        <w:rPr>
          <w:rFonts w:ascii="Courier New" w:hAnsi="Courier New" w:cs="Courier New"/>
          <w:lang w:val="en-US"/>
        </w:rPr>
        <w: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Dong, J., Bryant, S., Li, Z., </w:t>
      </w:r>
      <w:proofErr w:type="spellStart"/>
      <w:r w:rsidRPr="009A5DBC">
        <w:rPr>
          <w:rFonts w:ascii="Courier New" w:hAnsi="Courier New" w:cs="Courier New"/>
          <w:lang w:val="en-US"/>
        </w:rPr>
        <w:t>Miyasaka</w:t>
      </w:r>
      <w:proofErr w:type="spellEnd"/>
      <w:r w:rsidRPr="009A5DBC">
        <w:rPr>
          <w:rFonts w:ascii="Courier New" w:hAnsi="Courier New" w:cs="Courier New"/>
          <w:lang w:val="en-US"/>
        </w:rPr>
        <w:t>, T., and Y. Lee, "A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Framework for Network Resource Partition (NRP) based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Enhanced Virtual Private Networks", Work in Progress,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Internet-Draft, draft-ietf-teas-enhanced-vpn-20, 14 June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2024, &lt;https://datatracker.ietf.org/doc/html/draft-ietf-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teas-enhanced-vpn-20&gt;.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[IANA-HBH] "IANA, "Destination Options and Hop-by-Hop Options"",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2016, &lt;https://www.iana.org/assignments/ipv6-parameters/&gt;.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[RFC2119</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Bradner</w:t>
      </w:r>
      <w:proofErr w:type="spellEnd"/>
      <w:proofErr w:type="gramEnd"/>
      <w:r w:rsidRPr="009A5DBC">
        <w:rPr>
          <w:rFonts w:ascii="Courier New" w:hAnsi="Courier New" w:cs="Courier New"/>
          <w:lang w:val="en-US"/>
        </w:rPr>
        <w:t>, S., "Key words for use in RFCs to Indicate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Requirement Levels", BCP 14, RFC 2119,</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10.17487/RFC2119, March 1997,</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&lt;https://www.rfc-editor.org/info/rfc2119&gt;.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[RFC8174</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Leiba</w:t>
      </w:r>
      <w:proofErr w:type="spellEnd"/>
      <w:proofErr w:type="gramEnd"/>
      <w:r w:rsidRPr="009A5DBC">
        <w:rPr>
          <w:rFonts w:ascii="Courier New" w:hAnsi="Courier New" w:cs="Courier New"/>
          <w:lang w:val="en-US"/>
        </w:rPr>
        <w:t>, B., "Ambiguity of Uppercase vs Lowercase in RFC</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2119 Key Words", BCP 14, RFC 8174, DOI 10.17487/RFC8174,</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May 2017, &lt;https://www.rfc-editor.org/info/rfc8174&gt;.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[RFC8200</w:t>
      </w:r>
      <w:proofErr w:type="gramStart"/>
      <w:r w:rsidRPr="009A5DBC">
        <w:rPr>
          <w:rFonts w:ascii="Courier New" w:hAnsi="Courier New" w:cs="Courier New"/>
          <w:lang w:val="en-US"/>
        </w:rPr>
        <w:t>]  Deering</w:t>
      </w:r>
      <w:proofErr w:type="gramEnd"/>
      <w:r w:rsidRPr="009A5DBC">
        <w:rPr>
          <w:rFonts w:ascii="Courier New" w:hAnsi="Courier New" w:cs="Courier New"/>
          <w:lang w:val="en-US"/>
        </w:rPr>
        <w:t xml:space="preserve">, S. and R. </w:t>
      </w:r>
      <w:proofErr w:type="spellStart"/>
      <w:r w:rsidRPr="009A5DBC">
        <w:rPr>
          <w:rFonts w:ascii="Courier New" w:hAnsi="Courier New" w:cs="Courier New"/>
          <w:lang w:val="en-US"/>
        </w:rPr>
        <w:t>Hinden</w:t>
      </w:r>
      <w:proofErr w:type="spellEnd"/>
      <w:r w:rsidRPr="009A5DBC">
        <w:rPr>
          <w:rFonts w:ascii="Courier New" w:hAnsi="Courier New" w:cs="Courier New"/>
          <w:lang w:val="en-US"/>
        </w:rPr>
        <w:t>, "Internet Protocol, Version 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(IPv6) Specification", STD 86, RFC 8200,</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10.17487/RFC8200, July 2017,</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&lt;https://www.rfc-editor.org/info/rfc8200&gt;.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[RFC9543</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Farrel</w:t>
      </w:r>
      <w:proofErr w:type="spellEnd"/>
      <w:proofErr w:type="gramEnd"/>
      <w:r w:rsidRPr="009A5DBC">
        <w:rPr>
          <w:rFonts w:ascii="Courier New" w:hAnsi="Courier New" w:cs="Courier New"/>
          <w:lang w:val="en-US"/>
        </w:rPr>
        <w:t>, A., Ed., Drake, J., Ed., Rokui, R., Homma, 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Makhijani, K., Contreras, L., and J. Tantsura, "A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Framework for Network Slices in Networks Built from IETF</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r w:rsidRPr="00F17756">
        <w:rPr>
          <w:rFonts w:ascii="Courier New" w:hAnsi="Courier New" w:cs="Courier New"/>
        </w:rPr>
        <w:t>Technologies", RFC 9543, DOI 10.17487/RFC9543, March 2024,</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&lt;</w:t>
      </w:r>
      <w:proofErr w:type="gramStart"/>
      <w:r w:rsidRPr="00F17756">
        <w:rPr>
          <w:rFonts w:ascii="Courier New" w:hAnsi="Courier New" w:cs="Courier New"/>
        </w:rPr>
        <w:t>https://www.rfc-editor.org/info/rfc9543</w:t>
      </w:r>
      <w:proofErr w:type="gramEnd"/>
      <w:r w:rsidRPr="00F17756">
        <w:rPr>
          <w:rFonts w:ascii="Courier New" w:hAnsi="Courier New" w:cs="Courier New"/>
        </w:rPr>
        <w:t>&gt;.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10.2.  Informative References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gramStart"/>
      <w:r w:rsidRPr="009A5DBC">
        <w:rPr>
          <w:rFonts w:ascii="Courier New" w:hAnsi="Courier New" w:cs="Courier New"/>
          <w:lang w:val="en-US"/>
        </w:rPr>
        <w:t>D.ietf</w:t>
      </w:r>
      <w:proofErr w:type="gramEnd"/>
      <w:r w:rsidRPr="009A5DBC">
        <w:rPr>
          <w:rFonts w:ascii="Courier New" w:hAnsi="Courier New" w:cs="Courier New"/>
          <w:lang w:val="en-US"/>
        </w:rPr>
        <w:t>-6man-hbh-processing]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Hinden</w:t>
      </w:r>
      <w:proofErr w:type="spellEnd"/>
      <w:r w:rsidRPr="009A5DBC">
        <w:rPr>
          <w:rFonts w:ascii="Courier New" w:hAnsi="Courier New" w:cs="Courier New"/>
          <w:lang w:val="en-US"/>
        </w:rPr>
        <w:t xml:space="preserve">, R. </w:t>
      </w:r>
      <w:proofErr w:type="gramStart"/>
      <w:r w:rsidRPr="009A5DBC">
        <w:rPr>
          <w:rFonts w:ascii="Courier New" w:hAnsi="Courier New" w:cs="Courier New"/>
          <w:lang w:val="en-US"/>
        </w:rPr>
        <w:t>M.</w:t>
      </w:r>
      <w:proofErr w:type="gramEnd"/>
      <w:r w:rsidRPr="009A5DBC">
        <w:rPr>
          <w:rFonts w:ascii="Courier New" w:hAnsi="Courier New" w:cs="Courier New"/>
          <w:lang w:val="en-US"/>
        </w:rPr>
        <w:t xml:space="preserve"> and G. Fairhurst, "IPv6 Hop-by-Hop Options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Processing Procedures", Work in Progress, Internet-Draft,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draft-ietf-6man-hbh-processing-20, 5 June 2024,</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&lt;https://datatracker.ietf.org/doc/html/draft-ietf-6man-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hbh-processing-20&gt;.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w:t>
      </w:r>
      <w:proofErr w:type="spellStart"/>
      <w:proofErr w:type="gramStart"/>
      <w:r w:rsidRPr="009A5DBC">
        <w:rPr>
          <w:rFonts w:ascii="Courier New" w:hAnsi="Courier New" w:cs="Courier New"/>
          <w:lang w:val="en-US"/>
        </w:rPr>
        <w:t>D.ietf</w:t>
      </w:r>
      <w:proofErr w:type="spellEnd"/>
      <w:proofErr w:type="gramEnd"/>
      <w:r w:rsidRPr="009A5DBC">
        <w:rPr>
          <w:rFonts w:ascii="Courier New" w:hAnsi="Courier New" w:cs="Courier New"/>
          <w:lang w:val="en-US"/>
        </w:rPr>
        <w:t>-teas-</w:t>
      </w:r>
      <w:proofErr w:type="spellStart"/>
      <w:r w:rsidRPr="009A5DBC">
        <w:rPr>
          <w:rFonts w:ascii="Courier New" w:hAnsi="Courier New" w:cs="Courier New"/>
          <w:lang w:val="en-US"/>
        </w:rPr>
        <w:t>nrp</w:t>
      </w:r>
      <w:proofErr w:type="spellEnd"/>
      <w:r w:rsidRPr="009A5DBC">
        <w:rPr>
          <w:rFonts w:ascii="Courier New" w:hAnsi="Courier New" w:cs="Courier New"/>
          <w:lang w:val="en-US"/>
        </w:rPr>
        <w:t>-scalability]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Dong, J., Li, Z., Gong, L., Yang, G., and G. S. Mishra,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"Scalability Considerations for Network Resource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Partition", Work in Progress, Internet-Draft, draft-ietf-</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teas-nrp-scalability-05, 5 July 2024,</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&lt;https://datatracker.ietf.org/doc/html/draft-ietf-teas-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nrp-scalability-05&gt;.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[RFC4026</w:t>
      </w:r>
      <w:proofErr w:type="gramStart"/>
      <w:r w:rsidRPr="009A5DBC">
        <w:rPr>
          <w:rFonts w:ascii="Courier New" w:hAnsi="Courier New" w:cs="Courier New"/>
          <w:lang w:val="en-US"/>
        </w:rPr>
        <w:t>]  Andersson</w:t>
      </w:r>
      <w:proofErr w:type="gramEnd"/>
      <w:r w:rsidRPr="009A5DBC">
        <w:rPr>
          <w:rFonts w:ascii="Courier New" w:hAnsi="Courier New" w:cs="Courier New"/>
          <w:lang w:val="en-US"/>
        </w:rPr>
        <w:t>, L. and T. Madsen, "Provider Provisioned Virtual</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Private Network (VPN) Terminology", RFC 4026,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10.17487/RFC4026, March 2005,</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&lt;https://www.rfc-editor.org/info/rfc4026&gt;.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[RFC4915</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Psenak</w:t>
      </w:r>
      <w:proofErr w:type="spellEnd"/>
      <w:proofErr w:type="gramEnd"/>
      <w:r w:rsidRPr="009A5DBC">
        <w:rPr>
          <w:rFonts w:ascii="Courier New" w:hAnsi="Courier New" w:cs="Courier New"/>
          <w:lang w:val="en-US"/>
        </w:rPr>
        <w:t xml:space="preserve">, P., </w:t>
      </w:r>
      <w:proofErr w:type="spellStart"/>
      <w:r w:rsidRPr="009A5DBC">
        <w:rPr>
          <w:rFonts w:ascii="Courier New" w:hAnsi="Courier New" w:cs="Courier New"/>
          <w:lang w:val="en-US"/>
        </w:rPr>
        <w:t>Mirtorabi</w:t>
      </w:r>
      <w:proofErr w:type="spellEnd"/>
      <w:r w:rsidRPr="009A5DBC">
        <w:rPr>
          <w:rFonts w:ascii="Courier New" w:hAnsi="Courier New" w:cs="Courier New"/>
          <w:lang w:val="en-US"/>
        </w:rPr>
        <w:t>, S., Roy, A., Nguyen, L., and P.</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Pillay-Esnault, "Multi-Topology (MT) Routing in OSPF",</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r w:rsidRPr="00F17756">
        <w:rPr>
          <w:rFonts w:ascii="Courier New" w:hAnsi="Courier New" w:cs="Courier New"/>
        </w:rPr>
        <w:t>RFC 4915, DOI 10.17487/RFC4915, June 2007,</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&lt;</w:t>
      </w:r>
      <w:proofErr w:type="gramStart"/>
      <w:r w:rsidRPr="00F17756">
        <w:rPr>
          <w:rFonts w:ascii="Courier New" w:hAnsi="Courier New" w:cs="Courier New"/>
        </w:rPr>
        <w:t>https://www.rfc-editor.org/info/rfc4915</w:t>
      </w:r>
      <w:proofErr w:type="gramEnd"/>
      <w:r w:rsidRPr="00F17756">
        <w:rPr>
          <w:rFonts w:ascii="Courier New" w:hAnsi="Courier New" w:cs="Courier New"/>
        </w:rPr>
        <w:t>&gt;.</w:t>
      </w:r>
    </w:p>
    <w:p w:rsidR="00F17756" w:rsidRPr="009A5DBC" w:rsidRDefault="00F17756" w:rsidP="00F17756">
      <w:pPr>
        <w:pStyle w:val="Textebrut"/>
        <w:rPr>
          <w:rFonts w:ascii="Courier New" w:hAnsi="Courier New" w:cs="Courier New"/>
          <w:lang w:val="en-US"/>
        </w:rPr>
      </w:pPr>
      <w:r w:rsidRPr="00F17756">
        <w:rPr>
          <w:rFonts w:ascii="Courier New" w:hAnsi="Courier New" w:cs="Courier New"/>
        </w:rPr>
        <w:t xml:space="preserve">   </w:t>
      </w:r>
      <w:r w:rsidRPr="009A5DBC">
        <w:rPr>
          <w:rFonts w:ascii="Courier New" w:hAnsi="Courier New" w:cs="Courier New"/>
          <w:lang w:val="en-US"/>
        </w:rPr>
        <w:t>[RFC5120</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Przygienda</w:t>
      </w:r>
      <w:proofErr w:type="spellEnd"/>
      <w:proofErr w:type="gramEnd"/>
      <w:r w:rsidRPr="009A5DBC">
        <w:rPr>
          <w:rFonts w:ascii="Courier New" w:hAnsi="Courier New" w:cs="Courier New"/>
          <w:lang w:val="en-US"/>
        </w:rPr>
        <w:t>, T., Shen, N., and N. Sheth, "M-ISIS: Multi</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Topology (MT) Routing in Intermediate System to</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Intermediate Systems (IS-ISs)", RFC 5120,</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10.17487/RFC5120, February 2008,</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&lt;https://www.rfc-editor.org/info/rfc5120&gt;.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[RFC7045</w:t>
      </w:r>
      <w:proofErr w:type="gramStart"/>
      <w:r w:rsidRPr="009A5DBC">
        <w:rPr>
          <w:rFonts w:ascii="Courier New" w:hAnsi="Courier New" w:cs="Courier New"/>
          <w:lang w:val="en-US"/>
        </w:rPr>
        <w:t>]  Carpenter</w:t>
      </w:r>
      <w:proofErr w:type="gramEnd"/>
      <w:r w:rsidRPr="009A5DBC">
        <w:rPr>
          <w:rFonts w:ascii="Courier New" w:hAnsi="Courier New" w:cs="Courier New"/>
          <w:lang w:val="en-US"/>
        </w:rPr>
        <w:t>, B. and S. Jiang, "Transmission and Processing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of IPv6 Extension Headers", RFC 7045,</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10.17487/RFC7045, December 2013,</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&lt;https://www.rfc-editor.org/info/rfc7045&gt;.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[RFC9098</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Gont</w:t>
      </w:r>
      <w:proofErr w:type="spellEnd"/>
      <w:proofErr w:type="gramEnd"/>
      <w:r w:rsidRPr="009A5DBC">
        <w:rPr>
          <w:rFonts w:ascii="Courier New" w:hAnsi="Courier New" w:cs="Courier New"/>
          <w:lang w:val="en-US"/>
        </w:rPr>
        <w:t>, F., Hilliard, N., Doering, G., Kumari, W., Huston,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G., and W. Liu, "Operational Implications of IPv6 Packets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with Extension Headers", RFC 9098, DOI 10.17487/RFC9098,</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September 2021, &lt;https://www.rfc-editor.org/info/rfc9098&gt;.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[RFC9099</w:t>
      </w:r>
      <w:proofErr w:type="gramStart"/>
      <w:r w:rsidRPr="009A5DBC">
        <w:rPr>
          <w:rFonts w:ascii="Courier New" w:hAnsi="Courier New" w:cs="Courier New"/>
          <w:lang w:val="en-US"/>
        </w:rPr>
        <w:t>]  Vyncke</w:t>
      </w:r>
      <w:proofErr w:type="gramEnd"/>
      <w:r w:rsidRPr="009A5DBC">
        <w:rPr>
          <w:rFonts w:ascii="Courier New" w:hAnsi="Courier New" w:cs="Courier New"/>
          <w:lang w:val="en-US"/>
        </w:rPr>
        <w:t xml:space="preserve">, É., </w:t>
      </w:r>
      <w:proofErr w:type="spellStart"/>
      <w:r w:rsidRPr="009A5DBC">
        <w:rPr>
          <w:rFonts w:ascii="Courier New" w:hAnsi="Courier New" w:cs="Courier New"/>
          <w:lang w:val="en-US"/>
        </w:rPr>
        <w:t>Chittimaneni</w:t>
      </w:r>
      <w:proofErr w:type="spellEnd"/>
      <w:r w:rsidRPr="009A5DBC">
        <w:rPr>
          <w:rFonts w:ascii="Courier New" w:hAnsi="Courier New" w:cs="Courier New"/>
          <w:lang w:val="en-US"/>
        </w:rPr>
        <w:t xml:space="preserve">, K., </w:t>
      </w:r>
      <w:proofErr w:type="spellStart"/>
      <w:r w:rsidRPr="009A5DBC">
        <w:rPr>
          <w:rFonts w:ascii="Courier New" w:hAnsi="Courier New" w:cs="Courier New"/>
          <w:lang w:val="en-US"/>
        </w:rPr>
        <w:t>Kaeo</w:t>
      </w:r>
      <w:proofErr w:type="spellEnd"/>
      <w:r w:rsidRPr="009A5DBC">
        <w:rPr>
          <w:rFonts w:ascii="Courier New" w:hAnsi="Courier New" w:cs="Courier New"/>
          <w:lang w:val="en-US"/>
        </w:rPr>
        <w:t>, M., and E. Rey,</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"Operational Security Considerations for IPv6 Networks",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 9099, DOI 10.17487/RFC9099, August 2021,</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&lt;https://www.rfc-editor.org/info/rfc9099&gt;.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[RFC9350</w:t>
      </w:r>
      <w:proofErr w:type="gramStart"/>
      <w:r w:rsidRPr="009A5DBC">
        <w:rPr>
          <w:rFonts w:ascii="Courier New" w:hAnsi="Courier New" w:cs="Courier New"/>
          <w:lang w:val="en-US"/>
        </w:rPr>
        <w:t xml:space="preserve">]  </w:t>
      </w:r>
      <w:proofErr w:type="spellStart"/>
      <w:r w:rsidRPr="009A5DBC">
        <w:rPr>
          <w:rFonts w:ascii="Courier New" w:hAnsi="Courier New" w:cs="Courier New"/>
          <w:lang w:val="en-US"/>
        </w:rPr>
        <w:t>Psenak</w:t>
      </w:r>
      <w:proofErr w:type="spellEnd"/>
      <w:proofErr w:type="gramEnd"/>
      <w:r w:rsidRPr="009A5DBC">
        <w:rPr>
          <w:rFonts w:ascii="Courier New" w:hAnsi="Courier New" w:cs="Courier New"/>
          <w:lang w:val="en-US"/>
        </w:rPr>
        <w:t xml:space="preserve">, P., Ed., Hegde, S., </w:t>
      </w:r>
      <w:proofErr w:type="spellStart"/>
      <w:r w:rsidRPr="009A5DBC">
        <w:rPr>
          <w:rFonts w:ascii="Courier New" w:hAnsi="Courier New" w:cs="Courier New"/>
          <w:lang w:val="en-US"/>
        </w:rPr>
        <w:t>Filsfils</w:t>
      </w:r>
      <w:proofErr w:type="spellEnd"/>
      <w:r w:rsidRPr="009A5DBC">
        <w:rPr>
          <w:rFonts w:ascii="Courier New" w:hAnsi="Courier New" w:cs="Courier New"/>
          <w:lang w:val="en-US"/>
        </w:rPr>
        <w:t>, C., Talaulikar, K.,</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and A. Gulko, "IGP Flexible Algorithm", RFC 9350,</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DOI 10.17487/RFC9350, February 2023,</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&lt;https://www.rfc-editor.org/info/rfc9350&gt;.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[TS23501</w:t>
      </w:r>
      <w:proofErr w:type="gramStart"/>
      <w:r w:rsidRPr="009A5DBC">
        <w:rPr>
          <w:rFonts w:ascii="Courier New" w:hAnsi="Courier New" w:cs="Courier New"/>
          <w:lang w:val="en-US"/>
        </w:rPr>
        <w:t>]  "</w:t>
      </w:r>
      <w:proofErr w:type="gramEnd"/>
      <w:r w:rsidRPr="009A5DBC">
        <w:rPr>
          <w:rFonts w:ascii="Courier New" w:hAnsi="Courier New" w:cs="Courier New"/>
          <w:lang w:val="en-US"/>
        </w:rPr>
        <w:t>3GPP TS23.501", 2016,</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&lt;https://portal.3gpp.org/desktopmodules/Specifications/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SpecificationDetails.aspx?specificationId</w:t>
      </w:r>
      <w:proofErr w:type="spellEnd"/>
      <w:r w:rsidRPr="009A5DBC">
        <w:rPr>
          <w:rFonts w:ascii="Courier New" w:hAnsi="Courier New" w:cs="Courier New"/>
          <w:lang w:val="en-US"/>
        </w:rPr>
        <w:t>=3144&gt;.</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Authors' Addresses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Jie Dong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Huawei Technologies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Huawei Campus, No. 156 </w:t>
      </w:r>
      <w:proofErr w:type="spellStart"/>
      <w:r w:rsidRPr="009A5DBC">
        <w:rPr>
          <w:rFonts w:ascii="Courier New" w:hAnsi="Courier New" w:cs="Courier New"/>
          <w:lang w:val="en-US"/>
        </w:rPr>
        <w:t>Beiqing</w:t>
      </w:r>
      <w:proofErr w:type="spellEnd"/>
      <w:r w:rsidRPr="009A5DBC">
        <w:rPr>
          <w:rFonts w:ascii="Courier New" w:hAnsi="Courier New" w:cs="Courier New"/>
          <w:lang w:val="en-US"/>
        </w:rPr>
        <w:t xml:space="preserve"> Road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Beijing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100095</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Email: jie.dong@huawei.com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w:t>
      </w:r>
      <w:proofErr w:type="spellStart"/>
      <w:r w:rsidRPr="009A5DBC">
        <w:rPr>
          <w:rFonts w:ascii="Courier New" w:hAnsi="Courier New" w:cs="Courier New"/>
          <w:lang w:val="en-US"/>
        </w:rPr>
        <w:t>Zhenbin</w:t>
      </w:r>
      <w:proofErr w:type="spellEnd"/>
      <w:r w:rsidRPr="009A5DBC">
        <w:rPr>
          <w:rFonts w:ascii="Courier New" w:hAnsi="Courier New" w:cs="Courier New"/>
          <w:lang w:val="en-US"/>
        </w:rPr>
        <w:t xml:space="preserve"> Li</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Huawei Technologies</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lastRenderedPageBreak/>
        <w:t xml:space="preserve">   Huawei Campus, No. 156 </w:t>
      </w:r>
      <w:proofErr w:type="spellStart"/>
      <w:r w:rsidRPr="009A5DBC">
        <w:rPr>
          <w:rFonts w:ascii="Courier New" w:hAnsi="Courier New" w:cs="Courier New"/>
          <w:lang w:val="en-US"/>
        </w:rPr>
        <w:t>Beiqing</w:t>
      </w:r>
      <w:proofErr w:type="spellEnd"/>
      <w:r w:rsidRPr="009A5DBC">
        <w:rPr>
          <w:rFonts w:ascii="Courier New" w:hAnsi="Courier New" w:cs="Courier New"/>
          <w:lang w:val="en-US"/>
        </w:rPr>
        <w:t xml:space="preserve"> Road</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Beijing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100095</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Email: lizhenbin@huawei.com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Chongfeng Xie</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 Telecom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 Telecom Beijing Information Science &amp; Technology, </w:t>
      </w:r>
      <w:proofErr w:type="spellStart"/>
      <w:r w:rsidRPr="009A5DBC">
        <w:rPr>
          <w:rFonts w:ascii="Courier New" w:hAnsi="Courier New" w:cs="Courier New"/>
          <w:lang w:val="en-US"/>
        </w:rPr>
        <w:t>Beiqijia</w:t>
      </w:r>
      <w:proofErr w:type="spellEnd"/>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Beijing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102209</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Email: xiechf@chinatelecom.cn</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Chenhao Ma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 Telecom</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 Telecom Beijing Information Science &amp; Technology, </w:t>
      </w:r>
      <w:proofErr w:type="spellStart"/>
      <w:r w:rsidRPr="009A5DBC">
        <w:rPr>
          <w:rFonts w:ascii="Courier New" w:hAnsi="Courier New" w:cs="Courier New"/>
          <w:lang w:val="en-US"/>
        </w:rPr>
        <w:t>Beiqijia</w:t>
      </w:r>
      <w:proofErr w:type="spellEnd"/>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Beijing</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102209</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China</w:t>
      </w:r>
    </w:p>
    <w:p w:rsidR="00F17756" w:rsidRPr="009A5DBC" w:rsidRDefault="00F17756" w:rsidP="00F17756">
      <w:pPr>
        <w:pStyle w:val="Textebrut"/>
        <w:rPr>
          <w:rFonts w:ascii="Courier New" w:hAnsi="Courier New" w:cs="Courier New"/>
          <w:lang w:val="en-US"/>
        </w:rPr>
      </w:pPr>
      <w:r w:rsidRPr="009A5DBC">
        <w:rPr>
          <w:rFonts w:ascii="Courier New" w:hAnsi="Courier New" w:cs="Courier New"/>
          <w:lang w:val="en-US"/>
        </w:rPr>
        <w:t xml:space="preserve">   Email: machh@chinatelecom.cn</w:t>
      </w:r>
    </w:p>
    <w:p w:rsidR="00F17756" w:rsidRPr="00F17756" w:rsidRDefault="00F17756" w:rsidP="00F17756">
      <w:pPr>
        <w:pStyle w:val="Textebrut"/>
        <w:rPr>
          <w:rFonts w:ascii="Courier New" w:hAnsi="Courier New" w:cs="Courier New"/>
        </w:rPr>
      </w:pPr>
      <w:r w:rsidRPr="009A5DBC">
        <w:rPr>
          <w:rFonts w:ascii="Courier New" w:hAnsi="Courier New" w:cs="Courier New"/>
          <w:lang w:val="en-US"/>
        </w:rPr>
        <w:t xml:space="preserve">   </w:t>
      </w:r>
      <w:r w:rsidRPr="00F17756">
        <w:rPr>
          <w:rFonts w:ascii="Courier New" w:hAnsi="Courier New" w:cs="Courier New"/>
        </w:rPr>
        <w:t>Gyan Mishra</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Verizon Inc.</w:t>
      </w:r>
    </w:p>
    <w:p w:rsidR="00F17756" w:rsidRPr="00F17756" w:rsidRDefault="00F17756" w:rsidP="00F17756">
      <w:pPr>
        <w:pStyle w:val="Textebrut"/>
        <w:rPr>
          <w:rFonts w:ascii="Courier New" w:hAnsi="Courier New" w:cs="Courier New"/>
        </w:rPr>
      </w:pPr>
      <w:r w:rsidRPr="00F17756">
        <w:rPr>
          <w:rFonts w:ascii="Courier New" w:hAnsi="Courier New" w:cs="Courier New"/>
        </w:rPr>
        <w:t xml:space="preserve">   </w:t>
      </w:r>
      <w:proofErr w:type="gramStart"/>
      <w:r w:rsidRPr="00F17756">
        <w:rPr>
          <w:rFonts w:ascii="Courier New" w:hAnsi="Courier New" w:cs="Courier New"/>
        </w:rPr>
        <w:t>Email:</w:t>
      </w:r>
      <w:proofErr w:type="gramEnd"/>
      <w:r w:rsidRPr="00F17756">
        <w:rPr>
          <w:rFonts w:ascii="Courier New" w:hAnsi="Courier New" w:cs="Courier New"/>
        </w:rPr>
        <w:t xml:space="preserve"> gyan.s.mishra@verizon.com</w:t>
      </w:r>
    </w:p>
    <w:p w:rsidR="00F17756" w:rsidRPr="00F17756" w:rsidRDefault="00F17756" w:rsidP="009A5DBC">
      <w:pPr>
        <w:pStyle w:val="Textebrut"/>
        <w:rPr>
          <w:rFonts w:ascii="Courier New" w:hAnsi="Courier New" w:cs="Courier New"/>
        </w:rPr>
      </w:pPr>
    </w:p>
    <w:sectPr w:rsidR="00F17756" w:rsidRPr="00F17756" w:rsidSect="00F17756">
      <w:footerReference w:type="even" r:id="rId10"/>
      <w:footerReference w:type="first" r:id="rId11"/>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UCADAIR Mohamed INNOV/NET" w:date="2024-10-23T11:46:00Z" w:initials="MB">
    <w:p w14:paraId="41FCC70E" w14:textId="77777777" w:rsidR="00DF2F7D" w:rsidRDefault="00DF2F7D" w:rsidP="00DF2F7D">
      <w:pPr>
        <w:pStyle w:val="Commentaire"/>
      </w:pPr>
      <w:r>
        <w:rPr>
          <w:rStyle w:val="Marquedecommentaire"/>
        </w:rPr>
        <w:annotationRef/>
      </w:r>
      <w:r>
        <w:t>As you can carry other info, not only an ID</w:t>
      </w:r>
    </w:p>
  </w:comment>
  <w:comment w:id="3" w:author="BOUCADAIR Mohamed INNOV/NET" w:date="2024-10-23T11:47:00Z" w:initials="MB">
    <w:p w14:paraId="2C9B27B2" w14:textId="77777777" w:rsidR="00DF2F7D" w:rsidRDefault="00DF2F7D" w:rsidP="00DF2F7D">
      <w:pPr>
        <w:pStyle w:val="Commentaire"/>
      </w:pPr>
      <w:r>
        <w:rPr>
          <w:rStyle w:val="Marquedecommentaire"/>
        </w:rPr>
        <w:annotationRef/>
      </w:r>
      <w:r>
        <w:t>Not sure I would maintain this.</w:t>
      </w:r>
    </w:p>
  </w:comment>
  <w:comment w:id="12" w:author="BOUCADAIR Mohamed INNOV/NET" w:date="2024-10-23T11:51:00Z" w:initials="MB">
    <w:p w14:paraId="57177B98" w14:textId="77777777" w:rsidR="00DF2F7D" w:rsidRDefault="00DF2F7D" w:rsidP="00DF2F7D">
      <w:pPr>
        <w:pStyle w:val="Commentaire"/>
      </w:pPr>
      <w:r>
        <w:rPr>
          <w:rStyle w:val="Marquedecommentaire"/>
        </w:rPr>
        <w:annotationRef/>
      </w:r>
      <w:r>
        <w:t>Covered by «information».</w:t>
      </w:r>
    </w:p>
  </w:comment>
  <w:comment w:id="15" w:author="BOUCADAIR Mohamed INNOV/NET" w:date="2024-10-23T11:50:00Z" w:initials="MB">
    <w:p w14:paraId="1A0F5BF8" w14:textId="29168942" w:rsidR="00DF2F7D" w:rsidRDefault="00DF2F7D" w:rsidP="00DF2F7D">
      <w:pPr>
        <w:pStyle w:val="Commentaire"/>
      </w:pPr>
      <w:r>
        <w:rPr>
          <w:rStyle w:val="Marquedecommentaire"/>
        </w:rPr>
        <w:annotationRef/>
      </w:r>
      <w:r>
        <w:t>Already stated in the previous para.</w:t>
      </w:r>
    </w:p>
  </w:comment>
  <w:comment w:id="21" w:author="BOUCADAIR Mohamed INNOV/NET" w:date="2024-10-23T11:52:00Z" w:initials="MB">
    <w:p w14:paraId="417EED13" w14:textId="77777777" w:rsidR="00DF2F7D" w:rsidRDefault="00DF2F7D" w:rsidP="00DF2F7D">
      <w:pPr>
        <w:pStyle w:val="Commentaire"/>
      </w:pPr>
      <w:r>
        <w:rPr>
          <w:rStyle w:val="Marquedecommentaire"/>
        </w:rPr>
        <w:annotationRef/>
      </w:r>
      <w:r>
        <w:t>Copy/past of the abstract. Not sure it is useful to repeat the same message.</w:t>
      </w:r>
    </w:p>
  </w:comment>
  <w:comment w:id="40" w:author="BOUCADAIR Mohamed INNOV/NET" w:date="2024-10-23T11:57:00Z" w:initials="MB">
    <w:p w14:paraId="11AD0BE7" w14:textId="77777777" w:rsidR="00AE52B3" w:rsidRDefault="00AE52B3" w:rsidP="00AE52B3">
      <w:pPr>
        <w:pStyle w:val="Commentaire"/>
      </w:pPr>
      <w:r>
        <w:rPr>
          <w:rStyle w:val="Marquedecommentaire"/>
        </w:rPr>
        <w:annotationRef/>
      </w:r>
      <w:r>
        <w:t>As this is a copy/paste from 9543</w:t>
      </w:r>
    </w:p>
  </w:comment>
  <w:comment w:id="46" w:author="BOUCADAIR Mohamed INNOV/NET" w:date="2024-10-23T13:30:00Z" w:initials="MB">
    <w:p w14:paraId="1AA2AE9F" w14:textId="77777777" w:rsidR="00477AE2" w:rsidRDefault="00477AE2" w:rsidP="00477AE2">
      <w:pPr>
        <w:pStyle w:val="Commentaire"/>
      </w:pPr>
      <w:r>
        <w:rPr>
          <w:rStyle w:val="Marquedecommentaire"/>
        </w:rPr>
        <w:annotationRef/>
      </w:r>
      <w:r>
        <w:t xml:space="preserve">Enhanced VPN vs. enhanced VPN. </w:t>
      </w:r>
    </w:p>
    <w:p w14:paraId="6E11C374" w14:textId="77777777" w:rsidR="00477AE2" w:rsidRDefault="00477AE2" w:rsidP="00477AE2">
      <w:pPr>
        <w:pStyle w:val="Commentaire"/>
      </w:pPr>
    </w:p>
    <w:p w14:paraId="43CF72B7" w14:textId="77777777" w:rsidR="00477AE2" w:rsidRDefault="00477AE2" w:rsidP="00477AE2">
      <w:pPr>
        <w:pStyle w:val="Commentaire"/>
      </w:pPr>
      <w:r>
        <w:t>Both are used. Please pick one.</w:t>
      </w:r>
    </w:p>
  </w:comment>
  <w:comment w:id="49" w:author="BOUCADAIR Mohamed INNOV/NET" w:date="2024-10-23T13:34:00Z" w:initials="MB">
    <w:p w14:paraId="1501BF9D" w14:textId="77777777" w:rsidR="00477AE2" w:rsidRDefault="00477AE2" w:rsidP="00477AE2">
      <w:pPr>
        <w:pStyle w:val="Commentaire"/>
      </w:pPr>
      <w:r>
        <w:rPr>
          <w:rStyle w:val="Marquedecommentaire"/>
        </w:rPr>
        <w:annotationRef/>
      </w:r>
      <w:r>
        <w:t>What is the purpose of this?</w:t>
      </w:r>
    </w:p>
  </w:comment>
  <w:comment w:id="47" w:author="BOUCADAIR Mohamed INNOV/NET" w:date="2024-10-23T13:34:00Z" w:initials="MB">
    <w:p w14:paraId="56F610A1" w14:textId="77777777" w:rsidR="00477AE2" w:rsidRDefault="00477AE2" w:rsidP="00477AE2">
      <w:pPr>
        <w:pStyle w:val="Commentaire"/>
      </w:pPr>
      <w:r>
        <w:rPr>
          <w:rStyle w:val="Marquedecommentaire"/>
        </w:rPr>
        <w:annotationRef/>
      </w:r>
      <w:r>
        <w:t>Consider splitting the sentence as this is too long.</w:t>
      </w:r>
    </w:p>
  </w:comment>
  <w:comment w:id="55" w:author="BOUCADAIR Mohamed INNOV/NET" w:date="2024-10-23T13:36:00Z" w:initials="MB">
    <w:p w14:paraId="3DDCE2C0" w14:textId="77777777" w:rsidR="00477AE2" w:rsidRDefault="00477AE2" w:rsidP="00477AE2">
      <w:pPr>
        <w:pStyle w:val="Commentaire"/>
      </w:pPr>
      <w:r>
        <w:rPr>
          <w:rStyle w:val="Marquedecommentaire"/>
        </w:rPr>
        <w:annotationRef/>
      </w:r>
      <w:r>
        <w:t>Is this referring to set of links/nodes or subset of resources?</w:t>
      </w:r>
    </w:p>
    <w:p w14:paraId="5DF3C1AE" w14:textId="77777777" w:rsidR="00477AE2" w:rsidRDefault="00477AE2" w:rsidP="00477AE2">
      <w:pPr>
        <w:pStyle w:val="Commentaire"/>
      </w:pPr>
    </w:p>
    <w:p w14:paraId="14BCF23A" w14:textId="77777777" w:rsidR="00477AE2" w:rsidRDefault="00477AE2" w:rsidP="00477AE2">
      <w:pPr>
        <w:pStyle w:val="Commentaire"/>
      </w:pPr>
      <w:r>
        <w:t>Please reword to avoid confusion.</w:t>
      </w:r>
    </w:p>
  </w:comment>
  <w:comment w:id="60" w:author="BOUCADAIR Mohamed INNOV/NET" w:date="2024-10-23T13:38:00Z" w:initials="MB">
    <w:p w14:paraId="13605CB2" w14:textId="77777777" w:rsidR="00C35EBE" w:rsidRDefault="00477AE2" w:rsidP="00C35EBE">
      <w:pPr>
        <w:pStyle w:val="Commentaire"/>
      </w:pPr>
      <w:r>
        <w:rPr>
          <w:rStyle w:val="Marquedecommentaire"/>
        </w:rPr>
        <w:annotationRef/>
      </w:r>
      <w:r w:rsidR="00C35EBE">
        <w:t>I would delete this or at least the first part of it. Say simply that the solution is designed to support a large number of NRPs. Whether this is scalable or not is to be assessed, especially  that some «customized» behavior is required to handle the «S» bit.</w:t>
      </w:r>
    </w:p>
  </w:comment>
  <w:comment w:id="63" w:author="BOUCADAIR Mohamed INNOV/NET" w:date="2024-10-23T13:50:00Z" w:initials="MB">
    <w:p w14:paraId="4A8FADF0" w14:textId="77777777" w:rsidR="00C35EBE" w:rsidRDefault="00C35EBE" w:rsidP="00C35EBE">
      <w:pPr>
        <w:pStyle w:val="Commentaire"/>
      </w:pPr>
      <w:r>
        <w:rPr>
          <w:rStyle w:val="Marquedecommentaire"/>
        </w:rPr>
        <w:annotationRef/>
      </w:r>
      <w:r>
        <w:t>Define ingress, egress, and transit nodes</w:t>
      </w:r>
    </w:p>
  </w:comment>
  <w:comment w:id="68" w:author="BOUCADAIR Mohamed INNOV/NET" w:date="2024-10-23T13:56:00Z" w:initials="MB">
    <w:p w14:paraId="3E9EB273" w14:textId="77777777" w:rsidR="00527C1C" w:rsidRDefault="00527C1C" w:rsidP="00527C1C">
      <w:pPr>
        <w:pStyle w:val="Commentaire"/>
      </w:pPr>
      <w:r>
        <w:rPr>
          <w:rStyle w:val="Marquedecommentaire"/>
        </w:rPr>
        <w:annotationRef/>
      </w:r>
      <w:r>
        <w:t>To match 8126:</w:t>
      </w:r>
    </w:p>
    <w:p w14:paraId="6930C9E1" w14:textId="77777777" w:rsidR="00527C1C" w:rsidRDefault="00527C1C" w:rsidP="00527C1C">
      <w:pPr>
        <w:pStyle w:val="Commentaire"/>
      </w:pPr>
    </w:p>
    <w:p w14:paraId="456D30C2" w14:textId="77777777" w:rsidR="00527C1C" w:rsidRDefault="00527C1C" w:rsidP="00527C1C">
      <w:pPr>
        <w:pStyle w:val="Commentaire"/>
      </w:pPr>
      <w:r>
        <w:t>«Unassigned: Not currently assigned, and available for assignment via documented procedures. While it's generally clear that any values that are not registered are unassigned and available for assignment, it is sometimes useful to explicitly specify that situation. Note that this is distinctly different from "Reserved". »</w:t>
      </w:r>
    </w:p>
  </w:comment>
  <w:comment w:id="71" w:author="BOUCADAIR Mohamed INNOV/NET" w:date="2024-10-23T13:42:00Z" w:initials="MB">
    <w:p w14:paraId="1A23E499" w14:textId="7B2350F2" w:rsidR="00C35EBE" w:rsidRDefault="00C35EBE" w:rsidP="00C35EBE">
      <w:pPr>
        <w:pStyle w:val="Commentaire"/>
      </w:pPr>
      <w:r>
        <w:rPr>
          <w:rStyle w:val="Marquedecommentaire"/>
        </w:rPr>
        <w:annotationRef/>
      </w:r>
      <w:r>
        <w:t>Echo what is provided in the IANA section</w:t>
      </w:r>
    </w:p>
  </w:comment>
  <w:comment w:id="78" w:author="BOUCADAIR Mohamed INNOV/NET" w:date="2024-10-23T13:44:00Z" w:initials="MB">
    <w:p w14:paraId="30B30C8B" w14:textId="77777777" w:rsidR="00C35EBE" w:rsidRDefault="00C35EBE" w:rsidP="00C35EBE">
      <w:pPr>
        <w:pStyle w:val="Commentaire"/>
      </w:pPr>
      <w:r>
        <w:rPr>
          <w:rStyle w:val="Marquedecommentaire"/>
        </w:rPr>
        <w:annotationRef/>
      </w:r>
      <w:r>
        <w:t>Echo what you have in the IANA section</w:t>
      </w:r>
    </w:p>
  </w:comment>
  <w:comment w:id="82" w:author="BOUCADAIR Mohamed INNOV/NET" w:date="2024-10-23T14:43:00Z" w:initials="MB">
    <w:p w14:paraId="66FAF958" w14:textId="77777777" w:rsidR="00397131" w:rsidRDefault="00397131" w:rsidP="00397131">
      <w:pPr>
        <w:pStyle w:val="Commentaire"/>
      </w:pPr>
      <w:r>
        <w:rPr>
          <w:rStyle w:val="Marquedecommentaire"/>
        </w:rPr>
        <w:annotationRef/>
      </w:r>
      <w:r>
        <w:t>Should a registry be set to track the flags? I would say yes.</w:t>
      </w:r>
    </w:p>
  </w:comment>
  <w:comment w:id="86" w:author="BOUCADAIR Mohamed INNOV/NET" w:date="2024-10-23T13:47:00Z" w:initials="MB">
    <w:p w14:paraId="64295FA4" w14:textId="46103533" w:rsidR="00C35EBE" w:rsidRDefault="00C35EBE" w:rsidP="00C35EBE">
      <w:pPr>
        <w:pStyle w:val="Commentaire"/>
      </w:pPr>
      <w:r>
        <w:rPr>
          <w:rStyle w:val="Marquedecommentaire"/>
        </w:rPr>
        <w:annotationRef/>
      </w:r>
      <w:r>
        <w:t>As this is an example</w:t>
      </w:r>
    </w:p>
  </w:comment>
  <w:comment w:id="89" w:author="BOUCADAIR Mohamed INNOV/NET" w:date="2024-10-23T13:48:00Z" w:initials="MB">
    <w:p w14:paraId="3CC682CE" w14:textId="77777777" w:rsidR="00C35EBE" w:rsidRDefault="00C35EBE" w:rsidP="00C35EBE">
      <w:pPr>
        <w:pStyle w:val="Commentaire"/>
      </w:pPr>
      <w:r>
        <w:rPr>
          <w:rStyle w:val="Marquedecommentaire"/>
        </w:rPr>
        <w:annotationRef/>
      </w:r>
      <w:r>
        <w:t>As multiple paths may be used</w:t>
      </w:r>
    </w:p>
  </w:comment>
  <w:comment w:id="94" w:author="BOUCADAIR Mohamed INNOV/NET" w:date="2024-10-23T13:51:00Z" w:initials="MB">
    <w:p w14:paraId="2DF39016" w14:textId="77777777" w:rsidR="00527C1C" w:rsidRDefault="00527C1C" w:rsidP="00527C1C">
      <w:pPr>
        <w:pStyle w:val="Commentaire"/>
      </w:pPr>
      <w:r>
        <w:rPr>
          <w:rStyle w:val="Marquedecommentaire"/>
        </w:rPr>
        <w:annotationRef/>
      </w:r>
      <w:r>
        <w:t>Not sure what flexible means here. That’s a too vague concept.</w:t>
      </w:r>
    </w:p>
  </w:comment>
  <w:comment w:id="96" w:author="BOUCADAIR Mohamed INNOV/NET" w:date="2024-10-23T13:49:00Z" w:initials="MB">
    <w:p w14:paraId="5166D1ED" w14:textId="0B3595BC" w:rsidR="00C35EBE" w:rsidRDefault="00C35EBE" w:rsidP="00C35EBE">
      <w:pPr>
        <w:pStyle w:val="Commentaire"/>
      </w:pPr>
      <w:r>
        <w:rPr>
          <w:rStyle w:val="Marquedecommentaire"/>
        </w:rPr>
        <w:annotationRef/>
      </w:r>
      <w:r>
        <w:t>Or change NR ID to NR IDs</w:t>
      </w:r>
    </w:p>
  </w:comment>
  <w:comment w:id="104" w:author="BOUCADAIR Mohamed INNOV/NET" w:date="2024-10-23T13:58:00Z" w:initials="MB">
    <w:p w14:paraId="54099E0B" w14:textId="77777777" w:rsidR="00527C1C" w:rsidRDefault="00527C1C" w:rsidP="00527C1C">
      <w:pPr>
        <w:pStyle w:val="Commentaire"/>
      </w:pPr>
      <w:r>
        <w:rPr>
          <w:rStyle w:val="Marquedecommentaire"/>
        </w:rPr>
        <w:annotationRef/>
      </w:r>
      <w:r>
        <w:t>As not all packets will be stamped with an NR option</w:t>
      </w:r>
    </w:p>
  </w:comment>
  <w:comment w:id="109" w:author="BOUCADAIR Mohamed INNOV/NET" w:date="2024-10-23T14:00:00Z" w:initials="MB">
    <w:p w14:paraId="4E2FDB29" w14:textId="77777777" w:rsidR="00527C1C" w:rsidRDefault="00527C1C" w:rsidP="00527C1C">
      <w:pPr>
        <w:pStyle w:val="Commentaire"/>
      </w:pPr>
      <w:r>
        <w:rPr>
          <w:rStyle w:val="Marquedecommentaire"/>
        </w:rPr>
        <w:annotationRef/>
      </w:r>
      <w:r>
        <w:t>Which one?</w:t>
      </w:r>
    </w:p>
  </w:comment>
  <w:comment w:id="111" w:author="BOUCADAIR Mohamed INNOV/NET" w:date="2024-10-23T14:02:00Z" w:initials="MB">
    <w:p w14:paraId="63BF794E" w14:textId="77777777" w:rsidR="0069013F" w:rsidRDefault="0069013F" w:rsidP="0069013F">
      <w:pPr>
        <w:pStyle w:val="Commentaire"/>
      </w:pPr>
      <w:r>
        <w:rPr>
          <w:rStyle w:val="Marquedecommentaire"/>
        </w:rPr>
        <w:annotationRef/>
      </w:r>
      <w:r>
        <w:t>Split as this a very long sentence</w:t>
      </w:r>
    </w:p>
  </w:comment>
  <w:comment w:id="116" w:author="BOUCADAIR Mohamed INNOV/NET" w:date="2024-10-23T14:13:00Z" w:initials="MB">
    <w:p w14:paraId="59A0CA20" w14:textId="77777777" w:rsidR="001835CB" w:rsidRDefault="001835CB" w:rsidP="001835CB">
      <w:pPr>
        <w:pStyle w:val="Commentaire"/>
      </w:pPr>
      <w:r>
        <w:rPr>
          <w:rStyle w:val="Marquedecommentaire"/>
        </w:rPr>
        <w:annotationRef/>
      </w:r>
      <w:r>
        <w:t>Can we say anything about the ordering if other options have to be inserted as well?</w:t>
      </w:r>
    </w:p>
    <w:p w14:paraId="087713FB" w14:textId="77777777" w:rsidR="001835CB" w:rsidRDefault="001835CB" w:rsidP="001835CB">
      <w:pPr>
        <w:pStyle w:val="Commentaire"/>
      </w:pPr>
    </w:p>
    <w:p w14:paraId="7BC30052" w14:textId="77777777" w:rsidR="001835CB" w:rsidRDefault="001835CB" w:rsidP="001835CB">
      <w:pPr>
        <w:pStyle w:val="Commentaire"/>
      </w:pPr>
      <w:r>
        <w:t>Putting the option in the top may be recommended here as this is important for adequately forwarding the packets.</w:t>
      </w:r>
    </w:p>
  </w:comment>
  <w:comment w:id="119" w:author="BOUCADAIR Mohamed INNOV/NET" w:date="2024-10-23T14:13:00Z" w:initials="MB">
    <w:p w14:paraId="2118AE14" w14:textId="77777777" w:rsidR="001835CB" w:rsidRDefault="001835CB" w:rsidP="001835CB">
      <w:pPr>
        <w:pStyle w:val="Commentaire"/>
      </w:pPr>
      <w:r>
        <w:rPr>
          <w:rStyle w:val="Marquedecommentaire"/>
        </w:rPr>
        <w:annotationRef/>
      </w:r>
      <w:r>
        <w:t>Transit node? Transit/egress?</w:t>
      </w:r>
    </w:p>
    <w:p w14:paraId="4ADAFC86" w14:textId="77777777" w:rsidR="001835CB" w:rsidRDefault="001835CB" w:rsidP="001835CB">
      <w:pPr>
        <w:pStyle w:val="Commentaire"/>
      </w:pPr>
    </w:p>
    <w:p w14:paraId="2E14775B" w14:textId="77777777" w:rsidR="001835CB" w:rsidRDefault="001835CB" w:rsidP="001835CB">
      <w:pPr>
        <w:pStyle w:val="Commentaire"/>
      </w:pPr>
      <w:r>
        <w:t>Please clarify</w:t>
      </w:r>
    </w:p>
  </w:comment>
  <w:comment w:id="120" w:author="BOUCADAIR Mohamed INNOV/NET" w:date="2024-10-23T14:07:00Z" w:initials="MB">
    <w:p w14:paraId="47D5C361" w14:textId="4DE8C330" w:rsidR="0069013F" w:rsidRDefault="0069013F" w:rsidP="0069013F">
      <w:pPr>
        <w:pStyle w:val="Commentaire"/>
      </w:pPr>
      <w:r>
        <w:rPr>
          <w:rStyle w:val="Marquedecommentaire"/>
        </w:rPr>
        <w:annotationRef/>
      </w:r>
      <w:r>
        <w:t xml:space="preserve">Why is this mentioned? </w:t>
      </w:r>
    </w:p>
    <w:p w14:paraId="79679FE7" w14:textId="77777777" w:rsidR="0069013F" w:rsidRDefault="0069013F" w:rsidP="0069013F">
      <w:pPr>
        <w:pStyle w:val="Commentaire"/>
      </w:pPr>
      <w:r>
        <w:t>Please note that «hop-by-hop spec» does not use that term in its section 5.2. It uses forwarding rates.</w:t>
      </w:r>
    </w:p>
  </w:comment>
  <w:comment w:id="124" w:author="BOUCADAIR Mohamed INNOV/NET" w:date="2024-10-23T14:16:00Z" w:initials="MB">
    <w:p w14:paraId="3BCE80A4" w14:textId="77777777" w:rsidR="001835CB" w:rsidRDefault="001835CB" w:rsidP="001835CB">
      <w:pPr>
        <w:pStyle w:val="Commentaire"/>
      </w:pPr>
      <w:r>
        <w:rPr>
          <w:rStyle w:val="Marquedecommentaire"/>
        </w:rPr>
        <w:annotationRef/>
      </w:r>
      <w:r>
        <w:t>Isn’t that normal behavior?</w:t>
      </w:r>
    </w:p>
  </w:comment>
  <w:comment w:id="127" w:author="BOUCADAIR Mohamed INNOV/NET" w:date="2024-10-23T14:16:00Z" w:initials="MB">
    <w:p w14:paraId="34212E96" w14:textId="77777777" w:rsidR="001835CB" w:rsidRDefault="001835CB" w:rsidP="001835CB">
      <w:pPr>
        <w:pStyle w:val="Commentaire"/>
      </w:pPr>
      <w:r>
        <w:rPr>
          <w:rStyle w:val="Marquedecommentaire"/>
        </w:rPr>
        <w:annotationRef/>
      </w:r>
      <w:r>
        <w:t>There may be many!</w:t>
      </w:r>
    </w:p>
  </w:comment>
  <w:comment w:id="129" w:author="BOUCADAIR Mohamed INNOV/NET" w:date="2024-10-23T14:16:00Z" w:initials="MB">
    <w:p w14:paraId="0940FBEC" w14:textId="77777777" w:rsidR="001835CB" w:rsidRDefault="001835CB" w:rsidP="001835CB">
      <w:pPr>
        <w:pStyle w:val="Commentaire"/>
      </w:pPr>
      <w:r>
        <w:rPr>
          <w:rStyle w:val="Marquedecommentaire"/>
        </w:rPr>
        <w:annotationRef/>
      </w:r>
      <w:r>
        <w:t>Only if the destination @ matches.</w:t>
      </w:r>
    </w:p>
  </w:comment>
  <w:comment w:id="132" w:author="BOUCADAIR Mohamed INNOV/NET" w:date="2024-10-23T14:17:00Z" w:initials="MB">
    <w:p w14:paraId="2045DBDB" w14:textId="77777777" w:rsidR="001835CB" w:rsidRDefault="001835CB" w:rsidP="001835CB">
      <w:pPr>
        <w:pStyle w:val="Commentaire"/>
      </w:pPr>
      <w:r>
        <w:rPr>
          <w:rStyle w:val="Marquedecommentaire"/>
        </w:rPr>
        <w:annotationRef/>
      </w:r>
      <w:r>
        <w:t>??</w:t>
      </w:r>
    </w:p>
  </w:comment>
  <w:comment w:id="143" w:author="BOUCADAIR Mohamed INNOV/NET" w:date="2024-10-23T14:21:00Z" w:initials="MB">
    <w:p w14:paraId="7221346D" w14:textId="77777777" w:rsidR="009E42FF" w:rsidRDefault="009E42FF" w:rsidP="009E42FF">
      <w:pPr>
        <w:pStyle w:val="Commentaire"/>
      </w:pPr>
      <w:r>
        <w:rPr>
          <w:rStyle w:val="Marquedecommentaire"/>
        </w:rPr>
        <w:annotationRef/>
      </w:r>
      <w:r>
        <w:t>It is weird to impose anything on nodes which do not support the option. I would refer to the base hbh spec for the processing of unknown options.</w:t>
      </w:r>
    </w:p>
  </w:comment>
  <w:comment w:id="144" w:author="BOUCADAIR Mohamed INNOV/NET" w:date="2024-10-23T14:23:00Z" w:initials="MB">
    <w:p w14:paraId="48CDDF92" w14:textId="77777777" w:rsidR="009E42FF" w:rsidRDefault="009E42FF" w:rsidP="009E42FF">
      <w:pPr>
        <w:pStyle w:val="Commentaire"/>
      </w:pPr>
      <w:r>
        <w:rPr>
          <w:rStyle w:val="Marquedecommentaire"/>
        </w:rPr>
        <w:annotationRef/>
      </w:r>
      <w:r>
        <w:t>Idem as previous comment.</w:t>
      </w:r>
    </w:p>
  </w:comment>
  <w:comment w:id="145" w:author="BOUCADAIR Mohamed INNOV/NET" w:date="2024-10-23T14:23:00Z" w:initials="MB">
    <w:p w14:paraId="1F93D1D2" w14:textId="77777777" w:rsidR="009E42FF" w:rsidRDefault="009E42FF" w:rsidP="009E42FF">
      <w:pPr>
        <w:pStyle w:val="Commentaire"/>
      </w:pPr>
      <w:r>
        <w:rPr>
          <w:rStyle w:val="Marquedecommentaire"/>
        </w:rPr>
        <w:annotationRef/>
      </w:r>
      <w:r>
        <w:t>Please explicit the section</w:t>
      </w:r>
    </w:p>
  </w:comment>
  <w:comment w:id="146" w:author="BOUCADAIR Mohamed INNOV/NET" w:date="2024-10-23T14:26:00Z" w:initials="MB">
    <w:p w14:paraId="6E1A7CAD" w14:textId="77777777" w:rsidR="009E42FF" w:rsidRDefault="009E42FF" w:rsidP="009E42FF">
      <w:pPr>
        <w:pStyle w:val="Commentaire"/>
      </w:pPr>
      <w:r>
        <w:rPr>
          <w:rStyle w:val="Marquedecommentaire"/>
        </w:rPr>
        <w:annotationRef/>
      </w:r>
      <w:r>
        <w:t>This may be misinterpreted as these packets may have specific right to pass through and thus be misused. I don’t think this is your intent. I suggest you reword.</w:t>
      </w:r>
    </w:p>
  </w:comment>
  <w:comment w:id="161" w:author="BOUCADAIR Mohamed INNOV/NET" w:date="2024-10-23T14:32:00Z" w:initials="MB">
    <w:p w14:paraId="1804D60B" w14:textId="77777777" w:rsidR="003228CD" w:rsidRDefault="003228CD" w:rsidP="003228CD">
      <w:pPr>
        <w:pStyle w:val="Commentaire"/>
      </w:pPr>
      <w:r>
        <w:rPr>
          <w:rStyle w:val="Marquedecommentaire"/>
        </w:rPr>
        <w:annotationRef/>
      </w:r>
      <w:r>
        <w:t>What is a «network topology» resource?</w:t>
      </w:r>
    </w:p>
  </w:comment>
  <w:comment w:id="169" w:author="BOUCADAIR Mohamed INNOV/NET" w:date="2024-10-23T14:35:00Z" w:initials="MB">
    <w:p w14:paraId="5E8C6AE6" w14:textId="77777777" w:rsidR="003228CD" w:rsidRDefault="003228CD" w:rsidP="003228CD">
      <w:pPr>
        <w:pStyle w:val="Commentaire"/>
      </w:pPr>
      <w:r>
        <w:rPr>
          <w:rStyle w:val="Marquedecommentaire"/>
        </w:rPr>
        <w:annotationRef/>
      </w:r>
      <w:r>
        <w:t>But queuing and buffering are local to a node.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FCC70E" w15:done="0"/>
  <w15:commentEx w15:paraId="2C9B27B2" w15:done="0"/>
  <w15:commentEx w15:paraId="57177B98" w15:done="0"/>
  <w15:commentEx w15:paraId="1A0F5BF8" w15:done="0"/>
  <w15:commentEx w15:paraId="417EED13" w15:done="0"/>
  <w15:commentEx w15:paraId="11AD0BE7" w15:done="0"/>
  <w15:commentEx w15:paraId="43CF72B7" w15:done="0"/>
  <w15:commentEx w15:paraId="1501BF9D" w15:done="0"/>
  <w15:commentEx w15:paraId="56F610A1" w15:done="0"/>
  <w15:commentEx w15:paraId="14BCF23A" w15:done="0"/>
  <w15:commentEx w15:paraId="13605CB2" w15:done="0"/>
  <w15:commentEx w15:paraId="4A8FADF0" w15:done="0"/>
  <w15:commentEx w15:paraId="456D30C2" w15:done="0"/>
  <w15:commentEx w15:paraId="1A23E499" w15:done="0"/>
  <w15:commentEx w15:paraId="30B30C8B" w15:done="0"/>
  <w15:commentEx w15:paraId="66FAF958" w15:done="0"/>
  <w15:commentEx w15:paraId="64295FA4" w15:done="0"/>
  <w15:commentEx w15:paraId="3CC682CE" w15:done="0"/>
  <w15:commentEx w15:paraId="2DF39016" w15:done="0"/>
  <w15:commentEx w15:paraId="5166D1ED" w15:done="0"/>
  <w15:commentEx w15:paraId="54099E0B" w15:done="0"/>
  <w15:commentEx w15:paraId="4E2FDB29" w15:done="0"/>
  <w15:commentEx w15:paraId="63BF794E" w15:done="0"/>
  <w15:commentEx w15:paraId="7BC30052" w15:done="0"/>
  <w15:commentEx w15:paraId="2E14775B" w15:done="0"/>
  <w15:commentEx w15:paraId="79679FE7" w15:done="0"/>
  <w15:commentEx w15:paraId="3BCE80A4" w15:done="0"/>
  <w15:commentEx w15:paraId="34212E96" w15:done="0"/>
  <w15:commentEx w15:paraId="0940FBEC" w15:done="0"/>
  <w15:commentEx w15:paraId="2045DBDB" w15:done="0"/>
  <w15:commentEx w15:paraId="7221346D" w15:done="0"/>
  <w15:commentEx w15:paraId="48CDDF92" w15:done="0"/>
  <w15:commentEx w15:paraId="1F93D1D2" w15:done="0"/>
  <w15:commentEx w15:paraId="6E1A7CAD" w15:done="0"/>
  <w15:commentEx w15:paraId="1804D60B" w15:done="0"/>
  <w15:commentEx w15:paraId="5E8C6A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360A3" w16cex:dateUtc="2024-10-23T09:46:00Z"/>
  <w16cex:commentExtensible w16cex:durableId="2AC360D5" w16cex:dateUtc="2024-10-23T09:47:00Z"/>
  <w16cex:commentExtensible w16cex:durableId="2AC361C7" w16cex:dateUtc="2024-10-23T09:51:00Z"/>
  <w16cex:commentExtensible w16cex:durableId="2AC36192" w16cex:dateUtc="2024-10-23T09:50:00Z"/>
  <w16cex:commentExtensible w16cex:durableId="2AC36212" w16cex:dateUtc="2024-10-23T09:52:00Z"/>
  <w16cex:commentExtensible w16cex:durableId="2AC36318" w16cex:dateUtc="2024-10-23T09:57:00Z"/>
  <w16cex:commentExtensible w16cex:durableId="2AC378F3" w16cex:dateUtc="2024-10-23T11:30:00Z"/>
  <w16cex:commentExtensible w16cex:durableId="2AC379DF" w16cex:dateUtc="2024-10-23T11:34:00Z"/>
  <w16cex:commentExtensible w16cex:durableId="2AC379F6" w16cex:dateUtc="2024-10-23T11:34:00Z"/>
  <w16cex:commentExtensible w16cex:durableId="2AC37A51" w16cex:dateUtc="2024-10-23T11:36:00Z"/>
  <w16cex:commentExtensible w16cex:durableId="2AC37AC4" w16cex:dateUtc="2024-10-23T11:38:00Z"/>
  <w16cex:commentExtensible w16cex:durableId="2AC37D99" w16cex:dateUtc="2024-10-23T11:50:00Z"/>
  <w16cex:commentExtensible w16cex:durableId="2AC37F12" w16cex:dateUtc="2024-10-23T11:56:00Z"/>
  <w16cex:commentExtensible w16cex:durableId="2AC37BDA" w16cex:dateUtc="2024-10-23T11:42:00Z"/>
  <w16cex:commentExtensible w16cex:durableId="2AC37C28" w16cex:dateUtc="2024-10-23T11:44:00Z"/>
  <w16cex:commentExtensible w16cex:durableId="2AC38A2E" w16cex:dateUtc="2024-10-23T12:43:00Z"/>
  <w16cex:commentExtensible w16cex:durableId="2AC37D05" w16cex:dateUtc="2024-10-23T11:47:00Z"/>
  <w16cex:commentExtensible w16cex:durableId="2AC37D30" w16cex:dateUtc="2024-10-23T11:48:00Z"/>
  <w16cex:commentExtensible w16cex:durableId="2AC37DCF" w16cex:dateUtc="2024-10-23T11:51:00Z"/>
  <w16cex:commentExtensible w16cex:durableId="2AC37D6D" w16cex:dateUtc="2024-10-23T11:49:00Z"/>
  <w16cex:commentExtensible w16cex:durableId="2AC37F89" w16cex:dateUtc="2024-10-23T11:58:00Z"/>
  <w16cex:commentExtensible w16cex:durableId="2AC37FE9" w16cex:dateUtc="2024-10-23T12:00:00Z"/>
  <w16cex:commentExtensible w16cex:durableId="2AC3808B" w16cex:dateUtc="2024-10-23T12:02:00Z"/>
  <w16cex:commentExtensible w16cex:durableId="2AC382EC" w16cex:dateUtc="2024-10-23T12:13:00Z"/>
  <w16cex:commentExtensible w16cex:durableId="2AC3831C" w16cex:dateUtc="2024-10-23T12:13:00Z"/>
  <w16cex:commentExtensible w16cex:durableId="2AC38199" w16cex:dateUtc="2024-10-23T12:07:00Z"/>
  <w16cex:commentExtensible w16cex:durableId="2AC383A1" w16cex:dateUtc="2024-10-23T12:16:00Z"/>
  <w16cex:commentExtensible w16cex:durableId="2AC383B5" w16cex:dateUtc="2024-10-23T12:16:00Z"/>
  <w16cex:commentExtensible w16cex:durableId="2AC383D5" w16cex:dateUtc="2024-10-23T12:16:00Z"/>
  <w16cex:commentExtensible w16cex:durableId="2AC383F7" w16cex:dateUtc="2024-10-23T12:17:00Z"/>
  <w16cex:commentExtensible w16cex:durableId="2AC384FA" w16cex:dateUtc="2024-10-23T12:21:00Z"/>
  <w16cex:commentExtensible w16cex:durableId="2AC38565" w16cex:dateUtc="2024-10-23T12:23:00Z"/>
  <w16cex:commentExtensible w16cex:durableId="2AC38578" w16cex:dateUtc="2024-10-23T12:23:00Z"/>
  <w16cex:commentExtensible w16cex:durableId="2AC38612" w16cex:dateUtc="2024-10-23T12:26:00Z"/>
  <w16cex:commentExtensible w16cex:durableId="2AC3879A" w16cex:dateUtc="2024-10-23T12:32:00Z"/>
  <w16cex:commentExtensible w16cex:durableId="2AC38836" w16cex:dateUtc="2024-10-23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FCC70E" w16cid:durableId="2AC360A3"/>
  <w16cid:commentId w16cid:paraId="2C9B27B2" w16cid:durableId="2AC360D5"/>
  <w16cid:commentId w16cid:paraId="57177B98" w16cid:durableId="2AC361C7"/>
  <w16cid:commentId w16cid:paraId="1A0F5BF8" w16cid:durableId="2AC36192"/>
  <w16cid:commentId w16cid:paraId="417EED13" w16cid:durableId="2AC36212"/>
  <w16cid:commentId w16cid:paraId="11AD0BE7" w16cid:durableId="2AC36318"/>
  <w16cid:commentId w16cid:paraId="43CF72B7" w16cid:durableId="2AC378F3"/>
  <w16cid:commentId w16cid:paraId="1501BF9D" w16cid:durableId="2AC379DF"/>
  <w16cid:commentId w16cid:paraId="56F610A1" w16cid:durableId="2AC379F6"/>
  <w16cid:commentId w16cid:paraId="14BCF23A" w16cid:durableId="2AC37A51"/>
  <w16cid:commentId w16cid:paraId="13605CB2" w16cid:durableId="2AC37AC4"/>
  <w16cid:commentId w16cid:paraId="4A8FADF0" w16cid:durableId="2AC37D99"/>
  <w16cid:commentId w16cid:paraId="456D30C2" w16cid:durableId="2AC37F12"/>
  <w16cid:commentId w16cid:paraId="1A23E499" w16cid:durableId="2AC37BDA"/>
  <w16cid:commentId w16cid:paraId="30B30C8B" w16cid:durableId="2AC37C28"/>
  <w16cid:commentId w16cid:paraId="66FAF958" w16cid:durableId="2AC38A2E"/>
  <w16cid:commentId w16cid:paraId="64295FA4" w16cid:durableId="2AC37D05"/>
  <w16cid:commentId w16cid:paraId="3CC682CE" w16cid:durableId="2AC37D30"/>
  <w16cid:commentId w16cid:paraId="2DF39016" w16cid:durableId="2AC37DCF"/>
  <w16cid:commentId w16cid:paraId="5166D1ED" w16cid:durableId="2AC37D6D"/>
  <w16cid:commentId w16cid:paraId="54099E0B" w16cid:durableId="2AC37F89"/>
  <w16cid:commentId w16cid:paraId="4E2FDB29" w16cid:durableId="2AC37FE9"/>
  <w16cid:commentId w16cid:paraId="63BF794E" w16cid:durableId="2AC3808B"/>
  <w16cid:commentId w16cid:paraId="7BC30052" w16cid:durableId="2AC382EC"/>
  <w16cid:commentId w16cid:paraId="2E14775B" w16cid:durableId="2AC3831C"/>
  <w16cid:commentId w16cid:paraId="79679FE7" w16cid:durableId="2AC38199"/>
  <w16cid:commentId w16cid:paraId="3BCE80A4" w16cid:durableId="2AC383A1"/>
  <w16cid:commentId w16cid:paraId="34212E96" w16cid:durableId="2AC383B5"/>
  <w16cid:commentId w16cid:paraId="0940FBEC" w16cid:durableId="2AC383D5"/>
  <w16cid:commentId w16cid:paraId="2045DBDB" w16cid:durableId="2AC383F7"/>
  <w16cid:commentId w16cid:paraId="7221346D" w16cid:durableId="2AC384FA"/>
  <w16cid:commentId w16cid:paraId="48CDDF92" w16cid:durableId="2AC38565"/>
  <w16cid:commentId w16cid:paraId="1F93D1D2" w16cid:durableId="2AC38578"/>
  <w16cid:commentId w16cid:paraId="6E1A7CAD" w16cid:durableId="2AC38612"/>
  <w16cid:commentId w16cid:paraId="1804D60B" w16cid:durableId="2AC3879A"/>
  <w16cid:commentId w16cid:paraId="5E8C6AE6" w16cid:durableId="2AC38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4CDC" w14:textId="77777777" w:rsidR="009A5DBC" w:rsidRDefault="009A5DBC" w:rsidP="009A5DBC">
      <w:pPr>
        <w:spacing w:after="0" w:line="240" w:lineRule="auto"/>
      </w:pPr>
      <w:r>
        <w:separator/>
      </w:r>
    </w:p>
  </w:endnote>
  <w:endnote w:type="continuationSeparator" w:id="0">
    <w:p w14:paraId="5B8299B3" w14:textId="77777777" w:rsidR="009A5DBC" w:rsidRDefault="009A5DBC" w:rsidP="009A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7D0C" w14:textId="7E3AC47A" w:rsidR="009A5DBC" w:rsidRDefault="009A5DBC">
    <w:pPr>
      <w:pStyle w:val="Pieddepage"/>
    </w:pPr>
    <w:r>
      <w:rPr>
        <w:noProof/>
      </w:rPr>
      <w:pict w14:anchorId="4B187DEE">
        <v:shapetype id="_x0000_t202" coordsize="21600,21600" o:spt="202" path="m,l,21600r21600,l21600,xe">
          <v:stroke joinstyle="miter"/>
          <v:path gradientshapeok="t" o:connecttype="rect"/>
        </v:shapetype>
        <v:shape id="Zone de texte 2" o:spid="_x0000_s2051" type="#_x0000_t202" alt="Orange 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0107BED" w14:textId="336EFACE" w:rsidR="009A5DBC" w:rsidRPr="009A5DBC" w:rsidRDefault="009A5DBC" w:rsidP="009A5DBC">
                <w:pPr>
                  <w:spacing w:after="0"/>
                  <w:rPr>
                    <w:rFonts w:ascii="Helvetica 75 Bold" w:eastAsia="Helvetica 75 Bold" w:hAnsi="Helvetica 75 Bold" w:cs="Helvetica 75 Bold"/>
                    <w:noProof/>
                    <w:color w:val="ED7D31"/>
                    <w:sz w:val="16"/>
                    <w:szCs w:val="16"/>
                  </w:rPr>
                </w:pPr>
                <w:r w:rsidRPr="009A5DBC">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AE26" w14:textId="2ADFBF7B" w:rsidR="009A5DBC" w:rsidRDefault="009A5DBC">
    <w:pPr>
      <w:pStyle w:val="Pieddepage"/>
    </w:pPr>
    <w:r>
      <w:rPr>
        <w:noProof/>
      </w:rPr>
      <w:pict w14:anchorId="33211E3C">
        <v:shapetype id="_x0000_t202" coordsize="21600,21600" o:spt="202" path="m,l,21600r21600,l21600,xe">
          <v:stroke joinstyle="miter"/>
          <v:path gradientshapeok="t" o:connecttype="rect"/>
        </v:shapetype>
        <v:shape id="Zone de texte 1" o:spid="_x0000_s2049" type="#_x0000_t202" alt="Orange 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BFD777C" w14:textId="25DDBA39" w:rsidR="009A5DBC" w:rsidRPr="009A5DBC" w:rsidRDefault="009A5DBC" w:rsidP="009A5DBC">
                <w:pPr>
                  <w:spacing w:after="0"/>
                  <w:rPr>
                    <w:rFonts w:ascii="Helvetica 75 Bold" w:eastAsia="Helvetica 75 Bold" w:hAnsi="Helvetica 75 Bold" w:cs="Helvetica 75 Bold"/>
                    <w:noProof/>
                    <w:color w:val="ED7D31"/>
                    <w:sz w:val="16"/>
                    <w:szCs w:val="16"/>
                  </w:rPr>
                </w:pPr>
                <w:r w:rsidRPr="009A5DBC">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A798" w14:textId="77777777" w:rsidR="009A5DBC" w:rsidRDefault="009A5DBC" w:rsidP="009A5DBC">
      <w:pPr>
        <w:spacing w:after="0" w:line="240" w:lineRule="auto"/>
      </w:pPr>
      <w:r>
        <w:separator/>
      </w:r>
    </w:p>
  </w:footnote>
  <w:footnote w:type="continuationSeparator" w:id="0">
    <w:p w14:paraId="615A67BE" w14:textId="77777777" w:rsidR="009A5DBC" w:rsidRDefault="009A5DBC" w:rsidP="009A5DB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CADAIR Mohamed INNOV/NET">
    <w15:presenceInfo w15:providerId="AD" w15:userId="S::mohamed.boucadair@orange.com::2acbca90-6db1-4111-98c4-832797dda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NotTrackMove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3AD2"/>
    <w:rsid w:val="000A1EF7"/>
    <w:rsid w:val="00133E6E"/>
    <w:rsid w:val="001455AF"/>
    <w:rsid w:val="001835CB"/>
    <w:rsid w:val="002F3FA7"/>
    <w:rsid w:val="003228CD"/>
    <w:rsid w:val="003434B0"/>
    <w:rsid w:val="00397131"/>
    <w:rsid w:val="003C76DF"/>
    <w:rsid w:val="003D51C5"/>
    <w:rsid w:val="004424BA"/>
    <w:rsid w:val="00477AE2"/>
    <w:rsid w:val="00527C1C"/>
    <w:rsid w:val="00582ECE"/>
    <w:rsid w:val="00671762"/>
    <w:rsid w:val="0069013F"/>
    <w:rsid w:val="006D2900"/>
    <w:rsid w:val="006E67EF"/>
    <w:rsid w:val="0074481C"/>
    <w:rsid w:val="00797261"/>
    <w:rsid w:val="00800AEB"/>
    <w:rsid w:val="008261F6"/>
    <w:rsid w:val="00867B90"/>
    <w:rsid w:val="00964F8D"/>
    <w:rsid w:val="009A5DBC"/>
    <w:rsid w:val="009A7766"/>
    <w:rsid w:val="009E42FF"/>
    <w:rsid w:val="00A62305"/>
    <w:rsid w:val="00A73953"/>
    <w:rsid w:val="00A778FD"/>
    <w:rsid w:val="00A96920"/>
    <w:rsid w:val="00AE52B3"/>
    <w:rsid w:val="00B076EA"/>
    <w:rsid w:val="00B56097"/>
    <w:rsid w:val="00C35EBE"/>
    <w:rsid w:val="00C40B55"/>
    <w:rsid w:val="00C41C05"/>
    <w:rsid w:val="00C41C17"/>
    <w:rsid w:val="00C73C79"/>
    <w:rsid w:val="00C77BD6"/>
    <w:rsid w:val="00C91218"/>
    <w:rsid w:val="00DF2F7D"/>
    <w:rsid w:val="00E94B6D"/>
    <w:rsid w:val="00EF1613"/>
    <w:rsid w:val="00F17756"/>
    <w:rsid w:val="00F860BF"/>
    <w:rsid w:val="00FB3A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FC08C4"/>
  <w15:chartTrackingRefBased/>
  <w15:docId w15:val="{16C9CD3D-34B2-476E-B144-27B1E31F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1D78C5"/>
    <w:pPr>
      <w:spacing w:after="0" w:line="240" w:lineRule="auto"/>
    </w:pPr>
    <w:rPr>
      <w:rFonts w:ascii="Consolas" w:hAnsi="Consolas"/>
      <w:sz w:val="21"/>
      <w:szCs w:val="21"/>
    </w:rPr>
  </w:style>
  <w:style w:type="character" w:customStyle="1" w:styleId="TextebrutCar">
    <w:name w:val="Texte brut Car"/>
    <w:link w:val="Textebrut"/>
    <w:uiPriority w:val="99"/>
    <w:rsid w:val="001D78C5"/>
    <w:rPr>
      <w:rFonts w:ascii="Consolas" w:hAnsi="Consolas"/>
      <w:sz w:val="21"/>
      <w:szCs w:val="21"/>
    </w:rPr>
  </w:style>
  <w:style w:type="paragraph" w:styleId="Pieddepage">
    <w:name w:val="footer"/>
    <w:basedOn w:val="Normal"/>
    <w:link w:val="PieddepageCar"/>
    <w:uiPriority w:val="99"/>
    <w:unhideWhenUsed/>
    <w:rsid w:val="009A5D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DBC"/>
  </w:style>
  <w:style w:type="paragraph" w:styleId="Rvision">
    <w:name w:val="Revision"/>
    <w:hidden/>
    <w:uiPriority w:val="99"/>
    <w:semiHidden/>
    <w:rsid w:val="00DF2F7D"/>
    <w:rPr>
      <w:kern w:val="2"/>
      <w:sz w:val="22"/>
      <w:szCs w:val="22"/>
      <w:lang w:eastAsia="en-US"/>
    </w:rPr>
  </w:style>
  <w:style w:type="character" w:styleId="Marquedecommentaire">
    <w:name w:val="annotation reference"/>
    <w:basedOn w:val="Policepardfaut"/>
    <w:uiPriority w:val="99"/>
    <w:semiHidden/>
    <w:unhideWhenUsed/>
    <w:rsid w:val="00DF2F7D"/>
    <w:rPr>
      <w:sz w:val="16"/>
      <w:szCs w:val="16"/>
    </w:rPr>
  </w:style>
  <w:style w:type="paragraph" w:styleId="Commentaire">
    <w:name w:val="annotation text"/>
    <w:basedOn w:val="Normal"/>
    <w:link w:val="CommentaireCar"/>
    <w:uiPriority w:val="99"/>
    <w:unhideWhenUsed/>
    <w:rsid w:val="00DF2F7D"/>
    <w:rPr>
      <w:sz w:val="20"/>
      <w:szCs w:val="20"/>
    </w:rPr>
  </w:style>
  <w:style w:type="character" w:customStyle="1" w:styleId="CommentaireCar">
    <w:name w:val="Commentaire Car"/>
    <w:basedOn w:val="Policepardfaut"/>
    <w:link w:val="Commentaire"/>
    <w:uiPriority w:val="99"/>
    <w:rsid w:val="00DF2F7D"/>
    <w:rPr>
      <w:kern w:val="2"/>
      <w:lang w:eastAsia="en-US"/>
    </w:rPr>
  </w:style>
  <w:style w:type="paragraph" w:styleId="Objetducommentaire">
    <w:name w:val="annotation subject"/>
    <w:basedOn w:val="Commentaire"/>
    <w:next w:val="Commentaire"/>
    <w:link w:val="ObjetducommentaireCar"/>
    <w:uiPriority w:val="99"/>
    <w:semiHidden/>
    <w:unhideWhenUsed/>
    <w:rsid w:val="00DF2F7D"/>
    <w:rPr>
      <w:b/>
      <w:bCs/>
    </w:rPr>
  </w:style>
  <w:style w:type="character" w:customStyle="1" w:styleId="ObjetducommentaireCar">
    <w:name w:val="Objet du commentaire Car"/>
    <w:basedOn w:val="CommentaireCar"/>
    <w:link w:val="Objetducommentaire"/>
    <w:uiPriority w:val="99"/>
    <w:semiHidden/>
    <w:rsid w:val="00DF2F7D"/>
    <w:rPr>
      <w:b/>
      <w:bCs/>
      <w:kern w:val="2"/>
      <w:lang w:eastAsia="en-US"/>
    </w:rPr>
  </w:style>
  <w:style w:type="paragraph" w:styleId="En-tte">
    <w:name w:val="header"/>
    <w:basedOn w:val="Normal"/>
    <w:link w:val="En-tteCar"/>
    <w:uiPriority w:val="99"/>
    <w:unhideWhenUsed/>
    <w:rsid w:val="00DF2F7D"/>
    <w:pPr>
      <w:tabs>
        <w:tab w:val="center" w:pos="4536"/>
        <w:tab w:val="right" w:pos="9072"/>
      </w:tabs>
    </w:pPr>
  </w:style>
  <w:style w:type="character" w:customStyle="1" w:styleId="En-tteCar">
    <w:name w:val="En-tête Car"/>
    <w:basedOn w:val="Policepardfaut"/>
    <w:link w:val="En-tte"/>
    <w:uiPriority w:val="99"/>
    <w:rsid w:val="00DF2F7D"/>
    <w:rPr>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4311</Words>
  <Characters>23712</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BOUCADAIR Mohamed INNOV/NET</dc:creator>
  <cp:keywords/>
  <dc:description/>
  <cp:lastModifiedBy>BOUCADAIR Mohamed INNOV/NET</cp:lastModifiedBy>
  <cp:revision>2</cp:revision>
  <dcterms:created xsi:type="dcterms:W3CDTF">2024-10-23T12:44:00Z</dcterms:created>
  <dcterms:modified xsi:type="dcterms:W3CDTF">2024-10-23T12:44:00Z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35e11ca1,3071ab88,23f371c0</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2024-10-23T09:45:45Z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65522441-ae84-445a-9084-304eee1004cf</vt:lpwstr>
  </property>
  <property fmtid="{D5CDD505-2E9C-101B-9397-08002B2CF9AE}" pid="11" name="MSIP_Label_e6c818a6-e1a0-4a6e-a969-20d857c5dc62_ContentBits">
    <vt:lpwstr>0</vt:lpwstr>
  </property>
</Properties>
</file>