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2B894" w14:textId="7A6698CB" w:rsidR="003C62EB" w:rsidRPr="003C62EB" w:rsidRDefault="003C62EB" w:rsidP="003C62EB">
      <w:pPr>
        <w:pStyle w:val="Textebrut"/>
        <w:rPr>
          <w:rFonts w:ascii="Courier New" w:hAnsi="Courier New" w:cs="Courier New"/>
        </w:rPr>
      </w:pPr>
    </w:p>
    <w:p w14:paraId="74AC0E1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ALTO                                                              K. Gao</w:t>
      </w:r>
    </w:p>
    <w:p w14:paraId="07A530B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Internet-Draft                                        Sichuan University</w:t>
      </w:r>
    </w:p>
    <w:p w14:paraId="674BBF4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Intended status: Standards Track                                  Y. Lee</w:t>
      </w:r>
    </w:p>
    <w:p w14:paraId="5FF5702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Expires: 28 April 2022                                           Samsung</w:t>
      </w:r>
    </w:p>
    <w:p w14:paraId="65DCDAA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                S. </w:t>
      </w:r>
      <w:proofErr w:type="spellStart"/>
      <w:r w:rsidRPr="00CF0B47">
        <w:rPr>
          <w:rFonts w:ascii="Courier New" w:hAnsi="Courier New" w:cs="Courier New"/>
          <w:lang w:val="en-US"/>
        </w:rPr>
        <w:t>Randriamasy</w:t>
      </w:r>
      <w:proofErr w:type="spellEnd"/>
    </w:p>
    <w:p w14:paraId="64BCA82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               Nokia Bell Labs</w:t>
      </w:r>
    </w:p>
    <w:p w14:paraId="348CEE6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                     Y.R. Yang</w:t>
      </w:r>
    </w:p>
    <w:p w14:paraId="1DA31C1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               Yale University</w:t>
      </w:r>
    </w:p>
    <w:p w14:paraId="1579986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                      J. Zhang</w:t>
      </w:r>
    </w:p>
    <w:p w14:paraId="74D8F03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             Tongji University</w:t>
      </w:r>
    </w:p>
    <w:p w14:paraId="4184B31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               25 October 2021</w:t>
      </w:r>
    </w:p>
    <w:p w14:paraId="1AD85BD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</w:t>
      </w:r>
      <w:ins w:id="0" w:author="BOUCADAIR Mohamed INNOV/NET" w:date="2021-12-16T09:16:00Z">
        <w:r w:rsidR="00470ED3">
          <w:rPr>
            <w:rFonts w:ascii="Courier New" w:hAnsi="Courier New" w:cs="Courier New"/>
            <w:lang w:val="en-US"/>
          </w:rPr>
          <w:t xml:space="preserve">An </w:t>
        </w:r>
      </w:ins>
      <w:r w:rsidRPr="00CF0B47">
        <w:rPr>
          <w:rFonts w:ascii="Courier New" w:hAnsi="Courier New" w:cs="Courier New"/>
          <w:lang w:val="en-US"/>
        </w:rPr>
        <w:t>ALTO Extension: Path Vector</w:t>
      </w:r>
    </w:p>
    <w:p w14:paraId="79482E0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draft-ietf-alto-path-vector-19</w:t>
      </w:r>
    </w:p>
    <w:p w14:paraId="611BBEF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Abstract</w:t>
      </w:r>
    </w:p>
    <w:p w14:paraId="007977D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document is an extension to the base Application-Layer Traffic</w:t>
      </w:r>
    </w:p>
    <w:p w14:paraId="4EF6A3A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Optimization (ALTO) protocol.  It extends the ALTO Cost Map </w:t>
      </w:r>
      <w:del w:id="1" w:author="BOUCADAIR Mohamed INNOV/NET" w:date="2021-12-16T09:16:00Z">
        <w:r w:rsidRPr="00CF0B47" w:rsidDel="00470ED3">
          <w:rPr>
            <w:rFonts w:ascii="Courier New" w:hAnsi="Courier New" w:cs="Courier New"/>
            <w:lang w:val="en-US"/>
          </w:rPr>
          <w:delText>service</w:delText>
        </w:r>
      </w:del>
    </w:p>
    <w:p w14:paraId="66F235B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ALTO Property Map service</w:t>
      </w:r>
      <w:ins w:id="2" w:author="BOUCADAIR Mohamed INNOV/NET" w:date="2021-12-16T09:16:00Z">
        <w:r w:rsidR="00470ED3">
          <w:rPr>
            <w:rFonts w:ascii="Courier New" w:hAnsi="Courier New" w:cs="Courier New"/>
            <w:lang w:val="en-US"/>
          </w:rPr>
          <w:t>s</w:t>
        </w:r>
      </w:ins>
      <w:r w:rsidRPr="00CF0B47">
        <w:rPr>
          <w:rFonts w:ascii="Courier New" w:hAnsi="Courier New" w:cs="Courier New"/>
          <w:lang w:val="en-US"/>
        </w:rPr>
        <w:t xml:space="preserve"> so that </w:t>
      </w:r>
      <w:del w:id="3" w:author="BOUCADAIR Mohamed INNOV/NET" w:date="2021-12-16T09:16:00Z">
        <w:r w:rsidRPr="00CF0B47" w:rsidDel="00470ED3">
          <w:rPr>
            <w:rFonts w:ascii="Courier New" w:hAnsi="Courier New" w:cs="Courier New"/>
            <w:lang w:val="en-US"/>
          </w:rPr>
          <w:delText xml:space="preserve">the </w:delText>
        </w:r>
      </w:del>
      <w:ins w:id="4" w:author="BOUCADAIR Mohamed INNOV/NET" w:date="2021-12-16T09:16:00Z">
        <w:r w:rsidR="00470ED3">
          <w:rPr>
            <w:rFonts w:ascii="Courier New" w:hAnsi="Courier New" w:cs="Courier New"/>
            <w:lang w:val="en-US"/>
          </w:rPr>
          <w:t>an</w:t>
        </w:r>
        <w:r w:rsidR="00470ED3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application</w:t>
      </w:r>
      <w:ins w:id="5" w:author="BOUCADAIR Mohamed INNOV/NET" w:date="2021-12-16T09:16:00Z">
        <w:r w:rsidR="00470ED3">
          <w:rPr>
            <w:rFonts w:ascii="Courier New" w:hAnsi="Courier New" w:cs="Courier New"/>
            <w:lang w:val="en-US"/>
          </w:rPr>
          <w:t xml:space="preserve"> client</w:t>
        </w:r>
      </w:ins>
      <w:r w:rsidRPr="00CF0B47">
        <w:rPr>
          <w:rFonts w:ascii="Courier New" w:hAnsi="Courier New" w:cs="Courier New"/>
          <w:lang w:val="en-US"/>
        </w:rPr>
        <w:t xml:space="preserve"> can decide</w:t>
      </w:r>
    </w:p>
    <w:p w14:paraId="7504455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which endpoint(s) to connect based on not only numerical/ordinal cost</w:t>
      </w:r>
    </w:p>
    <w:p w14:paraId="3FE4DE7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values but also details of the paths.  This is useful for</w:t>
      </w:r>
    </w:p>
    <w:p w14:paraId="4A38512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applications whose performance is impacted by specified components of</w:t>
      </w:r>
    </w:p>
    <w:p w14:paraId="6D8D322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 network on the end-to-end paths, e.g., they may infer that several</w:t>
      </w:r>
    </w:p>
    <w:p w14:paraId="5CCA1A3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paths share common links and prevent traffic bottlenecks by avoiding</w:t>
      </w:r>
    </w:p>
    <w:p w14:paraId="505BDF2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such paths.  This extension introduces a new abstraction called</w:t>
      </w:r>
    </w:p>
    <w:p w14:paraId="6F8BF59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Abstract Network Element (ANE) to represent these components and</w:t>
      </w:r>
    </w:p>
    <w:p w14:paraId="675889D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encodes a network path as a vector of ANEs.  Thus, it provides a more</w:t>
      </w:r>
    </w:p>
    <w:p w14:paraId="4AAC4EE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complete but still abstract graph representation of the underlying</w:t>
      </w:r>
    </w:p>
    <w:p w14:paraId="4F5ABE7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network(s) for informed traffic optimization among endpoints.</w:t>
      </w:r>
    </w:p>
    <w:p w14:paraId="6748D16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Status of This Memo</w:t>
      </w:r>
    </w:p>
    <w:p w14:paraId="6F978E1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2433622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provisions of BCP 78 and BCP 79.</w:t>
      </w:r>
    </w:p>
    <w:p w14:paraId="624A0D0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4DE26D4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02863AC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working documents as Internet-Drafts.  The list of current </w:t>
      </w:r>
      <w:proofErr w:type="gramStart"/>
      <w:r w:rsidRPr="00CF0B47">
        <w:rPr>
          <w:rFonts w:ascii="Courier New" w:hAnsi="Courier New" w:cs="Courier New"/>
          <w:lang w:val="en-US"/>
        </w:rPr>
        <w:t>Internet</w:t>
      </w:r>
      <w:proofErr w:type="gramEnd"/>
      <w:r w:rsidRPr="00CF0B47">
        <w:rPr>
          <w:rFonts w:ascii="Courier New" w:hAnsi="Courier New" w:cs="Courier New"/>
          <w:lang w:val="en-US"/>
        </w:rPr>
        <w:t>-</w:t>
      </w:r>
    </w:p>
    <w:p w14:paraId="728A51F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3F7750D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5F6620D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6C071A9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67950DE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5C43C73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Internet-Draft will expire on 28 April 2022.</w:t>
      </w:r>
    </w:p>
    <w:p w14:paraId="2F3E5077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1]</w:t>
      </w:r>
    </w:p>
    <w:p w14:paraId="04A1A3A6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480FD68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22A6780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Copyright Notice</w:t>
      </w:r>
    </w:p>
    <w:p w14:paraId="67575CB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Copyright (c) 2021 IETF Trust and the persons identified as the</w:t>
      </w:r>
    </w:p>
    <w:p w14:paraId="1D8DA15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5D7368E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2F8C987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3FC22E0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176C94B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3B92FA7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109F7EF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extracted from this document must include Simplified BSD License text</w:t>
      </w:r>
    </w:p>
    <w:p w14:paraId="51D6E4D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as described in Section 4.e of the Trust Legal Provisions and are</w:t>
      </w:r>
    </w:p>
    <w:p w14:paraId="3C15991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provided without warranty as described in the Simplified BSD License.</w:t>
      </w:r>
    </w:p>
    <w:p w14:paraId="239E0B4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Table of Contents</w:t>
      </w:r>
    </w:p>
    <w:p w14:paraId="01235E1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1.  </w:t>
      </w:r>
      <w:proofErr w:type="gramStart"/>
      <w:r w:rsidRPr="00CF0B47">
        <w:rPr>
          <w:rFonts w:ascii="Courier New" w:hAnsi="Courier New" w:cs="Courier New"/>
          <w:lang w:val="en-US"/>
        </w:rPr>
        <w:t>Introduction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. . .   4</w:t>
      </w:r>
    </w:p>
    <w:p w14:paraId="44DC594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2.  Requirements </w:t>
      </w:r>
      <w:proofErr w:type="gramStart"/>
      <w:r w:rsidRPr="00CF0B47">
        <w:rPr>
          <w:rFonts w:ascii="Courier New" w:hAnsi="Courier New" w:cs="Courier New"/>
          <w:lang w:val="en-US"/>
        </w:rPr>
        <w:t>Languages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  6</w:t>
      </w:r>
    </w:p>
    <w:p w14:paraId="545A3EA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3.  Terminology . . . . . .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 6</w:t>
      </w:r>
    </w:p>
    <w:p w14:paraId="2523738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4.  Problem Statement . . .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 7</w:t>
      </w:r>
    </w:p>
    <w:p w14:paraId="5C12CA9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4.1.  Design Requirements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 7</w:t>
      </w:r>
    </w:p>
    <w:p w14:paraId="57F3F66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4.2.  Use Cases . . . . . . . . . . . . . . . . . . . . . . . .  10</w:t>
      </w:r>
    </w:p>
    <w:p w14:paraId="4541841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4.2.1.  Exposing Network </w:t>
      </w:r>
      <w:proofErr w:type="gramStart"/>
      <w:r w:rsidRPr="00CF0B47">
        <w:rPr>
          <w:rFonts w:ascii="Courier New" w:hAnsi="Courier New" w:cs="Courier New"/>
          <w:lang w:val="en-US"/>
        </w:rPr>
        <w:t>Bottlenecks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 10</w:t>
      </w:r>
    </w:p>
    <w:p w14:paraId="7D74838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4.2.2.  Resource Exposure for CDN and Service </w:t>
      </w:r>
      <w:proofErr w:type="gramStart"/>
      <w:r w:rsidRPr="00CF0B47">
        <w:rPr>
          <w:rFonts w:ascii="Courier New" w:hAnsi="Courier New" w:cs="Courier New"/>
          <w:lang w:val="en-US"/>
        </w:rPr>
        <w:t>Edge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 14</w:t>
      </w:r>
    </w:p>
    <w:p w14:paraId="79E6957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5.  Path Vector Extension: Overview . . . . . . . . . . . . . . .  16</w:t>
      </w:r>
    </w:p>
    <w:p w14:paraId="1E01557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5.1.  Abstract Network </w:t>
      </w:r>
      <w:proofErr w:type="gramStart"/>
      <w:r w:rsidRPr="00CF0B47">
        <w:rPr>
          <w:rFonts w:ascii="Courier New" w:hAnsi="Courier New" w:cs="Courier New"/>
          <w:lang w:val="en-US"/>
        </w:rPr>
        <w:t>Element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 17</w:t>
      </w:r>
    </w:p>
    <w:p w14:paraId="3437AE1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5.1.1.  ANE </w:t>
      </w:r>
      <w:proofErr w:type="gramStart"/>
      <w:r w:rsidRPr="00CF0B47">
        <w:rPr>
          <w:rFonts w:ascii="Courier New" w:hAnsi="Courier New" w:cs="Courier New"/>
          <w:lang w:val="en-US"/>
        </w:rPr>
        <w:t>Domain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 18</w:t>
      </w:r>
    </w:p>
    <w:p w14:paraId="571E5A4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5.1.2.  Ephemeral ANE and Persistent </w:t>
      </w:r>
      <w:proofErr w:type="gramStart"/>
      <w:r w:rsidRPr="00CF0B47">
        <w:rPr>
          <w:rFonts w:ascii="Courier New" w:hAnsi="Courier New" w:cs="Courier New"/>
          <w:lang w:val="en-US"/>
        </w:rPr>
        <w:t>ANE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 18</w:t>
      </w:r>
    </w:p>
    <w:p w14:paraId="42796EC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5.1.3.  Property </w:t>
      </w:r>
      <w:proofErr w:type="gramStart"/>
      <w:r w:rsidRPr="00CF0B47">
        <w:rPr>
          <w:rFonts w:ascii="Courier New" w:hAnsi="Courier New" w:cs="Courier New"/>
          <w:lang w:val="en-US"/>
        </w:rPr>
        <w:t>Filtering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 19</w:t>
      </w:r>
    </w:p>
    <w:p w14:paraId="479B386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5.2.  Path Vector Cost Type . . . . . . . . . . . . . . . . . .  19</w:t>
      </w:r>
    </w:p>
    <w:p w14:paraId="28CFDA8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5.3.  Multipart Path Vector </w:t>
      </w:r>
      <w:proofErr w:type="gramStart"/>
      <w:r w:rsidRPr="00CF0B47">
        <w:rPr>
          <w:rFonts w:ascii="Courier New" w:hAnsi="Courier New" w:cs="Courier New"/>
          <w:lang w:val="en-US"/>
        </w:rPr>
        <w:t>Response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 19</w:t>
      </w:r>
    </w:p>
    <w:p w14:paraId="48FE4FD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5.3.1.  Identifying the Media Type of the Root Object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21</w:t>
      </w:r>
    </w:p>
    <w:p w14:paraId="5F49E82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5.3.2.  References to Part Messages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21</w:t>
      </w:r>
    </w:p>
    <w:p w14:paraId="315C4CC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6.  Specification: Basic Data Types . . . . . . . . . . . . . . .  21</w:t>
      </w:r>
    </w:p>
    <w:p w14:paraId="3CFB417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6.1.  ANE </w:t>
      </w:r>
      <w:proofErr w:type="gramStart"/>
      <w:r w:rsidRPr="00CF0B47">
        <w:rPr>
          <w:rFonts w:ascii="Courier New" w:hAnsi="Courier New" w:cs="Courier New"/>
          <w:lang w:val="en-US"/>
        </w:rPr>
        <w:t>Name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. . .  21</w:t>
      </w:r>
    </w:p>
    <w:p w14:paraId="0E0C63A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6.2.  ANE </w:t>
      </w:r>
      <w:proofErr w:type="gramStart"/>
      <w:r w:rsidRPr="00CF0B47">
        <w:rPr>
          <w:rFonts w:ascii="Courier New" w:hAnsi="Courier New" w:cs="Courier New"/>
          <w:lang w:val="en-US"/>
        </w:rPr>
        <w:t>Domain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. .  22</w:t>
      </w:r>
    </w:p>
    <w:p w14:paraId="0C56DDB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6.2.1.  Entity Domain </w:t>
      </w:r>
      <w:proofErr w:type="gramStart"/>
      <w:r w:rsidRPr="00CF0B47">
        <w:rPr>
          <w:rFonts w:ascii="Courier New" w:hAnsi="Courier New" w:cs="Courier New"/>
          <w:lang w:val="en-US"/>
        </w:rPr>
        <w:t>Type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 22</w:t>
      </w:r>
    </w:p>
    <w:p w14:paraId="7B83D71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6.2.2.  Domain-Specific Entity Identifier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22</w:t>
      </w:r>
    </w:p>
    <w:p w14:paraId="0BDEAC7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6.2.3.  Hierarchy and Inheritance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22</w:t>
      </w:r>
    </w:p>
    <w:p w14:paraId="788B7D3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6.2.4.  Media Type of Defining Resource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22</w:t>
      </w:r>
    </w:p>
    <w:p w14:paraId="1A4E957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6.3.  ANE Property Name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23</w:t>
      </w:r>
    </w:p>
    <w:p w14:paraId="53C9005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6.4.  Initial ANE Property </w:t>
      </w:r>
      <w:proofErr w:type="gramStart"/>
      <w:r w:rsidRPr="00CF0B47">
        <w:rPr>
          <w:rFonts w:ascii="Courier New" w:hAnsi="Courier New" w:cs="Courier New"/>
          <w:lang w:val="en-US"/>
        </w:rPr>
        <w:t>Types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 23</w:t>
      </w:r>
    </w:p>
    <w:p w14:paraId="611E40E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6.4.1.  Maximum Reservable </w:t>
      </w:r>
      <w:proofErr w:type="gramStart"/>
      <w:r w:rsidRPr="00CF0B47">
        <w:rPr>
          <w:rFonts w:ascii="Courier New" w:hAnsi="Courier New" w:cs="Courier New"/>
          <w:lang w:val="en-US"/>
        </w:rPr>
        <w:t>Bandwidth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 23</w:t>
      </w:r>
    </w:p>
    <w:p w14:paraId="60AD969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6.4.2.  Persistent Entity </w:t>
      </w:r>
      <w:proofErr w:type="gramStart"/>
      <w:r w:rsidRPr="00CF0B47">
        <w:rPr>
          <w:rFonts w:ascii="Courier New" w:hAnsi="Courier New" w:cs="Courier New"/>
          <w:lang w:val="en-US"/>
        </w:rPr>
        <w:t>ID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 24</w:t>
      </w:r>
    </w:p>
    <w:p w14:paraId="7E771E8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6.4.3.  </w:t>
      </w:r>
      <w:proofErr w:type="gramStart"/>
      <w:r w:rsidRPr="00CF0B47">
        <w:rPr>
          <w:rFonts w:ascii="Courier New" w:hAnsi="Courier New" w:cs="Courier New"/>
          <w:lang w:val="en-US"/>
        </w:rPr>
        <w:t>Examples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.  24</w:t>
      </w:r>
    </w:p>
    <w:p w14:paraId="3ADB350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6.5.  Path Vector Cost Type . . . . . . . . . . . . . . . . . .  25</w:t>
      </w:r>
    </w:p>
    <w:p w14:paraId="068E1D7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6.5.1.  Cost Metric: 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 xml:space="preserve">-path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25</w:t>
      </w:r>
    </w:p>
    <w:p w14:paraId="150E3D5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6.5.2.  Cost Mode: </w:t>
      </w:r>
      <w:proofErr w:type="gramStart"/>
      <w:r w:rsidRPr="00CF0B47">
        <w:rPr>
          <w:rFonts w:ascii="Courier New" w:hAnsi="Courier New" w:cs="Courier New"/>
          <w:lang w:val="en-US"/>
        </w:rPr>
        <w:t>array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 25</w:t>
      </w:r>
    </w:p>
    <w:p w14:paraId="5E543940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Gao, et al.               Expires 28 April 2022              </w:t>
      </w:r>
      <w:proofErr w:type="gramStart"/>
      <w:r w:rsidRPr="002802C5">
        <w:rPr>
          <w:rFonts w:ascii="Courier New" w:hAnsi="Courier New" w:cs="Courier New"/>
          <w:lang w:val="en-US"/>
        </w:rPr>
        <w:t xml:space="preserve">   [</w:t>
      </w:r>
      <w:proofErr w:type="gramEnd"/>
      <w:r w:rsidRPr="002802C5">
        <w:rPr>
          <w:rFonts w:ascii="Courier New" w:hAnsi="Courier New" w:cs="Courier New"/>
          <w:lang w:val="en-US"/>
        </w:rPr>
        <w:t>Page 2]</w:t>
      </w:r>
    </w:p>
    <w:p w14:paraId="602535BF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br w:type="page"/>
      </w:r>
    </w:p>
    <w:p w14:paraId="0E8BD70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25C3E31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6.6.  Part Resource ID and Part Content </w:t>
      </w:r>
      <w:proofErr w:type="gramStart"/>
      <w:r w:rsidRPr="00CF0B47">
        <w:rPr>
          <w:rFonts w:ascii="Courier New" w:hAnsi="Courier New" w:cs="Courier New"/>
          <w:lang w:val="en-US"/>
        </w:rPr>
        <w:t>ID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 25</w:t>
      </w:r>
    </w:p>
    <w:p w14:paraId="66EB6C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7.  Specification: Service Extensions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26</w:t>
      </w:r>
    </w:p>
    <w:p w14:paraId="70AB7C9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7.1.  Notations . . . . . . . . . . . . . . . . . . . . . . . .  26</w:t>
      </w:r>
    </w:p>
    <w:p w14:paraId="7DD7BBB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7.2.  Multipart Filtered Cost Map for Path Vector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26</w:t>
      </w:r>
    </w:p>
    <w:p w14:paraId="584A50D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7.2.1.  Media </w:t>
      </w:r>
      <w:proofErr w:type="gramStart"/>
      <w:r w:rsidRPr="00CF0B47">
        <w:rPr>
          <w:rFonts w:ascii="Courier New" w:hAnsi="Courier New" w:cs="Courier New"/>
          <w:lang w:val="en-US"/>
        </w:rPr>
        <w:t>Type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 26</w:t>
      </w:r>
    </w:p>
    <w:p w14:paraId="360C732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7.2.2.  HTTP Method . . . . . . . . . . . . . . . . . . . . .  26</w:t>
      </w:r>
    </w:p>
    <w:p w14:paraId="16AB066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7.2.3.  Accept Input Parameters . . . . . . . . . . . . . . .  27</w:t>
      </w:r>
    </w:p>
    <w:p w14:paraId="3A213F5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7.2.4.  </w:t>
      </w:r>
      <w:proofErr w:type="gramStart"/>
      <w:r w:rsidRPr="00CF0B47">
        <w:rPr>
          <w:rFonts w:ascii="Courier New" w:hAnsi="Courier New" w:cs="Courier New"/>
          <w:lang w:val="en-US"/>
        </w:rPr>
        <w:t>Capabilities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 28</w:t>
      </w:r>
    </w:p>
    <w:p w14:paraId="2888912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7.2.5.  </w:t>
      </w:r>
      <w:proofErr w:type="gramStart"/>
      <w:r w:rsidRPr="00CF0B47">
        <w:rPr>
          <w:rFonts w:ascii="Courier New" w:hAnsi="Courier New" w:cs="Courier New"/>
          <w:lang w:val="en-US"/>
        </w:rPr>
        <w:t>Uses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. . .  28</w:t>
      </w:r>
    </w:p>
    <w:p w14:paraId="1A34574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7.2.6.  </w:t>
      </w:r>
      <w:proofErr w:type="gramStart"/>
      <w:r w:rsidRPr="00CF0B47">
        <w:rPr>
          <w:rFonts w:ascii="Courier New" w:hAnsi="Courier New" w:cs="Courier New"/>
          <w:lang w:val="en-US"/>
        </w:rPr>
        <w:t>Response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.  28</w:t>
      </w:r>
    </w:p>
    <w:p w14:paraId="650468A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7.3.  Multipart Endpoint Cost Service for Path Vector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32</w:t>
      </w:r>
    </w:p>
    <w:p w14:paraId="752EA04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7.3.1.  Media </w:t>
      </w:r>
      <w:proofErr w:type="gramStart"/>
      <w:r w:rsidRPr="00CF0B47">
        <w:rPr>
          <w:rFonts w:ascii="Courier New" w:hAnsi="Courier New" w:cs="Courier New"/>
          <w:lang w:val="en-US"/>
        </w:rPr>
        <w:t>Type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 32</w:t>
      </w:r>
    </w:p>
    <w:p w14:paraId="18C8DCE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7.3.2.  HTTP Method . . . . . . . . . . . . . . . . . . . . .  32</w:t>
      </w:r>
    </w:p>
    <w:p w14:paraId="6CCF5A7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7.3.3.  Accept Input Parameters . . . . . . . . . . . . . . .  32</w:t>
      </w:r>
    </w:p>
    <w:p w14:paraId="69CE6B2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7.3.4.  </w:t>
      </w:r>
      <w:proofErr w:type="gramStart"/>
      <w:r w:rsidRPr="00CF0B47">
        <w:rPr>
          <w:rFonts w:ascii="Courier New" w:hAnsi="Courier New" w:cs="Courier New"/>
          <w:lang w:val="en-US"/>
        </w:rPr>
        <w:t>Capabilities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 33</w:t>
      </w:r>
    </w:p>
    <w:p w14:paraId="2EF2CFE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7.3.5.  </w:t>
      </w:r>
      <w:proofErr w:type="gramStart"/>
      <w:r w:rsidRPr="00CF0B47">
        <w:rPr>
          <w:rFonts w:ascii="Courier New" w:hAnsi="Courier New" w:cs="Courier New"/>
          <w:lang w:val="en-US"/>
        </w:rPr>
        <w:t>Uses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. . .  33</w:t>
      </w:r>
    </w:p>
    <w:p w14:paraId="341EA4F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7.3.6.  </w:t>
      </w:r>
      <w:proofErr w:type="gramStart"/>
      <w:r w:rsidRPr="00CF0B47">
        <w:rPr>
          <w:rFonts w:ascii="Courier New" w:hAnsi="Courier New" w:cs="Courier New"/>
          <w:lang w:val="en-US"/>
        </w:rPr>
        <w:t>Response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.  33</w:t>
      </w:r>
    </w:p>
    <w:p w14:paraId="16AC501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8.  </w:t>
      </w:r>
      <w:proofErr w:type="gramStart"/>
      <w:r w:rsidRPr="00CF0B47">
        <w:rPr>
          <w:rFonts w:ascii="Courier New" w:hAnsi="Courier New" w:cs="Courier New"/>
          <w:lang w:val="en-US"/>
        </w:rPr>
        <w:t>Examples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. . . . .  37</w:t>
      </w:r>
    </w:p>
    <w:p w14:paraId="6B89FF9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8.1.  Example: </w:t>
      </w:r>
      <w:proofErr w:type="gramStart"/>
      <w:r w:rsidRPr="00CF0B47">
        <w:rPr>
          <w:rFonts w:ascii="Courier New" w:hAnsi="Courier New" w:cs="Courier New"/>
          <w:lang w:val="en-US"/>
        </w:rPr>
        <w:t>Setup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 37</w:t>
      </w:r>
    </w:p>
    <w:p w14:paraId="282001C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8.2.  Example: Information Resource Directory . . . . . . . . .  37</w:t>
      </w:r>
    </w:p>
    <w:p w14:paraId="6EF0FDB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8.3.  Example: Multipart Filtered Cost </w:t>
      </w:r>
      <w:proofErr w:type="gramStart"/>
      <w:r w:rsidRPr="00CF0B47">
        <w:rPr>
          <w:rFonts w:ascii="Courier New" w:hAnsi="Courier New" w:cs="Courier New"/>
          <w:lang w:val="en-US"/>
        </w:rPr>
        <w:t>Map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 40</w:t>
      </w:r>
    </w:p>
    <w:p w14:paraId="2E4342A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8.4.  Example: Multipart Endpoint Cost Service Resource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41</w:t>
      </w:r>
    </w:p>
    <w:p w14:paraId="6561F35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8.5.  Example: Incremental </w:t>
      </w:r>
      <w:proofErr w:type="gramStart"/>
      <w:r w:rsidRPr="00CF0B47">
        <w:rPr>
          <w:rFonts w:ascii="Courier New" w:hAnsi="Courier New" w:cs="Courier New"/>
          <w:lang w:val="en-US"/>
        </w:rPr>
        <w:t>Updates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 46</w:t>
      </w:r>
    </w:p>
    <w:p w14:paraId="79C11A2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8.6.  Example: Multi-cost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47</w:t>
      </w:r>
    </w:p>
    <w:p w14:paraId="0016652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9.  Compatibility with Other ALTO </w:t>
      </w:r>
      <w:proofErr w:type="gramStart"/>
      <w:r w:rsidRPr="00CF0B47">
        <w:rPr>
          <w:rFonts w:ascii="Courier New" w:hAnsi="Courier New" w:cs="Courier New"/>
          <w:lang w:val="en-US"/>
        </w:rPr>
        <w:t>Extensions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 50</w:t>
      </w:r>
    </w:p>
    <w:p w14:paraId="763348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9.1.  Compatibility with Legacy ALTO Clients/</w:t>
      </w:r>
      <w:proofErr w:type="gramStart"/>
      <w:r w:rsidRPr="00CF0B47">
        <w:rPr>
          <w:rFonts w:ascii="Courier New" w:hAnsi="Courier New" w:cs="Courier New"/>
          <w:lang w:val="en-US"/>
        </w:rPr>
        <w:t>Servers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 50</w:t>
      </w:r>
    </w:p>
    <w:p w14:paraId="286503B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9.2.  Compatibility with Multi-Cost Extension . . . . . . . . .  50</w:t>
      </w:r>
    </w:p>
    <w:p w14:paraId="464BBC6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9.3.  Compatibility with Incremental Update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50</w:t>
      </w:r>
    </w:p>
    <w:p w14:paraId="62867A4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9.4.  Compatibility with Cost </w:t>
      </w:r>
      <w:proofErr w:type="gramStart"/>
      <w:r w:rsidRPr="00CF0B47">
        <w:rPr>
          <w:rFonts w:ascii="Courier New" w:hAnsi="Courier New" w:cs="Courier New"/>
          <w:lang w:val="en-US"/>
        </w:rPr>
        <w:t>Calendar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 50</w:t>
      </w:r>
    </w:p>
    <w:p w14:paraId="5C0CDF1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10. General Discussions . . . . . . . . . . . . . . . . . . . . .  51</w:t>
      </w:r>
    </w:p>
    <w:p w14:paraId="74D82AA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10.1.  Constraint Tests for General Cost </w:t>
      </w:r>
      <w:proofErr w:type="gramStart"/>
      <w:r w:rsidRPr="00CF0B47">
        <w:rPr>
          <w:rFonts w:ascii="Courier New" w:hAnsi="Courier New" w:cs="Courier New"/>
          <w:lang w:val="en-US"/>
        </w:rPr>
        <w:t>Types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 51</w:t>
      </w:r>
    </w:p>
    <w:p w14:paraId="23E9680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10.2.  General Multi-Resource Query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52</w:t>
      </w:r>
    </w:p>
    <w:p w14:paraId="4C492EF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11. Security Considerations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52</w:t>
      </w:r>
    </w:p>
    <w:p w14:paraId="2E9B595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12. IANA Considerations . . . . . . . . . . . . . . . . . . . . .  54</w:t>
      </w:r>
    </w:p>
    <w:p w14:paraId="18BF9E3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12.1.  ALTO Entity Domain Type Registry . . . . . . . . . . . .  54</w:t>
      </w:r>
    </w:p>
    <w:p w14:paraId="0A24CF7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12.2.  ALTO Entity Property Type Registry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55</w:t>
      </w:r>
    </w:p>
    <w:p w14:paraId="4137BFE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12.2.1.  New ANE Property Type: Maximum Reservable</w:t>
      </w:r>
    </w:p>
    <w:p w14:paraId="12C9D93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Bandwidth . . .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55</w:t>
      </w:r>
    </w:p>
    <w:p w14:paraId="649DB8D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12.2.2.  New ANE Property Type: Persistent Entity </w:t>
      </w:r>
      <w:proofErr w:type="gramStart"/>
      <w:r w:rsidRPr="00CF0B47">
        <w:rPr>
          <w:rFonts w:ascii="Courier New" w:hAnsi="Courier New" w:cs="Courier New"/>
          <w:lang w:val="en-US"/>
        </w:rPr>
        <w:t>ID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55</w:t>
      </w:r>
    </w:p>
    <w:p w14:paraId="11C9D97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13. Acknowledgments . . .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56</w:t>
      </w:r>
    </w:p>
    <w:p w14:paraId="07A97D2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14. </w:t>
      </w:r>
      <w:proofErr w:type="gramStart"/>
      <w:r w:rsidRPr="00CF0B47">
        <w:rPr>
          <w:rFonts w:ascii="Courier New" w:hAnsi="Courier New" w:cs="Courier New"/>
          <w:lang w:val="en-US"/>
        </w:rPr>
        <w:t>References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. . . .  56</w:t>
      </w:r>
    </w:p>
    <w:p w14:paraId="0C324A5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14.1.  Normative References . . . . . . . . . . . . . . . . . .  56</w:t>
      </w:r>
    </w:p>
    <w:p w14:paraId="005A759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14.2.  Informative References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57</w:t>
      </w:r>
    </w:p>
    <w:p w14:paraId="295D41F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Appendix A.  Revision </w:t>
      </w:r>
      <w:proofErr w:type="gramStart"/>
      <w:r w:rsidRPr="00CF0B47">
        <w:rPr>
          <w:rFonts w:ascii="Courier New" w:hAnsi="Courier New" w:cs="Courier New"/>
          <w:lang w:val="en-US"/>
        </w:rPr>
        <w:t>Logs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 59</w:t>
      </w:r>
    </w:p>
    <w:p w14:paraId="79B7CDE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A.1.  Changes since -17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59</w:t>
      </w:r>
    </w:p>
    <w:p w14:paraId="1B643D1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A.2.  Changes since -16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59</w:t>
      </w:r>
    </w:p>
    <w:p w14:paraId="6F8776B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A.3.  Changes since -15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60</w:t>
      </w:r>
    </w:p>
    <w:p w14:paraId="3AE30807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A.4.  </w:t>
      </w:r>
      <w:r w:rsidRPr="002802C5">
        <w:rPr>
          <w:rFonts w:ascii="Courier New" w:hAnsi="Courier New" w:cs="Courier New"/>
          <w:lang w:val="en-US"/>
        </w:rPr>
        <w:t xml:space="preserve">Changes since -14 . . . . . . . . . . . . . . . </w:t>
      </w:r>
      <w:proofErr w:type="gramStart"/>
      <w:r w:rsidRPr="002802C5">
        <w:rPr>
          <w:rFonts w:ascii="Courier New" w:hAnsi="Courier New" w:cs="Courier New"/>
          <w:lang w:val="en-US"/>
        </w:rPr>
        <w:t>. . . .</w:t>
      </w:r>
      <w:proofErr w:type="gramEnd"/>
      <w:r w:rsidRPr="002802C5">
        <w:rPr>
          <w:rFonts w:ascii="Courier New" w:hAnsi="Courier New" w:cs="Courier New"/>
          <w:lang w:val="en-US"/>
        </w:rPr>
        <w:t xml:space="preserve"> .  60</w:t>
      </w:r>
    </w:p>
    <w:p w14:paraId="32B7C697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Gao, et al.               </w:t>
      </w:r>
      <w:r w:rsidRPr="002802C5">
        <w:rPr>
          <w:rFonts w:ascii="Courier New" w:hAnsi="Courier New" w:cs="Courier New"/>
          <w:lang w:val="en-US"/>
        </w:rPr>
        <w:t xml:space="preserve">Expires 28 April 2022              </w:t>
      </w:r>
      <w:proofErr w:type="gramStart"/>
      <w:r w:rsidRPr="002802C5">
        <w:rPr>
          <w:rFonts w:ascii="Courier New" w:hAnsi="Courier New" w:cs="Courier New"/>
          <w:lang w:val="en-US"/>
        </w:rPr>
        <w:t xml:space="preserve">   [</w:t>
      </w:r>
      <w:proofErr w:type="gramEnd"/>
      <w:r w:rsidRPr="002802C5">
        <w:rPr>
          <w:rFonts w:ascii="Courier New" w:hAnsi="Courier New" w:cs="Courier New"/>
          <w:lang w:val="en-US"/>
        </w:rPr>
        <w:t>Page 3]</w:t>
      </w:r>
    </w:p>
    <w:p w14:paraId="4F4A64B9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br w:type="page"/>
      </w:r>
    </w:p>
    <w:p w14:paraId="7406ED3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48C63E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A.5.  Changes since -13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60</w:t>
      </w:r>
    </w:p>
    <w:p w14:paraId="7855BC5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A.6.  Changes since -12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60</w:t>
      </w:r>
    </w:p>
    <w:p w14:paraId="0C26CF7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A.7.  Changes since -11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60</w:t>
      </w:r>
    </w:p>
    <w:p w14:paraId="47F1BFE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A.8.  Changes since -10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61</w:t>
      </w:r>
    </w:p>
    <w:p w14:paraId="205BD93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A.9.  Changes since -09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61</w:t>
      </w:r>
    </w:p>
    <w:p w14:paraId="7EA7B8D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A.10. Changes since -08 . . .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 61</w:t>
      </w:r>
    </w:p>
    <w:p w14:paraId="036BD97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A.11. Changes Since Version -06 . . . . . . . . . . . . </w:t>
      </w:r>
      <w:proofErr w:type="gramStart"/>
      <w:r w:rsidRPr="00CF0B47">
        <w:rPr>
          <w:rFonts w:ascii="Courier New" w:hAnsi="Courier New" w:cs="Courier New"/>
          <w:lang w:val="en-US"/>
        </w:rPr>
        <w:t>.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 62</w:t>
      </w:r>
    </w:p>
    <w:p w14:paraId="5B837D2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CF0B47">
        <w:rPr>
          <w:rFonts w:ascii="Courier New" w:hAnsi="Courier New" w:cs="Courier New"/>
          <w:lang w:val="en-US"/>
        </w:rPr>
        <w:t>Addresses  . . .</w:t>
      </w:r>
      <w:proofErr w:type="gramEnd"/>
      <w:r w:rsidRPr="00CF0B47">
        <w:rPr>
          <w:rFonts w:ascii="Courier New" w:hAnsi="Courier New" w:cs="Courier New"/>
          <w:lang w:val="en-US"/>
        </w:rPr>
        <w:t xml:space="preserve"> . . . . . . . . . . . . . . . . . . . .  62</w:t>
      </w:r>
    </w:p>
    <w:p w14:paraId="5E644A5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1.  Introduction</w:t>
      </w:r>
    </w:p>
    <w:p w14:paraId="4884759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Network performance metrics are crucial to</w:t>
      </w:r>
      <w:ins w:id="6" w:author="BOUCADAIR Mohamed INNOV/NET" w:date="2021-12-16T09:20:00Z">
        <w:r w:rsidR="00C54495">
          <w:rPr>
            <w:rFonts w:ascii="Courier New" w:hAnsi="Courier New" w:cs="Courier New"/>
            <w:lang w:val="en-US"/>
          </w:rPr>
          <w:t xml:space="preserve"> assess</w:t>
        </w:r>
      </w:ins>
      <w:r w:rsidRPr="00CF0B47">
        <w:rPr>
          <w:rFonts w:ascii="Courier New" w:hAnsi="Courier New" w:cs="Courier New"/>
          <w:lang w:val="en-US"/>
        </w:rPr>
        <w:t xml:space="preserve"> the Quality of Experience</w:t>
      </w:r>
    </w:p>
    <w:p w14:paraId="1C9F41F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</w:t>
      </w:r>
      <w:proofErr w:type="spellStart"/>
      <w:r w:rsidRPr="00CF0B47">
        <w:rPr>
          <w:rFonts w:ascii="Courier New" w:hAnsi="Courier New" w:cs="Courier New"/>
          <w:lang w:val="en-US"/>
        </w:rPr>
        <w:t>QoE</w:t>
      </w:r>
      <w:proofErr w:type="spellEnd"/>
      <w:r w:rsidRPr="00CF0B47">
        <w:rPr>
          <w:rFonts w:ascii="Courier New" w:hAnsi="Courier New" w:cs="Courier New"/>
          <w:lang w:val="en-US"/>
        </w:rPr>
        <w:t xml:space="preserve">) of </w:t>
      </w:r>
      <w:del w:id="7" w:author="BOUCADAIR Mohamed INNOV/NET" w:date="2021-12-16T09:20:00Z">
        <w:r w:rsidRPr="00CF0B47" w:rsidDel="00C54495">
          <w:rPr>
            <w:rFonts w:ascii="Courier New" w:hAnsi="Courier New" w:cs="Courier New"/>
            <w:lang w:val="en-US"/>
          </w:rPr>
          <w:delText xml:space="preserve">today's </w:delText>
        </w:r>
      </w:del>
      <w:r w:rsidRPr="00CF0B47">
        <w:rPr>
          <w:rFonts w:ascii="Courier New" w:hAnsi="Courier New" w:cs="Courier New"/>
          <w:lang w:val="en-US"/>
        </w:rPr>
        <w:t>applications.  The ALTO protocol allows Internet</w:t>
      </w:r>
    </w:p>
    <w:p w14:paraId="24B1CDF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Service Providers (ISPs) to provide guidance, such as topological</w:t>
      </w:r>
    </w:p>
    <w:p w14:paraId="54362EA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distance between different end hosts, to overlay applications.  Thus,</w:t>
      </w:r>
    </w:p>
    <w:p w14:paraId="3DA98F6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overlay applications can potentially improve the</w:t>
      </w:r>
      <w:ins w:id="8" w:author="BOUCADAIR Mohamed INNOV/NET" w:date="2021-12-16T09:21:00Z">
        <w:r w:rsidR="00C54495">
          <w:rPr>
            <w:rFonts w:ascii="Courier New" w:hAnsi="Courier New" w:cs="Courier New"/>
            <w:lang w:val="en-US"/>
          </w:rPr>
          <w:t xml:space="preserve"> perceived</w:t>
        </w:r>
      </w:ins>
      <w:r w:rsidRPr="00CF0B47">
        <w:rPr>
          <w:rFonts w:ascii="Courier New" w:hAnsi="Courier New" w:cs="Courier New"/>
          <w:lang w:val="en-US"/>
        </w:rPr>
        <w:t xml:space="preserve"> </w:t>
      </w:r>
      <w:proofErr w:type="spellStart"/>
      <w:r w:rsidRPr="00CF0B47">
        <w:rPr>
          <w:rFonts w:ascii="Courier New" w:hAnsi="Courier New" w:cs="Courier New"/>
          <w:lang w:val="en-US"/>
        </w:rPr>
        <w:t>QoE</w:t>
      </w:r>
      <w:proofErr w:type="spellEnd"/>
      <w:r w:rsidRPr="00CF0B47">
        <w:rPr>
          <w:rFonts w:ascii="Courier New" w:hAnsi="Courier New" w:cs="Courier New"/>
          <w:lang w:val="en-US"/>
        </w:rPr>
        <w:t xml:space="preserve"> by better</w:t>
      </w:r>
    </w:p>
    <w:p w14:paraId="2CEFDD4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orchestrating their traffic to utilize the resources in the</w:t>
      </w:r>
    </w:p>
    <w:p w14:paraId="0908CBB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underlying network infrastructure.</w:t>
      </w:r>
    </w:p>
    <w:p w14:paraId="317C7DB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Existing ALTO Cost Map</w:t>
      </w:r>
      <w:ins w:id="9" w:author="BOUCADAIR Mohamed INNOV/NET" w:date="2021-12-16T11:23:00Z">
        <w:r w:rsidR="003F0574">
          <w:rPr>
            <w:rFonts w:ascii="Courier New" w:hAnsi="Courier New" w:cs="Courier New"/>
            <w:lang w:val="en-US"/>
          </w:rPr>
          <w:t xml:space="preserve"> (Section </w:t>
        </w:r>
      </w:ins>
      <w:ins w:id="10" w:author="BOUCADAIR Mohamed INNOV/NET" w:date="2021-12-16T11:27:00Z">
        <w:r w:rsidR="005C5A18" w:rsidRPr="005C5A18">
          <w:rPr>
            <w:rFonts w:ascii="Courier New" w:hAnsi="Courier New" w:cs="Courier New"/>
            <w:highlight w:val="yellow"/>
            <w:lang w:val="en-US"/>
            <w:rPrChange w:id="11" w:author="BOUCADAIR Mohamed INNOV/NET" w:date="2021-12-16T11:27:00Z">
              <w:rPr>
                <w:rFonts w:ascii="Courier New" w:hAnsi="Courier New" w:cs="Courier New"/>
                <w:lang w:val="en-US"/>
              </w:rPr>
            </w:rPrChange>
          </w:rPr>
          <w:t>X</w:t>
        </w:r>
      </w:ins>
      <w:ins w:id="12" w:author="BOUCADAIR Mohamed INNOV/NET" w:date="2021-12-16T11:23:00Z">
        <w:r w:rsidR="003F0574">
          <w:rPr>
            <w:rFonts w:ascii="Courier New" w:hAnsi="Courier New" w:cs="Courier New"/>
            <w:lang w:val="en-US"/>
          </w:rPr>
          <w:t xml:space="preserve"> of [RFC7285])</w:t>
        </w:r>
      </w:ins>
      <w:r w:rsidRPr="00CF0B47">
        <w:rPr>
          <w:rFonts w:ascii="Courier New" w:hAnsi="Courier New" w:cs="Courier New"/>
          <w:lang w:val="en-US"/>
        </w:rPr>
        <w:t xml:space="preserve"> and Endpoint Cost Service</w:t>
      </w:r>
      <w:ins w:id="13" w:author="BOUCADAIR Mohamed INNOV/NET" w:date="2021-12-16T11:23:00Z">
        <w:r w:rsidR="003F0574">
          <w:rPr>
            <w:rFonts w:ascii="Courier New" w:hAnsi="Courier New" w:cs="Courier New"/>
            <w:lang w:val="en-US"/>
          </w:rPr>
          <w:t xml:space="preserve"> (Section </w:t>
        </w:r>
      </w:ins>
      <w:ins w:id="14" w:author="BOUCADAIR Mohamed INNOV/NET" w:date="2021-12-16T11:27:00Z">
        <w:r w:rsidR="005C5A18" w:rsidRPr="005C5A18">
          <w:rPr>
            <w:rFonts w:ascii="Courier New" w:hAnsi="Courier New" w:cs="Courier New"/>
            <w:highlight w:val="yellow"/>
            <w:lang w:val="en-US"/>
            <w:rPrChange w:id="15" w:author="BOUCADAIR Mohamed INNOV/NET" w:date="2021-12-16T11:27:00Z">
              <w:rPr>
                <w:rFonts w:ascii="Courier New" w:hAnsi="Courier New" w:cs="Courier New"/>
                <w:lang w:val="en-US"/>
              </w:rPr>
            </w:rPrChange>
          </w:rPr>
          <w:t>x</w:t>
        </w:r>
      </w:ins>
      <w:ins w:id="16" w:author="BOUCADAIR Mohamed INNOV/NET" w:date="2021-12-16T11:23:00Z">
        <w:r w:rsidR="003F0574">
          <w:rPr>
            <w:rFonts w:ascii="Courier New" w:hAnsi="Courier New" w:cs="Courier New"/>
            <w:lang w:val="en-US"/>
          </w:rPr>
          <w:t xml:space="preserve"> of </w:t>
        </w:r>
      </w:ins>
      <w:ins w:id="17" w:author="BOUCADAIR Mohamed INNOV/NET" w:date="2021-12-16T11:24:00Z">
        <w:r w:rsidR="003F0574">
          <w:rPr>
            <w:rFonts w:ascii="Courier New" w:hAnsi="Courier New" w:cs="Courier New"/>
            <w:lang w:val="en-US"/>
          </w:rPr>
          <w:t>[RFC7285]</w:t>
        </w:r>
      </w:ins>
      <w:ins w:id="18" w:author="BOUCADAIR Mohamed INNOV/NET" w:date="2021-12-16T11:23:00Z">
        <w:r w:rsidR="003F0574">
          <w:rPr>
            <w:rFonts w:ascii="Courier New" w:hAnsi="Courier New" w:cs="Courier New"/>
            <w:lang w:val="en-US"/>
          </w:rPr>
          <w:t>)</w:t>
        </w:r>
      </w:ins>
      <w:r w:rsidRPr="00CF0B47">
        <w:rPr>
          <w:rFonts w:ascii="Courier New" w:hAnsi="Courier New" w:cs="Courier New"/>
          <w:lang w:val="en-US"/>
        </w:rPr>
        <w:t xml:space="preserve"> provide only cost</w:t>
      </w:r>
    </w:p>
    <w:p w14:paraId="0FF03CA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information on an end-to-end path defined by its &lt;source,</w:t>
      </w:r>
    </w:p>
    <w:p w14:paraId="0E52FA8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destination&gt; endpoints: The base protocol [RFC7285] allows the</w:t>
      </w:r>
    </w:p>
    <w:p w14:paraId="2062DC0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services to expose the topological distances of end-to-end paths,</w:t>
      </w:r>
    </w:p>
    <w:p w14:paraId="0BA0969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while various extensions have been proposed to extend the capability</w:t>
      </w:r>
    </w:p>
    <w:p w14:paraId="2ABF189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of these services, e.g., to express other performance metrics</w:t>
      </w:r>
      <w:ins w:id="19" w:author="BOUCADAIR Mohamed INNOV/NET" w:date="2021-12-16T09:22:00Z">
        <w:r w:rsidR="00C54495">
          <w:rPr>
            <w:rFonts w:ascii="Courier New" w:hAnsi="Courier New" w:cs="Courier New"/>
            <w:lang w:val="en-US"/>
          </w:rPr>
          <w:t xml:space="preserve"> such as </w:t>
        </w:r>
      </w:ins>
    </w:p>
    <w:p w14:paraId="001E657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-alto-performance-metrics], to query multiple costs</w:t>
      </w:r>
    </w:p>
    <w:p w14:paraId="29276A9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simultaneously [RFC8189], </w:t>
      </w:r>
      <w:del w:id="20" w:author="BOUCADAIR Mohamed INNOV/NET" w:date="2021-12-16T09:22:00Z">
        <w:r w:rsidRPr="00CF0B47" w:rsidDel="00C54495">
          <w:rPr>
            <w:rFonts w:ascii="Courier New" w:hAnsi="Courier New" w:cs="Courier New"/>
            <w:lang w:val="en-US"/>
          </w:rPr>
          <w:delText xml:space="preserve">and </w:delText>
        </w:r>
      </w:del>
      <w:ins w:id="21" w:author="BOUCADAIR Mohamed INNOV/NET" w:date="2021-12-16T09:22:00Z">
        <w:r w:rsidR="00C54495">
          <w:rPr>
            <w:rFonts w:ascii="Courier New" w:hAnsi="Courier New" w:cs="Courier New"/>
            <w:lang w:val="en-US"/>
          </w:rPr>
          <w:t>or</w:t>
        </w:r>
        <w:r w:rsidR="00C54495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to obtain the time-varying values</w:t>
      </w:r>
    </w:p>
    <w:p w14:paraId="682FD21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[RFC8896].</w:t>
      </w:r>
    </w:p>
    <w:p w14:paraId="0D9C3C1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While the existing extensions are sufficient for many overlay</w:t>
      </w:r>
    </w:p>
    <w:p w14:paraId="3DB9EF8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applications, the </w:t>
      </w:r>
      <w:proofErr w:type="spellStart"/>
      <w:r w:rsidRPr="00CF0B47">
        <w:rPr>
          <w:rFonts w:ascii="Courier New" w:hAnsi="Courier New" w:cs="Courier New"/>
          <w:lang w:val="en-US"/>
        </w:rPr>
        <w:t>QoE</w:t>
      </w:r>
      <w:proofErr w:type="spellEnd"/>
      <w:r w:rsidRPr="00CF0B47">
        <w:rPr>
          <w:rFonts w:ascii="Courier New" w:hAnsi="Courier New" w:cs="Courier New"/>
          <w:lang w:val="en-US"/>
        </w:rPr>
        <w:t xml:space="preserve"> of some overlay applications depends not only</w:t>
      </w:r>
    </w:p>
    <w:p w14:paraId="21262E1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on the cost information of end-to-end paths, but also on particular</w:t>
      </w:r>
    </w:p>
    <w:p w14:paraId="50C1DB8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components of a network on the paths and their properties.  For</w:t>
      </w:r>
    </w:p>
    <w:p w14:paraId="380EA67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example, job completion time, which is an important </w:t>
      </w:r>
      <w:proofErr w:type="spellStart"/>
      <w:r w:rsidRPr="00CF0B47">
        <w:rPr>
          <w:rFonts w:ascii="Courier New" w:hAnsi="Courier New" w:cs="Courier New"/>
          <w:lang w:val="en-US"/>
        </w:rPr>
        <w:t>QoE</w:t>
      </w:r>
      <w:proofErr w:type="spellEnd"/>
      <w:r w:rsidRPr="00CF0B47">
        <w:rPr>
          <w:rFonts w:ascii="Courier New" w:hAnsi="Courier New" w:cs="Courier New"/>
          <w:lang w:val="en-US"/>
        </w:rPr>
        <w:t xml:space="preserve"> metric for a</w:t>
      </w:r>
    </w:p>
    <w:p w14:paraId="25155C2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large-scale data analytics application, is impacted by shared</w:t>
      </w:r>
    </w:p>
    <w:p w14:paraId="3F7D291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bottleneck links inside the carrier network as link capacity may</w:t>
      </w:r>
    </w:p>
    <w:p w14:paraId="3F9E714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impact the rate of data input/output to the job.  We refer to such</w:t>
      </w:r>
    </w:p>
    <w:p w14:paraId="3C6BCE4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components of a network as Abstract Network Elements (ANE).</w:t>
      </w:r>
    </w:p>
    <w:p w14:paraId="0ED4BFA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Predicting such information can be very complex without the help of</w:t>
      </w:r>
    </w:p>
    <w:p w14:paraId="12C91EF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del w:id="22" w:author="BOUCADAIR Mohamed INNOV/NET" w:date="2021-12-16T09:24:00Z">
        <w:r w:rsidRPr="00CF0B47" w:rsidDel="00B24805">
          <w:rPr>
            <w:rFonts w:ascii="Courier New" w:hAnsi="Courier New" w:cs="Courier New"/>
            <w:lang w:val="en-US"/>
          </w:rPr>
          <w:delText xml:space="preserve">the </w:delText>
        </w:r>
      </w:del>
      <w:r w:rsidRPr="00CF0B47">
        <w:rPr>
          <w:rFonts w:ascii="Courier New" w:hAnsi="Courier New" w:cs="Courier New"/>
          <w:lang w:val="en-US"/>
        </w:rPr>
        <w:t>ISP</w:t>
      </w:r>
      <w:ins w:id="23" w:author="BOUCADAIR Mohamed INNOV/NET" w:date="2021-12-16T09:24:00Z">
        <w:r w:rsidR="00B24805">
          <w:rPr>
            <w:rFonts w:ascii="Courier New" w:hAnsi="Courier New" w:cs="Courier New"/>
            <w:lang w:val="en-US"/>
          </w:rPr>
          <w:t>s</w:t>
        </w:r>
      </w:ins>
      <w:r w:rsidRPr="00CF0B47">
        <w:rPr>
          <w:rFonts w:ascii="Courier New" w:hAnsi="Courier New" w:cs="Courier New"/>
          <w:lang w:val="en-US"/>
        </w:rPr>
        <w:t xml:space="preserve"> [BOXOPT].  With proper guidance from the ISP, an overlay</w:t>
      </w:r>
    </w:p>
    <w:p w14:paraId="48B4E30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application may be able to schedule its traffic for better </w:t>
      </w:r>
      <w:proofErr w:type="spellStart"/>
      <w:r w:rsidRPr="00CF0B47">
        <w:rPr>
          <w:rFonts w:ascii="Courier New" w:hAnsi="Courier New" w:cs="Courier New"/>
          <w:lang w:val="en-US"/>
        </w:rPr>
        <w:t>QoE</w:t>
      </w:r>
      <w:proofErr w:type="spellEnd"/>
      <w:r w:rsidRPr="00CF0B47">
        <w:rPr>
          <w:rFonts w:ascii="Courier New" w:hAnsi="Courier New" w:cs="Courier New"/>
          <w:lang w:val="en-US"/>
        </w:rPr>
        <w:t>.  In</w:t>
      </w:r>
    </w:p>
    <w:p w14:paraId="5E75AD4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meantime, it may be helpful as well for ISPs if applications</w:t>
      </w:r>
    </w:p>
    <w:p w14:paraId="63863A3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could </w:t>
      </w:r>
      <w:commentRangeStart w:id="24"/>
      <w:r w:rsidRPr="00CF0B47">
        <w:rPr>
          <w:rFonts w:ascii="Courier New" w:hAnsi="Courier New" w:cs="Courier New"/>
          <w:lang w:val="en-US"/>
        </w:rPr>
        <w:t xml:space="preserve">avoid using bottlenecks </w:t>
      </w:r>
      <w:commentRangeEnd w:id="24"/>
      <w:r w:rsidR="00B24805">
        <w:rPr>
          <w:rStyle w:val="Marquedecommentaire"/>
          <w:rFonts w:asciiTheme="minorHAnsi" w:hAnsiTheme="minorHAnsi"/>
        </w:rPr>
        <w:commentReference w:id="24"/>
      </w:r>
      <w:r w:rsidRPr="00CF0B47">
        <w:rPr>
          <w:rFonts w:ascii="Courier New" w:hAnsi="Courier New" w:cs="Courier New"/>
          <w:lang w:val="en-US"/>
        </w:rPr>
        <w:t>or challenging the network with poorly</w:t>
      </w:r>
    </w:p>
    <w:p w14:paraId="134FF49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scheduled traffic.</w:t>
      </w:r>
    </w:p>
    <w:p w14:paraId="7D6632AB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Gao, et al.               Expires 28 April 2022              </w:t>
      </w:r>
      <w:proofErr w:type="gramStart"/>
      <w:r w:rsidRPr="002802C5">
        <w:rPr>
          <w:rFonts w:ascii="Courier New" w:hAnsi="Courier New" w:cs="Courier New"/>
          <w:lang w:val="en-US"/>
        </w:rPr>
        <w:t xml:space="preserve">   [</w:t>
      </w:r>
      <w:proofErr w:type="gramEnd"/>
      <w:r w:rsidRPr="002802C5">
        <w:rPr>
          <w:rFonts w:ascii="Courier New" w:hAnsi="Courier New" w:cs="Courier New"/>
          <w:lang w:val="en-US"/>
        </w:rPr>
        <w:t>Page 4]</w:t>
      </w:r>
    </w:p>
    <w:p w14:paraId="54B2BBB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  <w:rPrChange w:id="25" w:author="BOUCADAIR Mohamed INNOV/NET" w:date="2021-12-16T12:09:00Z">
            <w:rPr>
              <w:rFonts w:ascii="Courier New" w:hAnsi="Courier New" w:cs="Courier New"/>
              <w:lang w:val="en-US"/>
            </w:rPr>
          </w:rPrChange>
        </w:rPr>
        <w:br w:type="page"/>
      </w: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67D81D0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Despite the </w:t>
      </w:r>
      <w:ins w:id="26" w:author="BOUCADAIR Mohamed INNOV/NET" w:date="2021-12-16T09:26:00Z">
        <w:r w:rsidR="00D164C3">
          <w:rPr>
            <w:rFonts w:ascii="Courier New" w:hAnsi="Courier New" w:cs="Courier New"/>
            <w:lang w:val="en-US"/>
          </w:rPr>
          <w:t xml:space="preserve">claimed </w:t>
        </w:r>
      </w:ins>
      <w:r w:rsidRPr="00CF0B47">
        <w:rPr>
          <w:rFonts w:ascii="Courier New" w:hAnsi="Courier New" w:cs="Courier New"/>
          <w:lang w:val="en-US"/>
        </w:rPr>
        <w:t>benefits, ISPs are not likely to expose details on their</w:t>
      </w:r>
    </w:p>
    <w:p w14:paraId="68DF065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network paths: first for the sake of </w:t>
      </w:r>
      <w:del w:id="27" w:author="BOUCADAIR Mohamed INNOV/NET" w:date="2021-12-16T09:27:00Z">
        <w:r w:rsidRPr="00CF0B47" w:rsidDel="00D164C3">
          <w:rPr>
            <w:rFonts w:ascii="Courier New" w:hAnsi="Courier New" w:cs="Courier New"/>
            <w:lang w:val="en-US"/>
          </w:rPr>
          <w:delText>confidentiality</w:delText>
        </w:r>
      </w:del>
      <w:ins w:id="28" w:author="BOUCADAIR Mohamed INNOV/NET" w:date="2021-12-16T09:28:00Z">
        <w:r w:rsidR="00D164C3">
          <w:rPr>
            <w:rFonts w:ascii="Courier New" w:hAnsi="Courier New" w:cs="Courier New"/>
            <w:lang w:val="en-US"/>
          </w:rPr>
          <w:t>topology hiding requirement</w:t>
        </w:r>
      </w:ins>
      <w:r w:rsidRPr="00CF0B47">
        <w:rPr>
          <w:rFonts w:ascii="Courier New" w:hAnsi="Courier New" w:cs="Courier New"/>
          <w:lang w:val="en-US"/>
        </w:rPr>
        <w:t>, second because</w:t>
      </w:r>
    </w:p>
    <w:p w14:paraId="4F03EFA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it may increase volume and computation overhead, and last because it</w:t>
      </w:r>
    </w:p>
    <w:p w14:paraId="650ED48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is difficult for ISPs to figure out what information and what details</w:t>
      </w:r>
    </w:p>
    <w:p w14:paraId="04FB411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 application needs.  Likewise, applications do not necessarily need</w:t>
      </w:r>
    </w:p>
    <w:p w14:paraId="35FCDC3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all the network path details and are likely not able to understand</w:t>
      </w:r>
    </w:p>
    <w:p w14:paraId="4099AB3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them.</w:t>
      </w:r>
    </w:p>
    <w:p w14:paraId="624A000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Therefore, it is beneficial for </w:t>
      </w:r>
      <w:commentRangeStart w:id="29"/>
      <w:r w:rsidRPr="00CF0B47">
        <w:rPr>
          <w:rFonts w:ascii="Courier New" w:hAnsi="Courier New" w:cs="Courier New"/>
          <w:lang w:val="en-US"/>
        </w:rPr>
        <w:t>both parties</w:t>
      </w:r>
      <w:commentRangeEnd w:id="29"/>
      <w:r w:rsidR="00D164C3">
        <w:rPr>
          <w:rStyle w:val="Marquedecommentaire"/>
          <w:rFonts w:asciiTheme="minorHAnsi" w:hAnsiTheme="minorHAnsi"/>
        </w:rPr>
        <w:commentReference w:id="29"/>
      </w:r>
      <w:r w:rsidRPr="00CF0B47">
        <w:rPr>
          <w:rFonts w:ascii="Courier New" w:hAnsi="Courier New" w:cs="Courier New"/>
          <w:lang w:val="en-US"/>
        </w:rPr>
        <w:t xml:space="preserve"> if an ALTO server</w:t>
      </w:r>
    </w:p>
    <w:p w14:paraId="6A3043A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provides ALTO clients with an "abstract network state" that provides</w:t>
      </w:r>
    </w:p>
    <w:p w14:paraId="58A1597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necessary details to applications, while hiding the network</w:t>
      </w:r>
    </w:p>
    <w:p w14:paraId="40F2936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complexity and confidential information.  An "abstract network state"</w:t>
      </w:r>
    </w:p>
    <w:p w14:paraId="350DE0D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is a selected set of abstract representations of Abstract Network</w:t>
      </w:r>
    </w:p>
    <w:p w14:paraId="707651D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Elements traversed by the paths between &lt;source, destination&gt; pairs</w:t>
      </w:r>
    </w:p>
    <w:p w14:paraId="062EB3D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combined with properties of these Abstract Network Elements that are</w:t>
      </w:r>
    </w:p>
    <w:p w14:paraId="48B6405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relevant to </w:t>
      </w:r>
      <w:del w:id="30" w:author="BOUCADAIR Mohamed INNOV/NET" w:date="2021-12-16T09:28:00Z">
        <w:r w:rsidRPr="00CF0B47" w:rsidDel="00D164C3">
          <w:rPr>
            <w:rFonts w:ascii="Courier New" w:hAnsi="Courier New" w:cs="Courier New"/>
            <w:lang w:val="en-US"/>
          </w:rPr>
          <w:delText xml:space="preserve">the </w:delText>
        </w:r>
      </w:del>
      <w:ins w:id="31" w:author="BOUCADAIR Mohamed INNOV/NET" w:date="2021-12-16T09:28:00Z">
        <w:r w:rsidR="00D164C3">
          <w:rPr>
            <w:rFonts w:ascii="Courier New" w:hAnsi="Courier New" w:cs="Courier New"/>
            <w:lang w:val="en-US"/>
          </w:rPr>
          <w:t>an</w:t>
        </w:r>
        <w:r w:rsidR="00D164C3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 xml:space="preserve">overlay applications' </w:t>
      </w:r>
      <w:proofErr w:type="spellStart"/>
      <w:r w:rsidRPr="00CF0B47">
        <w:rPr>
          <w:rFonts w:ascii="Courier New" w:hAnsi="Courier New" w:cs="Courier New"/>
          <w:lang w:val="en-US"/>
        </w:rPr>
        <w:t>QoE</w:t>
      </w:r>
      <w:proofErr w:type="spellEnd"/>
      <w:r w:rsidRPr="00CF0B47">
        <w:rPr>
          <w:rFonts w:ascii="Courier New" w:hAnsi="Courier New" w:cs="Courier New"/>
          <w:lang w:val="en-US"/>
        </w:rPr>
        <w:t>.  Both an application via</w:t>
      </w:r>
    </w:p>
    <w:p w14:paraId="12CFC99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its ALTO client and the ISP via the ALTO server can achieve better</w:t>
      </w:r>
    </w:p>
    <w:p w14:paraId="48745F5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confidentiality and resource utilization by appropriately abstracting</w:t>
      </w:r>
    </w:p>
    <w:p w14:paraId="337B92F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relevant Abstract Network Elements.  Server scalability can also be</w:t>
      </w:r>
    </w:p>
    <w:p w14:paraId="26C28E5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improved by combining Abstract Network Elements and their properties</w:t>
      </w:r>
    </w:p>
    <w:p w14:paraId="10DC3DD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 a single response.</w:t>
      </w:r>
    </w:p>
    <w:p w14:paraId="6C3CE91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document extends [RFC7285] to allow an ALTO server to convey</w:t>
      </w:r>
    </w:p>
    <w:p w14:paraId="77C834C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"abstract network state"</w:t>
      </w:r>
      <w:del w:id="32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>,</w:delText>
        </w:r>
      </w:del>
      <w:r w:rsidRPr="00CF0B47">
        <w:rPr>
          <w:rFonts w:ascii="Courier New" w:hAnsi="Courier New" w:cs="Courier New"/>
          <w:lang w:val="en-US"/>
        </w:rPr>
        <w:t xml:space="preserve"> for paths defined by their &lt;source,</w:t>
      </w:r>
    </w:p>
    <w:p w14:paraId="569ECE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destination&gt; pairs.  To this end, it introduces a new cost type</w:t>
      </w:r>
    </w:p>
    <w:p w14:paraId="256214B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called "Path Vector".  A Path Vector is an array of identifiers that</w:t>
      </w:r>
    </w:p>
    <w:p w14:paraId="3EC1D0F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identifies an Abstract Network Element, which can be associated with</w:t>
      </w:r>
    </w:p>
    <w:p w14:paraId="2C7AE38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various properties.  The associations between ANEs and their</w:t>
      </w:r>
    </w:p>
    <w:p w14:paraId="0176C02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properties are encoded in an ALTO information resource called Unified</w:t>
      </w:r>
    </w:p>
    <w:p w14:paraId="43B66E6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Property Map, which is specified in</w:t>
      </w:r>
    </w:p>
    <w:p w14:paraId="48B68E9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-alto-unified-props-new].</w:t>
      </w:r>
    </w:p>
    <w:p w14:paraId="1E89BB2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For better confidentiality, this document aims to minimize</w:t>
      </w:r>
    </w:p>
    <w:p w14:paraId="24DDC81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information exposure.  </w:t>
      </w:r>
      <w:proofErr w:type="gramStart"/>
      <w:r w:rsidRPr="00CF0B47">
        <w:rPr>
          <w:rFonts w:ascii="Courier New" w:hAnsi="Courier New" w:cs="Courier New"/>
          <w:lang w:val="en-US"/>
        </w:rPr>
        <w:t>In particular, this</w:t>
      </w:r>
      <w:proofErr w:type="gramEnd"/>
      <w:r w:rsidRPr="00CF0B47">
        <w:rPr>
          <w:rFonts w:ascii="Courier New" w:hAnsi="Courier New" w:cs="Courier New"/>
          <w:lang w:val="en-US"/>
        </w:rPr>
        <w:t xml:space="preserve"> document enables and</w:t>
      </w:r>
    </w:p>
    <w:p w14:paraId="6B5317E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recommends that first ANEs are constructed on demand, and second an</w:t>
      </w:r>
    </w:p>
    <w:p w14:paraId="6DC85C5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 is only associated with properties that are requested by an ALTO</w:t>
      </w:r>
    </w:p>
    <w:p w14:paraId="3A8C7A8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client.  A Path Vector response involves two ALTO Maps: </w:t>
      </w:r>
      <w:proofErr w:type="gramStart"/>
      <w:r w:rsidRPr="00CF0B47">
        <w:rPr>
          <w:rFonts w:ascii="Courier New" w:hAnsi="Courier New" w:cs="Courier New"/>
          <w:lang w:val="en-US"/>
        </w:rPr>
        <w:t>the</w:t>
      </w:r>
      <w:proofErr w:type="gramEnd"/>
      <w:r w:rsidRPr="00CF0B47">
        <w:rPr>
          <w:rFonts w:ascii="Courier New" w:hAnsi="Courier New" w:cs="Courier New"/>
          <w:lang w:val="en-US"/>
        </w:rPr>
        <w:t xml:space="preserve"> Cost Map</w:t>
      </w:r>
    </w:p>
    <w:p w14:paraId="3A4695E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that contains the Path Vector results and the up-to-date Unified</w:t>
      </w:r>
    </w:p>
    <w:p w14:paraId="40F132C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Property Map that contains the properties requested for these ANEs.</w:t>
      </w:r>
    </w:p>
    <w:p w14:paraId="0035EC2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enforce consistency and improve server scalability, this document</w:t>
      </w:r>
    </w:p>
    <w:p w14:paraId="2FB1C20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uses the "multipart/related" message defined in [RFC2387] to return</w:t>
      </w:r>
    </w:p>
    <w:p w14:paraId="516C63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two maps in a single response.</w:t>
      </w:r>
    </w:p>
    <w:p w14:paraId="462F2444" w14:textId="77777777" w:rsidR="003C62EB" w:rsidRPr="00CF0B47" w:rsidDel="00D164C3" w:rsidRDefault="003C62EB" w:rsidP="003C62EB">
      <w:pPr>
        <w:pStyle w:val="Textebrut"/>
        <w:rPr>
          <w:del w:id="33" w:author="BOUCADAIR Mohamed INNOV/NET" w:date="2021-12-16T09:29:00Z"/>
          <w:rFonts w:ascii="Courier New" w:hAnsi="Courier New" w:cs="Courier New"/>
          <w:lang w:val="en-US"/>
        </w:rPr>
      </w:pPr>
      <w:commentRangeStart w:id="34"/>
      <w:del w:id="35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 xml:space="preserve">   The rest of the </w:delText>
        </w:r>
      </w:del>
      <w:commentRangeEnd w:id="34"/>
      <w:r w:rsidR="00D164C3">
        <w:rPr>
          <w:rStyle w:val="Marquedecommentaire"/>
          <w:rFonts w:asciiTheme="minorHAnsi" w:hAnsiTheme="minorHAnsi"/>
        </w:rPr>
        <w:commentReference w:id="34"/>
      </w:r>
      <w:del w:id="36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>document is organized as follows.  Section 3</w:delText>
        </w:r>
      </w:del>
    </w:p>
    <w:p w14:paraId="1FD06BFC" w14:textId="77777777" w:rsidR="003C62EB" w:rsidRPr="00CF0B47" w:rsidDel="00D164C3" w:rsidRDefault="003C62EB" w:rsidP="003C62EB">
      <w:pPr>
        <w:pStyle w:val="Textebrut"/>
        <w:rPr>
          <w:del w:id="37" w:author="BOUCADAIR Mohamed INNOV/NET" w:date="2021-12-16T09:29:00Z"/>
          <w:rFonts w:ascii="Courier New" w:hAnsi="Courier New" w:cs="Courier New"/>
          <w:lang w:val="en-US"/>
        </w:rPr>
      </w:pPr>
      <w:del w:id="38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 xml:space="preserve">   introduces the extra terminologies that are used in this document.</w:delText>
        </w:r>
      </w:del>
    </w:p>
    <w:p w14:paraId="19CB65E9" w14:textId="77777777" w:rsidR="003C62EB" w:rsidRPr="00CF0B47" w:rsidDel="00D164C3" w:rsidRDefault="003C62EB" w:rsidP="003C62EB">
      <w:pPr>
        <w:pStyle w:val="Textebrut"/>
        <w:rPr>
          <w:del w:id="39" w:author="BOUCADAIR Mohamed INNOV/NET" w:date="2021-12-16T09:29:00Z"/>
          <w:rFonts w:ascii="Courier New" w:hAnsi="Courier New" w:cs="Courier New"/>
          <w:lang w:val="en-US"/>
        </w:rPr>
      </w:pPr>
      <w:del w:id="40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 xml:space="preserve">   Section 4 uses an illustrative example to introduce the additional</w:delText>
        </w:r>
      </w:del>
    </w:p>
    <w:p w14:paraId="2B115A70" w14:textId="77777777" w:rsidR="003C62EB" w:rsidRPr="00CF0B47" w:rsidDel="00D164C3" w:rsidRDefault="003C62EB" w:rsidP="003C62EB">
      <w:pPr>
        <w:pStyle w:val="Textebrut"/>
        <w:rPr>
          <w:del w:id="41" w:author="BOUCADAIR Mohamed INNOV/NET" w:date="2021-12-16T09:29:00Z"/>
          <w:rFonts w:ascii="Courier New" w:hAnsi="Courier New" w:cs="Courier New"/>
          <w:lang w:val="en-US"/>
        </w:rPr>
      </w:pPr>
      <w:del w:id="42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 xml:space="preserve">   requirements of the ALTO framework, and discusses potential use</w:delText>
        </w:r>
      </w:del>
    </w:p>
    <w:p w14:paraId="53C73668" w14:textId="77777777" w:rsidR="003C62EB" w:rsidRPr="00CF0B47" w:rsidDel="00D164C3" w:rsidRDefault="003C62EB" w:rsidP="003C62EB">
      <w:pPr>
        <w:pStyle w:val="Textebrut"/>
        <w:rPr>
          <w:del w:id="43" w:author="BOUCADAIR Mohamed INNOV/NET" w:date="2021-12-16T09:29:00Z"/>
          <w:rFonts w:ascii="Courier New" w:hAnsi="Courier New" w:cs="Courier New"/>
          <w:lang w:val="en-US"/>
        </w:rPr>
      </w:pPr>
      <w:del w:id="44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 xml:space="preserve">   cases.  Section 5 gives an overview of the protocol design.</w:delText>
        </w:r>
      </w:del>
    </w:p>
    <w:p w14:paraId="1C7F04B5" w14:textId="77777777" w:rsidR="003C62EB" w:rsidRPr="003C62EB" w:rsidDel="00D164C3" w:rsidRDefault="003C62EB" w:rsidP="003C62EB">
      <w:pPr>
        <w:pStyle w:val="Textebrut"/>
        <w:rPr>
          <w:del w:id="45" w:author="BOUCADAIR Mohamed INNOV/NET" w:date="2021-12-16T09:29:00Z"/>
          <w:rFonts w:ascii="Courier New" w:hAnsi="Courier New" w:cs="Courier New"/>
        </w:rPr>
      </w:pPr>
      <w:del w:id="46" w:author="BOUCADAIR Mohamed INNOV/NET" w:date="2021-12-16T09:29:00Z">
        <w:r w:rsidRPr="003C62EB" w:rsidDel="00D164C3">
          <w:rPr>
            <w:rFonts w:ascii="Courier New" w:hAnsi="Courier New" w:cs="Courier New"/>
          </w:rPr>
          <w:delText>Gao, et al.               Expires 28 April 2022                 [Page 5]</w:delText>
        </w:r>
      </w:del>
    </w:p>
    <w:p w14:paraId="4FE44DD3" w14:textId="77777777" w:rsidR="003C62EB" w:rsidRPr="003C62EB" w:rsidDel="00D164C3" w:rsidRDefault="003C62EB" w:rsidP="003C62EB">
      <w:pPr>
        <w:pStyle w:val="Textebrut"/>
        <w:rPr>
          <w:del w:id="47" w:author="BOUCADAIR Mohamed INNOV/NET" w:date="2021-12-16T09:29:00Z"/>
          <w:rFonts w:ascii="Courier New" w:hAnsi="Courier New" w:cs="Courier New"/>
        </w:rPr>
      </w:pPr>
      <w:del w:id="48" w:author="BOUCADAIR Mohamed INNOV/NET" w:date="2021-12-16T09:29:00Z">
        <w:r w:rsidRPr="003C62EB" w:rsidDel="00D164C3">
          <w:rPr>
            <w:rFonts w:ascii="Courier New" w:hAnsi="Courier New" w:cs="Courier New"/>
          </w:rPr>
          <w:br w:type="page"/>
        </w:r>
      </w:del>
    </w:p>
    <w:p w14:paraId="048A68BB" w14:textId="77777777" w:rsidR="003C62EB" w:rsidRPr="00CF0B47" w:rsidDel="00D164C3" w:rsidRDefault="003C62EB" w:rsidP="003C62EB">
      <w:pPr>
        <w:pStyle w:val="Textebrut"/>
        <w:rPr>
          <w:del w:id="49" w:author="BOUCADAIR Mohamed INNOV/NET" w:date="2021-12-16T09:29:00Z"/>
          <w:rFonts w:ascii="Courier New" w:hAnsi="Courier New" w:cs="Courier New"/>
          <w:lang w:val="en-US"/>
        </w:rPr>
      </w:pPr>
      <w:del w:id="50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lastRenderedPageBreak/>
          <w:delText>Internet-Draft                   ALTO-PV                    October 2021</w:delText>
        </w:r>
      </w:del>
    </w:p>
    <w:p w14:paraId="4CE06F93" w14:textId="77777777" w:rsidR="003C62EB" w:rsidRPr="00CF0B47" w:rsidDel="00D164C3" w:rsidRDefault="003C62EB" w:rsidP="003C62EB">
      <w:pPr>
        <w:pStyle w:val="Textebrut"/>
        <w:rPr>
          <w:del w:id="51" w:author="BOUCADAIR Mohamed INNOV/NET" w:date="2021-12-16T09:29:00Z"/>
          <w:rFonts w:ascii="Courier New" w:hAnsi="Courier New" w:cs="Courier New"/>
          <w:lang w:val="en-US"/>
        </w:rPr>
      </w:pPr>
      <w:del w:id="52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 xml:space="preserve">   Section 6 and Section 7 specify the extension to the ALTO IRD and the</w:delText>
        </w:r>
      </w:del>
    </w:p>
    <w:p w14:paraId="59254998" w14:textId="77777777" w:rsidR="003C62EB" w:rsidRPr="00CF0B47" w:rsidDel="00D164C3" w:rsidRDefault="003C62EB" w:rsidP="003C62EB">
      <w:pPr>
        <w:pStyle w:val="Textebrut"/>
        <w:rPr>
          <w:del w:id="53" w:author="BOUCADAIR Mohamed INNOV/NET" w:date="2021-12-16T09:29:00Z"/>
          <w:rFonts w:ascii="Courier New" w:hAnsi="Courier New" w:cs="Courier New"/>
          <w:lang w:val="en-US"/>
        </w:rPr>
      </w:pPr>
      <w:del w:id="54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 xml:space="preserve">   information resources, with some concrete examples presented in</w:delText>
        </w:r>
      </w:del>
    </w:p>
    <w:p w14:paraId="06853B57" w14:textId="77777777" w:rsidR="003C62EB" w:rsidRPr="00CF0B47" w:rsidDel="00D164C3" w:rsidRDefault="003C62EB" w:rsidP="003C62EB">
      <w:pPr>
        <w:pStyle w:val="Textebrut"/>
        <w:rPr>
          <w:del w:id="55" w:author="BOUCADAIR Mohamed INNOV/NET" w:date="2021-12-16T09:29:00Z"/>
          <w:rFonts w:ascii="Courier New" w:hAnsi="Courier New" w:cs="Courier New"/>
          <w:lang w:val="en-US"/>
        </w:rPr>
      </w:pPr>
      <w:del w:id="56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 xml:space="preserve">   Section 8.  Section 9 discusses the backward compatibility with the</w:delText>
        </w:r>
      </w:del>
    </w:p>
    <w:p w14:paraId="40423A65" w14:textId="77777777" w:rsidR="003C62EB" w:rsidRPr="00CF0B47" w:rsidDel="00D164C3" w:rsidRDefault="003C62EB" w:rsidP="003C62EB">
      <w:pPr>
        <w:pStyle w:val="Textebrut"/>
        <w:rPr>
          <w:del w:id="57" w:author="BOUCADAIR Mohamed INNOV/NET" w:date="2021-12-16T09:29:00Z"/>
          <w:rFonts w:ascii="Courier New" w:hAnsi="Courier New" w:cs="Courier New"/>
          <w:lang w:val="en-US"/>
        </w:rPr>
      </w:pPr>
      <w:del w:id="58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 xml:space="preserve">   base protocol and existing extensions.  Security and IANA</w:delText>
        </w:r>
      </w:del>
    </w:p>
    <w:p w14:paraId="47C6FA99" w14:textId="77777777" w:rsidR="003C62EB" w:rsidRPr="00CF0B47" w:rsidDel="00D164C3" w:rsidRDefault="003C62EB" w:rsidP="003C62EB">
      <w:pPr>
        <w:pStyle w:val="Textebrut"/>
        <w:rPr>
          <w:del w:id="59" w:author="BOUCADAIR Mohamed INNOV/NET" w:date="2021-12-16T09:29:00Z"/>
          <w:rFonts w:ascii="Courier New" w:hAnsi="Courier New" w:cs="Courier New"/>
          <w:lang w:val="en-US"/>
        </w:rPr>
      </w:pPr>
      <w:del w:id="60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 xml:space="preserve">   considerations are discussed in Section 11 and Section 12</w:delText>
        </w:r>
      </w:del>
    </w:p>
    <w:p w14:paraId="3788AB7B" w14:textId="77777777" w:rsidR="003C62EB" w:rsidRPr="00CF0B47" w:rsidDel="00D164C3" w:rsidRDefault="003C62EB" w:rsidP="003C62EB">
      <w:pPr>
        <w:pStyle w:val="Textebrut"/>
        <w:rPr>
          <w:del w:id="61" w:author="BOUCADAIR Mohamed INNOV/NET" w:date="2021-12-16T09:29:00Z"/>
          <w:rFonts w:ascii="Courier New" w:hAnsi="Courier New" w:cs="Courier New"/>
          <w:lang w:val="en-US"/>
        </w:rPr>
      </w:pPr>
      <w:del w:id="62" w:author="BOUCADAIR Mohamed INNOV/NET" w:date="2021-12-16T09:29:00Z">
        <w:r w:rsidRPr="00CF0B47" w:rsidDel="00D164C3">
          <w:rPr>
            <w:rFonts w:ascii="Courier New" w:hAnsi="Courier New" w:cs="Courier New"/>
            <w:lang w:val="en-US"/>
          </w:rPr>
          <w:delText xml:space="preserve">   respectively.</w:delText>
        </w:r>
      </w:del>
    </w:p>
    <w:p w14:paraId="112756B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2.  Requirements Languages</w:t>
      </w:r>
    </w:p>
    <w:p w14:paraId="2D376E5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14:paraId="42901B9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14:paraId="2D7EC3C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14:paraId="732A4A7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14:paraId="3876A90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capitals, as shown here.</w:t>
      </w:r>
    </w:p>
    <w:p w14:paraId="3B3EE1E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When the words appear in lower case, they are to be interpreted with</w:t>
      </w:r>
    </w:p>
    <w:p w14:paraId="766C765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their natural language meanings.</w:t>
      </w:r>
    </w:p>
    <w:p w14:paraId="3A05B0C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3.  Terminology</w:t>
      </w:r>
    </w:p>
    <w:p w14:paraId="075B2719" w14:textId="77777777" w:rsidR="003C62EB" w:rsidRPr="00CF0B47" w:rsidDel="00C54495" w:rsidRDefault="003C62EB" w:rsidP="003C62EB">
      <w:pPr>
        <w:pStyle w:val="Textebrut"/>
        <w:rPr>
          <w:del w:id="63" w:author="BOUCADAIR Mohamed INNOV/NET" w:date="2021-12-16T09:19:00Z"/>
          <w:rFonts w:ascii="Courier New" w:hAnsi="Courier New" w:cs="Courier New"/>
          <w:lang w:val="en-US"/>
        </w:rPr>
      </w:pPr>
      <w:del w:id="64" w:author="BOUCADAIR Mohamed INNOV/NET" w:date="2021-12-16T09:19:00Z">
        <w:r w:rsidRPr="00CF0B47" w:rsidDel="00C54495">
          <w:rPr>
            <w:rFonts w:ascii="Courier New" w:hAnsi="Courier New" w:cs="Courier New"/>
            <w:lang w:val="en-US"/>
          </w:rPr>
          <w:delText xml:space="preserve">   NOTE: This document depends on the Unified Property Map extension</w:delText>
        </w:r>
      </w:del>
    </w:p>
    <w:p w14:paraId="4EF7A008" w14:textId="77777777" w:rsidR="003C62EB" w:rsidRPr="00CF0B47" w:rsidDel="00C54495" w:rsidRDefault="003C62EB" w:rsidP="003C62EB">
      <w:pPr>
        <w:pStyle w:val="Textebrut"/>
        <w:rPr>
          <w:del w:id="65" w:author="BOUCADAIR Mohamed INNOV/NET" w:date="2021-12-16T09:19:00Z"/>
          <w:rFonts w:ascii="Courier New" w:hAnsi="Courier New" w:cs="Courier New"/>
          <w:lang w:val="en-US"/>
        </w:rPr>
      </w:pPr>
      <w:del w:id="66" w:author="BOUCADAIR Mohamed INNOV/NET" w:date="2021-12-16T09:19:00Z">
        <w:r w:rsidRPr="00CF0B47" w:rsidDel="00C54495">
          <w:rPr>
            <w:rFonts w:ascii="Courier New" w:hAnsi="Courier New" w:cs="Courier New"/>
            <w:lang w:val="en-US"/>
          </w:rPr>
          <w:delText xml:space="preserve">   [I-D.ietf-alto-unified-props-new] and should be processed after the</w:delText>
        </w:r>
      </w:del>
    </w:p>
    <w:p w14:paraId="0CC3245B" w14:textId="77777777" w:rsidR="003C62EB" w:rsidRPr="00CF0B47" w:rsidDel="00C54495" w:rsidRDefault="003C62EB" w:rsidP="003C62EB">
      <w:pPr>
        <w:pStyle w:val="Textebrut"/>
        <w:rPr>
          <w:del w:id="67" w:author="BOUCADAIR Mohamed INNOV/NET" w:date="2021-12-16T09:19:00Z"/>
          <w:rFonts w:ascii="Courier New" w:hAnsi="Courier New" w:cs="Courier New"/>
          <w:lang w:val="en-US"/>
        </w:rPr>
      </w:pPr>
      <w:del w:id="68" w:author="BOUCADAIR Mohamed INNOV/NET" w:date="2021-12-16T09:19:00Z">
        <w:r w:rsidRPr="00CF0B47" w:rsidDel="00C54495">
          <w:rPr>
            <w:rFonts w:ascii="Courier New" w:hAnsi="Courier New" w:cs="Courier New"/>
            <w:lang w:val="en-US"/>
          </w:rPr>
          <w:delText xml:space="preserve">   Unified Property Map document.</w:delText>
        </w:r>
      </w:del>
    </w:p>
    <w:p w14:paraId="35567B8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document extends the ALTO base protocol [RFC7285] and the</w:t>
      </w:r>
    </w:p>
    <w:p w14:paraId="51CE5E1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Unified Property Map extension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-alto-unified-props-new].  In</w:t>
      </w:r>
    </w:p>
    <w:p w14:paraId="74FC3C9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addition to the terms defined in these documents, this document also</w:t>
      </w:r>
    </w:p>
    <w:p w14:paraId="0BAE764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uses the following additional terms:</w:t>
      </w:r>
    </w:p>
    <w:p w14:paraId="3EFD606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Abstract Network Element (ANE): </w:t>
      </w:r>
      <w:del w:id="69" w:author="BOUCADAIR Mohamed INNOV/NET" w:date="2021-12-16T10:48:00Z">
        <w:r w:rsidRPr="00CF0B47" w:rsidDel="006B668F">
          <w:rPr>
            <w:rFonts w:ascii="Courier New" w:hAnsi="Courier New" w:cs="Courier New"/>
            <w:lang w:val="en-US"/>
          </w:rPr>
          <w:delText xml:space="preserve">An Abstract Network Element </w:delText>
        </w:r>
      </w:del>
      <w:r w:rsidRPr="00CF0B47">
        <w:rPr>
          <w:rFonts w:ascii="Courier New" w:hAnsi="Courier New" w:cs="Courier New"/>
          <w:lang w:val="en-US"/>
        </w:rPr>
        <w:t>is an</w:t>
      </w:r>
    </w:p>
    <w:p w14:paraId="1967657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abstract representation for a component in a network that handles</w:t>
      </w:r>
    </w:p>
    <w:p w14:paraId="2EAC8C9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data packets and whose properties can potentially have an impact</w:t>
      </w:r>
    </w:p>
    <w:p w14:paraId="2C99D76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on the end-to-end performance of traffic.  An ANE can be a</w:t>
      </w:r>
    </w:p>
    <w:p w14:paraId="24E8F81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physical device such as a router, a </w:t>
      </w:r>
      <w:proofErr w:type="gramStart"/>
      <w:r w:rsidRPr="00CF0B47">
        <w:rPr>
          <w:rFonts w:ascii="Courier New" w:hAnsi="Courier New" w:cs="Courier New"/>
          <w:lang w:val="en-US"/>
        </w:rPr>
        <w:t>link</w:t>
      </w:r>
      <w:proofErr w:type="gramEnd"/>
      <w:r w:rsidRPr="00CF0B47">
        <w:rPr>
          <w:rFonts w:ascii="Courier New" w:hAnsi="Courier New" w:cs="Courier New"/>
          <w:lang w:val="en-US"/>
        </w:rPr>
        <w:t xml:space="preserve"> or an interface, or an</w:t>
      </w:r>
    </w:p>
    <w:p w14:paraId="1881446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aggregation of devices such as a subnetwork, or a data center.</w:t>
      </w:r>
    </w:p>
    <w:p w14:paraId="3229B49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definition of Abstract Network Element is </w:t>
      </w:r>
      <w:proofErr w:type="gramStart"/>
      <w:r w:rsidRPr="00CF0B47">
        <w:rPr>
          <w:rFonts w:ascii="Courier New" w:hAnsi="Courier New" w:cs="Courier New"/>
          <w:lang w:val="en-US"/>
        </w:rPr>
        <w:t>similar to</w:t>
      </w:r>
      <w:proofErr w:type="gramEnd"/>
      <w:ins w:id="70" w:author="BOUCADAIR Mohamed INNOV/NET" w:date="2021-12-16T09:19:00Z">
        <w:r w:rsidR="00C54495">
          <w:rPr>
            <w:rFonts w:ascii="Courier New" w:hAnsi="Courier New" w:cs="Courier New"/>
            <w:lang w:val="en-US"/>
          </w:rPr>
          <w:t xml:space="preserve"> the</w:t>
        </w:r>
      </w:ins>
      <w:r w:rsidRPr="00CF0B47">
        <w:rPr>
          <w:rFonts w:ascii="Courier New" w:hAnsi="Courier New" w:cs="Courier New"/>
          <w:lang w:val="en-US"/>
        </w:rPr>
        <w:t xml:space="preserve"> Network</w:t>
      </w:r>
    </w:p>
    <w:p w14:paraId="05015C1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Element defined in [RFC2216] in the sense that they both provide</w:t>
      </w:r>
    </w:p>
    <w:p w14:paraId="2036E5C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an abstract representation of </w:t>
      </w:r>
      <w:del w:id="71" w:author="BOUCADAIR Mohamed INNOV/NET" w:date="2021-12-16T09:19:00Z">
        <w:r w:rsidRPr="00CF0B47" w:rsidDel="00C54495">
          <w:rPr>
            <w:rFonts w:ascii="Courier New" w:hAnsi="Courier New" w:cs="Courier New"/>
            <w:lang w:val="en-US"/>
          </w:rPr>
          <w:delText xml:space="preserve">particular </w:delText>
        </w:r>
      </w:del>
      <w:ins w:id="72" w:author="BOUCADAIR Mohamed INNOV/NET" w:date="2021-12-16T09:19:00Z">
        <w:r w:rsidR="00C54495">
          <w:rPr>
            <w:rFonts w:ascii="Courier New" w:hAnsi="Courier New" w:cs="Courier New"/>
            <w:lang w:val="en-US"/>
          </w:rPr>
          <w:t>specific</w:t>
        </w:r>
        <w:r w:rsidR="00C54495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components of a network.</w:t>
      </w:r>
    </w:p>
    <w:p w14:paraId="7518D93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However, they have different criteria on how these </w:t>
      </w:r>
      <w:del w:id="73" w:author="BOUCADAIR Mohamed INNOV/NET" w:date="2021-12-16T09:19:00Z">
        <w:r w:rsidRPr="00CF0B47" w:rsidDel="00C54495">
          <w:rPr>
            <w:rFonts w:ascii="Courier New" w:hAnsi="Courier New" w:cs="Courier New"/>
            <w:lang w:val="en-US"/>
          </w:rPr>
          <w:delText>particular</w:delText>
        </w:r>
      </w:del>
    </w:p>
    <w:p w14:paraId="555193A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components are selected.  Specifically, </w:t>
      </w:r>
      <w:ins w:id="74" w:author="BOUCADAIR Mohamed INNOV/NET" w:date="2021-12-16T09:20:00Z">
        <w:r w:rsidR="00C54495">
          <w:rPr>
            <w:rFonts w:ascii="Courier New" w:hAnsi="Courier New" w:cs="Courier New"/>
            <w:lang w:val="en-US"/>
          </w:rPr>
          <w:t xml:space="preserve">a </w:t>
        </w:r>
      </w:ins>
      <w:r w:rsidRPr="00CF0B47">
        <w:rPr>
          <w:rFonts w:ascii="Courier New" w:hAnsi="Courier New" w:cs="Courier New"/>
          <w:lang w:val="en-US"/>
        </w:rPr>
        <w:t>Network Element requires</w:t>
      </w:r>
    </w:p>
    <w:p w14:paraId="359A5FE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components to be capable of exercising QoS control, while</w:t>
      </w:r>
    </w:p>
    <w:p w14:paraId="7E5F2DB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Abstract Network Element only requires the components to have an</w:t>
      </w:r>
    </w:p>
    <w:p w14:paraId="246A844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impact on the end-to-end performance.</w:t>
      </w:r>
    </w:p>
    <w:p w14:paraId="2562535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ANE Name: An ANE can be constructed either statically in advance</w:t>
      </w:r>
    </w:p>
    <w:p w14:paraId="48231FF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or on demand based on the requested information.  Thus, different</w:t>
      </w:r>
    </w:p>
    <w:p w14:paraId="068F3DC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ANEs may only be valid within a particular scope, either ephemeral</w:t>
      </w:r>
    </w:p>
    <w:p w14:paraId="4040A67F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6]</w:t>
      </w:r>
    </w:p>
    <w:p w14:paraId="0B403560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394C52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3FF9924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or persistent.  Within each scope, an ANE is uniquely identified</w:t>
      </w:r>
    </w:p>
    <w:p w14:paraId="646E0A1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by an ANE Name, as defined in Section 6.1.  Note that an ALTO</w:t>
      </w:r>
    </w:p>
    <w:p w14:paraId="6C85A25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client must not assume ANEs in different scopes but with the same</w:t>
      </w:r>
    </w:p>
    <w:p w14:paraId="5DB2C8B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ANE Name refer to the same component(s) of the network.</w:t>
      </w:r>
    </w:p>
    <w:p w14:paraId="2ECAE2E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Path Vector:</w:t>
      </w:r>
      <w:del w:id="75" w:author="BOUCADAIR Mohamed INNOV/NET" w:date="2021-12-16T10:48:00Z">
        <w:r w:rsidRPr="00CF0B47" w:rsidDel="006B668F">
          <w:rPr>
            <w:rFonts w:ascii="Courier New" w:hAnsi="Courier New" w:cs="Courier New"/>
            <w:lang w:val="en-US"/>
          </w:rPr>
          <w:delText xml:space="preserve"> A Path Vector</w:delText>
        </w:r>
      </w:del>
      <w:r w:rsidRPr="00CF0B47">
        <w:rPr>
          <w:rFonts w:ascii="Courier New" w:hAnsi="Courier New" w:cs="Courier New"/>
          <w:lang w:val="en-US"/>
        </w:rPr>
        <w:t>, or an ANE Path Vector, is a JSON array</w:t>
      </w:r>
    </w:p>
    <w:p w14:paraId="3870A51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of ANE Names.  It is a generalization of BGP path vector.  While</w:t>
      </w:r>
    </w:p>
    <w:p w14:paraId="547B55E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</w:t>
      </w:r>
      <w:commentRangeStart w:id="76"/>
      <w:r w:rsidRPr="00CF0B47">
        <w:rPr>
          <w:rFonts w:ascii="Courier New" w:hAnsi="Courier New" w:cs="Courier New"/>
          <w:lang w:val="en-US"/>
        </w:rPr>
        <w:t xml:space="preserve">standard BGP path vector </w:t>
      </w:r>
      <w:commentRangeEnd w:id="76"/>
      <w:r w:rsidR="006B668F">
        <w:rPr>
          <w:rStyle w:val="Marquedecommentaire"/>
          <w:rFonts w:asciiTheme="minorHAnsi" w:hAnsiTheme="minorHAnsi"/>
        </w:rPr>
        <w:commentReference w:id="76"/>
      </w:r>
      <w:r w:rsidRPr="00CF0B47">
        <w:rPr>
          <w:rFonts w:ascii="Courier New" w:hAnsi="Courier New" w:cs="Courier New"/>
          <w:lang w:val="en-US"/>
        </w:rPr>
        <w:t>specifies a sequence of autonomous</w:t>
      </w:r>
    </w:p>
    <w:p w14:paraId="2DA3FD8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systems for a destination IP prefix, the Path Vector defined in</w:t>
      </w:r>
    </w:p>
    <w:p w14:paraId="0743152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this extension specifies a sequence of ANEs either for a source</w:t>
      </w:r>
    </w:p>
    <w:p w14:paraId="338ED6C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</w:t>
      </w:r>
      <w:ins w:id="77" w:author="BOUCADAIR Mohamed INNOV/NET" w:date="2021-12-16T10:47:00Z">
        <w:r w:rsidR="006B668F" w:rsidRPr="006B668F">
          <w:rPr>
            <w:rFonts w:ascii="Courier New" w:hAnsi="Courier New" w:cs="Courier New"/>
            <w:lang w:val="en-US"/>
          </w:rPr>
          <w:t>Provider-Defined Identifier (</w:t>
        </w:r>
      </w:ins>
      <w:r w:rsidRPr="00CF0B47">
        <w:rPr>
          <w:rFonts w:ascii="Courier New" w:hAnsi="Courier New" w:cs="Courier New"/>
          <w:lang w:val="en-US"/>
        </w:rPr>
        <w:t>PID</w:t>
      </w:r>
      <w:ins w:id="78" w:author="BOUCADAIR Mohamed INNOV/NET" w:date="2021-12-16T10:47:00Z">
        <w:r w:rsidR="006B668F">
          <w:rPr>
            <w:rFonts w:ascii="Courier New" w:hAnsi="Courier New" w:cs="Courier New"/>
            <w:lang w:val="en-US"/>
          </w:rPr>
          <w:t>)</w:t>
        </w:r>
      </w:ins>
      <w:r w:rsidRPr="00CF0B47">
        <w:rPr>
          <w:rFonts w:ascii="Courier New" w:hAnsi="Courier New" w:cs="Courier New"/>
          <w:lang w:val="en-US"/>
        </w:rPr>
        <w:t xml:space="preserve"> and a destination PID as in the </w:t>
      </w:r>
      <w:proofErr w:type="spellStart"/>
      <w:r w:rsidRPr="00CF0B47">
        <w:rPr>
          <w:rFonts w:ascii="Courier New" w:hAnsi="Courier New" w:cs="Courier New"/>
          <w:lang w:val="en-US"/>
        </w:rPr>
        <w:t>CostMapData</w:t>
      </w:r>
      <w:proofErr w:type="spellEnd"/>
      <w:r w:rsidRPr="00CF0B47">
        <w:rPr>
          <w:rFonts w:ascii="Courier New" w:hAnsi="Courier New" w:cs="Courier New"/>
          <w:lang w:val="en-US"/>
        </w:rPr>
        <w:t xml:space="preserve"> </w:t>
      </w:r>
      <w:ins w:id="79" w:author="BOUCADAIR Mohamed INNOV/NET" w:date="2021-12-16T10:48:00Z">
        <w:r w:rsidR="006B668F">
          <w:rPr>
            <w:rFonts w:ascii="Courier New" w:hAnsi="Courier New" w:cs="Courier New"/>
            <w:lang w:val="en-US"/>
          </w:rPr>
          <w:t xml:space="preserve">object </w:t>
        </w:r>
      </w:ins>
      <w:r w:rsidRPr="00CF0B47">
        <w:rPr>
          <w:rFonts w:ascii="Courier New" w:hAnsi="Courier New" w:cs="Courier New"/>
          <w:lang w:val="en-US"/>
        </w:rPr>
        <w:t>(</w:t>
      </w:r>
      <w:ins w:id="80" w:author="BOUCADAIR Mohamed INNOV/NET" w:date="2021-12-16T10:47:00Z">
        <w:r w:rsidR="006B668F">
          <w:rPr>
            <w:rFonts w:ascii="Courier New" w:hAnsi="Courier New" w:cs="Courier New"/>
            <w:lang w:val="en-US"/>
          </w:rPr>
          <w:t xml:space="preserve">Section </w:t>
        </w:r>
      </w:ins>
      <w:r w:rsidRPr="00CF0B47">
        <w:rPr>
          <w:rFonts w:ascii="Courier New" w:hAnsi="Courier New" w:cs="Courier New"/>
          <w:lang w:val="en-US"/>
        </w:rPr>
        <w:t>11.2.3.6 in</w:t>
      </w:r>
    </w:p>
    <w:p w14:paraId="09D25BD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[RFC7285]), or for a source endpoint and a destination endpoint as</w:t>
      </w:r>
    </w:p>
    <w:p w14:paraId="661964B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in the </w:t>
      </w:r>
      <w:proofErr w:type="spellStart"/>
      <w:r w:rsidRPr="00CF0B47">
        <w:rPr>
          <w:rFonts w:ascii="Courier New" w:hAnsi="Courier New" w:cs="Courier New"/>
          <w:lang w:val="en-US"/>
        </w:rPr>
        <w:t>EndpointCostMapData</w:t>
      </w:r>
      <w:proofErr w:type="spellEnd"/>
      <w:ins w:id="81" w:author="BOUCADAIR Mohamed INNOV/NET" w:date="2021-12-16T10:48:00Z">
        <w:r w:rsidR="006B668F">
          <w:rPr>
            <w:rFonts w:ascii="Courier New" w:hAnsi="Courier New" w:cs="Courier New"/>
            <w:lang w:val="en-US"/>
          </w:rPr>
          <w:t xml:space="preserve"> object</w:t>
        </w:r>
      </w:ins>
      <w:r w:rsidRPr="00CF0B47">
        <w:rPr>
          <w:rFonts w:ascii="Courier New" w:hAnsi="Courier New" w:cs="Courier New"/>
          <w:lang w:val="en-US"/>
        </w:rPr>
        <w:t xml:space="preserve"> (</w:t>
      </w:r>
      <w:ins w:id="82" w:author="BOUCADAIR Mohamed INNOV/NET" w:date="2021-12-16T10:47:00Z">
        <w:r w:rsidR="006B668F">
          <w:rPr>
            <w:rFonts w:ascii="Courier New" w:hAnsi="Courier New" w:cs="Courier New"/>
            <w:lang w:val="en-US"/>
          </w:rPr>
          <w:t xml:space="preserve">Section </w:t>
        </w:r>
      </w:ins>
      <w:r w:rsidRPr="00CF0B47">
        <w:rPr>
          <w:rFonts w:ascii="Courier New" w:hAnsi="Courier New" w:cs="Courier New"/>
          <w:lang w:val="en-US"/>
        </w:rPr>
        <w:t>11.5.1.6 in [RFC7285]).</w:t>
      </w:r>
    </w:p>
    <w:p w14:paraId="7739FA7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Path Vector resource: </w:t>
      </w:r>
      <w:del w:id="83" w:author="BOUCADAIR Mohamed INNOV/NET" w:date="2021-12-16T10:48:00Z">
        <w:r w:rsidRPr="00CF0B47" w:rsidDel="006B668F">
          <w:rPr>
            <w:rFonts w:ascii="Courier New" w:hAnsi="Courier New" w:cs="Courier New"/>
            <w:lang w:val="en-US"/>
          </w:rPr>
          <w:delText xml:space="preserve">A Path Vector resource </w:delText>
        </w:r>
      </w:del>
      <w:r w:rsidRPr="00CF0B47">
        <w:rPr>
          <w:rFonts w:ascii="Courier New" w:hAnsi="Courier New" w:cs="Courier New"/>
          <w:lang w:val="en-US"/>
        </w:rPr>
        <w:t xml:space="preserve">refers to </w:t>
      </w:r>
      <w:commentRangeStart w:id="84"/>
      <w:r w:rsidRPr="00CF0B47">
        <w:rPr>
          <w:rFonts w:ascii="Courier New" w:hAnsi="Courier New" w:cs="Courier New"/>
          <w:lang w:val="en-US"/>
        </w:rPr>
        <w:t>an ALTO</w:t>
      </w:r>
    </w:p>
    <w:p w14:paraId="064A078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 </w:t>
      </w:r>
      <w:commentRangeEnd w:id="84"/>
      <w:r w:rsidR="006B668F">
        <w:rPr>
          <w:rStyle w:val="Marquedecommentaire"/>
          <w:rFonts w:asciiTheme="minorHAnsi" w:hAnsiTheme="minorHAnsi"/>
        </w:rPr>
        <w:commentReference w:id="84"/>
      </w:r>
      <w:r w:rsidRPr="00CF0B47">
        <w:rPr>
          <w:rFonts w:ascii="Courier New" w:hAnsi="Courier New" w:cs="Courier New"/>
          <w:lang w:val="en-US"/>
        </w:rPr>
        <w:t>which supports the extension defined in this document.</w:t>
      </w:r>
    </w:p>
    <w:p w14:paraId="3BEC233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Path Vector cost type: </w:t>
      </w:r>
      <w:del w:id="85" w:author="BOUCADAIR Mohamed INNOV/NET" w:date="2021-12-16T10:48:00Z">
        <w:r w:rsidRPr="00CF0B47" w:rsidDel="006B668F">
          <w:rPr>
            <w:rFonts w:ascii="Courier New" w:hAnsi="Courier New" w:cs="Courier New"/>
            <w:lang w:val="en-US"/>
          </w:rPr>
          <w:delText xml:space="preserve">The Path Vector cost type </w:delText>
        </w:r>
      </w:del>
      <w:r w:rsidRPr="00CF0B47">
        <w:rPr>
          <w:rFonts w:ascii="Courier New" w:hAnsi="Courier New" w:cs="Courier New"/>
          <w:lang w:val="en-US"/>
        </w:rPr>
        <w:t>is a special cost</w:t>
      </w:r>
    </w:p>
    <w:p w14:paraId="6D1011F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type, which is specified in Section 6.5.  When this cost type is</w:t>
      </w:r>
    </w:p>
    <w:p w14:paraId="1C8DAC1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present in an IRD entry, it indicates that the information</w:t>
      </w:r>
    </w:p>
    <w:p w14:paraId="020F97F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 is a Path Vector resource.  When this cost type is</w:t>
      </w:r>
    </w:p>
    <w:p w14:paraId="2B44CB2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present in a Filtered Cost Map request or an Endpoint Cost Service</w:t>
      </w:r>
    </w:p>
    <w:p w14:paraId="0931448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request, it indicates each cost value must be interpreted as a</w:t>
      </w:r>
    </w:p>
    <w:p w14:paraId="421F890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Path Vector.</w:t>
      </w:r>
    </w:p>
    <w:p w14:paraId="4ED78C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Path Vector request: </w:t>
      </w:r>
      <w:del w:id="86" w:author="BOUCADAIR Mohamed INNOV/NET" w:date="2021-12-16T10:48:00Z">
        <w:r w:rsidRPr="00CF0B47" w:rsidDel="006B668F">
          <w:rPr>
            <w:rFonts w:ascii="Courier New" w:hAnsi="Courier New" w:cs="Courier New"/>
            <w:lang w:val="en-US"/>
          </w:rPr>
          <w:delText xml:space="preserve">A Path Vector request </w:delText>
        </w:r>
      </w:del>
      <w:r w:rsidRPr="00CF0B47">
        <w:rPr>
          <w:rFonts w:ascii="Courier New" w:hAnsi="Courier New" w:cs="Courier New"/>
          <w:lang w:val="en-US"/>
        </w:rPr>
        <w:t>refers to the POST</w:t>
      </w:r>
    </w:p>
    <w:p w14:paraId="3E29AFF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message sent to an ALTO Path Vector resource.</w:t>
      </w:r>
    </w:p>
    <w:p w14:paraId="6050FFE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Path Vector response: </w:t>
      </w:r>
      <w:del w:id="87" w:author="BOUCADAIR Mohamed INNOV/NET" w:date="2021-12-16T10:51:00Z">
        <w:r w:rsidRPr="00CF0B47" w:rsidDel="006B668F">
          <w:rPr>
            <w:rFonts w:ascii="Courier New" w:hAnsi="Courier New" w:cs="Courier New"/>
            <w:lang w:val="en-US"/>
          </w:rPr>
          <w:delText xml:space="preserve">A Path Vector response </w:delText>
        </w:r>
      </w:del>
      <w:r w:rsidRPr="00CF0B47">
        <w:rPr>
          <w:rFonts w:ascii="Courier New" w:hAnsi="Courier New" w:cs="Courier New"/>
          <w:lang w:val="en-US"/>
        </w:rPr>
        <w:t>refers to the</w:t>
      </w:r>
    </w:p>
    <w:p w14:paraId="1E764B5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multipart/related message returned by a Path Vector resource.</w:t>
      </w:r>
    </w:p>
    <w:p w14:paraId="3B34025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4.  </w:t>
      </w:r>
      <w:del w:id="88" w:author="BOUCADAIR Mohamed INNOV/NET" w:date="2021-12-16T11:18:00Z">
        <w:r w:rsidRPr="00CF0B47" w:rsidDel="003F0574">
          <w:rPr>
            <w:rFonts w:ascii="Courier New" w:hAnsi="Courier New" w:cs="Courier New"/>
            <w:lang w:val="en-US"/>
          </w:rPr>
          <w:delText>Problem Statement</w:delText>
        </w:r>
      </w:del>
      <w:ins w:id="89" w:author="BOUCADAIR Mohamed INNOV/NET" w:date="2021-12-16T11:18:00Z">
        <w:r w:rsidR="003F0574">
          <w:rPr>
            <w:rFonts w:ascii="Courier New" w:hAnsi="Courier New" w:cs="Courier New"/>
            <w:lang w:val="en-US"/>
          </w:rPr>
          <w:t>Requirements and Uses Cases</w:t>
        </w:r>
      </w:ins>
    </w:p>
    <w:p w14:paraId="554AD25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4.1.  Design Requirements</w:t>
      </w:r>
    </w:p>
    <w:p w14:paraId="327454C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section gives an illustrative example of how an overlay</w:t>
      </w:r>
    </w:p>
    <w:p w14:paraId="33E55C3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application can benefit from the extension defined in this document.</w:t>
      </w:r>
    </w:p>
    <w:p w14:paraId="010E8DF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Assume that an application has control over a set of flows, which may</w:t>
      </w:r>
    </w:p>
    <w:p w14:paraId="2669A94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go through shared links</w:t>
      </w:r>
      <w:ins w:id="90" w:author="BOUCADAIR Mohamed INNOV/NET" w:date="2021-12-16T10:52:00Z">
        <w:r w:rsidR="006B668F">
          <w:rPr>
            <w:rFonts w:ascii="Courier New" w:hAnsi="Courier New" w:cs="Courier New"/>
            <w:lang w:val="en-US"/>
          </w:rPr>
          <w:t>/nodes</w:t>
        </w:r>
      </w:ins>
      <w:r w:rsidRPr="00CF0B47">
        <w:rPr>
          <w:rFonts w:ascii="Courier New" w:hAnsi="Courier New" w:cs="Courier New"/>
          <w:lang w:val="en-US"/>
        </w:rPr>
        <w:t xml:space="preserve"> </w:t>
      </w:r>
      <w:commentRangeStart w:id="91"/>
      <w:del w:id="92" w:author="BOUCADAIR Mohamed INNOV/NET" w:date="2021-12-16T10:52:00Z">
        <w:r w:rsidRPr="00CF0B47" w:rsidDel="006B668F">
          <w:rPr>
            <w:rFonts w:ascii="Courier New" w:hAnsi="Courier New" w:cs="Courier New"/>
            <w:lang w:val="en-US"/>
          </w:rPr>
          <w:delText xml:space="preserve">or switches </w:delText>
        </w:r>
      </w:del>
      <w:commentRangeEnd w:id="91"/>
      <w:r w:rsidR="006B668F">
        <w:rPr>
          <w:rStyle w:val="Marquedecommentaire"/>
          <w:rFonts w:asciiTheme="minorHAnsi" w:hAnsiTheme="minorHAnsi"/>
        </w:rPr>
        <w:commentReference w:id="91"/>
      </w:r>
      <w:r w:rsidRPr="00CF0B47">
        <w:rPr>
          <w:rFonts w:ascii="Courier New" w:hAnsi="Courier New" w:cs="Courier New"/>
          <w:lang w:val="en-US"/>
        </w:rPr>
        <w:t>and share bottlenecks.  The</w:t>
      </w:r>
    </w:p>
    <w:p w14:paraId="337D00E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application </w:t>
      </w:r>
      <w:del w:id="93" w:author="BOUCADAIR Mohamed INNOV/NET" w:date="2021-12-16T10:52:00Z">
        <w:r w:rsidRPr="00CF0B47" w:rsidDel="006B668F">
          <w:rPr>
            <w:rFonts w:ascii="Courier New" w:hAnsi="Courier New" w:cs="Courier New"/>
            <w:lang w:val="en-US"/>
          </w:rPr>
          <w:delText xml:space="preserve">hopes </w:delText>
        </w:r>
      </w:del>
      <w:ins w:id="94" w:author="BOUCADAIR Mohamed INNOV/NET" w:date="2021-12-16T10:52:00Z">
        <w:r w:rsidR="006B668F">
          <w:rPr>
            <w:rFonts w:ascii="Courier New" w:hAnsi="Courier New" w:cs="Courier New"/>
            <w:lang w:val="en-US"/>
          </w:rPr>
          <w:t>seeks</w:t>
        </w:r>
        <w:r w:rsidR="006B668F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to schedule the traffic among multiple flows to get</w:t>
      </w:r>
    </w:p>
    <w:p w14:paraId="5D9965A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better performance.  The </w:t>
      </w:r>
      <w:commentRangeStart w:id="95"/>
      <w:r w:rsidRPr="00CF0B47">
        <w:rPr>
          <w:rFonts w:ascii="Courier New" w:hAnsi="Courier New" w:cs="Courier New"/>
          <w:lang w:val="en-US"/>
        </w:rPr>
        <w:t xml:space="preserve">capacity region </w:t>
      </w:r>
      <w:commentRangeEnd w:id="95"/>
      <w:r w:rsidR="006B668F">
        <w:rPr>
          <w:rStyle w:val="Marquedecommentaire"/>
          <w:rFonts w:asciiTheme="minorHAnsi" w:hAnsiTheme="minorHAnsi"/>
        </w:rPr>
        <w:commentReference w:id="95"/>
      </w:r>
      <w:r w:rsidRPr="00CF0B47">
        <w:rPr>
          <w:rFonts w:ascii="Courier New" w:hAnsi="Courier New" w:cs="Courier New"/>
          <w:lang w:val="en-US"/>
        </w:rPr>
        <w:t>information for those flows</w:t>
      </w:r>
    </w:p>
    <w:p w14:paraId="31FE190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will benefit the scheduling.  However, </w:t>
      </w:r>
      <w:del w:id="96" w:author="BOUCADAIR Mohamed INNOV/NET" w:date="2021-12-16T10:53:00Z">
        <w:r w:rsidRPr="00CF0B47" w:rsidDel="006B668F">
          <w:rPr>
            <w:rFonts w:ascii="Courier New" w:hAnsi="Courier New" w:cs="Courier New"/>
            <w:lang w:val="en-US"/>
          </w:rPr>
          <w:delText xml:space="preserve">existing </w:delText>
        </w:r>
      </w:del>
      <w:r w:rsidRPr="00CF0B47">
        <w:rPr>
          <w:rFonts w:ascii="Courier New" w:hAnsi="Courier New" w:cs="Courier New"/>
          <w:lang w:val="en-US"/>
        </w:rPr>
        <w:t xml:space="preserve">cost maps </w:t>
      </w:r>
      <w:ins w:id="97" w:author="BOUCADAIR Mohamed INNOV/NET" w:date="2021-12-16T10:53:00Z">
        <w:r w:rsidR="006B668F">
          <w:rPr>
            <w:rFonts w:ascii="Courier New" w:hAnsi="Courier New" w:cs="Courier New"/>
            <w:lang w:val="en-US"/>
          </w:rPr>
          <w:t xml:space="preserve">as defined in [RFC7285] </w:t>
        </w:r>
      </w:ins>
      <w:r w:rsidRPr="00CF0B47">
        <w:rPr>
          <w:rFonts w:ascii="Courier New" w:hAnsi="Courier New" w:cs="Courier New"/>
          <w:lang w:val="en-US"/>
        </w:rPr>
        <w:t>can not</w:t>
      </w:r>
    </w:p>
    <w:p w14:paraId="7C13D62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reveal such information.</w:t>
      </w:r>
    </w:p>
    <w:p w14:paraId="200C36A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Specifically, consider a network as shown in Figure 1.  The network</w:t>
      </w:r>
    </w:p>
    <w:p w14:paraId="0F9917B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has 7 switches (sw1 to sw7) forming a dumb-bell topology.  </w:t>
      </w:r>
      <w:commentRangeStart w:id="98"/>
      <w:r w:rsidRPr="00CF0B47">
        <w:rPr>
          <w:rFonts w:ascii="Courier New" w:hAnsi="Courier New" w:cs="Courier New"/>
          <w:lang w:val="en-US"/>
        </w:rPr>
        <w:t>Switches</w:t>
      </w:r>
    </w:p>
    <w:p w14:paraId="7F2F445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ins w:id="99" w:author="BOUCADAIR Mohamed INNOV/NET" w:date="2021-12-16T10:54:00Z">
        <w:r w:rsidR="006B668F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sw1/sw3</w:t>
      </w:r>
      <w:ins w:id="100" w:author="BOUCADAIR Mohamed INNOV/NET" w:date="2021-12-16T10:54:00Z">
        <w:r w:rsidR="006B668F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provide access on one side, </w:t>
      </w:r>
      <w:ins w:id="101" w:author="BOUCADAIR Mohamed INNOV/NET" w:date="2021-12-16T10:54:00Z">
        <w:r w:rsidR="006B668F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sw2/sw4</w:t>
      </w:r>
      <w:ins w:id="102" w:author="BOUCADAIR Mohamed INNOV/NET" w:date="2021-12-16T10:54:00Z">
        <w:r w:rsidR="006B668F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provide access on the</w:t>
      </w:r>
      <w:commentRangeEnd w:id="98"/>
      <w:r w:rsidR="006B668F">
        <w:rPr>
          <w:rStyle w:val="Marquedecommentaire"/>
          <w:rFonts w:asciiTheme="minorHAnsi" w:hAnsiTheme="minorHAnsi"/>
        </w:rPr>
        <w:commentReference w:id="98"/>
      </w:r>
    </w:p>
    <w:p w14:paraId="3F2A6E05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7]</w:t>
      </w:r>
    </w:p>
    <w:p w14:paraId="59CB867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  <w:rPrChange w:id="103" w:author="BOUCADAIR Mohamed INNOV/NET" w:date="2021-12-16T12:09:00Z">
            <w:rPr>
              <w:rFonts w:ascii="Courier New" w:hAnsi="Courier New" w:cs="Courier New"/>
            </w:rPr>
          </w:rPrChange>
        </w:rPr>
        <w:br w:type="page"/>
      </w: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6FF1619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other side, and sw5-sw7 form the backbone.  End hosts eh1 to eh4 are</w:t>
      </w:r>
    </w:p>
    <w:p w14:paraId="1A3A7F3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connected to access switches sw1 to sw4 respectively.  Assume that</w:t>
      </w:r>
    </w:p>
    <w:p w14:paraId="512FC11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bandwidth of link eh1 -&gt; sw1 and link sw1 -&gt; sw5 is 150 Mbps, and</w:t>
      </w:r>
    </w:p>
    <w:p w14:paraId="300F743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bandwidth of the other links is 100 Mbps.</w:t>
      </w:r>
    </w:p>
    <w:p w14:paraId="5BEA01D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+-----+</w:t>
      </w:r>
    </w:p>
    <w:p w14:paraId="3B54DD0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|     |</w:t>
      </w:r>
    </w:p>
    <w:p w14:paraId="41B1676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--+ sw6 +--</w:t>
      </w:r>
    </w:p>
    <w:p w14:paraId="4DD7F9C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/  |     |  \</w:t>
      </w:r>
    </w:p>
    <w:p w14:paraId="71957B8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PID1 +-----+         /   +-----+   \          +-----</w:t>
      </w:r>
      <w:proofErr w:type="gramStart"/>
      <w:r w:rsidRPr="00CF0B47">
        <w:rPr>
          <w:rFonts w:ascii="Courier New" w:hAnsi="Courier New" w:cs="Courier New"/>
          <w:lang w:val="en-US"/>
        </w:rPr>
        <w:t>+  PID</w:t>
      </w:r>
      <w:proofErr w:type="gramEnd"/>
      <w:r w:rsidRPr="00CF0B47">
        <w:rPr>
          <w:rFonts w:ascii="Courier New" w:hAnsi="Courier New" w:cs="Courier New"/>
          <w:lang w:val="en-US"/>
        </w:rPr>
        <w:t>2</w:t>
      </w:r>
    </w:p>
    <w:p w14:paraId="0EB144D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eh1__|     |_       /               \     ____|     |__eh2</w:t>
      </w:r>
    </w:p>
    <w:p w14:paraId="41AA883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192.0.2.2 | sw1 | \   +--|--+         +--|--+ /    | sw2 | 192.0.2.3</w:t>
      </w:r>
    </w:p>
    <w:p w14:paraId="4638112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+-----+  \  |     |         |     |/     +-----+</w:t>
      </w:r>
    </w:p>
    <w:p w14:paraId="6FF6CBF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\_| sw5 +---------+ sw7 |</w:t>
      </w:r>
    </w:p>
    <w:p w14:paraId="69FC023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PID3 +-----+   / |     |         |     |\     +-----</w:t>
      </w:r>
      <w:proofErr w:type="gramStart"/>
      <w:r w:rsidRPr="00CF0B47">
        <w:rPr>
          <w:rFonts w:ascii="Courier New" w:hAnsi="Courier New" w:cs="Courier New"/>
          <w:lang w:val="en-US"/>
        </w:rPr>
        <w:t>+  PID</w:t>
      </w:r>
      <w:proofErr w:type="gramEnd"/>
      <w:r w:rsidRPr="00CF0B47">
        <w:rPr>
          <w:rFonts w:ascii="Courier New" w:hAnsi="Courier New" w:cs="Courier New"/>
          <w:lang w:val="en-US"/>
        </w:rPr>
        <w:t>4</w:t>
      </w:r>
    </w:p>
    <w:p w14:paraId="03EF0F3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eh3__|     |__</w:t>
      </w:r>
      <w:proofErr w:type="gramStart"/>
      <w:r w:rsidRPr="00CF0B47">
        <w:rPr>
          <w:rFonts w:ascii="Courier New" w:hAnsi="Courier New" w:cs="Courier New"/>
          <w:lang w:val="en-US"/>
        </w:rPr>
        <w:t>/  +</w:t>
      </w:r>
      <w:proofErr w:type="gramEnd"/>
      <w:r w:rsidRPr="00CF0B47">
        <w:rPr>
          <w:rFonts w:ascii="Courier New" w:hAnsi="Courier New" w:cs="Courier New"/>
          <w:lang w:val="en-US"/>
        </w:rPr>
        <w:t>-----+         +-----+ \____|     |__eh4</w:t>
      </w:r>
    </w:p>
    <w:p w14:paraId="0527932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192.0.2.4 | sw3 |                                  | sw4 | 192.0.2.5</w:t>
      </w:r>
    </w:p>
    <w:p w14:paraId="5A447D9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+-----+                                  +-----+</w:t>
      </w:r>
    </w:p>
    <w:p w14:paraId="10937FA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(eh1--sw1) =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>(sw1--sw5) = 150 Mbps</w:t>
      </w:r>
    </w:p>
    <w:p w14:paraId="0593C83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(eh2--sw2) =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(eh3--sw3) =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>(eh4--sw4) = 100 Mbps</w:t>
      </w:r>
    </w:p>
    <w:p w14:paraId="1174841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(sw1--sw5) =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(sw3--sw5) =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(sw2--sw7) =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>(sw4--sw7) = 100 Mbps</w:t>
      </w:r>
    </w:p>
    <w:p w14:paraId="3DFCB40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(sw5--sw6) =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(sw5--sw7) =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>(sw6--sw7) = 100 Mbps</w:t>
      </w:r>
    </w:p>
    <w:p w14:paraId="229387E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Figure 1: Raw Network Topology</w:t>
      </w:r>
    </w:p>
    <w:p w14:paraId="10D1591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</w:t>
      </w:r>
      <w:del w:id="104" w:author="BOUCADAIR Mohamed INNOV/NET" w:date="2021-12-16T10:57:00Z">
        <w:r w:rsidRPr="00CF0B47" w:rsidDel="00051F09">
          <w:rPr>
            <w:rFonts w:ascii="Courier New" w:hAnsi="Courier New" w:cs="Courier New"/>
            <w:lang w:val="en-US"/>
          </w:rPr>
          <w:delText xml:space="preserve">single-node </w:delText>
        </w:r>
      </w:del>
      <w:r w:rsidRPr="00CF0B47">
        <w:rPr>
          <w:rFonts w:ascii="Courier New" w:hAnsi="Courier New" w:cs="Courier New"/>
          <w:lang w:val="en-US"/>
        </w:rPr>
        <w:t>ALTO topology abstraction of the network is shown in</w:t>
      </w:r>
    </w:p>
    <w:p w14:paraId="4A53E60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Figure 2.  Assume the cost map returns </w:t>
      </w:r>
      <w:del w:id="105" w:author="BOUCADAIR Mohamed INNOV/NET" w:date="2021-12-16T10:57:00Z">
        <w:r w:rsidRPr="00CF0B47" w:rsidDel="00051F09">
          <w:rPr>
            <w:rFonts w:ascii="Courier New" w:hAnsi="Courier New" w:cs="Courier New"/>
            <w:lang w:val="en-US"/>
          </w:rPr>
          <w:delText xml:space="preserve">a </w:delText>
        </w:r>
      </w:del>
      <w:proofErr w:type="gramStart"/>
      <w:ins w:id="106" w:author="BOUCADAIR Mohamed INNOV/NET" w:date="2021-12-16T10:57:00Z">
        <w:r w:rsidR="00051F09">
          <w:rPr>
            <w:rFonts w:ascii="Courier New" w:hAnsi="Courier New" w:cs="Courier New"/>
            <w:lang w:val="en-US"/>
          </w:rPr>
          <w:t>an</w:t>
        </w:r>
        <w:proofErr w:type="gramEnd"/>
        <w:r w:rsidR="00051F09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hypothetical cost type</w:t>
      </w:r>
    </w:p>
    <w:p w14:paraId="0FAD75F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representing the available bandwidth between a source and a</w:t>
      </w:r>
    </w:p>
    <w:p w14:paraId="0C9428A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destination.</w:t>
      </w:r>
    </w:p>
    <w:p w14:paraId="2AE85BE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+----------------------+</w:t>
      </w:r>
    </w:p>
    <w:p w14:paraId="2F1B2AA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{eh1}    |                      |  </w:t>
      </w:r>
      <w:proofErr w:type="gramStart"/>
      <w:r w:rsidRPr="00CF0B47">
        <w:rPr>
          <w:rFonts w:ascii="Courier New" w:hAnsi="Courier New" w:cs="Courier New"/>
          <w:lang w:val="en-US"/>
        </w:rPr>
        <w:t xml:space="preserve">   {</w:t>
      </w:r>
      <w:proofErr w:type="gramEnd"/>
      <w:r w:rsidRPr="00CF0B47">
        <w:rPr>
          <w:rFonts w:ascii="Courier New" w:hAnsi="Courier New" w:cs="Courier New"/>
          <w:lang w:val="en-US"/>
        </w:rPr>
        <w:t>eh2}</w:t>
      </w:r>
    </w:p>
    <w:p w14:paraId="403F175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PID1     |                      |     PID2</w:t>
      </w:r>
    </w:p>
    <w:p w14:paraId="4F6E341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+------+                      +------+</w:t>
      </w:r>
    </w:p>
    <w:p w14:paraId="51D098D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|                      |</w:t>
      </w:r>
    </w:p>
    <w:p w14:paraId="4A84451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|                      |</w:t>
      </w:r>
    </w:p>
    <w:p w14:paraId="4F5AC2F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{eh3}    |                      |  </w:t>
      </w:r>
      <w:proofErr w:type="gramStart"/>
      <w:r w:rsidRPr="00CF0B47">
        <w:rPr>
          <w:rFonts w:ascii="Courier New" w:hAnsi="Courier New" w:cs="Courier New"/>
          <w:lang w:val="en-US"/>
        </w:rPr>
        <w:t xml:space="preserve">   {</w:t>
      </w:r>
      <w:proofErr w:type="gramEnd"/>
      <w:r w:rsidRPr="00CF0B47">
        <w:rPr>
          <w:rFonts w:ascii="Courier New" w:hAnsi="Courier New" w:cs="Courier New"/>
          <w:lang w:val="en-US"/>
        </w:rPr>
        <w:t>eh4}</w:t>
      </w:r>
    </w:p>
    <w:p w14:paraId="67F762F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PID3     |                      |     PID4</w:t>
      </w:r>
    </w:p>
    <w:p w14:paraId="189D602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+------+                      +------+</w:t>
      </w:r>
    </w:p>
    <w:p w14:paraId="687E5C4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|                      |</w:t>
      </w:r>
    </w:p>
    <w:p w14:paraId="52A7252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+----------------------+</w:t>
      </w:r>
    </w:p>
    <w:p w14:paraId="714816D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Figure 2: Base </w:t>
      </w:r>
      <w:del w:id="107" w:author="BOUCADAIR Mohamed INNOV/NET" w:date="2021-12-16T10:58:00Z">
        <w:r w:rsidRPr="00CF0B47" w:rsidDel="00051F09">
          <w:rPr>
            <w:rFonts w:ascii="Courier New" w:hAnsi="Courier New" w:cs="Courier New"/>
            <w:lang w:val="en-US"/>
          </w:rPr>
          <w:delText xml:space="preserve">Single-Node </w:delText>
        </w:r>
      </w:del>
      <w:r w:rsidRPr="00CF0B47">
        <w:rPr>
          <w:rFonts w:ascii="Courier New" w:hAnsi="Courier New" w:cs="Courier New"/>
          <w:lang w:val="en-US"/>
        </w:rPr>
        <w:t>Topology Abstraction</w:t>
      </w:r>
    </w:p>
    <w:p w14:paraId="75A10441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Gao, et al.               Expires 28 April 2022              </w:t>
      </w:r>
      <w:proofErr w:type="gramStart"/>
      <w:r w:rsidRPr="002802C5">
        <w:rPr>
          <w:rFonts w:ascii="Courier New" w:hAnsi="Courier New" w:cs="Courier New"/>
          <w:lang w:val="en-US"/>
        </w:rPr>
        <w:t xml:space="preserve">   [</w:t>
      </w:r>
      <w:proofErr w:type="gramEnd"/>
      <w:r w:rsidRPr="002802C5">
        <w:rPr>
          <w:rFonts w:ascii="Courier New" w:hAnsi="Courier New" w:cs="Courier New"/>
          <w:lang w:val="en-US"/>
        </w:rPr>
        <w:t>Page 8]</w:t>
      </w:r>
    </w:p>
    <w:p w14:paraId="3D2D1CD6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br w:type="page"/>
      </w:r>
    </w:p>
    <w:p w14:paraId="06B814E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5F06057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Now assume the application wants to maximize the total rate of the</w:t>
      </w:r>
    </w:p>
    <w:p w14:paraId="050C2DC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traffic among a set of &lt;source, destination&gt; pairs, say </w:t>
      </w:r>
      <w:ins w:id="108" w:author="BOUCADAIR Mohamed INNOV/NET" w:date="2021-12-16T10:58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eh2</w:t>
      </w:r>
      <w:ins w:id="109" w:author="BOUCADAIR Mohamed INNOV/NET" w:date="2021-12-16T10:58:00Z">
        <w:r w:rsidR="00051F09">
          <w:rPr>
            <w:rFonts w:ascii="Courier New" w:hAnsi="Courier New" w:cs="Courier New"/>
            <w:lang w:val="en-US"/>
          </w:rPr>
          <w:t>”</w:t>
        </w:r>
      </w:ins>
    </w:p>
    <w:p w14:paraId="3F45D23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</w:t>
      </w:r>
      <w:ins w:id="110" w:author="BOUCADAIR Mohamed INNOV/NET" w:date="2021-12-16T10:58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eh4</w:t>
      </w:r>
      <w:ins w:id="111" w:author="BOUCADAIR Mohamed INNOV/NET" w:date="2021-12-16T10:58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.  Let </w:t>
      </w:r>
      <w:ins w:id="112" w:author="BOUCADAIR Mohamed INNOV/NET" w:date="2021-12-16T10:58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x</w:t>
      </w:r>
      <w:ins w:id="113" w:author="BOUCADAIR Mohamed INNOV/NET" w:date="2021-12-16T10:58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denote the transmission rate of </w:t>
      </w:r>
      <w:ins w:id="114" w:author="BOUCADAIR Mohamed INNOV/NET" w:date="2021-12-16T10:58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eh2</w:t>
      </w:r>
      <w:ins w:id="115" w:author="BOUCADAIR Mohamed INNOV/NET" w:date="2021-12-16T10:58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and</w:t>
      </w:r>
    </w:p>
    <w:p w14:paraId="749E390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y </w:t>
      </w:r>
      <w:proofErr w:type="gramStart"/>
      <w:r w:rsidRPr="00CF0B47">
        <w:rPr>
          <w:rFonts w:ascii="Courier New" w:hAnsi="Courier New" w:cs="Courier New"/>
          <w:lang w:val="en-US"/>
        </w:rPr>
        <w:t>denote</w:t>
      </w:r>
      <w:proofErr w:type="gramEnd"/>
      <w:r w:rsidRPr="00CF0B47">
        <w:rPr>
          <w:rFonts w:ascii="Courier New" w:hAnsi="Courier New" w:cs="Courier New"/>
          <w:lang w:val="en-US"/>
        </w:rPr>
        <w:t xml:space="preserve"> the rate of </w:t>
      </w:r>
      <w:ins w:id="116" w:author="BOUCADAIR Mohamed INNOV/NET" w:date="2021-12-16T10:58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eh4</w:t>
      </w:r>
      <w:ins w:id="117" w:author="BOUCADAIR Mohamed INNOV/NET" w:date="2021-12-16T10:58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>.  The objective function is</w:t>
      </w:r>
    </w:p>
    <w:p w14:paraId="74FFCD5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</w:t>
      </w:r>
      <w:proofErr w:type="gramStart"/>
      <w:r w:rsidRPr="00CF0B47">
        <w:rPr>
          <w:rFonts w:ascii="Courier New" w:hAnsi="Courier New" w:cs="Courier New"/>
          <w:lang w:val="en-US"/>
        </w:rPr>
        <w:t>max(</w:t>
      </w:r>
      <w:proofErr w:type="gramEnd"/>
      <w:r w:rsidRPr="00CF0B47">
        <w:rPr>
          <w:rFonts w:ascii="Courier New" w:hAnsi="Courier New" w:cs="Courier New"/>
          <w:lang w:val="en-US"/>
        </w:rPr>
        <w:t>x + y).</w:t>
      </w:r>
    </w:p>
    <w:p w14:paraId="1474606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the ALTO Cost Map, the cost between PID1 and PID2 and between</w:t>
      </w:r>
    </w:p>
    <w:p w14:paraId="4FA2863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PID1 and PID4 will be 100 Mbps.  </w:t>
      </w:r>
      <w:del w:id="118" w:author="BOUCADAIR Mohamed INNOV/NET" w:date="2021-12-16T10:59:00Z">
        <w:r w:rsidRPr="00CF0B47" w:rsidDel="00051F09">
          <w:rPr>
            <w:rFonts w:ascii="Courier New" w:hAnsi="Courier New" w:cs="Courier New"/>
            <w:lang w:val="en-US"/>
          </w:rPr>
          <w:delText xml:space="preserve">And </w:delText>
        </w:r>
      </w:del>
      <w:ins w:id="119" w:author="BOUCADAIR Mohamed INNOV/NET" w:date="2021-12-16T10:59:00Z">
        <w:r w:rsidR="00051F09">
          <w:rPr>
            <w:rFonts w:ascii="Courier New" w:hAnsi="Courier New" w:cs="Courier New"/>
            <w:lang w:val="en-US"/>
          </w:rPr>
          <w:t>T</w:t>
        </w:r>
      </w:ins>
      <w:del w:id="120" w:author="BOUCADAIR Mohamed INNOV/NET" w:date="2021-12-16T10:59:00Z">
        <w:r w:rsidRPr="00CF0B47" w:rsidDel="00051F09">
          <w:rPr>
            <w:rFonts w:ascii="Courier New" w:hAnsi="Courier New" w:cs="Courier New"/>
            <w:lang w:val="en-US"/>
          </w:rPr>
          <w:delText>t</w:delText>
        </w:r>
      </w:del>
      <w:proofErr w:type="gramStart"/>
      <w:r w:rsidRPr="00CF0B47">
        <w:rPr>
          <w:rFonts w:ascii="Courier New" w:hAnsi="Courier New" w:cs="Courier New"/>
          <w:lang w:val="en-US"/>
        </w:rPr>
        <w:t>he</w:t>
      </w:r>
      <w:proofErr w:type="gramEnd"/>
      <w:r w:rsidRPr="00CF0B47">
        <w:rPr>
          <w:rFonts w:ascii="Courier New" w:hAnsi="Courier New" w:cs="Courier New"/>
          <w:lang w:val="en-US"/>
        </w:rPr>
        <w:t xml:space="preserve"> client can get a capacity</w:t>
      </w:r>
    </w:p>
    <w:p w14:paraId="2903B41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region of</w:t>
      </w:r>
    </w:p>
    <w:p w14:paraId="0E1F999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x &lt;= 100 Mbps,</w:t>
      </w:r>
    </w:p>
    <w:p w14:paraId="6D54E0A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y &lt;= 100 Mbps.</w:t>
      </w:r>
    </w:p>
    <w:p w14:paraId="6C3BE8A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this information, the client may mistakenly think it can achieve</w:t>
      </w:r>
    </w:p>
    <w:p w14:paraId="5158EAC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 maximum total rate of 200 Mbps.  However, </w:t>
      </w:r>
      <w:del w:id="121" w:author="BOUCADAIR Mohamed INNOV/NET" w:date="2021-12-16T11:00:00Z">
        <w:r w:rsidRPr="00CF0B47" w:rsidDel="00051F09">
          <w:rPr>
            <w:rFonts w:ascii="Courier New" w:hAnsi="Courier New" w:cs="Courier New"/>
            <w:lang w:val="en-US"/>
          </w:rPr>
          <w:delText>one can easily see that</w:delText>
        </w:r>
      </w:del>
    </w:p>
    <w:p w14:paraId="5B333F8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rate is infeasible</w:t>
      </w:r>
      <w:del w:id="122" w:author="BOUCADAIR Mohamed INNOV/NET" w:date="2021-12-16T11:00:00Z">
        <w:r w:rsidRPr="00CF0B47" w:rsidDel="00051F09">
          <w:rPr>
            <w:rFonts w:ascii="Courier New" w:hAnsi="Courier New" w:cs="Courier New"/>
            <w:lang w:val="en-US"/>
          </w:rPr>
          <w:delText>,</w:delText>
        </w:r>
      </w:del>
      <w:r w:rsidRPr="00CF0B47">
        <w:rPr>
          <w:rFonts w:ascii="Courier New" w:hAnsi="Courier New" w:cs="Courier New"/>
          <w:lang w:val="en-US"/>
        </w:rPr>
        <w:t xml:space="preserve"> as there are only two potential cases:</w:t>
      </w:r>
    </w:p>
    <w:p w14:paraId="58195EE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Case 1: </w:t>
      </w:r>
      <w:ins w:id="123" w:author="BOUCADAIR Mohamed INNOV/NET" w:date="2021-12-16T11:00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eh2</w:t>
      </w:r>
      <w:ins w:id="124" w:author="BOUCADAIR Mohamed INNOV/NET" w:date="2021-12-16T11:00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and </w:t>
      </w:r>
      <w:ins w:id="125" w:author="BOUCADAIR Mohamed INNOV/NET" w:date="2021-12-16T11:00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eh4</w:t>
      </w:r>
      <w:ins w:id="126" w:author="BOUCADAIR Mohamed INNOV/NET" w:date="2021-12-16T11:00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take different path segments</w:t>
      </w:r>
    </w:p>
    <w:p w14:paraId="605AD8F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from sw5 to sw7.  For example, if </w:t>
      </w:r>
      <w:ins w:id="127" w:author="BOUCADAIR Mohamed INNOV/NET" w:date="2021-12-16T11:00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eh2</w:t>
      </w:r>
      <w:ins w:id="128" w:author="BOUCADAIR Mohamed INNOV/NET" w:date="2021-12-16T11:00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uses path </w:t>
      </w:r>
      <w:ins w:id="129" w:author="BOUCADAIR Mohamed INNOV/NET" w:date="2021-12-16T11:00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sw1</w:t>
      </w:r>
    </w:p>
    <w:p w14:paraId="1841C6F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-&gt; sw5 -&gt; sw6 -&gt; sw7 -&gt; sw2 -&gt; eh2</w:t>
      </w:r>
      <w:ins w:id="130" w:author="BOUCADAIR Mohamed INNOV/NET" w:date="2021-12-16T11:00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and </w:t>
      </w:r>
      <w:ins w:id="131" w:author="BOUCADAIR Mohamed INNOV/NET" w:date="2021-12-16T11:00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eh4</w:t>
      </w:r>
      <w:ins w:id="132" w:author="BOUCADAIR Mohamed INNOV/NET" w:date="2021-12-16T11:00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uses path </w:t>
      </w:r>
      <w:ins w:id="133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</w:t>
      </w:r>
    </w:p>
    <w:p w14:paraId="2E7B69D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sw1 -&gt; sw5 -&gt; sw7 -&gt; sw4 -&gt; eh4</w:t>
      </w:r>
      <w:ins w:id="134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>, then the shared bottleneck links</w:t>
      </w:r>
    </w:p>
    <w:p w14:paraId="4F97609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are </w:t>
      </w:r>
      <w:ins w:id="135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sw1</w:t>
      </w:r>
      <w:ins w:id="136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and </w:t>
      </w:r>
      <w:ins w:id="137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sw1 -&gt; sw5</w:t>
      </w:r>
      <w:ins w:id="138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>.  In this case, the capacity region</w:t>
      </w:r>
    </w:p>
    <w:p w14:paraId="7D60C595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F0B47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C62EB">
        <w:rPr>
          <w:rFonts w:ascii="Courier New" w:hAnsi="Courier New" w:cs="Courier New"/>
        </w:rPr>
        <w:t>is</w:t>
      </w:r>
      <w:proofErr w:type="spellEnd"/>
      <w:proofErr w:type="gramEnd"/>
      <w:ins w:id="139" w:author="BOUCADAIR Mohamed INNOV/NET" w:date="2021-12-16T11:01:00Z">
        <w:r w:rsidR="00051F09">
          <w:rPr>
            <w:rFonts w:ascii="Courier New" w:hAnsi="Courier New" w:cs="Courier New"/>
          </w:rPr>
          <w:t> :</w:t>
        </w:r>
      </w:ins>
    </w:p>
    <w:p w14:paraId="0488F1B3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 </w:t>
      </w:r>
      <w:proofErr w:type="gramStart"/>
      <w:r w:rsidRPr="003C62EB">
        <w:rPr>
          <w:rFonts w:ascii="Courier New" w:hAnsi="Courier New" w:cs="Courier New"/>
        </w:rPr>
        <w:t>x</w:t>
      </w:r>
      <w:proofErr w:type="gramEnd"/>
      <w:r w:rsidRPr="003C62EB">
        <w:rPr>
          <w:rFonts w:ascii="Courier New" w:hAnsi="Courier New" w:cs="Courier New"/>
        </w:rPr>
        <w:t xml:space="preserve">     &lt;= 100 Mbps</w:t>
      </w:r>
    </w:p>
    <w:p w14:paraId="14AD0A37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 </w:t>
      </w:r>
      <w:proofErr w:type="gramStart"/>
      <w:r w:rsidRPr="003C62EB">
        <w:rPr>
          <w:rFonts w:ascii="Courier New" w:hAnsi="Courier New" w:cs="Courier New"/>
        </w:rPr>
        <w:t>y</w:t>
      </w:r>
      <w:proofErr w:type="gramEnd"/>
      <w:r w:rsidRPr="003C62EB">
        <w:rPr>
          <w:rFonts w:ascii="Courier New" w:hAnsi="Courier New" w:cs="Courier New"/>
        </w:rPr>
        <w:t xml:space="preserve">     &lt;= 100 Mbps</w:t>
      </w:r>
    </w:p>
    <w:p w14:paraId="4D6D9D9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 </w:t>
      </w:r>
      <w:proofErr w:type="gramStart"/>
      <w:r w:rsidRPr="003C62EB">
        <w:rPr>
          <w:rFonts w:ascii="Courier New" w:hAnsi="Courier New" w:cs="Courier New"/>
        </w:rPr>
        <w:t>x</w:t>
      </w:r>
      <w:proofErr w:type="gramEnd"/>
      <w:r w:rsidRPr="003C62EB">
        <w:rPr>
          <w:rFonts w:ascii="Courier New" w:hAnsi="Courier New" w:cs="Courier New"/>
        </w:rPr>
        <w:t xml:space="preserve"> + y &lt;= 150 Mbps</w:t>
      </w:r>
    </w:p>
    <w:p w14:paraId="0142CFB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      </w:t>
      </w:r>
      <w:r w:rsidRPr="00CF0B47">
        <w:rPr>
          <w:rFonts w:ascii="Courier New" w:hAnsi="Courier New" w:cs="Courier New"/>
          <w:lang w:val="en-US"/>
        </w:rPr>
        <w:t>and the real optimal total rate is 150 Mbps.</w:t>
      </w:r>
    </w:p>
    <w:p w14:paraId="7B278BF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Case 2: </w:t>
      </w:r>
      <w:ins w:id="140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eh2</w:t>
      </w:r>
      <w:ins w:id="141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and </w:t>
      </w:r>
      <w:ins w:id="142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eh4</w:t>
      </w:r>
      <w:ins w:id="143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take the same path segment from</w:t>
      </w:r>
    </w:p>
    <w:p w14:paraId="3731D04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</w:t>
      </w:r>
      <w:ins w:id="144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"</w:t>
        </w:r>
      </w:ins>
      <w:r w:rsidRPr="00CF0B47">
        <w:rPr>
          <w:rFonts w:ascii="Courier New" w:hAnsi="Courier New" w:cs="Courier New"/>
          <w:lang w:val="en-US"/>
        </w:rPr>
        <w:t xml:space="preserve">sw5 to sw7.  For example, if </w:t>
      </w:r>
      <w:ins w:id="145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z</w:t>
        </w:r>
      </w:ins>
      <w:r w:rsidRPr="00CF0B47">
        <w:rPr>
          <w:rFonts w:ascii="Courier New" w:hAnsi="Courier New" w:cs="Courier New"/>
          <w:lang w:val="en-US"/>
        </w:rPr>
        <w:t>eh1 -&gt; eh2</w:t>
      </w:r>
      <w:ins w:id="146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z</w:t>
        </w:r>
      </w:ins>
      <w:r w:rsidRPr="00CF0B47">
        <w:rPr>
          <w:rFonts w:ascii="Courier New" w:hAnsi="Courier New" w:cs="Courier New"/>
          <w:lang w:val="en-US"/>
        </w:rPr>
        <w:t xml:space="preserve"> uses path </w:t>
      </w:r>
      <w:ins w:id="147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z</w:t>
        </w:r>
      </w:ins>
      <w:r w:rsidRPr="00CF0B47">
        <w:rPr>
          <w:rFonts w:ascii="Courier New" w:hAnsi="Courier New" w:cs="Courier New"/>
          <w:lang w:val="en-US"/>
        </w:rPr>
        <w:t>eh1 -&gt; sw1 -&gt;</w:t>
      </w:r>
    </w:p>
    <w:p w14:paraId="0D0F62A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sw5 -&gt; sw7 -&gt; sw2 -&gt; eh2</w:t>
      </w:r>
      <w:ins w:id="148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z</w:t>
        </w:r>
      </w:ins>
      <w:r w:rsidRPr="00CF0B47">
        <w:rPr>
          <w:rFonts w:ascii="Courier New" w:hAnsi="Courier New" w:cs="Courier New"/>
          <w:lang w:val="en-US"/>
        </w:rPr>
        <w:t xml:space="preserve"> and </w:t>
      </w:r>
      <w:ins w:id="149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z</w:t>
        </w:r>
      </w:ins>
      <w:r w:rsidRPr="00CF0B47">
        <w:rPr>
          <w:rFonts w:ascii="Courier New" w:hAnsi="Courier New" w:cs="Courier New"/>
          <w:lang w:val="en-US"/>
        </w:rPr>
        <w:t>eh1 -&gt; eh4</w:t>
      </w:r>
      <w:ins w:id="150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z</w:t>
        </w:r>
      </w:ins>
      <w:r w:rsidRPr="00CF0B47">
        <w:rPr>
          <w:rFonts w:ascii="Courier New" w:hAnsi="Courier New" w:cs="Courier New"/>
          <w:lang w:val="en-US"/>
        </w:rPr>
        <w:t xml:space="preserve"> also uses path </w:t>
      </w:r>
      <w:ins w:id="151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z</w:t>
        </w:r>
      </w:ins>
      <w:r w:rsidRPr="00CF0B47">
        <w:rPr>
          <w:rFonts w:ascii="Courier New" w:hAnsi="Courier New" w:cs="Courier New"/>
          <w:lang w:val="en-US"/>
        </w:rPr>
        <w:t>eh1 -&gt; sw1</w:t>
      </w:r>
    </w:p>
    <w:p w14:paraId="224838A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-&gt; sw5 -&gt; sw7 -&gt; sw4 -&gt; eh4</w:t>
      </w:r>
      <w:ins w:id="152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z</w:t>
        </w:r>
      </w:ins>
      <w:r w:rsidRPr="00CF0B47">
        <w:rPr>
          <w:rFonts w:ascii="Courier New" w:hAnsi="Courier New" w:cs="Courier New"/>
          <w:lang w:val="en-US"/>
        </w:rPr>
        <w:t>, then the shared bottleneck link is</w:t>
      </w:r>
    </w:p>
    <w:p w14:paraId="47B1F09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</w:t>
      </w:r>
      <w:ins w:id="153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z</w:t>
        </w:r>
      </w:ins>
      <w:r w:rsidRPr="00CF0B47">
        <w:rPr>
          <w:rFonts w:ascii="Courier New" w:hAnsi="Courier New" w:cs="Courier New"/>
          <w:lang w:val="en-US"/>
        </w:rPr>
        <w:t>sw5 -&gt; sw7</w:t>
      </w:r>
      <w:ins w:id="154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z</w:t>
        </w:r>
      </w:ins>
      <w:r w:rsidRPr="00CF0B47">
        <w:rPr>
          <w:rFonts w:ascii="Courier New" w:hAnsi="Courier New" w:cs="Courier New"/>
          <w:lang w:val="en-US"/>
        </w:rPr>
        <w:t>.  In this case, the capacity region is</w:t>
      </w:r>
      <w:ins w:id="155" w:author="BOUCADAIR Mohamed INNOV/NET" w:date="2021-12-16T11:01:00Z">
        <w:r w:rsidR="00051F09">
          <w:rPr>
            <w:rFonts w:ascii="Courier New" w:hAnsi="Courier New" w:cs="Courier New"/>
            <w:lang w:val="en-US"/>
          </w:rPr>
          <w:t>:</w:t>
        </w:r>
      </w:ins>
    </w:p>
    <w:p w14:paraId="1067210E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F0B47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3C62EB">
        <w:rPr>
          <w:rFonts w:ascii="Courier New" w:hAnsi="Courier New" w:cs="Courier New"/>
        </w:rPr>
        <w:t>x</w:t>
      </w:r>
      <w:proofErr w:type="gramEnd"/>
      <w:r w:rsidRPr="003C62EB">
        <w:rPr>
          <w:rFonts w:ascii="Courier New" w:hAnsi="Courier New" w:cs="Courier New"/>
        </w:rPr>
        <w:t xml:space="preserve">     &lt;= 100 Mbps</w:t>
      </w:r>
    </w:p>
    <w:p w14:paraId="5F6BCDE8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 </w:t>
      </w:r>
      <w:proofErr w:type="gramStart"/>
      <w:r w:rsidRPr="003C62EB">
        <w:rPr>
          <w:rFonts w:ascii="Courier New" w:hAnsi="Courier New" w:cs="Courier New"/>
        </w:rPr>
        <w:t>y</w:t>
      </w:r>
      <w:proofErr w:type="gramEnd"/>
      <w:r w:rsidRPr="003C62EB">
        <w:rPr>
          <w:rFonts w:ascii="Courier New" w:hAnsi="Courier New" w:cs="Courier New"/>
        </w:rPr>
        <w:t xml:space="preserve">     &lt;= 100 Mbps</w:t>
      </w:r>
    </w:p>
    <w:p w14:paraId="45C7237C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 </w:t>
      </w:r>
      <w:proofErr w:type="gramStart"/>
      <w:r w:rsidRPr="003C62EB">
        <w:rPr>
          <w:rFonts w:ascii="Courier New" w:hAnsi="Courier New" w:cs="Courier New"/>
        </w:rPr>
        <w:t>x</w:t>
      </w:r>
      <w:proofErr w:type="gramEnd"/>
      <w:r w:rsidRPr="003C62EB">
        <w:rPr>
          <w:rFonts w:ascii="Courier New" w:hAnsi="Courier New" w:cs="Courier New"/>
        </w:rPr>
        <w:t xml:space="preserve"> + y &lt;= 100 Mbps</w:t>
      </w:r>
    </w:p>
    <w:p w14:paraId="03A91C9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      </w:t>
      </w:r>
      <w:r w:rsidRPr="00CF0B47">
        <w:rPr>
          <w:rFonts w:ascii="Courier New" w:hAnsi="Courier New" w:cs="Courier New"/>
          <w:lang w:val="en-US"/>
        </w:rPr>
        <w:t>and the real optimal total rate is 100 Mbps.</w:t>
      </w:r>
    </w:p>
    <w:p w14:paraId="09BAD72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Clearly, with more accurate and fine-grained information, the</w:t>
      </w:r>
    </w:p>
    <w:p w14:paraId="5FDD98A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application can gain a better prediction of its traffic and may</w:t>
      </w:r>
    </w:p>
    <w:p w14:paraId="533677E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orchestrate its resources accordingly.  However, to provide such</w:t>
      </w:r>
    </w:p>
    <w:p w14:paraId="6BA2404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information, the network needs to expose more details beyond the</w:t>
      </w:r>
    </w:p>
    <w:p w14:paraId="4A8853C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simple cost map abstraction.  In particular:</w:t>
      </w:r>
    </w:p>
    <w:p w14:paraId="6B02186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9]</w:t>
      </w:r>
    </w:p>
    <w:p w14:paraId="4A6F534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Internet-Draft                   ALTO-PV                    October 2021</w:t>
      </w:r>
    </w:p>
    <w:p w14:paraId="2BDBA53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The ALTO server must </w:t>
      </w:r>
      <w:del w:id="156" w:author="BOUCADAIR Mohamed INNOV/NET" w:date="2021-12-16T11:04:00Z">
        <w:r w:rsidRPr="00CF0B47" w:rsidDel="004C00BD">
          <w:rPr>
            <w:rFonts w:ascii="Courier New" w:hAnsi="Courier New" w:cs="Courier New"/>
            <w:lang w:val="en-US"/>
          </w:rPr>
          <w:delText xml:space="preserve">give </w:delText>
        </w:r>
      </w:del>
      <w:ins w:id="157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expose</w:t>
        </w:r>
        <w:r w:rsidR="004C00BD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more details about the network paths</w:t>
      </w:r>
    </w:p>
    <w:p w14:paraId="245CF1B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that are traversed by the traffic between a source and a</w:t>
      </w:r>
    </w:p>
    <w:p w14:paraId="1CB1B3B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destination beyond a simple numerical value, which allows the</w:t>
      </w:r>
    </w:p>
    <w:p w14:paraId="6847B90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overlay application to distinguish between Case</w:t>
      </w:r>
      <w:ins w:id="158" w:author="BOUCADAIR Mohamed INNOV/NET" w:date="2021-12-16T11:03:00Z">
        <w:r w:rsidR="004C00BD">
          <w:rPr>
            <w:rFonts w:ascii="Courier New" w:hAnsi="Courier New" w:cs="Courier New"/>
            <w:lang w:val="en-US"/>
          </w:rPr>
          <w:t>s</w:t>
        </w:r>
      </w:ins>
      <w:r w:rsidRPr="00CF0B47">
        <w:rPr>
          <w:rFonts w:ascii="Courier New" w:hAnsi="Courier New" w:cs="Courier New"/>
          <w:lang w:val="en-US"/>
        </w:rPr>
        <w:t xml:space="preserve"> 1 and </w:t>
      </w:r>
      <w:del w:id="159" w:author="BOUCADAIR Mohamed INNOV/NET" w:date="2021-12-16T11:03:00Z">
        <w:r w:rsidRPr="00CF0B47" w:rsidDel="004C00BD">
          <w:rPr>
            <w:rFonts w:ascii="Courier New" w:hAnsi="Courier New" w:cs="Courier New"/>
            <w:lang w:val="en-US"/>
          </w:rPr>
          <w:delText xml:space="preserve">Case </w:delText>
        </w:r>
      </w:del>
      <w:r w:rsidRPr="00CF0B47">
        <w:rPr>
          <w:rFonts w:ascii="Courier New" w:hAnsi="Courier New" w:cs="Courier New"/>
          <w:lang w:val="en-US"/>
        </w:rPr>
        <w:t>2 and</w:t>
      </w:r>
    </w:p>
    <w:p w14:paraId="2292746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to compute the optimal total rate</w:t>
      </w:r>
      <w:ins w:id="160" w:author="BOUCADAIR Mohamed INNOV/NET" w:date="2021-12-16T11:03:00Z">
        <w:r w:rsidR="004C00BD">
          <w:rPr>
            <w:rFonts w:ascii="Courier New" w:hAnsi="Courier New" w:cs="Courier New"/>
            <w:lang w:val="en-US"/>
          </w:rPr>
          <w:t>,</w:t>
        </w:r>
      </w:ins>
      <w:r w:rsidRPr="00CF0B47">
        <w:rPr>
          <w:rFonts w:ascii="Courier New" w:hAnsi="Courier New" w:cs="Courier New"/>
          <w:lang w:val="en-US"/>
        </w:rPr>
        <w:t xml:space="preserve"> accordingly.</w:t>
      </w:r>
    </w:p>
    <w:p w14:paraId="678836A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The ALTO server must allow the client to distinguish the common</w:t>
      </w:r>
    </w:p>
    <w:p w14:paraId="6FA4CCE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ANE shared by </w:t>
      </w:r>
      <w:ins w:id="161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eh2</w:t>
      </w:r>
      <w:ins w:id="162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and </w:t>
      </w:r>
      <w:ins w:id="163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eh4</w:t>
      </w:r>
      <w:ins w:id="164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, e.g., </w:t>
      </w:r>
      <w:ins w:id="165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 sw1</w:t>
      </w:r>
      <w:ins w:id="166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and </w:t>
      </w:r>
      <w:ins w:id="167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sw1 -</w:t>
      </w:r>
    </w:p>
    <w:p w14:paraId="2056856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sw5</w:t>
      </w:r>
      <w:ins w:id="168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in Case 1.</w:t>
      </w:r>
    </w:p>
    <w:p w14:paraId="32488A1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The ALTO server must </w:t>
      </w:r>
      <w:del w:id="169" w:author="BOUCADAIR Mohamed INNOV/NET" w:date="2021-12-16T11:04:00Z">
        <w:r w:rsidRPr="00CF0B47" w:rsidDel="004C00BD">
          <w:rPr>
            <w:rFonts w:ascii="Courier New" w:hAnsi="Courier New" w:cs="Courier New"/>
            <w:lang w:val="en-US"/>
          </w:rPr>
          <w:delText xml:space="preserve">give </w:delText>
        </w:r>
      </w:del>
      <w:ins w:id="170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expose</w:t>
        </w:r>
        <w:r w:rsidR="004C00BD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details on the properties of the ANEs</w:t>
      </w:r>
    </w:p>
    <w:p w14:paraId="23E5C39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 xml:space="preserve">      used by </w:t>
      </w:r>
      <w:ins w:id="171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eh2</w:t>
      </w:r>
      <w:ins w:id="172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and </w:t>
      </w:r>
      <w:ins w:id="173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eh1 -&gt; eh4</w:t>
      </w:r>
      <w:ins w:id="174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>, e.g., the available bandwidth</w:t>
      </w:r>
    </w:p>
    <w:p w14:paraId="408D0C5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between </w:t>
      </w:r>
      <w:ins w:id="175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eh1 - sw1</w:t>
      </w:r>
      <w:ins w:id="176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, </w:t>
      </w:r>
      <w:ins w:id="177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sw1 - sw5</w:t>
      </w:r>
      <w:ins w:id="178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, </w:t>
      </w:r>
      <w:ins w:id="179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sw5 - sw7</w:t>
      </w:r>
      <w:ins w:id="180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, </w:t>
      </w:r>
      <w:ins w:id="181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sw5 - sw6</w:t>
      </w:r>
      <w:ins w:id="182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, </w:t>
      </w:r>
      <w:ins w:id="183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sw6 - sw7</w:t>
      </w:r>
      <w:ins w:id="184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, </w:t>
      </w:r>
      <w:ins w:id="185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sw7</w:t>
      </w:r>
    </w:p>
    <w:p w14:paraId="7E1E231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- sw2</w:t>
      </w:r>
      <w:ins w:id="186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, </w:t>
      </w:r>
      <w:proofErr w:type="gramStart"/>
      <w:r w:rsidRPr="00CF0B47">
        <w:rPr>
          <w:rFonts w:ascii="Courier New" w:hAnsi="Courier New" w:cs="Courier New"/>
          <w:lang w:val="en-US"/>
        </w:rPr>
        <w:t>s</w:t>
      </w:r>
      <w:ins w:id="187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>w</w:t>
      </w:r>
      <w:proofErr w:type="gramEnd"/>
      <w:r w:rsidRPr="00CF0B47">
        <w:rPr>
          <w:rFonts w:ascii="Courier New" w:hAnsi="Courier New" w:cs="Courier New"/>
          <w:lang w:val="en-US"/>
        </w:rPr>
        <w:t>7 - sw4</w:t>
      </w:r>
      <w:ins w:id="188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, </w:t>
      </w:r>
      <w:ins w:id="189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sw2 - eh2</w:t>
      </w:r>
      <w:ins w:id="190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, </w:t>
      </w:r>
      <w:ins w:id="191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sw4 - eh4</w:t>
      </w:r>
      <w:ins w:id="192" w:author="BOUCADAIR Mohamed INNOV/NET" w:date="2021-12-16T11:04:00Z">
        <w:r w:rsidR="004C00BD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in Case 1.</w:t>
      </w:r>
    </w:p>
    <w:p w14:paraId="653514E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 general, we can conclude that to support the multiple flow</w:t>
      </w:r>
    </w:p>
    <w:p w14:paraId="406EC86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scheduling use case, the ALTO framework must be extended to satisfy</w:t>
      </w:r>
    </w:p>
    <w:p w14:paraId="750A773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following additional requirements:</w:t>
      </w:r>
    </w:p>
    <w:p w14:paraId="2D8BB55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AR1:  An ALTO server must provide </w:t>
      </w:r>
      <w:commentRangeStart w:id="193"/>
      <w:r w:rsidRPr="00CF0B47">
        <w:rPr>
          <w:rFonts w:ascii="Courier New" w:hAnsi="Courier New" w:cs="Courier New"/>
          <w:lang w:val="en-US"/>
        </w:rPr>
        <w:t>essential</w:t>
      </w:r>
      <w:commentRangeEnd w:id="193"/>
      <w:r w:rsidR="004C00BD">
        <w:rPr>
          <w:rStyle w:val="Marquedecommentaire"/>
          <w:rFonts w:asciiTheme="minorHAnsi" w:hAnsiTheme="minorHAnsi"/>
        </w:rPr>
        <w:commentReference w:id="193"/>
      </w:r>
      <w:r w:rsidRPr="00CF0B47">
        <w:rPr>
          <w:rFonts w:ascii="Courier New" w:hAnsi="Courier New" w:cs="Courier New"/>
          <w:lang w:val="en-US"/>
        </w:rPr>
        <w:t xml:space="preserve"> information on ANEs on</w:t>
      </w:r>
    </w:p>
    <w:p w14:paraId="20AE077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path of a &lt;source, destination&gt; pair that are critical to the</w:t>
      </w:r>
    </w:p>
    <w:p w14:paraId="4F60C96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F0B47">
        <w:rPr>
          <w:rFonts w:ascii="Courier New" w:hAnsi="Courier New" w:cs="Courier New"/>
          <w:lang w:val="en-US"/>
        </w:rPr>
        <w:t>QoE</w:t>
      </w:r>
      <w:proofErr w:type="spellEnd"/>
      <w:r w:rsidRPr="00CF0B47">
        <w:rPr>
          <w:rFonts w:ascii="Courier New" w:hAnsi="Courier New" w:cs="Courier New"/>
          <w:lang w:val="en-US"/>
        </w:rPr>
        <w:t xml:space="preserve"> of the overlay application.</w:t>
      </w:r>
    </w:p>
    <w:p w14:paraId="4F1A58B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AR2:  An ALTO server must provide essential information on how the</w:t>
      </w:r>
    </w:p>
    <w:p w14:paraId="40CA537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paths of different &lt;source, destination&gt; pairs share a common ANE.</w:t>
      </w:r>
    </w:p>
    <w:p w14:paraId="2CF03CF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AR3:  An ALTO server must provide essential information on the</w:t>
      </w:r>
    </w:p>
    <w:p w14:paraId="1760AA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properties associated with the ANEs.</w:t>
      </w:r>
    </w:p>
    <w:p w14:paraId="7276DC6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extension defined in this document </w:t>
      </w:r>
      <w:del w:id="194" w:author="BOUCADAIR Mohamed INNOV/NET" w:date="2021-12-16T11:06:00Z">
        <w:r w:rsidRPr="00CF0B47" w:rsidDel="009B7583">
          <w:rPr>
            <w:rFonts w:ascii="Courier New" w:hAnsi="Courier New" w:cs="Courier New"/>
            <w:lang w:val="en-US"/>
          </w:rPr>
          <w:delText xml:space="preserve">proposes </w:delText>
        </w:r>
      </w:del>
      <w:ins w:id="195" w:author="BOUCADAIR Mohamed INNOV/NET" w:date="2021-12-16T11:06:00Z">
        <w:r w:rsidR="009B7583">
          <w:rPr>
            <w:rFonts w:ascii="Courier New" w:hAnsi="Courier New" w:cs="Courier New"/>
            <w:lang w:val="en-US"/>
          </w:rPr>
          <w:t>specifies</w:t>
        </w:r>
        <w:r w:rsidR="009B7583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 xml:space="preserve">a solution to </w:t>
      </w:r>
      <w:del w:id="196" w:author="BOUCADAIR Mohamed INNOV/NET" w:date="2021-12-16T11:06:00Z">
        <w:r w:rsidRPr="00CF0B47" w:rsidDel="009B7583">
          <w:rPr>
            <w:rFonts w:ascii="Courier New" w:hAnsi="Courier New" w:cs="Courier New"/>
            <w:lang w:val="en-US"/>
          </w:rPr>
          <w:delText>provide</w:delText>
        </w:r>
      </w:del>
      <w:ins w:id="197" w:author="BOUCADAIR Mohamed INNOV/NET" w:date="2021-12-16T11:06:00Z">
        <w:r w:rsidR="009B7583">
          <w:rPr>
            <w:rFonts w:ascii="Courier New" w:hAnsi="Courier New" w:cs="Courier New"/>
            <w:lang w:val="en-US"/>
          </w:rPr>
          <w:t>expose</w:t>
        </w:r>
      </w:ins>
    </w:p>
    <w:p w14:paraId="54F16BB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these details.</w:t>
      </w:r>
    </w:p>
    <w:p w14:paraId="4CBD929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4.2.  </w:t>
      </w:r>
      <w:ins w:id="198" w:author="BOUCADAIR Mohamed INNOV/NET" w:date="2021-12-16T11:06:00Z">
        <w:r w:rsidR="009B7583">
          <w:rPr>
            <w:rFonts w:ascii="Courier New" w:hAnsi="Courier New" w:cs="Courier New"/>
            <w:lang w:val="en-US"/>
          </w:rPr>
          <w:t xml:space="preserve">Sample </w:t>
        </w:r>
      </w:ins>
      <w:r w:rsidRPr="00CF0B47">
        <w:rPr>
          <w:rFonts w:ascii="Courier New" w:hAnsi="Courier New" w:cs="Courier New"/>
          <w:lang w:val="en-US"/>
        </w:rPr>
        <w:t>Use Cases</w:t>
      </w:r>
    </w:p>
    <w:p w14:paraId="1FAE49A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While the multiple flow scheduling problem is used to help identify</w:t>
      </w:r>
    </w:p>
    <w:p w14:paraId="7C4D7E5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additional requirements, the extension defined in this document</w:t>
      </w:r>
    </w:p>
    <w:p w14:paraId="43F4992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can be applied to a wide range of applications.  This section</w:t>
      </w:r>
    </w:p>
    <w:p w14:paraId="19A5884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highlights some </w:t>
      </w:r>
      <w:commentRangeStart w:id="199"/>
      <w:r w:rsidRPr="00CF0B47">
        <w:rPr>
          <w:rFonts w:ascii="Courier New" w:hAnsi="Courier New" w:cs="Courier New"/>
          <w:lang w:val="en-US"/>
        </w:rPr>
        <w:t xml:space="preserve">real </w:t>
      </w:r>
      <w:commentRangeEnd w:id="199"/>
      <w:r w:rsidR="009B7583">
        <w:rPr>
          <w:rStyle w:val="Marquedecommentaire"/>
          <w:rFonts w:asciiTheme="minorHAnsi" w:hAnsiTheme="minorHAnsi"/>
        </w:rPr>
        <w:commentReference w:id="199"/>
      </w:r>
      <w:r w:rsidRPr="00CF0B47">
        <w:rPr>
          <w:rFonts w:ascii="Courier New" w:hAnsi="Courier New" w:cs="Courier New"/>
          <w:lang w:val="en-US"/>
        </w:rPr>
        <w:t>use cases that are reported.</w:t>
      </w:r>
    </w:p>
    <w:p w14:paraId="6028729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4.2.1.  Exposing Network Bottlenecks</w:t>
      </w:r>
    </w:p>
    <w:p w14:paraId="0AC194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 important use case of the Path Vector extension is to expose</w:t>
      </w:r>
    </w:p>
    <w:p w14:paraId="3F5E637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network bottlenecks.  Applications such as large-scale data analytics</w:t>
      </w:r>
    </w:p>
    <w:p w14:paraId="231A429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can benefit from being aware of the resource constraints exposed by</w:t>
      </w:r>
    </w:p>
    <w:p w14:paraId="41787DF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extension even if they may have different </w:t>
      </w:r>
      <w:ins w:id="200" w:author="BOUCADAIR Mohamed INNOV/NET" w:date="2021-12-16T11:09:00Z">
        <w:r w:rsidR="009B7583">
          <w:rPr>
            <w:rFonts w:ascii="Courier New" w:hAnsi="Courier New" w:cs="Courier New"/>
            <w:lang w:val="en-US"/>
          </w:rPr>
          <w:t xml:space="preserve">optimization </w:t>
        </w:r>
      </w:ins>
      <w:r w:rsidRPr="00CF0B47">
        <w:rPr>
          <w:rFonts w:ascii="Courier New" w:hAnsi="Courier New" w:cs="Courier New"/>
          <w:lang w:val="en-US"/>
        </w:rPr>
        <w:t>objectives.</w:t>
      </w:r>
    </w:p>
    <w:p w14:paraId="4684EC35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10]</w:t>
      </w:r>
    </w:p>
    <w:p w14:paraId="74667CAD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1AC9E75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4EBDD7F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Figure 3 illustrates an example of using ALTO Path Vector as a</w:t>
      </w:r>
      <w:ins w:id="201" w:author="BOUCADAIR Mohamed INNOV/NET" w:date="2021-12-16T11:09:00Z">
        <w:r w:rsidR="009B7583">
          <w:rPr>
            <w:rFonts w:ascii="Courier New" w:hAnsi="Courier New" w:cs="Courier New"/>
            <w:lang w:val="en-US"/>
          </w:rPr>
          <w:t>n</w:t>
        </w:r>
      </w:ins>
    </w:p>
    <w:p w14:paraId="6413F2C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del w:id="202" w:author="BOUCADAIR Mohamed INNOV/NET" w:date="2021-12-16T11:09:00Z">
        <w:r w:rsidRPr="00CF0B47" w:rsidDel="009B7583">
          <w:rPr>
            <w:rFonts w:ascii="Courier New" w:hAnsi="Courier New" w:cs="Courier New"/>
            <w:lang w:val="en-US"/>
          </w:rPr>
          <w:delText xml:space="preserve">standard </w:delText>
        </w:r>
      </w:del>
      <w:r w:rsidRPr="00CF0B47">
        <w:rPr>
          <w:rFonts w:ascii="Courier New" w:hAnsi="Courier New" w:cs="Courier New"/>
          <w:lang w:val="en-US"/>
        </w:rPr>
        <w:t>interface between the job optimizer for a data analytics</w:t>
      </w:r>
    </w:p>
    <w:p w14:paraId="6C54BAE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system and the network manager.  </w:t>
      </w:r>
      <w:proofErr w:type="gramStart"/>
      <w:r w:rsidRPr="00CF0B47">
        <w:rPr>
          <w:rFonts w:ascii="Courier New" w:hAnsi="Courier New" w:cs="Courier New"/>
          <w:lang w:val="en-US"/>
        </w:rPr>
        <w:t>In particular, we</w:t>
      </w:r>
      <w:proofErr w:type="gramEnd"/>
      <w:r w:rsidRPr="00CF0B47">
        <w:rPr>
          <w:rFonts w:ascii="Courier New" w:hAnsi="Courier New" w:cs="Courier New"/>
          <w:lang w:val="en-US"/>
        </w:rPr>
        <w:t xml:space="preserve"> assume the</w:t>
      </w:r>
    </w:p>
    <w:p w14:paraId="0992A26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objective of the job optimizer is to minimize the job completion</w:t>
      </w:r>
    </w:p>
    <w:p w14:paraId="596E3B7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time.</w:t>
      </w:r>
    </w:p>
    <w:p w14:paraId="74ED08F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 </w:t>
      </w:r>
      <w:del w:id="203" w:author="BOUCADAIR Mohamed INNOV/NET" w:date="2021-12-16T11:10:00Z">
        <w:r w:rsidRPr="00CF0B47" w:rsidDel="009B7583">
          <w:rPr>
            <w:rFonts w:ascii="Courier New" w:hAnsi="Courier New" w:cs="Courier New"/>
            <w:lang w:val="en-US"/>
          </w:rPr>
          <w:delText xml:space="preserve">this </w:delText>
        </w:r>
      </w:del>
      <w:ins w:id="204" w:author="BOUCADAIR Mohamed INNOV/NET" w:date="2021-12-16T11:10:00Z">
        <w:r w:rsidR="009B7583">
          <w:rPr>
            <w:rFonts w:ascii="Courier New" w:hAnsi="Courier New" w:cs="Courier New"/>
            <w:lang w:val="en-US"/>
          </w:rPr>
          <w:t>such a</w:t>
        </w:r>
        <w:r w:rsidR="009B7583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setting, the network-aware job optimizer (e.g., [CLARINET])</w:t>
      </w:r>
    </w:p>
    <w:p w14:paraId="447DF4C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takes a query and generates multiple query execution plans (QEB).  It</w:t>
      </w:r>
    </w:p>
    <w:p w14:paraId="2F24325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can encode the QEBs as Path Vector requests </w:t>
      </w:r>
      <w:del w:id="205" w:author="BOUCADAIR Mohamed INNOV/NET" w:date="2021-12-16T11:10:00Z">
        <w:r w:rsidRPr="00CF0B47" w:rsidDel="009B7583">
          <w:rPr>
            <w:rFonts w:ascii="Courier New" w:hAnsi="Courier New" w:cs="Courier New"/>
            <w:lang w:val="en-US"/>
          </w:rPr>
          <w:delText xml:space="preserve">and </w:delText>
        </w:r>
      </w:del>
      <w:ins w:id="206" w:author="BOUCADAIR Mohamed INNOV/NET" w:date="2021-12-16T11:10:00Z">
        <w:r w:rsidR="009B7583">
          <w:rPr>
            <w:rFonts w:ascii="Courier New" w:hAnsi="Courier New" w:cs="Courier New"/>
            <w:lang w:val="en-US"/>
          </w:rPr>
          <w:t>that are</w:t>
        </w:r>
        <w:r w:rsidR="009B7583" w:rsidRPr="00CF0B47">
          <w:rPr>
            <w:rFonts w:ascii="Courier New" w:hAnsi="Courier New" w:cs="Courier New"/>
            <w:lang w:val="en-US"/>
          </w:rPr>
          <w:t xml:space="preserve"> </w:t>
        </w:r>
      </w:ins>
      <w:del w:id="207" w:author="BOUCADAIR Mohamed INNOV/NET" w:date="2021-12-16T11:10:00Z">
        <w:r w:rsidRPr="00CF0B47" w:rsidDel="009B7583">
          <w:rPr>
            <w:rFonts w:ascii="Courier New" w:hAnsi="Courier New" w:cs="Courier New"/>
            <w:lang w:val="en-US"/>
          </w:rPr>
          <w:delText xml:space="preserve">send </w:delText>
        </w:r>
      </w:del>
      <w:ins w:id="208" w:author="BOUCADAIR Mohamed INNOV/NET" w:date="2021-12-16T11:10:00Z">
        <w:r w:rsidR="009B7583" w:rsidRPr="00CF0B47">
          <w:rPr>
            <w:rFonts w:ascii="Courier New" w:hAnsi="Courier New" w:cs="Courier New"/>
            <w:lang w:val="en-US"/>
          </w:rPr>
          <w:t>sen</w:t>
        </w:r>
        <w:r w:rsidR="009B7583">
          <w:rPr>
            <w:rFonts w:ascii="Courier New" w:hAnsi="Courier New" w:cs="Courier New"/>
            <w:lang w:val="en-US"/>
          </w:rPr>
          <w:t>t</w:t>
        </w:r>
        <w:r w:rsidR="009B7583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 xml:space="preserve">to </w:t>
      </w:r>
      <w:del w:id="209" w:author="BOUCADAIR Mohamed INNOV/NET" w:date="2021-12-16T11:10:00Z">
        <w:r w:rsidRPr="00CF0B47" w:rsidDel="009B7583">
          <w:rPr>
            <w:rFonts w:ascii="Courier New" w:hAnsi="Courier New" w:cs="Courier New"/>
            <w:lang w:val="en-US"/>
          </w:rPr>
          <w:delText xml:space="preserve">the </w:delText>
        </w:r>
      </w:del>
      <w:ins w:id="210" w:author="BOUCADAIR Mohamed INNOV/NET" w:date="2021-12-16T11:10:00Z">
        <w:r w:rsidR="009B7583">
          <w:rPr>
            <w:rFonts w:ascii="Courier New" w:hAnsi="Courier New" w:cs="Courier New"/>
            <w:lang w:val="en-US"/>
          </w:rPr>
          <w:t>an</w:t>
        </w:r>
        <w:r w:rsidR="009B7583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ALTO</w:t>
      </w:r>
    </w:p>
    <w:p w14:paraId="1AAAED7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server.  The ALTO server obtains the routing information for the</w:t>
      </w:r>
    </w:p>
    <w:p w14:paraId="2A65F11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flows in a </w:t>
      </w:r>
      <w:del w:id="211" w:author="BOUCADAIR Mohamed INNOV/NET" w:date="2021-12-16T11:10:00Z">
        <w:r w:rsidRPr="00CF0B47" w:rsidDel="009B7583">
          <w:rPr>
            <w:rFonts w:ascii="Courier New" w:hAnsi="Courier New" w:cs="Courier New"/>
            <w:lang w:val="en-US"/>
          </w:rPr>
          <w:delText xml:space="preserve">QEP </w:delText>
        </w:r>
      </w:del>
      <w:ins w:id="212" w:author="BOUCADAIR Mohamed INNOV/NET" w:date="2021-12-16T11:10:00Z">
        <w:r w:rsidR="009B7583">
          <w:rPr>
            <w:rFonts w:ascii="Courier New" w:hAnsi="Courier New" w:cs="Courier New"/>
            <w:lang w:val="en-US"/>
          </w:rPr>
          <w:t>QEB</w:t>
        </w:r>
        <w:r w:rsidR="009B7583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and finds links, routers</w:t>
      </w:r>
      <w:ins w:id="213" w:author="BOUCADAIR Mohamed INNOV/NET" w:date="2021-12-16T11:11:00Z">
        <w:r w:rsidR="009B7583">
          <w:rPr>
            <w:rFonts w:ascii="Courier New" w:hAnsi="Courier New" w:cs="Courier New"/>
            <w:lang w:val="en-US"/>
          </w:rPr>
          <w:t>,</w:t>
        </w:r>
      </w:ins>
      <w:r w:rsidRPr="00CF0B47">
        <w:rPr>
          <w:rFonts w:ascii="Courier New" w:hAnsi="Courier New" w:cs="Courier New"/>
          <w:lang w:val="en-US"/>
        </w:rPr>
        <w:t xml:space="preserve"> or middleboxes (e.g., a</w:t>
      </w:r>
    </w:p>
    <w:p w14:paraId="23DEAB9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stateful firewall) that can potentially become bottlenecks of the </w:t>
      </w:r>
      <w:ins w:id="214" w:author="BOUCADAIR Mohamed INNOV/NET" w:date="2021-12-16T11:11:00Z">
        <w:r w:rsidR="009B7583" w:rsidRPr="00CF0B47">
          <w:rPr>
            <w:rFonts w:ascii="Courier New" w:hAnsi="Courier New" w:cs="Courier New"/>
            <w:lang w:val="en-US"/>
          </w:rPr>
          <w:t>QE</w:t>
        </w:r>
        <w:r w:rsidR="009B7583">
          <w:rPr>
            <w:rFonts w:ascii="Courier New" w:hAnsi="Courier New" w:cs="Courier New"/>
            <w:lang w:val="en-US"/>
          </w:rPr>
          <w:t>B</w:t>
        </w:r>
      </w:ins>
      <w:del w:id="215" w:author="BOUCADAIR Mohamed INNOV/NET" w:date="2021-12-16T11:11:00Z">
        <w:r w:rsidRPr="00CF0B47" w:rsidDel="009B7583">
          <w:rPr>
            <w:rFonts w:ascii="Courier New" w:hAnsi="Courier New" w:cs="Courier New"/>
            <w:lang w:val="en-US"/>
          </w:rPr>
          <w:delText>QE</w:delText>
        </w:r>
      </w:del>
      <w:del w:id="216" w:author="BOUCADAIR Mohamed INNOV/NET" w:date="2021-12-16T11:10:00Z">
        <w:r w:rsidRPr="00CF0B47" w:rsidDel="009B7583">
          <w:rPr>
            <w:rFonts w:ascii="Courier New" w:hAnsi="Courier New" w:cs="Courier New"/>
            <w:lang w:val="en-US"/>
          </w:rPr>
          <w:delText>P</w:delText>
        </w:r>
      </w:del>
    </w:p>
    <w:p w14:paraId="3068939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(see</w:t>
      </w:r>
      <w:ins w:id="217" w:author="BOUCADAIR Mohamed INNOV/NET" w:date="2021-12-16T11:11:00Z">
        <w:r w:rsidR="009B7583">
          <w:rPr>
            <w:rFonts w:ascii="Courier New" w:hAnsi="Courier New" w:cs="Courier New"/>
            <w:lang w:val="en-US"/>
          </w:rPr>
          <w:t>, e.g.,</w:t>
        </w:r>
      </w:ins>
      <w:r w:rsidRPr="00CF0B47">
        <w:rPr>
          <w:rFonts w:ascii="Courier New" w:hAnsi="Courier New" w:cs="Courier New"/>
          <w:lang w:val="en-US"/>
        </w:rPr>
        <w:t xml:space="preserve"> [NOVA] and [G2] for mechanisms to identify bottleneck links</w:t>
      </w:r>
    </w:p>
    <w:p w14:paraId="36F317B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under different settings).  The resource constraint information is</w:t>
      </w:r>
    </w:p>
    <w:p w14:paraId="26E1BE1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encoded in a Path Vector response and returned to the ALTO client.</w:t>
      </w:r>
    </w:p>
    <w:p w14:paraId="3D4666C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the network resource constraints, the job optimizer may choose</w:t>
      </w:r>
    </w:p>
    <w:p w14:paraId="50E2964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</w:t>
      </w:r>
      <w:del w:id="218" w:author="BOUCADAIR Mohamed INNOV/NET" w:date="2021-12-16T11:10:00Z">
        <w:r w:rsidRPr="00CF0B47" w:rsidDel="009B7583">
          <w:rPr>
            <w:rFonts w:ascii="Courier New" w:hAnsi="Courier New" w:cs="Courier New"/>
            <w:lang w:val="en-US"/>
          </w:rPr>
          <w:delText xml:space="preserve">QEP </w:delText>
        </w:r>
      </w:del>
      <w:ins w:id="219" w:author="BOUCADAIR Mohamed INNOV/NET" w:date="2021-12-16T11:10:00Z">
        <w:r w:rsidR="009B7583" w:rsidRPr="00CF0B47">
          <w:rPr>
            <w:rFonts w:ascii="Courier New" w:hAnsi="Courier New" w:cs="Courier New"/>
            <w:lang w:val="en-US"/>
          </w:rPr>
          <w:t>QE</w:t>
        </w:r>
        <w:r w:rsidR="009B7583">
          <w:rPr>
            <w:rFonts w:ascii="Courier New" w:hAnsi="Courier New" w:cs="Courier New"/>
            <w:lang w:val="en-US"/>
          </w:rPr>
          <w:t>B</w:t>
        </w:r>
        <w:r w:rsidR="009B7583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with the optimal job completion time to be executed.  It must</w:t>
      </w:r>
    </w:p>
    <w:p w14:paraId="1FABC01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be noted </w:t>
      </w:r>
      <w:ins w:id="220" w:author="BOUCADAIR Mohamed INNOV/NET" w:date="2021-12-16T11:11:00Z">
        <w:r w:rsidR="009B7583">
          <w:rPr>
            <w:rFonts w:ascii="Courier New" w:hAnsi="Courier New" w:cs="Courier New"/>
            <w:lang w:val="en-US"/>
          </w:rPr>
          <w:t xml:space="preserve">that </w:t>
        </w:r>
      </w:ins>
      <w:r w:rsidRPr="00CF0B47">
        <w:rPr>
          <w:rFonts w:ascii="Courier New" w:hAnsi="Courier New" w:cs="Courier New"/>
          <w:lang w:val="en-US"/>
        </w:rPr>
        <w:t>the ALTO framework itself does not offer the capability to</w:t>
      </w:r>
    </w:p>
    <w:p w14:paraId="1AF40E5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control the traffic.  However, certain network managers may offer</w:t>
      </w:r>
    </w:p>
    <w:p w14:paraId="1FD6E1F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ways to enforce resource guarantees, such as on-demand tunnels</w:t>
      </w:r>
    </w:p>
    <w:p w14:paraId="11A8A49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</w:t>
      </w:r>
      <w:ins w:id="221" w:author="BOUCADAIR Mohamed INNOV/NET" w:date="2021-12-16T11:12:00Z">
        <w:r w:rsidR="009B7583">
          <w:rPr>
            <w:rFonts w:ascii="Courier New" w:hAnsi="Courier New" w:cs="Courier New"/>
            <w:lang w:val="en-US"/>
          </w:rPr>
          <w:t xml:space="preserve">e.g., </w:t>
        </w:r>
      </w:ins>
      <w:r w:rsidRPr="00CF0B47">
        <w:rPr>
          <w:rFonts w:ascii="Courier New" w:hAnsi="Courier New" w:cs="Courier New"/>
          <w:lang w:val="en-US"/>
        </w:rPr>
        <w:t>[SWAN]), demand vector (</w:t>
      </w:r>
      <w:ins w:id="222" w:author="BOUCADAIR Mohamed INNOV/NET" w:date="2021-12-16T11:12:00Z">
        <w:r w:rsidR="009B7583">
          <w:rPr>
            <w:rFonts w:ascii="Courier New" w:hAnsi="Courier New" w:cs="Courier New"/>
            <w:lang w:val="en-US"/>
          </w:rPr>
          <w:t xml:space="preserve">e.g., </w:t>
        </w:r>
      </w:ins>
      <w:r w:rsidRPr="00CF0B47">
        <w:rPr>
          <w:rFonts w:ascii="Courier New" w:hAnsi="Courier New" w:cs="Courier New"/>
          <w:lang w:val="en-US"/>
        </w:rPr>
        <w:t>[HUG], [UNICORN]), etc.  The traffic control</w:t>
      </w:r>
    </w:p>
    <w:p w14:paraId="0DBE199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interfaces and mechanisms are out of the scope of this document.</w:t>
      </w:r>
    </w:p>
    <w:p w14:paraId="50E91B5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Data schema      Queries</w:t>
      </w:r>
    </w:p>
    <w:p w14:paraId="19CB804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|             |</w:t>
      </w:r>
    </w:p>
    <w:p w14:paraId="2F04CDD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\             /</w:t>
      </w:r>
    </w:p>
    <w:p w14:paraId="6659140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+-------------+                   +-----------------+</w:t>
      </w:r>
    </w:p>
    <w:p w14:paraId="026264D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| ALTO Client | &lt;===============&gt; </w:t>
      </w:r>
      <w:proofErr w:type="gramStart"/>
      <w:r w:rsidRPr="00CF0B47">
        <w:rPr>
          <w:rFonts w:ascii="Courier New" w:hAnsi="Courier New" w:cs="Courier New"/>
          <w:lang w:val="en-US"/>
        </w:rPr>
        <w:t>|  Job</w:t>
      </w:r>
      <w:proofErr w:type="gramEnd"/>
      <w:r w:rsidRPr="00CF0B47">
        <w:rPr>
          <w:rFonts w:ascii="Courier New" w:hAnsi="Courier New" w:cs="Courier New"/>
          <w:lang w:val="en-US"/>
        </w:rPr>
        <w:t xml:space="preserve"> Optimizer  |</w:t>
      </w:r>
    </w:p>
    <w:p w14:paraId="13C2DE6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+-------------+                   +-----------------+</w:t>
      </w:r>
    </w:p>
    <w:p w14:paraId="35DAD08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PV       |   ^ PV                                  </w:t>
      </w:r>
      <w:proofErr w:type="gramStart"/>
      <w:r w:rsidRPr="00CF0B47">
        <w:rPr>
          <w:rFonts w:ascii="Courier New" w:hAnsi="Courier New" w:cs="Courier New"/>
          <w:lang w:val="en-US"/>
        </w:rPr>
        <w:t xml:space="preserve">  </w:t>
      </w:r>
      <w:commentRangeStart w:id="223"/>
      <w:r w:rsidRPr="00CF0B47">
        <w:rPr>
          <w:rFonts w:ascii="Courier New" w:hAnsi="Courier New" w:cs="Courier New"/>
          <w:lang w:val="en-US"/>
        </w:rPr>
        <w:t>!</w:t>
      </w:r>
      <w:commentRangeEnd w:id="223"/>
      <w:proofErr w:type="gramEnd"/>
      <w:r w:rsidR="009B7583">
        <w:rPr>
          <w:rStyle w:val="Marquedecommentaire"/>
          <w:rFonts w:asciiTheme="minorHAnsi" w:hAnsiTheme="minorHAnsi"/>
        </w:rPr>
        <w:commentReference w:id="223"/>
      </w:r>
    </w:p>
    <w:p w14:paraId="744902D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gramStart"/>
      <w:r w:rsidRPr="00CF0B47">
        <w:rPr>
          <w:rFonts w:ascii="Courier New" w:hAnsi="Courier New" w:cs="Courier New"/>
          <w:lang w:val="en-US"/>
        </w:rPr>
        <w:t>Request  |</w:t>
      </w:r>
      <w:proofErr w:type="gramEnd"/>
      <w:r w:rsidRPr="00CF0B47">
        <w:rPr>
          <w:rFonts w:ascii="Courier New" w:hAnsi="Courier New" w:cs="Courier New"/>
          <w:lang w:val="en-US"/>
        </w:rPr>
        <w:t xml:space="preserve">   | Response                              !</w:t>
      </w:r>
    </w:p>
    <w:p w14:paraId="2FFE013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|   |                                       !</w:t>
      </w:r>
    </w:p>
    <w:p w14:paraId="3E80729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(Data    |   | (Network           On-demand </w:t>
      </w:r>
      <w:proofErr w:type="gramStart"/>
      <w:r w:rsidRPr="00CF0B47">
        <w:rPr>
          <w:rFonts w:ascii="Courier New" w:hAnsi="Courier New" w:cs="Courier New"/>
          <w:lang w:val="en-US"/>
        </w:rPr>
        <w:t>resource !</w:t>
      </w:r>
      <w:proofErr w:type="gramEnd"/>
    </w:p>
    <w:p w14:paraId="60B9EB9E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r w:rsidRPr="003C62EB">
        <w:rPr>
          <w:rFonts w:ascii="Courier New" w:hAnsi="Courier New" w:cs="Courier New"/>
        </w:rPr>
        <w:t xml:space="preserve">Transfer |   | Resource           allocation, </w:t>
      </w:r>
      <w:proofErr w:type="spellStart"/>
      <w:r w:rsidRPr="003C62EB">
        <w:rPr>
          <w:rFonts w:ascii="Courier New" w:hAnsi="Courier New" w:cs="Courier New"/>
        </w:rPr>
        <w:t>demand</w:t>
      </w:r>
      <w:proofErr w:type="spellEnd"/>
      <w:r w:rsidRPr="003C62EB">
        <w:rPr>
          <w:rFonts w:ascii="Courier New" w:hAnsi="Courier New" w:cs="Courier New"/>
        </w:rPr>
        <w:t xml:space="preserve"> !</w:t>
      </w:r>
    </w:p>
    <w:p w14:paraId="5790EC88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</w:t>
      </w:r>
      <w:proofErr w:type="spellStart"/>
      <w:r w:rsidRPr="003C62EB">
        <w:rPr>
          <w:rFonts w:ascii="Courier New" w:hAnsi="Courier New" w:cs="Courier New"/>
        </w:rPr>
        <w:t>Intents</w:t>
      </w:r>
      <w:proofErr w:type="spellEnd"/>
      <w:r w:rsidRPr="003C62EB">
        <w:rPr>
          <w:rFonts w:ascii="Courier New" w:hAnsi="Courier New" w:cs="Courier New"/>
        </w:rPr>
        <w:t xml:space="preserve">) |   | </w:t>
      </w:r>
      <w:proofErr w:type="spellStart"/>
      <w:proofErr w:type="gramStart"/>
      <w:r w:rsidRPr="003C62EB">
        <w:rPr>
          <w:rFonts w:ascii="Courier New" w:hAnsi="Courier New" w:cs="Courier New"/>
        </w:rPr>
        <w:t>Constraints</w:t>
      </w:r>
      <w:proofErr w:type="spellEnd"/>
      <w:r w:rsidRPr="003C62EB">
        <w:rPr>
          <w:rFonts w:ascii="Courier New" w:hAnsi="Courier New" w:cs="Courier New"/>
        </w:rPr>
        <w:t xml:space="preserve">)   </w:t>
      </w:r>
      <w:proofErr w:type="gramEnd"/>
      <w:r w:rsidRPr="003C62EB">
        <w:rPr>
          <w:rFonts w:ascii="Courier New" w:hAnsi="Courier New" w:cs="Courier New"/>
        </w:rPr>
        <w:t xml:space="preserve">    </w:t>
      </w:r>
      <w:proofErr w:type="spellStart"/>
      <w:r w:rsidRPr="003C62EB">
        <w:rPr>
          <w:rFonts w:ascii="Courier New" w:hAnsi="Courier New" w:cs="Courier New"/>
        </w:rPr>
        <w:t>vector</w:t>
      </w:r>
      <w:proofErr w:type="spellEnd"/>
      <w:r w:rsidRPr="003C62EB">
        <w:rPr>
          <w:rFonts w:ascii="Courier New" w:hAnsi="Courier New" w:cs="Courier New"/>
        </w:rPr>
        <w:t>, etc.       !</w:t>
      </w:r>
    </w:p>
    <w:p w14:paraId="6DCEF8F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            </w:t>
      </w:r>
      <w:r w:rsidRPr="00CF0B47">
        <w:rPr>
          <w:rFonts w:ascii="Courier New" w:hAnsi="Courier New" w:cs="Courier New"/>
          <w:lang w:val="en-US"/>
        </w:rPr>
        <w:t>v   |                                       v</w:t>
      </w:r>
    </w:p>
    <w:p w14:paraId="38321A9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+-------------+                   +-----------------+</w:t>
      </w:r>
    </w:p>
    <w:p w14:paraId="7532B3E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| ALTO Server | &lt;===============&gt; | Network Manager |</w:t>
      </w:r>
    </w:p>
    <w:p w14:paraId="352C5C5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+-------------+                   +-----------------+</w:t>
      </w:r>
    </w:p>
    <w:p w14:paraId="01E0458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 /      |      \</w:t>
      </w:r>
    </w:p>
    <w:p w14:paraId="13D7716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 |      |      |</w:t>
      </w:r>
    </w:p>
    <w:p w14:paraId="4B25785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 WAN    DC1    DC2</w:t>
      </w:r>
    </w:p>
    <w:p w14:paraId="7785C9B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Figure 3: Example Use Case for Data Analytics</w:t>
      </w:r>
    </w:p>
    <w:p w14:paraId="629848D8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11]</w:t>
      </w:r>
    </w:p>
    <w:p w14:paraId="072F7EE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Internet-Draft                   ALTO-PV                    October 2021</w:t>
      </w:r>
    </w:p>
    <w:p w14:paraId="4423539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Another example is </w:t>
      </w:r>
      <w:del w:id="224" w:author="BOUCADAIR Mohamed INNOV/NET" w:date="2021-12-16T11:13:00Z">
        <w:r w:rsidRPr="00CF0B47" w:rsidDel="009B7583">
          <w:rPr>
            <w:rFonts w:ascii="Courier New" w:hAnsi="Courier New" w:cs="Courier New"/>
            <w:lang w:val="en-US"/>
          </w:rPr>
          <w:delText xml:space="preserve">as </w:delText>
        </w:r>
      </w:del>
      <w:r w:rsidRPr="00CF0B47">
        <w:rPr>
          <w:rFonts w:ascii="Courier New" w:hAnsi="Courier New" w:cs="Courier New"/>
          <w:lang w:val="en-US"/>
        </w:rPr>
        <w:t>illustrated in Figure 4.  Consider a network</w:t>
      </w:r>
    </w:p>
    <w:p w14:paraId="1A4B414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consisting of multiple sites and a non-blocking core network</w:t>
      </w:r>
      <w:ins w:id="225" w:author="BOUCADAIR Mohamed INNOV/NET" w:date="2021-12-16T11:14:00Z">
        <w:r w:rsidR="009B7583">
          <w:rPr>
            <w:rFonts w:ascii="Courier New" w:hAnsi="Courier New" w:cs="Courier New"/>
            <w:lang w:val="en-US"/>
          </w:rPr>
          <w:t xml:space="preserve"> (</w:t>
        </w:r>
      </w:ins>
      <w:del w:id="226" w:author="BOUCADAIR Mohamed INNOV/NET" w:date="2021-12-16T11:14:00Z">
        <w:r w:rsidRPr="00CF0B47" w:rsidDel="009B7583">
          <w:rPr>
            <w:rFonts w:ascii="Courier New" w:hAnsi="Courier New" w:cs="Courier New"/>
            <w:lang w:val="en-US"/>
          </w:rPr>
          <w:delText xml:space="preserve">, </w:delText>
        </w:r>
      </w:del>
      <w:r w:rsidRPr="00CF0B47">
        <w:rPr>
          <w:rFonts w:ascii="Courier New" w:hAnsi="Courier New" w:cs="Courier New"/>
          <w:lang w:val="en-US"/>
        </w:rPr>
        <w:t>i.e.,</w:t>
      </w:r>
    </w:p>
    <w:p w14:paraId="5414A7D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links in the core network have sufficient bandwidth that they</w:t>
      </w:r>
    </w:p>
    <w:p w14:paraId="3778F6B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will not become the bottleneck of the data transfers</w:t>
      </w:r>
      <w:commentRangeStart w:id="227"/>
      <w:r w:rsidRPr="00CF0B47">
        <w:rPr>
          <w:rFonts w:ascii="Courier New" w:hAnsi="Courier New" w:cs="Courier New"/>
          <w:lang w:val="en-US"/>
        </w:rPr>
        <w:t xml:space="preserve">, as </w:t>
      </w:r>
      <w:proofErr w:type="gramStart"/>
      <w:r w:rsidRPr="00CF0B47">
        <w:rPr>
          <w:rFonts w:ascii="Courier New" w:hAnsi="Courier New" w:cs="Courier New"/>
          <w:lang w:val="en-US"/>
        </w:rPr>
        <w:t>similar to</w:t>
      </w:r>
      <w:proofErr w:type="gramEnd"/>
    </w:p>
    <w:p w14:paraId="369EC3F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case of scientific networks</w:t>
      </w:r>
      <w:commentRangeEnd w:id="227"/>
      <w:r w:rsidR="009B7583">
        <w:rPr>
          <w:rStyle w:val="Marquedecommentaire"/>
          <w:rFonts w:asciiTheme="minorHAnsi" w:hAnsiTheme="minorHAnsi"/>
        </w:rPr>
        <w:commentReference w:id="227"/>
      </w:r>
      <w:ins w:id="228" w:author="BOUCADAIR Mohamed INNOV/NET" w:date="2021-12-16T11:14:00Z">
        <w:r w:rsidR="009B7583">
          <w:rPr>
            <w:rFonts w:ascii="Courier New" w:hAnsi="Courier New" w:cs="Courier New"/>
            <w:lang w:val="en-US"/>
          </w:rPr>
          <w:t>)</w:t>
        </w:r>
      </w:ins>
      <w:r w:rsidRPr="00CF0B47">
        <w:rPr>
          <w:rFonts w:ascii="Courier New" w:hAnsi="Courier New" w:cs="Courier New"/>
          <w:lang w:val="en-US"/>
        </w:rPr>
        <w:t>.</w:t>
      </w:r>
    </w:p>
    <w:p w14:paraId="7F070D8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On-going transfers   New transfer requests</w:t>
      </w:r>
    </w:p>
    <w:p w14:paraId="4C9E3B9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\----\        |</w:t>
      </w:r>
    </w:p>
    <w:p w14:paraId="6D62254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 xml:space="preserve">                                     |        |</w:t>
      </w:r>
    </w:p>
    <w:p w14:paraId="693D829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v        </w:t>
      </w:r>
      <w:proofErr w:type="spellStart"/>
      <w:r w:rsidRPr="00CF0B47">
        <w:rPr>
          <w:rFonts w:ascii="Courier New" w:hAnsi="Courier New" w:cs="Courier New"/>
          <w:lang w:val="en-US"/>
        </w:rPr>
        <w:t>v</w:t>
      </w:r>
      <w:proofErr w:type="spellEnd"/>
    </w:p>
    <w:p w14:paraId="77C8AF4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+-------------+               +---------------+</w:t>
      </w:r>
    </w:p>
    <w:p w14:paraId="68F831D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| ALTO Client | &lt;===========&gt; | Data Transfer |</w:t>
      </w:r>
    </w:p>
    <w:p w14:paraId="149E092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+-------------+               |   Scheduler   |</w:t>
      </w:r>
    </w:p>
    <w:p w14:paraId="0DD238D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^ |      ^ | PV request     +---------------+</w:t>
      </w:r>
    </w:p>
    <w:p w14:paraId="54DC87B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| |      | \--------------\</w:t>
      </w:r>
    </w:p>
    <w:p w14:paraId="2B4F8D5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| |      \--------------\ |</w:t>
      </w:r>
    </w:p>
    <w:p w14:paraId="25EE00D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| v       PV response   | v</w:t>
      </w:r>
    </w:p>
    <w:p w14:paraId="36A442A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+-------------+          +-------------+</w:t>
      </w:r>
    </w:p>
    <w:p w14:paraId="569ED49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| ALTO Server |          | ALTO Server |</w:t>
      </w:r>
    </w:p>
    <w:p w14:paraId="264F8F3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+-------------+          +-------------+</w:t>
      </w:r>
    </w:p>
    <w:p w14:paraId="5535CDF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||                       ||</w:t>
      </w:r>
    </w:p>
    <w:p w14:paraId="0C2BD4F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+---------+              +---------+</w:t>
      </w:r>
    </w:p>
    <w:p w14:paraId="0896368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| Network |              | Network |</w:t>
      </w:r>
    </w:p>
    <w:p w14:paraId="05B71D0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| Manager |              | Manager |</w:t>
      </w:r>
    </w:p>
    <w:p w14:paraId="5CE2828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+---------+              +---------+</w:t>
      </w:r>
    </w:p>
    <w:p w14:paraId="78B5F96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.                           .</w:t>
      </w:r>
    </w:p>
    <w:p w14:paraId="782D395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.             _~_  __         . . .</w:t>
      </w:r>
    </w:p>
    <w:p w14:paraId="79FD612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.             (   )(  )             .___</w:t>
      </w:r>
    </w:p>
    <w:p w14:paraId="0884BE9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~</w:t>
      </w:r>
      <w:proofErr w:type="spellStart"/>
      <w:r w:rsidRPr="00CF0B47">
        <w:rPr>
          <w:rFonts w:ascii="Courier New" w:hAnsi="Courier New" w:cs="Courier New"/>
          <w:lang w:val="en-US"/>
        </w:rPr>
        <w:t>v~v</w:t>
      </w:r>
      <w:proofErr w:type="spellEnd"/>
      <w:r w:rsidRPr="00CF0B47">
        <w:rPr>
          <w:rFonts w:ascii="Courier New" w:hAnsi="Courier New" w:cs="Courier New"/>
          <w:lang w:val="en-US"/>
        </w:rPr>
        <w:t>~       /--</w:t>
      </w:r>
      <w:proofErr w:type="gramStart"/>
      <w:r w:rsidRPr="00CF0B47">
        <w:rPr>
          <w:rFonts w:ascii="Courier New" w:hAnsi="Courier New" w:cs="Courier New"/>
          <w:lang w:val="en-US"/>
        </w:rPr>
        <w:t xml:space="preserve">(  </w:t>
      </w:r>
      <w:proofErr w:type="gramEnd"/>
      <w:r w:rsidRPr="00CF0B47">
        <w:rPr>
          <w:rFonts w:ascii="Courier New" w:hAnsi="Courier New" w:cs="Courier New"/>
          <w:lang w:val="en-US"/>
        </w:rPr>
        <w:t xml:space="preserve">       )------------(   )</w:t>
      </w:r>
    </w:p>
    <w:p w14:paraId="6791050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(     )-----/    (       )            (     )</w:t>
      </w:r>
    </w:p>
    <w:p w14:paraId="417A59F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~</w:t>
      </w:r>
      <w:proofErr w:type="spellStart"/>
      <w:r w:rsidRPr="00CF0B47">
        <w:rPr>
          <w:rFonts w:ascii="Courier New" w:hAnsi="Courier New" w:cs="Courier New"/>
          <w:lang w:val="en-US"/>
        </w:rPr>
        <w:t>w~w</w:t>
      </w:r>
      <w:proofErr w:type="spellEnd"/>
      <w:r w:rsidRPr="00CF0B47">
        <w:rPr>
          <w:rFonts w:ascii="Courier New" w:hAnsi="Courier New" w:cs="Courier New"/>
          <w:lang w:val="en-US"/>
        </w:rPr>
        <w:t>~            ~^~^~^~              ~</w:t>
      </w:r>
      <w:proofErr w:type="spellStart"/>
      <w:r w:rsidRPr="00CF0B47">
        <w:rPr>
          <w:rFonts w:ascii="Courier New" w:hAnsi="Courier New" w:cs="Courier New"/>
          <w:lang w:val="en-US"/>
        </w:rPr>
        <w:t>v~v</w:t>
      </w:r>
      <w:proofErr w:type="spellEnd"/>
      <w:r w:rsidRPr="00CF0B47">
        <w:rPr>
          <w:rFonts w:ascii="Courier New" w:hAnsi="Courier New" w:cs="Courier New"/>
          <w:lang w:val="en-US"/>
        </w:rPr>
        <w:t>~</w:t>
      </w:r>
    </w:p>
    <w:p w14:paraId="0DD97D8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Site 1        Non-blocking Core        Site 2</w:t>
      </w:r>
    </w:p>
    <w:p w14:paraId="6BB2152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Figure 4: Example Use Case for Cross-site Bottleneck Discovery</w:t>
      </w:r>
    </w:p>
    <w:p w14:paraId="29E2B3AB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12]</w:t>
      </w:r>
    </w:p>
    <w:p w14:paraId="79135EA4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7722AA4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07EAFA1A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r w:rsidRPr="003C62EB">
        <w:rPr>
          <w:rFonts w:ascii="Courier New" w:hAnsi="Courier New" w:cs="Courier New"/>
        </w:rPr>
        <w:t xml:space="preserve">Site </w:t>
      </w:r>
      <w:proofErr w:type="gramStart"/>
      <w:r w:rsidRPr="003C62EB">
        <w:rPr>
          <w:rFonts w:ascii="Courier New" w:hAnsi="Courier New" w:cs="Courier New"/>
        </w:rPr>
        <w:t>1:</w:t>
      </w:r>
      <w:proofErr w:type="gramEnd"/>
    </w:p>
    <w:p w14:paraId="5C89739C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</w:t>
      </w:r>
      <w:proofErr w:type="gramStart"/>
      <w:r w:rsidRPr="009B7583">
        <w:rPr>
          <w:rFonts w:ascii="Courier New" w:hAnsi="Courier New" w:cs="Courier New"/>
          <w:highlight w:val="yellow"/>
          <w:rPrChange w:id="229" w:author="BOUCADAIR Mohamed INNOV/NET" w:date="2021-12-16T11:15:00Z">
            <w:rPr>
              <w:rFonts w:ascii="Courier New" w:hAnsi="Courier New" w:cs="Courier New"/>
            </w:rPr>
          </w:rPrChange>
        </w:rPr>
        <w:t>c</w:t>
      </w:r>
      <w:proofErr w:type="gramEnd"/>
      <w:r w:rsidRPr="003C62EB">
        <w:rPr>
          <w:rFonts w:ascii="Courier New" w:hAnsi="Courier New" w:cs="Courier New"/>
        </w:rPr>
        <w:t xml:space="preserve">                                         </w:t>
      </w:r>
      <w:r w:rsidRPr="009B7583">
        <w:rPr>
          <w:rFonts w:ascii="Courier New" w:hAnsi="Courier New" w:cs="Courier New"/>
          <w:highlight w:val="yellow"/>
          <w:rPrChange w:id="230" w:author="BOUCADAIR Mohamed INNOV/NET" w:date="2021-12-16T11:15:00Z">
            <w:rPr>
              <w:rFonts w:ascii="Courier New" w:hAnsi="Courier New" w:cs="Courier New"/>
            </w:rPr>
          </w:rPrChange>
        </w:rPr>
        <w:t>d</w:t>
      </w:r>
    </w:p>
    <w:p w14:paraId="20252268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........................................&gt;</w:t>
      </w:r>
    </w:p>
    <w:p w14:paraId="4BA5B77D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+---+ 10 </w:t>
      </w:r>
      <w:proofErr w:type="spellStart"/>
      <w:r w:rsidRPr="003C62EB">
        <w:rPr>
          <w:rFonts w:ascii="Courier New" w:hAnsi="Courier New" w:cs="Courier New"/>
        </w:rPr>
        <w:t>Gbps</w:t>
      </w:r>
      <w:proofErr w:type="spellEnd"/>
      <w:r w:rsidRPr="003C62EB">
        <w:rPr>
          <w:rFonts w:ascii="Courier New" w:hAnsi="Courier New" w:cs="Courier New"/>
        </w:rPr>
        <w:t xml:space="preserve"> +---+ 10 </w:t>
      </w:r>
      <w:proofErr w:type="spellStart"/>
      <w:r w:rsidRPr="003C62EB">
        <w:rPr>
          <w:rFonts w:ascii="Courier New" w:hAnsi="Courier New" w:cs="Courier New"/>
        </w:rPr>
        <w:t>Gbps</w:t>
      </w:r>
      <w:proofErr w:type="spellEnd"/>
      <w:r w:rsidRPr="003C62EB">
        <w:rPr>
          <w:rFonts w:ascii="Courier New" w:hAnsi="Courier New" w:cs="Courier New"/>
        </w:rPr>
        <w:t xml:space="preserve"> +----+ 50 </w:t>
      </w:r>
      <w:proofErr w:type="spellStart"/>
      <w:r w:rsidRPr="003C62EB">
        <w:rPr>
          <w:rFonts w:ascii="Courier New" w:hAnsi="Courier New" w:cs="Courier New"/>
        </w:rPr>
        <w:t>Gbps</w:t>
      </w:r>
      <w:proofErr w:type="spellEnd"/>
    </w:p>
    <w:p w14:paraId="2F7D09B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     </w:t>
      </w:r>
      <w:r w:rsidRPr="00CF0B47">
        <w:rPr>
          <w:rFonts w:ascii="Courier New" w:hAnsi="Courier New" w:cs="Courier New"/>
          <w:lang w:val="en-US"/>
        </w:rPr>
        <w:t>| A |---------| B |---------| GW |--------- Core</w:t>
      </w:r>
    </w:p>
    <w:p w14:paraId="6AEB242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+---+         +---+         +----+</w:t>
      </w:r>
    </w:p>
    <w:p w14:paraId="59D792A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...................</w:t>
      </w:r>
    </w:p>
    <w:p w14:paraId="3E214B5C" w14:textId="77777777" w:rsidR="003C62EB" w:rsidRPr="009B7583" w:rsidRDefault="003C62EB" w:rsidP="003C62EB">
      <w:pPr>
        <w:pStyle w:val="Textebrut"/>
        <w:rPr>
          <w:rFonts w:ascii="Courier New" w:hAnsi="Courier New" w:cs="Courier New"/>
          <w:highlight w:val="yellow"/>
          <w:lang w:val="en-US"/>
          <w:rPrChange w:id="231" w:author="BOUCADAIR Mohamed INNOV/NET" w:date="2021-12-16T11:15:00Z">
            <w:rPr>
              <w:rFonts w:ascii="Courier New" w:hAnsi="Courier New" w:cs="Courier New"/>
              <w:lang w:val="en-US"/>
            </w:rPr>
          </w:rPrChange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r w:rsidRPr="009B7583">
        <w:rPr>
          <w:rFonts w:ascii="Courier New" w:hAnsi="Courier New" w:cs="Courier New"/>
          <w:highlight w:val="yellow"/>
          <w:lang w:val="en-US"/>
          <w:rPrChange w:id="232" w:author="BOUCADAIR Mohamed INNOV/NET" w:date="2021-12-16T11:15:00Z">
            <w:rPr>
              <w:rFonts w:ascii="Courier New" w:hAnsi="Courier New" w:cs="Courier New"/>
              <w:lang w:val="en-US"/>
            </w:rPr>
          </w:rPrChange>
        </w:rPr>
        <w:t>.                 . f1</w:t>
      </w:r>
    </w:p>
    <w:p w14:paraId="1E54E197" w14:textId="77777777" w:rsidR="003C62EB" w:rsidRPr="009B7583" w:rsidRDefault="003C62EB" w:rsidP="003C62EB">
      <w:pPr>
        <w:pStyle w:val="Textebrut"/>
        <w:rPr>
          <w:rFonts w:ascii="Courier New" w:hAnsi="Courier New" w:cs="Courier New"/>
          <w:highlight w:val="yellow"/>
          <w:lang w:val="en-US"/>
          <w:rPrChange w:id="233" w:author="BOUCADAIR Mohamed INNOV/NET" w:date="2021-12-16T11:15:00Z">
            <w:rPr>
              <w:rFonts w:ascii="Courier New" w:hAnsi="Courier New" w:cs="Courier New"/>
              <w:lang w:val="en-US"/>
            </w:rPr>
          </w:rPrChange>
        </w:rPr>
      </w:pPr>
      <w:r w:rsidRPr="009B7583">
        <w:rPr>
          <w:rFonts w:ascii="Courier New" w:hAnsi="Courier New" w:cs="Courier New"/>
          <w:highlight w:val="yellow"/>
          <w:lang w:val="en-US"/>
          <w:rPrChange w:id="234" w:author="BOUCADAIR Mohamed INNOV/NET" w:date="2021-12-16T11:15:00Z">
            <w:rPr>
              <w:rFonts w:ascii="Courier New" w:hAnsi="Courier New" w:cs="Courier New"/>
              <w:lang w:val="en-US"/>
            </w:rPr>
          </w:rPrChange>
        </w:rPr>
        <w:t xml:space="preserve">   .                 v</w:t>
      </w:r>
    </w:p>
    <w:p w14:paraId="395F172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9B7583">
        <w:rPr>
          <w:rFonts w:ascii="Courier New" w:hAnsi="Courier New" w:cs="Courier New"/>
          <w:highlight w:val="yellow"/>
          <w:lang w:val="en-US"/>
          <w:rPrChange w:id="235" w:author="BOUCADAIR Mohamed INNOV/NET" w:date="2021-12-16T11:15:00Z">
            <w:rPr>
              <w:rFonts w:ascii="Courier New" w:hAnsi="Courier New" w:cs="Courier New"/>
              <w:lang w:val="en-US"/>
            </w:rPr>
          </w:rPrChange>
        </w:rPr>
        <w:t xml:space="preserve">   a                 b</w:t>
      </w:r>
    </w:p>
    <w:p w14:paraId="1008F177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r w:rsidRPr="002802C5">
        <w:rPr>
          <w:rFonts w:ascii="Courier New" w:hAnsi="Courier New" w:cs="Courier New"/>
          <w:lang w:val="en-US"/>
        </w:rPr>
        <w:t>Site 2:</w:t>
      </w:r>
    </w:p>
    <w:p w14:paraId="42242D16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   d &lt;........................................ c</w:t>
      </w:r>
    </w:p>
    <w:p w14:paraId="00E26A15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     +---+ 5 Gbps +---+ 10 Gbps +----+ 20 Gbps</w:t>
      </w:r>
    </w:p>
    <w:p w14:paraId="090C46E1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     | X |--------| Y |---------| GW |--------- Core</w:t>
      </w:r>
    </w:p>
    <w:p w14:paraId="3707CF67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     +---+        +---+         +----+</w:t>
      </w:r>
    </w:p>
    <w:p w14:paraId="41AC6119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                ....................</w:t>
      </w:r>
    </w:p>
    <w:p w14:paraId="0D15C092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                .                  .</w:t>
      </w:r>
    </w:p>
    <w:p w14:paraId="16895544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                .                  V</w:t>
      </w:r>
    </w:p>
    <w:p w14:paraId="2D98DC55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                e                  f</w:t>
      </w:r>
    </w:p>
    <w:p w14:paraId="5C497F6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                </w:t>
      </w:r>
      <w:r w:rsidRPr="00CF0B47">
        <w:rPr>
          <w:rFonts w:ascii="Courier New" w:hAnsi="Courier New" w:cs="Courier New"/>
          <w:lang w:val="en-US"/>
        </w:rPr>
        <w:t>Figure 5: Example: Three Flows in Two Sites</w:t>
      </w:r>
    </w:p>
    <w:p w14:paraId="0AAA243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the Path Vector extension, a site can reveal the bottlenecks</w:t>
      </w:r>
    </w:p>
    <w:p w14:paraId="3C3BD42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inside its own network with necessary information (such as link</w:t>
      </w:r>
    </w:p>
    <w:p w14:paraId="5E46C04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capacities) to the ALTO client, instead of providing the full</w:t>
      </w:r>
    </w:p>
    <w:p w14:paraId="5B4B0AA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topology and routing information.  The bottleneck information can be</w:t>
      </w:r>
    </w:p>
    <w:p w14:paraId="68E5997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used to analyze the impact of adding/removing data transfer flows,</w:t>
      </w:r>
    </w:p>
    <w:p w14:paraId="4B3D456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e.g., using the [G2] framework.  For example, assume hosts a, b, c</w:t>
      </w:r>
    </w:p>
    <w:p w14:paraId="089CF5E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are in site 1 hosts d, e, f </w:t>
      </w:r>
      <w:proofErr w:type="gramStart"/>
      <w:r w:rsidRPr="00CF0B47">
        <w:rPr>
          <w:rFonts w:ascii="Courier New" w:hAnsi="Courier New" w:cs="Courier New"/>
          <w:lang w:val="en-US"/>
        </w:rPr>
        <w:t>are</w:t>
      </w:r>
      <w:proofErr w:type="gramEnd"/>
      <w:r w:rsidRPr="00CF0B47">
        <w:rPr>
          <w:rFonts w:ascii="Courier New" w:hAnsi="Courier New" w:cs="Courier New"/>
          <w:lang w:val="en-US"/>
        </w:rPr>
        <w:t xml:space="preserve"> in site 2, and there are 3 flows in</w:t>
      </w:r>
    </w:p>
    <w:p w14:paraId="0891BB0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two sites: a -&gt; b, c -&gt; d, e -&gt; f.  For these flows, site 1 returns</w:t>
      </w:r>
      <w:ins w:id="236" w:author="BOUCADAIR Mohamed INNOV/NET" w:date="2021-12-16T11:16:00Z">
        <w:r w:rsidR="009B7583">
          <w:rPr>
            <w:rFonts w:ascii="Courier New" w:hAnsi="Courier New" w:cs="Courier New"/>
            <w:lang w:val="en-US"/>
          </w:rPr>
          <w:t>:</w:t>
        </w:r>
      </w:ins>
    </w:p>
    <w:p w14:paraId="59C1439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a: </w:t>
      </w:r>
      <w:proofErr w:type="gramStart"/>
      <w:r w:rsidRPr="00CF0B47">
        <w:rPr>
          <w:rFonts w:ascii="Courier New" w:hAnsi="Courier New" w:cs="Courier New"/>
          <w:lang w:val="en-US"/>
        </w:rPr>
        <w:t>{ b</w:t>
      </w:r>
      <w:proofErr w:type="gramEnd"/>
      <w:r w:rsidRPr="00CF0B47">
        <w:rPr>
          <w:rFonts w:ascii="Courier New" w:hAnsi="Courier New" w:cs="Courier New"/>
          <w:lang w:val="en-US"/>
        </w:rPr>
        <w:t>: [ane1] },</w:t>
      </w:r>
    </w:p>
    <w:p w14:paraId="664B440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c: </w:t>
      </w:r>
      <w:proofErr w:type="gramStart"/>
      <w:r w:rsidRPr="00CF0B47">
        <w:rPr>
          <w:rFonts w:ascii="Courier New" w:hAnsi="Courier New" w:cs="Courier New"/>
          <w:lang w:val="en-US"/>
        </w:rPr>
        <w:t>{ d</w:t>
      </w:r>
      <w:proofErr w:type="gramEnd"/>
      <w:r w:rsidRPr="00CF0B47">
        <w:rPr>
          <w:rFonts w:ascii="Courier New" w:hAnsi="Courier New" w:cs="Courier New"/>
          <w:lang w:val="en-US"/>
        </w:rPr>
        <w:t>: [ane1, ane2, ane3] }</w:t>
      </w:r>
    </w:p>
    <w:p w14:paraId="707DE5F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ane1: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 = 10 Gbps (link: A-&gt;B)</w:t>
      </w:r>
    </w:p>
    <w:p w14:paraId="28ECD0C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ane2: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 = 10 Gbps (link: B-&gt;GW)</w:t>
      </w:r>
    </w:p>
    <w:p w14:paraId="2012799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ane3: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 = 50 Gbps (link: GW-&gt;Core)</w:t>
      </w:r>
    </w:p>
    <w:p w14:paraId="7FCECBF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site 2 returns</w:t>
      </w:r>
      <w:ins w:id="237" w:author="BOUCADAIR Mohamed INNOV/NET" w:date="2021-12-16T11:16:00Z">
        <w:r w:rsidR="009B7583">
          <w:rPr>
            <w:rFonts w:ascii="Courier New" w:hAnsi="Courier New" w:cs="Courier New"/>
            <w:lang w:val="en-US"/>
          </w:rPr>
          <w:t>:</w:t>
        </w:r>
      </w:ins>
    </w:p>
    <w:p w14:paraId="3B740BE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Gao, et al.               Expires 28 April 2022             </w:t>
      </w:r>
      <w:proofErr w:type="gramStart"/>
      <w:r w:rsidRPr="00CF0B47">
        <w:rPr>
          <w:rFonts w:ascii="Courier New" w:hAnsi="Courier New" w:cs="Courier New"/>
          <w:lang w:val="en-US"/>
        </w:rPr>
        <w:t xml:space="preserve">   [</w:t>
      </w:r>
      <w:proofErr w:type="gramEnd"/>
      <w:r w:rsidRPr="00CF0B47">
        <w:rPr>
          <w:rFonts w:ascii="Courier New" w:hAnsi="Courier New" w:cs="Courier New"/>
          <w:lang w:val="en-US"/>
        </w:rPr>
        <w:t>Page 13]</w:t>
      </w:r>
    </w:p>
    <w:p w14:paraId="6DF9DE9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br w:type="page"/>
      </w:r>
    </w:p>
    <w:p w14:paraId="25DDCEE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495751A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c: </w:t>
      </w:r>
      <w:proofErr w:type="gramStart"/>
      <w:r w:rsidRPr="00CF0B47">
        <w:rPr>
          <w:rFonts w:ascii="Courier New" w:hAnsi="Courier New" w:cs="Courier New"/>
          <w:lang w:val="en-US"/>
        </w:rPr>
        <w:t>{ d</w:t>
      </w:r>
      <w:proofErr w:type="gramEnd"/>
      <w:r w:rsidRPr="00CF0B47">
        <w:rPr>
          <w:rFonts w:ascii="Courier New" w:hAnsi="Courier New" w:cs="Courier New"/>
          <w:lang w:val="en-US"/>
        </w:rPr>
        <w:t>: [</w:t>
      </w:r>
      <w:proofErr w:type="spellStart"/>
      <w:r w:rsidRPr="00CF0B47">
        <w:rPr>
          <w:rFonts w:ascii="Courier New" w:hAnsi="Courier New" w:cs="Courier New"/>
          <w:lang w:val="en-US"/>
        </w:rPr>
        <w:t>anei</w:t>
      </w:r>
      <w:proofErr w:type="spellEnd"/>
      <w:r w:rsidRPr="00CF0B47">
        <w:rPr>
          <w:rFonts w:ascii="Courier New" w:hAnsi="Courier New" w:cs="Courier New"/>
          <w:lang w:val="en-US"/>
        </w:rPr>
        <w:t xml:space="preserve">, </w:t>
      </w:r>
      <w:proofErr w:type="spellStart"/>
      <w:r w:rsidRPr="00CF0B47">
        <w:rPr>
          <w:rFonts w:ascii="Courier New" w:hAnsi="Courier New" w:cs="Courier New"/>
          <w:lang w:val="en-US"/>
        </w:rPr>
        <w:t>aneii</w:t>
      </w:r>
      <w:proofErr w:type="spellEnd"/>
      <w:r w:rsidRPr="00CF0B47">
        <w:rPr>
          <w:rFonts w:ascii="Courier New" w:hAnsi="Courier New" w:cs="Courier New"/>
          <w:lang w:val="en-US"/>
        </w:rPr>
        <w:t xml:space="preserve">, </w:t>
      </w:r>
      <w:proofErr w:type="spellStart"/>
      <w:r w:rsidRPr="00CF0B47">
        <w:rPr>
          <w:rFonts w:ascii="Courier New" w:hAnsi="Courier New" w:cs="Courier New"/>
          <w:lang w:val="en-US"/>
        </w:rPr>
        <w:t>aneiii</w:t>
      </w:r>
      <w:proofErr w:type="spellEnd"/>
      <w:r w:rsidRPr="00CF0B47">
        <w:rPr>
          <w:rFonts w:ascii="Courier New" w:hAnsi="Courier New" w:cs="Courier New"/>
          <w:lang w:val="en-US"/>
        </w:rPr>
        <w:t>] }</w:t>
      </w:r>
    </w:p>
    <w:p w14:paraId="35E456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e: </w:t>
      </w:r>
      <w:proofErr w:type="gramStart"/>
      <w:r w:rsidRPr="00CF0B47">
        <w:rPr>
          <w:rFonts w:ascii="Courier New" w:hAnsi="Courier New" w:cs="Courier New"/>
          <w:lang w:val="en-US"/>
        </w:rPr>
        <w:t>{ f</w:t>
      </w:r>
      <w:proofErr w:type="gramEnd"/>
      <w:r w:rsidRPr="00CF0B47">
        <w:rPr>
          <w:rFonts w:ascii="Courier New" w:hAnsi="Courier New" w:cs="Courier New"/>
          <w:lang w:val="en-US"/>
        </w:rPr>
        <w:t>: [</w:t>
      </w:r>
      <w:proofErr w:type="spellStart"/>
      <w:r w:rsidRPr="00CF0B47">
        <w:rPr>
          <w:rFonts w:ascii="Courier New" w:hAnsi="Courier New" w:cs="Courier New"/>
          <w:lang w:val="en-US"/>
        </w:rPr>
        <w:t>aneiv</w:t>
      </w:r>
      <w:proofErr w:type="spellEnd"/>
      <w:r w:rsidRPr="00CF0B47">
        <w:rPr>
          <w:rFonts w:ascii="Courier New" w:hAnsi="Courier New" w:cs="Courier New"/>
          <w:lang w:val="en-US"/>
        </w:rPr>
        <w:t>] }</w:t>
      </w:r>
    </w:p>
    <w:p w14:paraId="13D4568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anei</w:t>
      </w:r>
      <w:proofErr w:type="spellEnd"/>
      <w:r w:rsidRPr="00CF0B47">
        <w:rPr>
          <w:rFonts w:ascii="Courier New" w:hAnsi="Courier New" w:cs="Courier New"/>
          <w:lang w:val="en-US"/>
        </w:rPr>
        <w:t xml:space="preserve">: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 = 5 Gbps (link Y-&gt;X)</w:t>
      </w:r>
    </w:p>
    <w:p w14:paraId="54079AE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aneii</w:t>
      </w:r>
      <w:proofErr w:type="spellEnd"/>
      <w:r w:rsidRPr="00CF0B47">
        <w:rPr>
          <w:rFonts w:ascii="Courier New" w:hAnsi="Courier New" w:cs="Courier New"/>
          <w:lang w:val="en-US"/>
        </w:rPr>
        <w:t xml:space="preserve">: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 = 10 Gbps (link GW-&gt;Y)</w:t>
      </w:r>
    </w:p>
    <w:p w14:paraId="42CF974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aneiii</w:t>
      </w:r>
      <w:proofErr w:type="spellEnd"/>
      <w:r w:rsidRPr="00CF0B47">
        <w:rPr>
          <w:rFonts w:ascii="Courier New" w:hAnsi="Courier New" w:cs="Courier New"/>
          <w:lang w:val="en-US"/>
        </w:rPr>
        <w:t xml:space="preserve">: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 = 20 Gbps (link Core-&gt;GW)</w:t>
      </w:r>
    </w:p>
    <w:p w14:paraId="30EB00B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aneiv</w:t>
      </w:r>
      <w:proofErr w:type="spellEnd"/>
      <w:r w:rsidRPr="00CF0B47">
        <w:rPr>
          <w:rFonts w:ascii="Courier New" w:hAnsi="Courier New" w:cs="Courier New"/>
          <w:lang w:val="en-US"/>
        </w:rPr>
        <w:t xml:space="preserve">: </w:t>
      </w:r>
      <w:proofErr w:type="spellStart"/>
      <w:r w:rsidRPr="00CF0B47">
        <w:rPr>
          <w:rFonts w:ascii="Courier New" w:hAnsi="Courier New" w:cs="Courier New"/>
          <w:lang w:val="en-US"/>
        </w:rPr>
        <w:t>bw</w:t>
      </w:r>
      <w:proofErr w:type="spellEnd"/>
      <w:r w:rsidRPr="00CF0B47">
        <w:rPr>
          <w:rFonts w:ascii="Courier New" w:hAnsi="Courier New" w:cs="Courier New"/>
          <w:lang w:val="en-US"/>
        </w:rPr>
        <w:t xml:space="preserve"> = 10 Gbps (link Y-&gt;GW)</w:t>
      </w:r>
    </w:p>
    <w:p w14:paraId="4288483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the information, the data transfer scheduler can use algorithms</w:t>
      </w:r>
    </w:p>
    <w:p w14:paraId="01478C5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such as the theory on bottleneck structure [G2] to predict the</w:t>
      </w:r>
    </w:p>
    <w:p w14:paraId="30DF08E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potential throughput of the flows.</w:t>
      </w:r>
    </w:p>
    <w:p w14:paraId="7766051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4.2.2.  Resource Exposure for CDN and Service Edge</w:t>
      </w:r>
    </w:p>
    <w:p w14:paraId="1FDF753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 growing trend in today's applications</w:t>
      </w:r>
      <w:ins w:id="238" w:author="BOUCADAIR Mohamed INNOV/NET" w:date="2021-12-16T11:16:00Z">
        <w:r w:rsidR="009B7583">
          <w:rPr>
            <w:rFonts w:ascii="Courier New" w:hAnsi="Courier New" w:cs="Courier New"/>
            <w:lang w:val="en-US"/>
          </w:rPr>
          <w:t xml:space="preserve"> (2021)</w:t>
        </w:r>
      </w:ins>
      <w:r w:rsidRPr="00CF0B47">
        <w:rPr>
          <w:rFonts w:ascii="Courier New" w:hAnsi="Courier New" w:cs="Courier New"/>
          <w:lang w:val="en-US"/>
        </w:rPr>
        <w:t xml:space="preserve"> is to bring storage and</w:t>
      </w:r>
    </w:p>
    <w:p w14:paraId="5AA1172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computation closer to the end users for better </w:t>
      </w:r>
      <w:proofErr w:type="spellStart"/>
      <w:r w:rsidRPr="00CF0B47">
        <w:rPr>
          <w:rFonts w:ascii="Courier New" w:hAnsi="Courier New" w:cs="Courier New"/>
          <w:lang w:val="en-US"/>
        </w:rPr>
        <w:t>QoE</w:t>
      </w:r>
      <w:proofErr w:type="spellEnd"/>
      <w:r w:rsidRPr="00CF0B47">
        <w:rPr>
          <w:rFonts w:ascii="Courier New" w:hAnsi="Courier New" w:cs="Courier New"/>
          <w:lang w:val="en-US"/>
        </w:rPr>
        <w:t>, such as Content</w:t>
      </w:r>
    </w:p>
    <w:p w14:paraId="7101E7E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Delivery Network (CDN), AR/VR, and cloud gaming, as reported in</w:t>
      </w:r>
    </w:p>
    <w:p w14:paraId="712AF76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various documents (e.g., [SEREDGE] and [MOWIE]).  Internet Service</w:t>
      </w:r>
    </w:p>
    <w:p w14:paraId="18627DA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Providers may deploy multiple layers of CDN caches, or more generally</w:t>
      </w:r>
    </w:p>
    <w:p w14:paraId="157AD83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service edges, with different latency and available resources.</w:t>
      </w:r>
    </w:p>
    <w:p w14:paraId="24C5957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For example, </w:t>
      </w:r>
      <w:del w:id="239" w:author="BOUCADAIR Mohamed INNOV/NET" w:date="2021-12-16T11:17:00Z">
        <w:r w:rsidRPr="00CF0B47" w:rsidDel="003F0574">
          <w:rPr>
            <w:rFonts w:ascii="Courier New" w:hAnsi="Courier New" w:cs="Courier New"/>
            <w:lang w:val="en-US"/>
          </w:rPr>
          <w:delText>the figure below</w:delText>
        </w:r>
      </w:del>
      <w:ins w:id="240" w:author="BOUCADAIR Mohamed INNOV/NET" w:date="2021-12-16T11:17:00Z">
        <w:r w:rsidR="003F0574">
          <w:rPr>
            <w:rFonts w:ascii="Courier New" w:hAnsi="Courier New" w:cs="Courier New"/>
            <w:lang w:val="en-US"/>
          </w:rPr>
          <w:t>Figure6</w:t>
        </w:r>
      </w:ins>
      <w:r w:rsidRPr="00CF0B47">
        <w:rPr>
          <w:rFonts w:ascii="Courier New" w:hAnsi="Courier New" w:cs="Courier New"/>
          <w:lang w:val="en-US"/>
        </w:rPr>
        <w:t xml:space="preserve"> illustrates a typical edge-cloud</w:t>
      </w:r>
    </w:p>
    <w:p w14:paraId="4B02D34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scenario.  The "on-premise" edge nodes are closest to the end hosts</w:t>
      </w:r>
    </w:p>
    <w:p w14:paraId="466F888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have the smallest latency, and the site-radio edge node and</w:t>
      </w:r>
    </w:p>
    <w:p w14:paraId="3FD699E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access central office (CO) have larger latency but more available</w:t>
      </w:r>
    </w:p>
    <w:p w14:paraId="26DB4FD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3C62EB">
        <w:rPr>
          <w:rFonts w:ascii="Courier New" w:hAnsi="Courier New" w:cs="Courier New"/>
        </w:rPr>
        <w:t>resources</w:t>
      </w:r>
      <w:proofErr w:type="spellEnd"/>
      <w:proofErr w:type="gramEnd"/>
      <w:r w:rsidRPr="003C62EB">
        <w:rPr>
          <w:rFonts w:ascii="Courier New" w:hAnsi="Courier New" w:cs="Courier New"/>
        </w:rPr>
        <w:t>.</w:t>
      </w:r>
    </w:p>
    <w:p w14:paraId="4691EC67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14]</w:t>
      </w:r>
    </w:p>
    <w:p w14:paraId="6726FF56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5E1E70D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50DCBA5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+-------------+              +----------------------+</w:t>
      </w:r>
    </w:p>
    <w:p w14:paraId="3EE525D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| ALTO Client | &lt;==========&gt; | Application Provider |</w:t>
      </w:r>
    </w:p>
    <w:p w14:paraId="77EAB1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+-------------+              +----------------------+</w:t>
      </w:r>
    </w:p>
    <w:p w14:paraId="01A5A58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PV         |   ^ PV                      |</w:t>
      </w:r>
    </w:p>
    <w:p w14:paraId="4ACADF9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Request    |   | Response                | Resource allocation,</w:t>
      </w:r>
    </w:p>
    <w:p w14:paraId="63EF7CC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|   |                         | service establishment,</w:t>
      </w:r>
    </w:p>
    <w:p w14:paraId="75924E4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(End hosts |   | (Edge nodes             | etc.</w:t>
      </w:r>
    </w:p>
    <w:p w14:paraId="08D118C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</w:t>
      </w:r>
      <w:proofErr w:type="gramStart"/>
      <w:r w:rsidRPr="00CF0B47">
        <w:rPr>
          <w:rFonts w:ascii="Courier New" w:hAnsi="Courier New" w:cs="Courier New"/>
          <w:lang w:val="en-US"/>
        </w:rPr>
        <w:t>cloud  |</w:t>
      </w:r>
      <w:proofErr w:type="gramEnd"/>
      <w:r w:rsidRPr="00CF0B47">
        <w:rPr>
          <w:rFonts w:ascii="Courier New" w:hAnsi="Courier New" w:cs="Courier New"/>
          <w:lang w:val="en-US"/>
        </w:rPr>
        <w:t xml:space="preserve">   | and metrics)            |</w:t>
      </w:r>
    </w:p>
    <w:p w14:paraId="58AFC22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gramStart"/>
      <w:r w:rsidRPr="00CF0B47">
        <w:rPr>
          <w:rFonts w:ascii="Courier New" w:hAnsi="Courier New" w:cs="Courier New"/>
          <w:lang w:val="en-US"/>
        </w:rPr>
        <w:t xml:space="preserve">servers)   </w:t>
      </w:r>
      <w:proofErr w:type="gramEnd"/>
      <w:r w:rsidRPr="00CF0B47">
        <w:rPr>
          <w:rFonts w:ascii="Courier New" w:hAnsi="Courier New" w:cs="Courier New"/>
          <w:lang w:val="en-US"/>
        </w:rPr>
        <w:t>|   |                         |</w:t>
      </w:r>
    </w:p>
    <w:p w14:paraId="69B795A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v   |                         v</w:t>
      </w:r>
    </w:p>
    <w:p w14:paraId="42F3FDF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+-------------+             +---------------------+</w:t>
      </w:r>
    </w:p>
    <w:p w14:paraId="256269E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| ALTO Server | &lt;=========&gt; | Cloud-Edge Provider |</w:t>
      </w:r>
    </w:p>
    <w:p w14:paraId="4B84E0B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+-------------+             +---------------------+</w:t>
      </w:r>
    </w:p>
    <w:p w14:paraId="43AC94C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____________________________________/\___________</w:t>
      </w:r>
    </w:p>
    <w:p w14:paraId="4ED3A1A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/                                                 \</w:t>
      </w:r>
    </w:p>
    <w:p w14:paraId="27EC7E7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|        </w:t>
      </w:r>
      <w:proofErr w:type="gramStart"/>
      <w:r w:rsidRPr="00CF0B47">
        <w:rPr>
          <w:rFonts w:ascii="Courier New" w:hAnsi="Courier New" w:cs="Courier New"/>
          <w:lang w:val="en-US"/>
        </w:rPr>
        <w:t xml:space="preserve">   (</w:t>
      </w:r>
      <w:proofErr w:type="gramEnd"/>
      <w:r w:rsidRPr="00CF0B47">
        <w:rPr>
          <w:rFonts w:ascii="Courier New" w:hAnsi="Courier New" w:cs="Courier New"/>
          <w:lang w:val="en-US"/>
        </w:rPr>
        <w:t>((o                                  |</w:t>
      </w:r>
    </w:p>
    <w:p w14:paraId="36BBB6E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|</w:t>
      </w:r>
    </w:p>
    <w:p w14:paraId="5A648D7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/_\             _~_            __   __</w:t>
      </w:r>
    </w:p>
    <w:p w14:paraId="5E92F38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a            </w:t>
      </w:r>
      <w:proofErr w:type="gramStart"/>
      <w:r w:rsidRPr="00CF0B47">
        <w:rPr>
          <w:rFonts w:ascii="Courier New" w:hAnsi="Courier New" w:cs="Courier New"/>
          <w:lang w:val="en-US"/>
        </w:rPr>
        <w:t xml:space="preserve">   (</w:t>
      </w:r>
      <w:proofErr w:type="gramEnd"/>
      <w:r w:rsidRPr="00CF0B47">
        <w:rPr>
          <w:rFonts w:ascii="Courier New" w:hAnsi="Courier New" w:cs="Courier New"/>
          <w:lang w:val="en-US"/>
        </w:rPr>
        <w:t>/\_/\)          (   )          (  )~(  )_</w:t>
      </w:r>
    </w:p>
    <w:p w14:paraId="4694725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\      /------(      )---------(     )----\\---(          )</w:t>
      </w:r>
    </w:p>
    <w:p w14:paraId="47F2F1E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_|_   /        (______)         (___)          (          )</w:t>
      </w:r>
    </w:p>
    <w:p w14:paraId="4E363E1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|_| -/         Site-radio     Access CO    </w:t>
      </w:r>
      <w:proofErr w:type="gramStart"/>
      <w:r w:rsidRPr="00CF0B47">
        <w:rPr>
          <w:rFonts w:ascii="Courier New" w:hAnsi="Courier New" w:cs="Courier New"/>
          <w:lang w:val="en-US"/>
        </w:rPr>
        <w:t xml:space="preserve">   (</w:t>
      </w:r>
      <w:proofErr w:type="gramEnd"/>
      <w:r w:rsidRPr="00CF0B47">
        <w:rPr>
          <w:rFonts w:ascii="Courier New" w:hAnsi="Courier New" w:cs="Courier New"/>
          <w:lang w:val="en-US"/>
        </w:rPr>
        <w:t>__________)</w:t>
      </w:r>
    </w:p>
    <w:p w14:paraId="11FA0EF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/---\          Edge Node 1         |             Cloud DC</w:t>
      </w:r>
    </w:p>
    <w:p w14:paraId="411DF70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On premise                           |</w:t>
      </w:r>
    </w:p>
    <w:p w14:paraId="359B59D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/---------/</w:t>
      </w:r>
    </w:p>
    <w:p w14:paraId="23D2FFE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(((o           /</w:t>
      </w:r>
    </w:p>
    <w:p w14:paraId="70AEFBA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|          /</w:t>
      </w:r>
    </w:p>
    <w:p w14:paraId="03F845B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Site-</w:t>
      </w:r>
      <w:proofErr w:type="gramStart"/>
      <w:r w:rsidRPr="00CF0B47">
        <w:rPr>
          <w:rFonts w:ascii="Courier New" w:hAnsi="Courier New" w:cs="Courier New"/>
          <w:lang w:val="en-US"/>
        </w:rPr>
        <w:t>radio  /</w:t>
      </w:r>
      <w:proofErr w:type="gramEnd"/>
      <w:r w:rsidRPr="00CF0B47">
        <w:rPr>
          <w:rFonts w:ascii="Courier New" w:hAnsi="Courier New" w:cs="Courier New"/>
          <w:lang w:val="en-US"/>
        </w:rPr>
        <w:t>_\        /</w:t>
      </w:r>
    </w:p>
    <w:p w14:paraId="6697BC5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Edge Node 2(/\_/</w:t>
      </w:r>
      <w:proofErr w:type="gramStart"/>
      <w:r w:rsidRPr="00CF0B47">
        <w:rPr>
          <w:rFonts w:ascii="Courier New" w:hAnsi="Courier New" w:cs="Courier New"/>
          <w:lang w:val="en-US"/>
        </w:rPr>
        <w:t>\)-----</w:t>
      </w:r>
      <w:proofErr w:type="gramEnd"/>
      <w:r w:rsidRPr="00CF0B47">
        <w:rPr>
          <w:rFonts w:ascii="Courier New" w:hAnsi="Courier New" w:cs="Courier New"/>
          <w:lang w:val="en-US"/>
        </w:rPr>
        <w:t>/</w:t>
      </w:r>
    </w:p>
    <w:p w14:paraId="6620882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/(_____)\</w:t>
      </w:r>
    </w:p>
    <w:p w14:paraId="09133AE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___   /         \   ---</w:t>
      </w:r>
    </w:p>
    <w:p w14:paraId="41C6518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b--|_| -/           \--|_|--c</w:t>
      </w:r>
    </w:p>
    <w:p w14:paraId="7032A40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/---\               /---\</w:t>
      </w:r>
    </w:p>
    <w:p w14:paraId="61CC51C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On premise          </w:t>
      </w:r>
      <w:proofErr w:type="gramStart"/>
      <w:r w:rsidRPr="00CF0B47">
        <w:rPr>
          <w:rFonts w:ascii="Courier New" w:hAnsi="Courier New" w:cs="Courier New"/>
          <w:lang w:val="en-US"/>
        </w:rPr>
        <w:t>On</w:t>
      </w:r>
      <w:proofErr w:type="gramEnd"/>
      <w:r w:rsidRPr="00CF0B47">
        <w:rPr>
          <w:rFonts w:ascii="Courier New" w:hAnsi="Courier New" w:cs="Courier New"/>
          <w:lang w:val="en-US"/>
        </w:rPr>
        <w:t xml:space="preserve"> premise</w:t>
      </w:r>
    </w:p>
    <w:p w14:paraId="766AFF9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Figure 6: Example Use Case for Service Edge Exposure</w:t>
      </w:r>
    </w:p>
    <w:p w14:paraId="01DCF13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15]</w:t>
      </w:r>
    </w:p>
    <w:p w14:paraId="141EBA67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79E1B8B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6378374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a: </w:t>
      </w:r>
      <w:proofErr w:type="gramStart"/>
      <w:r w:rsidRPr="00CF0B47">
        <w:rPr>
          <w:rFonts w:ascii="Courier New" w:hAnsi="Courier New" w:cs="Courier New"/>
          <w:lang w:val="en-US"/>
        </w:rPr>
        <w:t>{ b</w:t>
      </w:r>
      <w:proofErr w:type="gramEnd"/>
      <w:r w:rsidRPr="00CF0B47">
        <w:rPr>
          <w:rFonts w:ascii="Courier New" w:hAnsi="Courier New" w:cs="Courier New"/>
          <w:lang w:val="en-US"/>
        </w:rPr>
        <w:t>: [ane1, ane2, ane3, ane4, ane5],</w:t>
      </w:r>
    </w:p>
    <w:p w14:paraId="15ED366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c: [ane1, ane2, ane3, ane4, ane6],</w:t>
      </w:r>
    </w:p>
    <w:p w14:paraId="484CA2D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DC: [ane1, ane2, ane3</w:t>
      </w:r>
      <w:proofErr w:type="gramStart"/>
      <w:r w:rsidRPr="00CF0B47">
        <w:rPr>
          <w:rFonts w:ascii="Courier New" w:hAnsi="Courier New" w:cs="Courier New"/>
          <w:lang w:val="en-US"/>
        </w:rPr>
        <w:t>] }</w:t>
      </w:r>
      <w:proofErr w:type="gramEnd"/>
    </w:p>
    <w:p w14:paraId="3F1036B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b: </w:t>
      </w:r>
      <w:proofErr w:type="gramStart"/>
      <w:r w:rsidRPr="00CF0B47">
        <w:rPr>
          <w:rFonts w:ascii="Courier New" w:hAnsi="Courier New" w:cs="Courier New"/>
          <w:lang w:val="en-US"/>
        </w:rPr>
        <w:t>{ c</w:t>
      </w:r>
      <w:proofErr w:type="gramEnd"/>
      <w:r w:rsidRPr="00CF0B47">
        <w:rPr>
          <w:rFonts w:ascii="Courier New" w:hAnsi="Courier New" w:cs="Courier New"/>
          <w:lang w:val="en-US"/>
        </w:rPr>
        <w:t>: [ane5, ane4, ane6], DC: [ane5, ane4, ane3] }</w:t>
      </w:r>
    </w:p>
    <w:p w14:paraId="6C10338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ane1: latency=5ms </w:t>
      </w:r>
      <w:commentRangeStart w:id="241"/>
      <w:proofErr w:type="spellStart"/>
      <w:r w:rsidRPr="00CF0B47">
        <w:rPr>
          <w:rFonts w:ascii="Courier New" w:hAnsi="Courier New" w:cs="Courier New"/>
          <w:lang w:val="en-US"/>
        </w:rPr>
        <w:t>cpu</w:t>
      </w:r>
      <w:proofErr w:type="spellEnd"/>
      <w:r w:rsidRPr="00CF0B47">
        <w:rPr>
          <w:rFonts w:ascii="Courier New" w:hAnsi="Courier New" w:cs="Courier New"/>
          <w:lang w:val="en-US"/>
        </w:rPr>
        <w:t>=2 memory=8G storage=10T</w:t>
      </w:r>
      <w:commentRangeEnd w:id="241"/>
      <w:r w:rsidR="003F0574">
        <w:rPr>
          <w:rStyle w:val="Marquedecommentaire"/>
          <w:rFonts w:asciiTheme="minorHAnsi" w:hAnsiTheme="minorHAnsi"/>
        </w:rPr>
        <w:commentReference w:id="241"/>
      </w:r>
    </w:p>
    <w:p w14:paraId="2DC891C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(on premise, a)</w:t>
      </w:r>
    </w:p>
    <w:p w14:paraId="028CC76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ane2: latency=20ms </w:t>
      </w:r>
      <w:proofErr w:type="spellStart"/>
      <w:r w:rsidRPr="00CF0B47">
        <w:rPr>
          <w:rFonts w:ascii="Courier New" w:hAnsi="Courier New" w:cs="Courier New"/>
          <w:lang w:val="en-US"/>
        </w:rPr>
        <w:t>cpu</w:t>
      </w:r>
      <w:proofErr w:type="spellEnd"/>
      <w:r w:rsidRPr="00CF0B47">
        <w:rPr>
          <w:rFonts w:ascii="Courier New" w:hAnsi="Courier New" w:cs="Courier New"/>
          <w:lang w:val="en-US"/>
        </w:rPr>
        <w:t>=4 memory=8G storage=10T</w:t>
      </w:r>
    </w:p>
    <w:p w14:paraId="6DCA5A8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(Site-radio Edge Node 1)</w:t>
      </w:r>
    </w:p>
    <w:p w14:paraId="07011D3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ane3: latency=100ms </w:t>
      </w:r>
      <w:proofErr w:type="spellStart"/>
      <w:r w:rsidRPr="00CF0B47">
        <w:rPr>
          <w:rFonts w:ascii="Courier New" w:hAnsi="Courier New" w:cs="Courier New"/>
          <w:lang w:val="en-US"/>
        </w:rPr>
        <w:t>cpu</w:t>
      </w:r>
      <w:proofErr w:type="spellEnd"/>
      <w:r w:rsidRPr="00CF0B47">
        <w:rPr>
          <w:rFonts w:ascii="Courier New" w:hAnsi="Courier New" w:cs="Courier New"/>
          <w:lang w:val="en-US"/>
        </w:rPr>
        <w:t>=8 memory=128G storage=100T</w:t>
      </w:r>
    </w:p>
    <w:p w14:paraId="50CB45F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(Access CO)</w:t>
      </w:r>
    </w:p>
    <w:p w14:paraId="2147CCE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ane4: latency=20ms </w:t>
      </w:r>
      <w:proofErr w:type="spellStart"/>
      <w:r w:rsidRPr="00CF0B47">
        <w:rPr>
          <w:rFonts w:ascii="Courier New" w:hAnsi="Courier New" w:cs="Courier New"/>
          <w:lang w:val="en-US"/>
        </w:rPr>
        <w:t>cpu</w:t>
      </w:r>
      <w:proofErr w:type="spellEnd"/>
      <w:r w:rsidRPr="00CF0B47">
        <w:rPr>
          <w:rFonts w:ascii="Courier New" w:hAnsi="Courier New" w:cs="Courier New"/>
          <w:lang w:val="en-US"/>
        </w:rPr>
        <w:t>=4 memory=8G storage=10T</w:t>
      </w:r>
    </w:p>
    <w:p w14:paraId="5A8D82C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(Site-radio Edge Node 2)</w:t>
      </w:r>
    </w:p>
    <w:p w14:paraId="01DEEE9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ane5: latency=5ms </w:t>
      </w:r>
      <w:proofErr w:type="spellStart"/>
      <w:r w:rsidRPr="00CF0B47">
        <w:rPr>
          <w:rFonts w:ascii="Courier New" w:hAnsi="Courier New" w:cs="Courier New"/>
          <w:lang w:val="en-US"/>
        </w:rPr>
        <w:t>cpu</w:t>
      </w:r>
      <w:proofErr w:type="spellEnd"/>
      <w:r w:rsidRPr="00CF0B47">
        <w:rPr>
          <w:rFonts w:ascii="Courier New" w:hAnsi="Courier New" w:cs="Courier New"/>
          <w:lang w:val="en-US"/>
        </w:rPr>
        <w:t>=2 memory=8G storage=10T</w:t>
      </w:r>
    </w:p>
    <w:p w14:paraId="6074496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(on premise, b)</w:t>
      </w:r>
    </w:p>
    <w:p w14:paraId="6831153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ane6: latency=5ms </w:t>
      </w:r>
      <w:proofErr w:type="spellStart"/>
      <w:r w:rsidRPr="00CF0B47">
        <w:rPr>
          <w:rFonts w:ascii="Courier New" w:hAnsi="Courier New" w:cs="Courier New"/>
          <w:lang w:val="en-US"/>
        </w:rPr>
        <w:t>cpu</w:t>
      </w:r>
      <w:proofErr w:type="spellEnd"/>
      <w:r w:rsidRPr="00CF0B47">
        <w:rPr>
          <w:rFonts w:ascii="Courier New" w:hAnsi="Courier New" w:cs="Courier New"/>
          <w:lang w:val="en-US"/>
        </w:rPr>
        <w:t>=2 memory=8G storage=10T</w:t>
      </w:r>
    </w:p>
    <w:p w14:paraId="3E07C8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(on premise, c)</w:t>
      </w:r>
    </w:p>
    <w:p w14:paraId="4B97677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Figure 7: Example Service Edge Query Results</w:t>
      </w:r>
    </w:p>
    <w:p w14:paraId="0A687F5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the extension defined in this document, an ALTO server can</w:t>
      </w:r>
    </w:p>
    <w:p w14:paraId="65EA214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selectively reveal the CDNs and service edges that reside along the</w:t>
      </w:r>
    </w:p>
    <w:p w14:paraId="620B26C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paths between different end hosts and/or the cloud servers, together</w:t>
      </w:r>
    </w:p>
    <w:p w14:paraId="60DBDB3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their properties such as capabilities (e.g., storage, GPU) and</w:t>
      </w:r>
    </w:p>
    <w:p w14:paraId="6D76946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available Service Level Agreement (SLA) plans.  See Figure 7 for an</w:t>
      </w:r>
    </w:p>
    <w:p w14:paraId="79289DD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example where the query is made for sources [a, b] and destinations</w:t>
      </w:r>
    </w:p>
    <w:p w14:paraId="263D352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[b, c, DC].  Here each ANE represents a service edge and the</w:t>
      </w:r>
    </w:p>
    <w:p w14:paraId="152BE09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properties include access latency, available resources, etc.  Note</w:t>
      </w:r>
    </w:p>
    <w:p w14:paraId="4F54FEF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properties here are only used for illustration purposes and are</w:t>
      </w:r>
    </w:p>
    <w:p w14:paraId="0AC717D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not part of this extension.</w:t>
      </w:r>
    </w:p>
    <w:p w14:paraId="12EA441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the service edge information, an ALTO client may better conduct</w:t>
      </w:r>
    </w:p>
    <w:p w14:paraId="4043B81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CDN request routing or offload functionalities from the user</w:t>
      </w:r>
    </w:p>
    <w:p w14:paraId="00F9527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equipment to the service edge, with considerations on customized</w:t>
      </w:r>
    </w:p>
    <w:p w14:paraId="77DDADD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quality of experience.</w:t>
      </w:r>
    </w:p>
    <w:p w14:paraId="0E621E2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5.  Path Vector Extension: Overview</w:t>
      </w:r>
    </w:p>
    <w:p w14:paraId="652C2492" w14:textId="77777777" w:rsidR="003C62EB" w:rsidRPr="00CF0B47" w:rsidDel="003F0574" w:rsidRDefault="003C62EB" w:rsidP="003F0574">
      <w:pPr>
        <w:pStyle w:val="Textebrut"/>
        <w:rPr>
          <w:del w:id="242" w:author="BOUCADAIR Mohamed INNOV/NET" w:date="2021-12-16T11:20:00Z"/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section </w:t>
      </w:r>
      <w:del w:id="243" w:author="BOUCADAIR Mohamed INNOV/NET" w:date="2021-12-16T11:20:00Z">
        <w:r w:rsidRPr="00CF0B47" w:rsidDel="003F0574">
          <w:rPr>
            <w:rFonts w:ascii="Courier New" w:hAnsi="Courier New" w:cs="Courier New"/>
            <w:lang w:val="en-US"/>
          </w:rPr>
          <w:delText xml:space="preserve">gives </w:delText>
        </w:r>
      </w:del>
      <w:ins w:id="244" w:author="BOUCADAIR Mohamed INNOV/NET" w:date="2021-12-16T11:20:00Z">
        <w:r w:rsidR="003F0574">
          <w:rPr>
            <w:rFonts w:ascii="Courier New" w:hAnsi="Courier New" w:cs="Courier New"/>
            <w:lang w:val="en-US"/>
          </w:rPr>
          <w:t xml:space="preserve">provides </w:t>
        </w:r>
      </w:ins>
      <w:r w:rsidRPr="00CF0B47">
        <w:rPr>
          <w:rFonts w:ascii="Courier New" w:hAnsi="Courier New" w:cs="Courier New"/>
          <w:lang w:val="en-US"/>
        </w:rPr>
        <w:t xml:space="preserve">a non-normative overview of the </w:t>
      </w:r>
      <w:ins w:id="245" w:author="BOUCADAIR Mohamed INNOV/NET" w:date="2021-12-16T11:20:00Z">
        <w:r w:rsidR="003F0574">
          <w:rPr>
            <w:rFonts w:ascii="Courier New" w:hAnsi="Courier New" w:cs="Courier New"/>
            <w:lang w:val="en-US"/>
          </w:rPr>
          <w:t xml:space="preserve">Path Vector </w:t>
        </w:r>
      </w:ins>
      <w:r w:rsidRPr="00CF0B47">
        <w:rPr>
          <w:rFonts w:ascii="Courier New" w:hAnsi="Courier New" w:cs="Courier New"/>
          <w:lang w:val="en-US"/>
        </w:rPr>
        <w:t>extension</w:t>
      </w:r>
      <w:del w:id="246" w:author="BOUCADAIR Mohamed INNOV/NET" w:date="2021-12-16T11:20:00Z">
        <w:r w:rsidRPr="00CF0B47" w:rsidDel="003F0574">
          <w:rPr>
            <w:rFonts w:ascii="Courier New" w:hAnsi="Courier New" w:cs="Courier New"/>
            <w:lang w:val="en-US"/>
          </w:rPr>
          <w:delText xml:space="preserve"> defined</w:delText>
        </w:r>
      </w:del>
    </w:p>
    <w:p w14:paraId="6983E3C8" w14:textId="77777777" w:rsidR="003C62EB" w:rsidRPr="00CF0B47" w:rsidRDefault="003C62EB" w:rsidP="003F0574">
      <w:pPr>
        <w:pStyle w:val="Textebrut"/>
        <w:rPr>
          <w:rFonts w:ascii="Courier New" w:hAnsi="Courier New" w:cs="Courier New"/>
          <w:lang w:val="en-US"/>
        </w:rPr>
      </w:pPr>
      <w:del w:id="247" w:author="BOUCADAIR Mohamed INNOV/NET" w:date="2021-12-16T11:20:00Z">
        <w:r w:rsidRPr="00CF0B47" w:rsidDel="003F0574">
          <w:rPr>
            <w:rFonts w:ascii="Courier New" w:hAnsi="Courier New" w:cs="Courier New"/>
            <w:lang w:val="en-US"/>
          </w:rPr>
          <w:delText xml:space="preserve">   in this document</w:delText>
        </w:r>
      </w:del>
      <w:r w:rsidRPr="00CF0B47">
        <w:rPr>
          <w:rFonts w:ascii="Courier New" w:hAnsi="Courier New" w:cs="Courier New"/>
          <w:lang w:val="en-US"/>
        </w:rPr>
        <w:t xml:space="preserve">.  It is assumed that </w:t>
      </w:r>
      <w:ins w:id="248" w:author="BOUCADAIR Mohamed INNOV/NET" w:date="2021-12-16T11:20:00Z">
        <w:r w:rsidR="003F0574">
          <w:rPr>
            <w:rFonts w:ascii="Courier New" w:hAnsi="Courier New" w:cs="Courier New"/>
            <w:lang w:val="en-US"/>
          </w:rPr>
          <w:t xml:space="preserve">the </w:t>
        </w:r>
      </w:ins>
      <w:r w:rsidRPr="00CF0B47">
        <w:rPr>
          <w:rFonts w:ascii="Courier New" w:hAnsi="Courier New" w:cs="Courier New"/>
          <w:lang w:val="en-US"/>
        </w:rPr>
        <w:t>readers are familiar with both</w:t>
      </w:r>
    </w:p>
    <w:p w14:paraId="03C65B5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base protocol [RFC7285] and the Unified Property Map extension</w:t>
      </w:r>
    </w:p>
    <w:p w14:paraId="6BAA800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-alto-unified-props-new].</w:t>
      </w:r>
    </w:p>
    <w:p w14:paraId="06FE769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16]</w:t>
      </w:r>
    </w:p>
    <w:p w14:paraId="6B17736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7DB3821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6A91E15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</w:t>
      </w:r>
      <w:del w:id="249" w:author="BOUCADAIR Mohamed INNOV/NET" w:date="2021-12-16T11:20:00Z">
        <w:r w:rsidRPr="00CF0B47" w:rsidDel="003F0574">
          <w:rPr>
            <w:rFonts w:ascii="Courier New" w:hAnsi="Courier New" w:cs="Courier New"/>
            <w:lang w:val="en-US"/>
          </w:rPr>
          <w:delText xml:space="preserve">satisfies </w:delText>
        </w:r>
      </w:del>
      <w:ins w:id="250" w:author="BOUCADAIR Mohamed INNOV/NET" w:date="2021-12-16T11:20:00Z">
        <w:r w:rsidR="003F0574">
          <w:rPr>
            <w:rFonts w:ascii="Courier New" w:hAnsi="Courier New" w:cs="Courier New"/>
            <w:lang w:val="en-US"/>
          </w:rPr>
          <w:t>satisfy</w:t>
        </w:r>
        <w:r w:rsidR="003F0574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the additional requirements</w:t>
      </w:r>
      <w:ins w:id="251" w:author="BOUCADAIR Mohamed INNOV/NET" w:date="2021-12-16T11:20:00Z">
        <w:r w:rsidR="003F0574">
          <w:rPr>
            <w:rFonts w:ascii="Courier New" w:hAnsi="Courier New" w:cs="Courier New"/>
            <w:lang w:val="en-US"/>
          </w:rPr>
          <w:t xml:space="preserve"> listed in Section </w:t>
        </w:r>
      </w:ins>
      <w:ins w:id="252" w:author="BOUCADAIR Mohamed INNOV/NET" w:date="2021-12-16T11:21:00Z">
        <w:r w:rsidR="003F0574">
          <w:rPr>
            <w:rFonts w:ascii="Courier New" w:hAnsi="Courier New" w:cs="Courier New"/>
            <w:lang w:val="en-US"/>
          </w:rPr>
          <w:t>4.1</w:t>
        </w:r>
      </w:ins>
      <w:r w:rsidRPr="00CF0B47">
        <w:rPr>
          <w:rFonts w:ascii="Courier New" w:hAnsi="Courier New" w:cs="Courier New"/>
          <w:lang w:val="en-US"/>
        </w:rPr>
        <w:t>, this extension:</w:t>
      </w:r>
    </w:p>
    <w:p w14:paraId="797F1A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1.  introduces </w:t>
      </w:r>
      <w:ins w:id="253" w:author="BOUCADAIR Mohamed INNOV/NET" w:date="2021-12-16T11:21:00Z">
        <w:r w:rsidR="003F0574">
          <w:rPr>
            <w:rFonts w:ascii="Courier New" w:hAnsi="Courier New" w:cs="Courier New"/>
            <w:lang w:val="en-US"/>
          </w:rPr>
          <w:t xml:space="preserve">the concept of </w:t>
        </w:r>
      </w:ins>
      <w:r w:rsidRPr="00CF0B47">
        <w:rPr>
          <w:rFonts w:ascii="Courier New" w:hAnsi="Courier New" w:cs="Courier New"/>
          <w:lang w:val="en-US"/>
        </w:rPr>
        <w:t>Abstract Network Element (ANE) as the abstraction of</w:t>
      </w:r>
    </w:p>
    <w:p w14:paraId="1C25B48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components in a network whose properties may have an impact on</w:t>
      </w:r>
    </w:p>
    <w:p w14:paraId="6D8C168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the end-to-end performance of the traffic handled by those</w:t>
      </w:r>
    </w:p>
    <w:p w14:paraId="324937A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</w:t>
      </w:r>
      <w:del w:id="254" w:author="BOUCADAIR Mohamed INNOV/NET" w:date="2021-12-16T11:21:00Z">
        <w:r w:rsidRPr="00CF0B47" w:rsidDel="003F0574">
          <w:rPr>
            <w:rFonts w:ascii="Courier New" w:hAnsi="Courier New" w:cs="Courier New"/>
            <w:lang w:val="en-US"/>
          </w:rPr>
          <w:delText>component</w:delText>
        </w:r>
      </w:del>
      <w:ins w:id="255" w:author="BOUCADAIR Mohamed INNOV/NET" w:date="2021-12-16T11:22:00Z">
        <w:r w:rsidR="003F0574">
          <w:rPr>
            <w:rFonts w:ascii="Courier New" w:hAnsi="Courier New" w:cs="Courier New"/>
            <w:lang w:val="en-US"/>
          </w:rPr>
          <w:t>components</w:t>
        </w:r>
      </w:ins>
      <w:r w:rsidRPr="00CF0B47">
        <w:rPr>
          <w:rFonts w:ascii="Courier New" w:hAnsi="Courier New" w:cs="Courier New"/>
          <w:lang w:val="en-US"/>
        </w:rPr>
        <w:t>,</w:t>
      </w:r>
    </w:p>
    <w:p w14:paraId="3DE99A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2.  extends the Cost Map and Endpoint Cost Service to convey the ANEs</w:t>
      </w:r>
    </w:p>
    <w:p w14:paraId="45D6126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traversed by the path of a &lt;source, destination&gt; pair as Path</w:t>
      </w:r>
    </w:p>
    <w:p w14:paraId="408BD15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Vectors,</w:t>
      </w:r>
      <w:ins w:id="256" w:author="BOUCADAIR Mohamed INNOV/NET" w:date="2021-12-16T11:29:00Z">
        <w:r w:rsidR="005114FC">
          <w:rPr>
            <w:rFonts w:ascii="Courier New" w:hAnsi="Courier New" w:cs="Courier New"/>
            <w:lang w:val="en-US"/>
          </w:rPr>
          <w:t xml:space="preserve"> and</w:t>
        </w:r>
      </w:ins>
    </w:p>
    <w:p w14:paraId="4EEB59C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3.  uses the Unified Property Map to convey the association between</w:t>
      </w:r>
    </w:p>
    <w:p w14:paraId="35E06A0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the ANEs and their properties.</w:t>
      </w:r>
    </w:p>
    <w:p w14:paraId="7D5091F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Thus, an ALTO client can learn about the ANEs that are </w:t>
      </w:r>
      <w:commentRangeStart w:id="257"/>
      <w:r w:rsidRPr="00CF0B47">
        <w:rPr>
          <w:rFonts w:ascii="Courier New" w:hAnsi="Courier New" w:cs="Courier New"/>
          <w:lang w:val="en-US"/>
        </w:rPr>
        <w:t>critical</w:t>
      </w:r>
      <w:commentRangeEnd w:id="257"/>
      <w:r w:rsidR="005114FC">
        <w:rPr>
          <w:rStyle w:val="Marquedecommentaire"/>
          <w:rFonts w:asciiTheme="minorHAnsi" w:hAnsiTheme="minorHAnsi"/>
        </w:rPr>
        <w:commentReference w:id="257"/>
      </w:r>
      <w:r w:rsidRPr="00CF0B47">
        <w:rPr>
          <w:rFonts w:ascii="Courier New" w:hAnsi="Courier New" w:cs="Courier New"/>
          <w:lang w:val="en-US"/>
        </w:rPr>
        <w:t xml:space="preserve"> to</w:t>
      </w:r>
    </w:p>
    <w:p w14:paraId="74CC6D3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</w:t>
      </w:r>
      <w:proofErr w:type="spellStart"/>
      <w:r w:rsidRPr="00CF0B47">
        <w:rPr>
          <w:rFonts w:ascii="Courier New" w:hAnsi="Courier New" w:cs="Courier New"/>
          <w:lang w:val="en-US"/>
        </w:rPr>
        <w:t>QoE</w:t>
      </w:r>
      <w:proofErr w:type="spellEnd"/>
      <w:r w:rsidRPr="00CF0B47">
        <w:rPr>
          <w:rFonts w:ascii="Courier New" w:hAnsi="Courier New" w:cs="Courier New"/>
          <w:lang w:val="en-US"/>
        </w:rPr>
        <w:t xml:space="preserve"> of a &lt;source, destination&gt; pair by investigating the</w:t>
      </w:r>
    </w:p>
    <w:p w14:paraId="618695E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corresponding Path Vector value (AR1), identify common ANEs if an ANE</w:t>
      </w:r>
    </w:p>
    <w:p w14:paraId="0332486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appears in the Path Vectors of multiple &lt;source, destination&gt; pairs</w:t>
      </w:r>
    </w:p>
    <w:p w14:paraId="3B0FED0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(AR2), and retrieve the properties of the ANEs by searching the</w:t>
      </w:r>
    </w:p>
    <w:p w14:paraId="6D0446E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Unified Property Map (AR3).</w:t>
      </w:r>
    </w:p>
    <w:p w14:paraId="582139A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5.1.  Abstract Network Element</w:t>
      </w:r>
      <w:ins w:id="258" w:author="BOUCADAIR Mohamed INNOV/NET" w:date="2021-12-16T11:30:00Z">
        <w:r w:rsidR="005114FC">
          <w:rPr>
            <w:rFonts w:ascii="Courier New" w:hAnsi="Courier New" w:cs="Courier New"/>
            <w:lang w:val="en-US"/>
          </w:rPr>
          <w:t xml:space="preserve"> (ANE)</w:t>
        </w:r>
      </w:ins>
    </w:p>
    <w:p w14:paraId="0DAE846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extension introduces </w:t>
      </w:r>
      <w:del w:id="259" w:author="BOUCADAIR Mohamed INNOV/NET" w:date="2021-12-16T11:30:00Z">
        <w:r w:rsidRPr="00CF0B47" w:rsidDel="005114FC">
          <w:rPr>
            <w:rFonts w:ascii="Courier New" w:hAnsi="Courier New" w:cs="Courier New"/>
            <w:lang w:val="en-US"/>
          </w:rPr>
          <w:delText>Abstract Network Element (</w:delText>
        </w:r>
      </w:del>
      <w:r w:rsidRPr="00CF0B47">
        <w:rPr>
          <w:rFonts w:ascii="Courier New" w:hAnsi="Courier New" w:cs="Courier New"/>
          <w:lang w:val="en-US"/>
        </w:rPr>
        <w:t>ANE</w:t>
      </w:r>
      <w:del w:id="260" w:author="BOUCADAIR Mohamed INNOV/NET" w:date="2021-12-16T11:30:00Z">
        <w:r w:rsidRPr="00CF0B47" w:rsidDel="005114FC">
          <w:rPr>
            <w:rFonts w:ascii="Courier New" w:hAnsi="Courier New" w:cs="Courier New"/>
            <w:lang w:val="en-US"/>
          </w:rPr>
          <w:delText>)</w:delText>
        </w:r>
      </w:del>
      <w:r w:rsidRPr="00CF0B47">
        <w:rPr>
          <w:rFonts w:ascii="Courier New" w:hAnsi="Courier New" w:cs="Courier New"/>
          <w:lang w:val="en-US"/>
        </w:rPr>
        <w:t xml:space="preserve"> as an</w:t>
      </w:r>
    </w:p>
    <w:p w14:paraId="7B19519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indirect and network-agnostic way to specify a component or an</w:t>
      </w:r>
    </w:p>
    <w:p w14:paraId="155C956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aggregation of components of a network whose properties have an</w:t>
      </w:r>
    </w:p>
    <w:p w14:paraId="1BDB7DA3" w14:textId="77777777" w:rsidR="003C62EB" w:rsidRPr="00CF0B47" w:rsidDel="005114FC" w:rsidRDefault="003C62EB" w:rsidP="003C62EB">
      <w:pPr>
        <w:pStyle w:val="Textebrut"/>
        <w:rPr>
          <w:del w:id="261" w:author="BOUCADAIR Mohamed INNOV/NET" w:date="2021-12-16T11:30:00Z"/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impact on the end-to-end performance for </w:t>
      </w:r>
      <w:ins w:id="262" w:author="BOUCADAIR Mohamed INNOV/NET" w:date="2021-12-16T11:30:00Z">
        <w:r w:rsidR="005114FC">
          <w:rPr>
            <w:rFonts w:ascii="Courier New" w:hAnsi="Courier New" w:cs="Courier New"/>
            <w:lang w:val="en-US"/>
          </w:rPr>
          <w:t xml:space="preserve">application </w:t>
        </w:r>
      </w:ins>
      <w:r w:rsidRPr="00CF0B47">
        <w:rPr>
          <w:rFonts w:ascii="Courier New" w:hAnsi="Courier New" w:cs="Courier New"/>
          <w:lang w:val="en-US"/>
        </w:rPr>
        <w:t xml:space="preserve">traffic between a </w:t>
      </w:r>
      <w:del w:id="263" w:author="BOUCADAIR Mohamed INNOV/NET" w:date="2021-12-16T11:30:00Z">
        <w:r w:rsidRPr="00CF0B47" w:rsidDel="005114FC">
          <w:rPr>
            <w:rFonts w:ascii="Courier New" w:hAnsi="Courier New" w:cs="Courier New"/>
            <w:lang w:val="en-US"/>
          </w:rPr>
          <w:delText>source and</w:delText>
        </w:r>
      </w:del>
    </w:p>
    <w:p w14:paraId="4E6F900F" w14:textId="77777777" w:rsidR="003C62EB" w:rsidRPr="00CF0B47" w:rsidRDefault="003C62EB" w:rsidP="005114FC">
      <w:pPr>
        <w:pStyle w:val="Textebrut"/>
        <w:rPr>
          <w:rFonts w:ascii="Courier New" w:hAnsi="Courier New" w:cs="Courier New"/>
          <w:lang w:val="en-US"/>
        </w:rPr>
      </w:pPr>
      <w:del w:id="264" w:author="BOUCADAIR Mohamed INNOV/NET" w:date="2021-12-16T11:30:00Z">
        <w:r w:rsidRPr="00CF0B47" w:rsidDel="005114FC">
          <w:rPr>
            <w:rFonts w:ascii="Courier New" w:hAnsi="Courier New" w:cs="Courier New"/>
            <w:lang w:val="en-US"/>
          </w:rPr>
          <w:delText xml:space="preserve">   a destination</w:delText>
        </w:r>
      </w:del>
      <w:ins w:id="265" w:author="BOUCADAIR Mohamed INNOV/NET" w:date="2021-12-16T11:30:00Z">
        <w:r w:rsidR="005114FC">
          <w:rPr>
            <w:rFonts w:ascii="Courier New" w:hAnsi="Courier New" w:cs="Courier New"/>
            <w:lang w:val="en-US"/>
          </w:rPr>
          <w:t>application endpoints</w:t>
        </w:r>
      </w:ins>
      <w:r w:rsidRPr="00CF0B47">
        <w:rPr>
          <w:rFonts w:ascii="Courier New" w:hAnsi="Courier New" w:cs="Courier New"/>
          <w:lang w:val="en-US"/>
        </w:rPr>
        <w:t>.</w:t>
      </w:r>
    </w:p>
    <w:p w14:paraId="28F671F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del w:id="266" w:author="BOUCADAIR Mohamed INNOV/NET" w:date="2021-12-16T11:30:00Z">
        <w:r w:rsidRPr="00CF0B47" w:rsidDel="005114FC">
          <w:rPr>
            <w:rFonts w:ascii="Courier New" w:hAnsi="Courier New" w:cs="Courier New"/>
            <w:lang w:val="en-US"/>
          </w:rPr>
          <w:delText>Abstract network elements</w:delText>
        </w:r>
      </w:del>
      <w:ins w:id="267" w:author="BOUCADAIR Mohamed INNOV/NET" w:date="2021-12-16T11:30:00Z">
        <w:r w:rsidR="005114FC">
          <w:rPr>
            <w:rFonts w:ascii="Courier New" w:hAnsi="Courier New" w:cs="Courier New"/>
            <w:lang w:val="en-US"/>
          </w:rPr>
          <w:t>ANEs</w:t>
        </w:r>
      </w:ins>
      <w:r w:rsidRPr="00CF0B47">
        <w:rPr>
          <w:rFonts w:ascii="Courier New" w:hAnsi="Courier New" w:cs="Courier New"/>
          <w:lang w:val="en-US"/>
        </w:rPr>
        <w:t xml:space="preserve"> allow ALTO servers to focus on common</w:t>
      </w:r>
    </w:p>
    <w:p w14:paraId="117F7E8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properties of different types of network components.  For example,</w:t>
      </w:r>
    </w:p>
    <w:p w14:paraId="6326D54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throughput of a flow can be constrained by different components</w:t>
      </w:r>
    </w:p>
    <w:p w14:paraId="63D1719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 a network: the capacity of a physical link, the maximum throughput</w:t>
      </w:r>
    </w:p>
    <w:p w14:paraId="74FEA0E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of a firewall, the reserved bandwidth of an MPLS tunnel, etc.  See</w:t>
      </w:r>
    </w:p>
    <w:p w14:paraId="677017A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example below, assume the throughput of the firewall is 100 Mbps</w:t>
      </w:r>
    </w:p>
    <w:p w14:paraId="5248828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the capacity for link (A, B) is also 100 Mbps, they result in the</w:t>
      </w:r>
    </w:p>
    <w:p w14:paraId="42C4C14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same constraint on the total throughput of f1 and f2.  Thus, they are</w:t>
      </w:r>
    </w:p>
    <w:p w14:paraId="1138604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identical when treated as an ANE.</w:t>
      </w:r>
    </w:p>
    <w:p w14:paraId="3AD2F55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f1 |      ^                  f1</w:t>
      </w:r>
    </w:p>
    <w:p w14:paraId="4A1BBBA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|      |                 -----------------&gt;</w:t>
      </w:r>
    </w:p>
    <w:p w14:paraId="24FA47A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+----------+                +---+     +---+</w:t>
      </w:r>
    </w:p>
    <w:p w14:paraId="309C0A5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| Firewall |                | A |-----| B |</w:t>
      </w:r>
    </w:p>
    <w:p w14:paraId="6D46882B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F0B47">
        <w:rPr>
          <w:rFonts w:ascii="Courier New" w:hAnsi="Courier New" w:cs="Courier New"/>
          <w:lang w:val="en-US"/>
        </w:rPr>
        <w:t xml:space="preserve">       </w:t>
      </w:r>
      <w:r w:rsidRPr="003C62EB">
        <w:rPr>
          <w:rFonts w:ascii="Courier New" w:hAnsi="Courier New" w:cs="Courier New"/>
        </w:rPr>
        <w:t>+----------+                +---+     +---+</w:t>
      </w:r>
    </w:p>
    <w:p w14:paraId="45E2D986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|      |                 -----------------&gt;</w:t>
      </w:r>
    </w:p>
    <w:p w14:paraId="2ABFC5EB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</w:t>
      </w:r>
      <w:proofErr w:type="gramStart"/>
      <w:r w:rsidRPr="003C62EB">
        <w:rPr>
          <w:rFonts w:ascii="Courier New" w:hAnsi="Courier New" w:cs="Courier New"/>
        </w:rPr>
        <w:t>v</w:t>
      </w:r>
      <w:proofErr w:type="gramEnd"/>
      <w:r w:rsidRPr="003C62EB">
        <w:rPr>
          <w:rFonts w:ascii="Courier New" w:hAnsi="Courier New" w:cs="Courier New"/>
        </w:rPr>
        <w:t xml:space="preserve">      | f2               </w:t>
      </w:r>
      <w:proofErr w:type="spellStart"/>
      <w:r w:rsidRPr="003C62EB">
        <w:rPr>
          <w:rFonts w:ascii="Courier New" w:hAnsi="Courier New" w:cs="Courier New"/>
        </w:rPr>
        <w:t>f2</w:t>
      </w:r>
      <w:proofErr w:type="spellEnd"/>
    </w:p>
    <w:p w14:paraId="1A1892D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Gao, et al.               </w:t>
      </w:r>
      <w:r w:rsidRPr="00CF0B47">
        <w:rPr>
          <w:rFonts w:ascii="Courier New" w:hAnsi="Courier New" w:cs="Courier New"/>
          <w:lang w:val="en-US"/>
        </w:rPr>
        <w:t xml:space="preserve">Expires 28 April 2022             </w:t>
      </w:r>
      <w:proofErr w:type="gramStart"/>
      <w:r w:rsidRPr="00CF0B47">
        <w:rPr>
          <w:rFonts w:ascii="Courier New" w:hAnsi="Courier New" w:cs="Courier New"/>
          <w:lang w:val="en-US"/>
        </w:rPr>
        <w:t xml:space="preserve">   [</w:t>
      </w:r>
      <w:proofErr w:type="gramEnd"/>
      <w:r w:rsidRPr="00CF0B47">
        <w:rPr>
          <w:rFonts w:ascii="Courier New" w:hAnsi="Courier New" w:cs="Courier New"/>
          <w:lang w:val="en-US"/>
        </w:rPr>
        <w:t>Page 17]</w:t>
      </w:r>
    </w:p>
    <w:p w14:paraId="3BC67DC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br w:type="page"/>
      </w: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48D4FBB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When an ANE is defined by </w:t>
      </w:r>
      <w:del w:id="268" w:author="BOUCADAIR Mohamed INNOV/NET" w:date="2021-12-16T11:31:00Z">
        <w:r w:rsidRPr="00CF0B47" w:rsidDel="005114FC">
          <w:rPr>
            <w:rFonts w:ascii="Courier New" w:hAnsi="Courier New" w:cs="Courier New"/>
            <w:lang w:val="en-US"/>
          </w:rPr>
          <w:delText xml:space="preserve">the </w:delText>
        </w:r>
      </w:del>
      <w:ins w:id="269" w:author="BOUCADAIR Mohamed INNOV/NET" w:date="2021-12-16T11:31:00Z">
        <w:r w:rsidR="005114FC">
          <w:rPr>
            <w:rFonts w:ascii="Courier New" w:hAnsi="Courier New" w:cs="Courier New"/>
            <w:lang w:val="en-US"/>
          </w:rPr>
          <w:t>an</w:t>
        </w:r>
        <w:r w:rsidR="005114FC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 xml:space="preserve">ALTO server, it is </w:t>
      </w:r>
      <w:commentRangeStart w:id="270"/>
      <w:r w:rsidRPr="00CF0B47">
        <w:rPr>
          <w:rFonts w:ascii="Courier New" w:hAnsi="Courier New" w:cs="Courier New"/>
          <w:lang w:val="en-US"/>
        </w:rPr>
        <w:t>assigned an</w:t>
      </w:r>
      <w:commentRangeEnd w:id="270"/>
      <w:r w:rsidR="005114FC">
        <w:rPr>
          <w:rStyle w:val="Marquedecommentaire"/>
          <w:rFonts w:asciiTheme="minorHAnsi" w:hAnsiTheme="minorHAnsi"/>
        </w:rPr>
        <w:commentReference w:id="270"/>
      </w:r>
    </w:p>
    <w:p w14:paraId="7AA8002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identifier, i.e., a string of type </w:t>
      </w:r>
      <w:proofErr w:type="spellStart"/>
      <w:r w:rsidRPr="00CF0B47">
        <w:rPr>
          <w:rFonts w:ascii="Courier New" w:hAnsi="Courier New" w:cs="Courier New"/>
          <w:lang w:val="en-US"/>
        </w:rPr>
        <w:t>ANEName</w:t>
      </w:r>
      <w:proofErr w:type="spellEnd"/>
      <w:ins w:id="271" w:author="BOUCADAIR Mohamed INNOV/NET" w:date="2021-12-16T11:32:00Z">
        <w:r w:rsidR="005114FC">
          <w:rPr>
            <w:rFonts w:ascii="Courier New" w:hAnsi="Courier New" w:cs="Courier New"/>
            <w:lang w:val="en-US"/>
          </w:rPr>
          <w:t xml:space="preserve"> (</w:t>
        </w:r>
      </w:ins>
      <w:del w:id="272" w:author="BOUCADAIR Mohamed INNOV/NET" w:date="2021-12-16T11:32:00Z">
        <w:r w:rsidRPr="00CF0B47" w:rsidDel="005114FC">
          <w:rPr>
            <w:rFonts w:ascii="Courier New" w:hAnsi="Courier New" w:cs="Courier New"/>
            <w:lang w:val="en-US"/>
          </w:rPr>
          <w:delText xml:space="preserve"> as specified in</w:delText>
        </w:r>
      </w:del>
    </w:p>
    <w:p w14:paraId="1A1A35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Section 6.1</w:t>
      </w:r>
      <w:ins w:id="273" w:author="BOUCADAIR Mohamed INNOV/NET" w:date="2021-12-16T11:32:00Z">
        <w:r w:rsidR="005114FC">
          <w:rPr>
            <w:rFonts w:ascii="Courier New" w:hAnsi="Courier New" w:cs="Courier New"/>
            <w:lang w:val="en-US"/>
          </w:rPr>
          <w:t>)</w:t>
        </w:r>
      </w:ins>
      <w:del w:id="274" w:author="BOUCADAIR Mohamed INNOV/NET" w:date="2021-12-16T11:32:00Z">
        <w:r w:rsidRPr="00CF0B47" w:rsidDel="005114FC">
          <w:rPr>
            <w:rFonts w:ascii="Courier New" w:hAnsi="Courier New" w:cs="Courier New"/>
            <w:lang w:val="en-US"/>
          </w:rPr>
          <w:delText>,</w:delText>
        </w:r>
      </w:del>
      <w:r w:rsidRPr="00CF0B47">
        <w:rPr>
          <w:rFonts w:ascii="Courier New" w:hAnsi="Courier New" w:cs="Courier New"/>
          <w:lang w:val="en-US"/>
        </w:rPr>
        <w:t xml:space="preserve"> and a set of associated properties.</w:t>
      </w:r>
    </w:p>
    <w:p w14:paraId="7A76DFE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5.1.1.  ANE </w:t>
      </w:r>
      <w:ins w:id="275" w:author="BOUCADAIR Mohamed INNOV/NET" w:date="2021-12-16T11:33:00Z">
        <w:r w:rsidR="005114FC">
          <w:rPr>
            <w:rFonts w:ascii="Courier New" w:hAnsi="Courier New" w:cs="Courier New"/>
            <w:lang w:val="en-US"/>
          </w:rPr>
          <w:t xml:space="preserve">Entity </w:t>
        </w:r>
      </w:ins>
      <w:r w:rsidRPr="00CF0B47">
        <w:rPr>
          <w:rFonts w:ascii="Courier New" w:hAnsi="Courier New" w:cs="Courier New"/>
          <w:lang w:val="en-US"/>
        </w:rPr>
        <w:t>Domain</w:t>
      </w:r>
    </w:p>
    <w:p w14:paraId="3D798C7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 this extension, the associations between </w:t>
      </w:r>
      <w:ins w:id="276" w:author="BOUCADAIR Mohamed INNOV/NET" w:date="2021-12-16T11:32:00Z">
        <w:r w:rsidR="005114FC">
          <w:rPr>
            <w:rFonts w:ascii="Courier New" w:hAnsi="Courier New" w:cs="Courier New"/>
            <w:lang w:val="en-US"/>
          </w:rPr>
          <w:t xml:space="preserve">an </w:t>
        </w:r>
      </w:ins>
      <w:r w:rsidRPr="00CF0B47">
        <w:rPr>
          <w:rFonts w:ascii="Courier New" w:hAnsi="Courier New" w:cs="Courier New"/>
          <w:lang w:val="en-US"/>
        </w:rPr>
        <w:t>ANE and the properties</w:t>
      </w:r>
    </w:p>
    <w:p w14:paraId="7B0EBDB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are conveyed in a Unified Property Map. Thus, ANEs </w:t>
      </w:r>
      <w:del w:id="277" w:author="BOUCADAIR Mohamed INNOV/NET" w:date="2021-12-16T11:33:00Z">
        <w:r w:rsidRPr="00CF0B47" w:rsidDel="005114FC">
          <w:rPr>
            <w:rFonts w:ascii="Courier New" w:hAnsi="Courier New" w:cs="Courier New"/>
            <w:lang w:val="en-US"/>
          </w:rPr>
          <w:delText xml:space="preserve">must </w:delText>
        </w:r>
      </w:del>
      <w:r w:rsidRPr="00CF0B47">
        <w:rPr>
          <w:rFonts w:ascii="Courier New" w:hAnsi="Courier New" w:cs="Courier New"/>
          <w:lang w:val="en-US"/>
        </w:rPr>
        <w:t>constitute an</w:t>
      </w:r>
    </w:p>
    <w:p w14:paraId="7F912BC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entity domain (Section 5.1 of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-alto-unified-props-new]), and</w:t>
      </w:r>
    </w:p>
    <w:p w14:paraId="7F49A63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each ANE property must be an entity property (Section 5.2 of</w:t>
      </w:r>
    </w:p>
    <w:p w14:paraId="477B8BD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-alto-unified-props-new]).</w:t>
      </w:r>
    </w:p>
    <w:p w14:paraId="69B07F8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Specifically, this document defines a new entity domain called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"</w:t>
      </w:r>
    </w:p>
    <w:p w14:paraId="331A839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as specified in Section 6.2 and defines two initial properties for</w:t>
      </w:r>
    </w:p>
    <w:p w14:paraId="1B370E4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ANE </w:t>
      </w:r>
      <w:ins w:id="278" w:author="BOUCADAIR Mohamed INNOV/NET" w:date="2021-12-16T11:33:00Z">
        <w:r w:rsidR="005114FC">
          <w:rPr>
            <w:rFonts w:ascii="Courier New" w:hAnsi="Courier New" w:cs="Courier New"/>
            <w:lang w:val="en-US"/>
          </w:rPr>
          <w:t xml:space="preserve">entity </w:t>
        </w:r>
      </w:ins>
      <w:r w:rsidRPr="00CF0B47">
        <w:rPr>
          <w:rFonts w:ascii="Courier New" w:hAnsi="Courier New" w:cs="Courier New"/>
          <w:lang w:val="en-US"/>
        </w:rPr>
        <w:t>domain.</w:t>
      </w:r>
    </w:p>
    <w:p w14:paraId="2A2A714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5.1.2.  Ephemeral </w:t>
      </w:r>
      <w:del w:id="279" w:author="BOUCADAIR Mohamed INNOV/NET" w:date="2021-12-16T11:34:00Z">
        <w:r w:rsidRPr="00CF0B47" w:rsidDel="005114FC">
          <w:rPr>
            <w:rFonts w:ascii="Courier New" w:hAnsi="Courier New" w:cs="Courier New"/>
            <w:lang w:val="en-US"/>
          </w:rPr>
          <w:delText xml:space="preserve">ANE </w:delText>
        </w:r>
      </w:del>
      <w:r w:rsidRPr="00CF0B47">
        <w:rPr>
          <w:rFonts w:ascii="Courier New" w:hAnsi="Courier New" w:cs="Courier New"/>
          <w:lang w:val="en-US"/>
        </w:rPr>
        <w:t>and Persistent ANE</w:t>
      </w:r>
      <w:ins w:id="280" w:author="BOUCADAIR Mohamed INNOV/NET" w:date="2021-12-16T11:34:00Z">
        <w:r w:rsidR="005114FC">
          <w:rPr>
            <w:rFonts w:ascii="Courier New" w:hAnsi="Courier New" w:cs="Courier New"/>
            <w:lang w:val="en-US"/>
          </w:rPr>
          <w:t>s</w:t>
        </w:r>
      </w:ins>
    </w:p>
    <w:p w14:paraId="3948D4A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By design, ANEs are ephemeral and not to be used in further requests</w:t>
      </w:r>
    </w:p>
    <w:p w14:paraId="3A133AC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other ALTO resources.  More precisely, the corresponding ANE names</w:t>
      </w:r>
    </w:p>
    <w:p w14:paraId="0EC1AC0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are no longer valid beyond the scope of </w:t>
      </w:r>
      <w:del w:id="281" w:author="BOUCADAIR Mohamed INNOV/NET" w:date="2021-12-16T11:34:00Z">
        <w:r w:rsidRPr="00CF0B47" w:rsidDel="005114FC">
          <w:rPr>
            <w:rFonts w:ascii="Courier New" w:hAnsi="Courier New" w:cs="Courier New"/>
            <w:lang w:val="en-US"/>
          </w:rPr>
          <w:delText xml:space="preserve">the </w:delText>
        </w:r>
      </w:del>
      <w:ins w:id="282" w:author="BOUCADAIR Mohamed INNOV/NET" w:date="2021-12-16T11:34:00Z">
        <w:r w:rsidR="005114FC">
          <w:rPr>
            <w:rFonts w:ascii="Courier New" w:hAnsi="Courier New" w:cs="Courier New"/>
            <w:lang w:val="en-US"/>
          </w:rPr>
          <w:t>a</w:t>
        </w:r>
        <w:r w:rsidR="005114FC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Path Vector response or</w:t>
      </w:r>
    </w:p>
    <w:p w14:paraId="36F2091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incremental update stream for a Path Vector request.  This has</w:t>
      </w:r>
    </w:p>
    <w:p w14:paraId="7E53DB8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several benefits including </w:t>
      </w:r>
      <w:commentRangeStart w:id="283"/>
      <w:r w:rsidRPr="00CF0B47">
        <w:rPr>
          <w:rFonts w:ascii="Courier New" w:hAnsi="Courier New" w:cs="Courier New"/>
          <w:lang w:val="en-US"/>
        </w:rPr>
        <w:t xml:space="preserve">better privacy </w:t>
      </w:r>
      <w:commentRangeEnd w:id="283"/>
      <w:r w:rsidR="005114FC">
        <w:rPr>
          <w:rStyle w:val="Marquedecommentaire"/>
          <w:rFonts w:asciiTheme="minorHAnsi" w:hAnsiTheme="minorHAnsi"/>
        </w:rPr>
        <w:commentReference w:id="283"/>
      </w:r>
      <w:r w:rsidRPr="00CF0B47">
        <w:rPr>
          <w:rFonts w:ascii="Courier New" w:hAnsi="Courier New" w:cs="Courier New"/>
          <w:lang w:val="en-US"/>
        </w:rPr>
        <w:t>of the ISPs and more</w:t>
      </w:r>
    </w:p>
    <w:p w14:paraId="56CBCAD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flexible ANE computation.</w:t>
      </w:r>
    </w:p>
    <w:p w14:paraId="6330AA8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For example, an ALTO server may define </w:t>
      </w:r>
      <w:proofErr w:type="spellStart"/>
      <w:r w:rsidRPr="00CF0B47">
        <w:rPr>
          <w:rFonts w:ascii="Courier New" w:hAnsi="Courier New" w:cs="Courier New"/>
          <w:lang w:val="en-US"/>
        </w:rPr>
        <w:t>an</w:t>
      </w:r>
      <w:proofErr w:type="spellEnd"/>
      <w:r w:rsidRPr="00CF0B47">
        <w:rPr>
          <w:rFonts w:ascii="Courier New" w:hAnsi="Courier New" w:cs="Courier New"/>
          <w:lang w:val="en-US"/>
        </w:rPr>
        <w:t xml:space="preserve"> ANE for each aggregated</w:t>
      </w:r>
    </w:p>
    <w:p w14:paraId="5D0B383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bottleneck link between the sources and destinations specified in the</w:t>
      </w:r>
    </w:p>
    <w:p w14:paraId="127865C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request.  For requests with different sources and destinations, the</w:t>
      </w:r>
    </w:p>
    <w:p w14:paraId="2FE56E4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bottlenecks may be different but can safely reuse the same ANE names.</w:t>
      </w:r>
    </w:p>
    <w:p w14:paraId="0FC4F56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client can still adjust its traffic based on the information but</w:t>
      </w:r>
    </w:p>
    <w:p w14:paraId="12077F8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is difficult to infer the underlying topology with multiple queries.</w:t>
      </w:r>
    </w:p>
    <w:p w14:paraId="44B45BB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However, sometimes an ISP may intend to selectively reveal some</w:t>
      </w:r>
    </w:p>
    <w:p w14:paraId="562EACF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"persistent" network components which, opposite to being ephemeral,</w:t>
      </w:r>
    </w:p>
    <w:p w14:paraId="57ADFF0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have a longer life cycle.  For example, an ALTO server may define an</w:t>
      </w:r>
    </w:p>
    <w:p w14:paraId="491EA3F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 for each service edge cluster.  Once a client chooses to use a</w:t>
      </w:r>
    </w:p>
    <w:p w14:paraId="3783FE9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service edge, e.g., by deploying some user-defined functions, it may</w:t>
      </w:r>
    </w:p>
    <w:p w14:paraId="5DCA968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want to stick to the service edge to avoid the complexity of state</w:t>
      </w:r>
    </w:p>
    <w:p w14:paraId="3FFCE72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transition or synchronization, and continuously query the properties</w:t>
      </w:r>
    </w:p>
    <w:p w14:paraId="643C623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of the edge cluster.</w:t>
      </w:r>
    </w:p>
    <w:p w14:paraId="7B8FACE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document provides a mechanism to expose such network components</w:t>
      </w:r>
    </w:p>
    <w:p w14:paraId="51E9994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as persistent ANEs.  A persistent ANE has a persistent ID that is</w:t>
      </w:r>
    </w:p>
    <w:p w14:paraId="09A9ED7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registered in a Property Map, together with their properties.  See</w:t>
      </w:r>
    </w:p>
    <w:p w14:paraId="5707E2A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Section</w:t>
      </w:r>
      <w:ins w:id="284" w:author="BOUCADAIR Mohamed INNOV/NET" w:date="2021-12-16T11:36:00Z">
        <w:r w:rsidR="005114FC">
          <w:rPr>
            <w:rFonts w:ascii="Courier New" w:hAnsi="Courier New" w:cs="Courier New"/>
            <w:lang w:val="en-US"/>
          </w:rPr>
          <w:t>s</w:t>
        </w:r>
      </w:ins>
      <w:r w:rsidRPr="00CF0B47">
        <w:rPr>
          <w:rFonts w:ascii="Courier New" w:hAnsi="Courier New" w:cs="Courier New"/>
          <w:lang w:val="en-US"/>
        </w:rPr>
        <w:t xml:space="preserve"> 6.2.4 and </w:t>
      </w:r>
      <w:del w:id="285" w:author="BOUCADAIR Mohamed INNOV/NET" w:date="2021-12-16T11:36:00Z">
        <w:r w:rsidRPr="00CF0B47" w:rsidDel="005114FC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CF0B47">
        <w:rPr>
          <w:rFonts w:ascii="Courier New" w:hAnsi="Courier New" w:cs="Courier New"/>
          <w:lang w:val="en-US"/>
        </w:rPr>
        <w:t>6.4.2 for more detailed instructions on how</w:t>
      </w:r>
    </w:p>
    <w:p w14:paraId="648F9E4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identify ephemeral ANEs and persistent ANEs.</w:t>
      </w:r>
    </w:p>
    <w:p w14:paraId="74B8C430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18]</w:t>
      </w:r>
    </w:p>
    <w:p w14:paraId="6F4B6BEE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3B788B7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1A8B0D6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5.1.3.  Property Filtering</w:t>
      </w:r>
    </w:p>
    <w:p w14:paraId="638DF29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Resource-constrained ALTO clients may benefit from the filtering of</w:t>
      </w:r>
    </w:p>
    <w:p w14:paraId="57A0AAA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Path Vector query results at the ALTO server, as an ALTO client may</w:t>
      </w:r>
    </w:p>
    <w:p w14:paraId="49C0998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only require a subset of the available properties.</w:t>
      </w:r>
    </w:p>
    <w:p w14:paraId="7CCF5C8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Specifically, the available properties for a given resource are</w:t>
      </w:r>
    </w:p>
    <w:p w14:paraId="3A1CE07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announced in the Information Resource Directory as a new capability</w:t>
      </w:r>
    </w:p>
    <w:p w14:paraId="00DBE4D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called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-property-names".  The selected properties are specified</w:t>
      </w:r>
    </w:p>
    <w:p w14:paraId="0EE5C02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 a filter called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 in the request body, and the</w:t>
      </w:r>
    </w:p>
    <w:p w14:paraId="1F0961A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response includes and only includes the selected properties for the</w:t>
      </w:r>
    </w:p>
    <w:p w14:paraId="45F4F01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ANEs in the response.</w:t>
      </w:r>
    </w:p>
    <w:p w14:paraId="60AB9A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 capability for Cost Map and for Endpoint</w:t>
      </w:r>
    </w:p>
    <w:p w14:paraId="325037B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Cost Service is specified in Section</w:t>
      </w:r>
      <w:ins w:id="286" w:author="BOUCADAIR Mohamed INNOV/NET" w:date="2021-12-16T11:36:00Z">
        <w:r w:rsidR="005114FC">
          <w:rPr>
            <w:rFonts w:ascii="Courier New" w:hAnsi="Courier New" w:cs="Courier New"/>
            <w:lang w:val="en-US"/>
          </w:rPr>
          <w:t>s</w:t>
        </w:r>
      </w:ins>
      <w:r w:rsidRPr="00CF0B47">
        <w:rPr>
          <w:rFonts w:ascii="Courier New" w:hAnsi="Courier New" w:cs="Courier New"/>
          <w:lang w:val="en-US"/>
        </w:rPr>
        <w:t xml:space="preserve"> 7.2.4 and </w:t>
      </w:r>
      <w:del w:id="287" w:author="BOUCADAIR Mohamed INNOV/NET" w:date="2021-12-16T11:36:00Z">
        <w:r w:rsidRPr="00CF0B47" w:rsidDel="005114FC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CF0B47">
        <w:rPr>
          <w:rFonts w:ascii="Courier New" w:hAnsi="Courier New" w:cs="Courier New"/>
          <w:lang w:val="en-US"/>
        </w:rPr>
        <w:t>7.3.4</w:t>
      </w:r>
    </w:p>
    <w:p w14:paraId="4A7550F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respectively.  The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 filter for Cost Map and</w:t>
      </w:r>
    </w:p>
    <w:p w14:paraId="11AF575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Endpoint Cost Service is specified in Section</w:t>
      </w:r>
      <w:ins w:id="288" w:author="BOUCADAIR Mohamed INNOV/NET" w:date="2021-12-16T11:36:00Z">
        <w:r w:rsidR="005114FC">
          <w:rPr>
            <w:rFonts w:ascii="Courier New" w:hAnsi="Courier New" w:cs="Courier New"/>
            <w:lang w:val="en-US"/>
          </w:rPr>
          <w:t>s</w:t>
        </w:r>
      </w:ins>
      <w:r w:rsidRPr="00CF0B47">
        <w:rPr>
          <w:rFonts w:ascii="Courier New" w:hAnsi="Courier New" w:cs="Courier New"/>
          <w:lang w:val="en-US"/>
        </w:rPr>
        <w:t xml:space="preserve"> 7.2.3 and </w:t>
      </w:r>
      <w:del w:id="289" w:author="BOUCADAIR Mohamed INNOV/NET" w:date="2021-12-16T11:36:00Z">
        <w:r w:rsidRPr="00CF0B47" w:rsidDel="005114FC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CF0B47">
        <w:rPr>
          <w:rFonts w:ascii="Courier New" w:hAnsi="Courier New" w:cs="Courier New"/>
          <w:lang w:val="en-US"/>
        </w:rPr>
        <w:t>7.3.3</w:t>
      </w:r>
    </w:p>
    <w:p w14:paraId="0EB66F0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accordingly.</w:t>
      </w:r>
    </w:p>
    <w:p w14:paraId="07CD87B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5.2.  Path Vector Cost Type</w:t>
      </w:r>
    </w:p>
    <w:p w14:paraId="72DCC8E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For an ALTO client to correctly interpret the Path Vector, this</w:t>
      </w:r>
    </w:p>
    <w:p w14:paraId="1B143A0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extension specifies a new cost type called the Path Vector cost type.</w:t>
      </w:r>
    </w:p>
    <w:p w14:paraId="720419E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Path Vector cost type must convey both the interpretation and</w:t>
      </w:r>
    </w:p>
    <w:p w14:paraId="2262A58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semantics in the "cost-mode" and "cost-metric" respectively.</w:t>
      </w:r>
    </w:p>
    <w:p w14:paraId="3D76357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Unfortunately, a single "cost-mode" value cannot fully specify the</w:t>
      </w:r>
    </w:p>
    <w:p w14:paraId="7AEEF4B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interpretation of a Path Vector, which is a compound data type.  For</w:t>
      </w:r>
    </w:p>
    <w:p w14:paraId="3C30124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example, in programming languages such as C++, a Path Vector will</w:t>
      </w:r>
    </w:p>
    <w:p w14:paraId="1B3A5EB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have the type of </w:t>
      </w:r>
      <w:proofErr w:type="spellStart"/>
      <w:r w:rsidRPr="00CF0B47">
        <w:rPr>
          <w:rFonts w:ascii="Courier New" w:hAnsi="Courier New" w:cs="Courier New"/>
          <w:lang w:val="en-US"/>
        </w:rPr>
        <w:t>JSONArray</w:t>
      </w:r>
      <w:proofErr w:type="spellEnd"/>
      <w:r w:rsidRPr="00CF0B47">
        <w:rPr>
          <w:rFonts w:ascii="Courier New" w:hAnsi="Courier New" w:cs="Courier New"/>
          <w:lang w:val="en-US"/>
        </w:rPr>
        <w:t>&lt;</w:t>
      </w:r>
      <w:proofErr w:type="spellStart"/>
      <w:r w:rsidRPr="00CF0B47">
        <w:rPr>
          <w:rFonts w:ascii="Courier New" w:hAnsi="Courier New" w:cs="Courier New"/>
          <w:lang w:val="en-US"/>
        </w:rPr>
        <w:t>ANEName</w:t>
      </w:r>
      <w:proofErr w:type="spellEnd"/>
      <w:r w:rsidRPr="00CF0B47">
        <w:rPr>
          <w:rFonts w:ascii="Courier New" w:hAnsi="Courier New" w:cs="Courier New"/>
          <w:lang w:val="en-US"/>
        </w:rPr>
        <w:t>&gt;.</w:t>
      </w:r>
    </w:p>
    <w:p w14:paraId="294FCD4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Instead of extending the "type system" of ALTO, this document takes a</w:t>
      </w:r>
    </w:p>
    <w:p w14:paraId="7581CA0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simple and backward compatible approach.  Specifically, the "cost-</w:t>
      </w:r>
    </w:p>
    <w:p w14:paraId="0F2FFD6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mode" of the Path Vector cost type is "array", which indicates the</w:t>
      </w:r>
    </w:p>
    <w:p w14:paraId="3F184AE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value is a JSON array.  Then, an ALTO client must check the value of</w:t>
      </w:r>
    </w:p>
    <w:p w14:paraId="21FD6F0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"cost-metric".  If the value is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-path", it means that the</w:t>
      </w:r>
    </w:p>
    <w:p w14:paraId="12986E5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JSON array should be further interpreted as a path of </w:t>
      </w:r>
      <w:proofErr w:type="spellStart"/>
      <w:r w:rsidRPr="00CF0B47">
        <w:rPr>
          <w:rFonts w:ascii="Courier New" w:hAnsi="Courier New" w:cs="Courier New"/>
          <w:lang w:val="en-US"/>
        </w:rPr>
        <w:t>ANENames</w:t>
      </w:r>
      <w:proofErr w:type="spellEnd"/>
      <w:r w:rsidRPr="00CF0B47">
        <w:rPr>
          <w:rFonts w:ascii="Courier New" w:hAnsi="Courier New" w:cs="Courier New"/>
          <w:lang w:val="en-US"/>
        </w:rPr>
        <w:t>.</w:t>
      </w:r>
    </w:p>
    <w:p w14:paraId="7CCD54B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Path Vector cost type is specified in Section 6.5.</w:t>
      </w:r>
    </w:p>
    <w:p w14:paraId="6C39011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5.3.  Multipart Path Vector Response</w:t>
      </w:r>
    </w:p>
    <w:p w14:paraId="61ECE51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For a basic ALTO information resource, a response contains only one</w:t>
      </w:r>
    </w:p>
    <w:p w14:paraId="581D93A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type of ALTO resources, e.g., Network Map, Cost Map, or Property Map.</w:t>
      </w:r>
    </w:p>
    <w:p w14:paraId="01B7120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Thus, only one round of communication is required: An ALTO client</w:t>
      </w:r>
    </w:p>
    <w:p w14:paraId="673BDA5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sends a request to an ALTO server, and the ALTO server returns a</w:t>
      </w:r>
    </w:p>
    <w:p w14:paraId="7E33BA6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response, as shown in Figure 8.</w:t>
      </w:r>
    </w:p>
    <w:p w14:paraId="21831C3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19]</w:t>
      </w:r>
    </w:p>
    <w:p w14:paraId="3DDE74AC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1A2ECCA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106D877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ALTO client                              ALTO server</w:t>
      </w:r>
    </w:p>
    <w:p w14:paraId="54F2E2E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|-------------- Request ----------------&gt;|</w:t>
      </w:r>
    </w:p>
    <w:p w14:paraId="04F7AFB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|&lt;------------- Response ----------------|</w:t>
      </w:r>
    </w:p>
    <w:p w14:paraId="2D1D5D6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Figure 8: A Typical ALTO Request and Response</w:t>
      </w:r>
    </w:p>
    <w:p w14:paraId="5A95AC7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extension defined in this document, on the other hand, involves</w:t>
      </w:r>
    </w:p>
    <w:p w14:paraId="3B05F57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two types of information resources: Path Vectors conveyed in an</w:t>
      </w:r>
    </w:p>
    <w:p w14:paraId="6EA7DFA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InfoResourceCostMap</w:t>
      </w:r>
      <w:proofErr w:type="spellEnd"/>
      <w:r w:rsidRPr="00CF0B47">
        <w:rPr>
          <w:rFonts w:ascii="Courier New" w:hAnsi="Courier New" w:cs="Courier New"/>
          <w:lang w:val="en-US"/>
        </w:rPr>
        <w:t xml:space="preserve"> (defined in Section 11.2.3.6 of [RFC7285]) or an</w:t>
      </w:r>
    </w:p>
    <w:p w14:paraId="393CE82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InfoResourceEndpointCostMap</w:t>
      </w:r>
      <w:proofErr w:type="spellEnd"/>
      <w:r w:rsidRPr="00CF0B47">
        <w:rPr>
          <w:rFonts w:ascii="Courier New" w:hAnsi="Courier New" w:cs="Courier New"/>
          <w:lang w:val="en-US"/>
        </w:rPr>
        <w:t xml:space="preserve"> (defined in Section 11.5.1.6 of</w:t>
      </w:r>
    </w:p>
    <w:p w14:paraId="70A4221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[RFC7285]), and ANE properties conveyed in an </w:t>
      </w:r>
      <w:proofErr w:type="spellStart"/>
      <w:r w:rsidRPr="00CF0B47">
        <w:rPr>
          <w:rFonts w:ascii="Courier New" w:hAnsi="Courier New" w:cs="Courier New"/>
          <w:lang w:val="en-US"/>
        </w:rPr>
        <w:t>InfoResourceProperties</w:t>
      </w:r>
      <w:proofErr w:type="spellEnd"/>
    </w:p>
    <w:p w14:paraId="63BDF14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(defined in Section 7.6 of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-alto-unified-props-new]).</w:t>
      </w:r>
    </w:p>
    <w:p w14:paraId="08DF028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Instead of two consecutive message exchanges, the extension defined</w:t>
      </w:r>
    </w:p>
    <w:p w14:paraId="6E6F8EB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 this document enforces one round of communication.  Specifically,</w:t>
      </w:r>
    </w:p>
    <w:p w14:paraId="48C2CE6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ALTO client must include the source and destination pairs and the</w:t>
      </w:r>
    </w:p>
    <w:p w14:paraId="74745F9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requested ANE properties in a single request, and the ALTO server</w:t>
      </w:r>
    </w:p>
    <w:p w14:paraId="2F84037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must return a single response containing both the Path Vectors and</w:t>
      </w:r>
    </w:p>
    <w:p w14:paraId="7685BD6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properties associated with the ANEs in the Path Vectors, as shown in</w:t>
      </w:r>
    </w:p>
    <w:p w14:paraId="03BF013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Figure 9.  Since the two parts are bundled together in one response</w:t>
      </w:r>
    </w:p>
    <w:p w14:paraId="519E5FD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message, their orders are interchangeable.  See Section</w:t>
      </w:r>
      <w:ins w:id="290" w:author="BOUCADAIR Mohamed INNOV/NET" w:date="2021-12-16T11:37:00Z">
        <w:r w:rsidR="00DA3B7B">
          <w:rPr>
            <w:rFonts w:ascii="Courier New" w:hAnsi="Courier New" w:cs="Courier New"/>
            <w:lang w:val="en-US"/>
          </w:rPr>
          <w:t>s</w:t>
        </w:r>
      </w:ins>
      <w:r w:rsidRPr="00CF0B47">
        <w:rPr>
          <w:rFonts w:ascii="Courier New" w:hAnsi="Courier New" w:cs="Courier New"/>
          <w:lang w:val="en-US"/>
        </w:rPr>
        <w:t xml:space="preserve"> 7.2.6 and</w:t>
      </w:r>
    </w:p>
    <w:p w14:paraId="43CF922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del w:id="291" w:author="BOUCADAIR Mohamed INNOV/NET" w:date="2021-12-16T11:37:00Z">
        <w:r w:rsidRPr="00CF0B47" w:rsidDel="00DA3B7B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CF0B47">
        <w:rPr>
          <w:rFonts w:ascii="Courier New" w:hAnsi="Courier New" w:cs="Courier New"/>
          <w:lang w:val="en-US"/>
        </w:rPr>
        <w:t>7.3.6 for details.</w:t>
      </w:r>
    </w:p>
    <w:p w14:paraId="0D277E6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ALTO client                              ALTO server</w:t>
      </w:r>
    </w:p>
    <w:p w14:paraId="3F27DAE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|------------- PV Request --------------&gt;|</w:t>
      </w:r>
    </w:p>
    <w:p w14:paraId="77069CD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|&lt;----- PV Response (Cost Map Part) -----|</w:t>
      </w:r>
    </w:p>
    <w:p w14:paraId="53BB259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|&lt;--- PV Response (Property Map Part) ---|</w:t>
      </w:r>
    </w:p>
    <w:p w14:paraId="4D9EE5A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Figure 9: The Path Vector Extension Request and Response</w:t>
      </w:r>
    </w:p>
    <w:p w14:paraId="63DD2DE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design is based on the following considerations:</w:t>
      </w:r>
    </w:p>
    <w:p w14:paraId="3736E8E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1.  Since ANEs may be constructed on demand, and potentially based on</w:t>
      </w:r>
    </w:p>
    <w:p w14:paraId="50910A8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the requested properties (See Section 5.1 for more details).  If</w:t>
      </w:r>
    </w:p>
    <w:p w14:paraId="674CDFF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sources and destinations are not in the same request as the</w:t>
      </w:r>
    </w:p>
    <w:p w14:paraId="0B39C0A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properties, an ALTO server either cannot construct ANEs on-</w:t>
      </w:r>
    </w:p>
    <w:p w14:paraId="41A1AFE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demand, or must wait until both requests are received.</w:t>
      </w:r>
    </w:p>
    <w:p w14:paraId="72E5D87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2.  As ANEs may be constructed on demand, mappings of each ANE to its</w:t>
      </w:r>
    </w:p>
    <w:p w14:paraId="76AEBCE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underlying network devices and resources can be specific to the</w:t>
      </w:r>
    </w:p>
    <w:p w14:paraId="2892ACA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request.  </w:t>
      </w:r>
      <w:proofErr w:type="gramStart"/>
      <w:r w:rsidRPr="00CF0B47">
        <w:rPr>
          <w:rFonts w:ascii="Courier New" w:hAnsi="Courier New" w:cs="Courier New"/>
          <w:lang w:val="en-US"/>
        </w:rPr>
        <w:t>In order to</w:t>
      </w:r>
      <w:proofErr w:type="gramEnd"/>
      <w:r w:rsidRPr="00CF0B47">
        <w:rPr>
          <w:rFonts w:ascii="Courier New" w:hAnsi="Courier New" w:cs="Courier New"/>
          <w:lang w:val="en-US"/>
        </w:rPr>
        <w:t xml:space="preserve"> respond to the Property Map request</w:t>
      </w:r>
    </w:p>
    <w:p w14:paraId="1DF5A94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correctly, an ALTO server must store the mapping of each Path</w:t>
      </w:r>
    </w:p>
    <w:p w14:paraId="746BEE3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Vector request until the client fully retrieves the property</w:t>
      </w:r>
    </w:p>
    <w:p w14:paraId="6B9FBE7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information.  The "stateful" behavior may substantially harm the</w:t>
      </w:r>
    </w:p>
    <w:p w14:paraId="6A5B353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server scalability and potentially lead to Denial-of-Service</w:t>
      </w:r>
    </w:p>
    <w:p w14:paraId="4814A823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F0B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3C62EB">
        <w:rPr>
          <w:rFonts w:ascii="Courier New" w:hAnsi="Courier New" w:cs="Courier New"/>
        </w:rPr>
        <w:t>attacks</w:t>
      </w:r>
      <w:proofErr w:type="spellEnd"/>
      <w:proofErr w:type="gramEnd"/>
      <w:r w:rsidRPr="003C62EB">
        <w:rPr>
          <w:rFonts w:ascii="Courier New" w:hAnsi="Courier New" w:cs="Courier New"/>
        </w:rPr>
        <w:t>.</w:t>
      </w:r>
    </w:p>
    <w:p w14:paraId="5B8332E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20]</w:t>
      </w:r>
    </w:p>
    <w:p w14:paraId="5344F99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1827499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363E900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One approach to realize the one-round communication is to define a</w:t>
      </w:r>
    </w:p>
    <w:p w14:paraId="1929220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new media type to contain both objects, but this violates modular</w:t>
      </w:r>
    </w:p>
    <w:p w14:paraId="5A0B688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design.  This document follows the standard-conforming usage of</w:t>
      </w:r>
    </w:p>
    <w:p w14:paraId="02B67BF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"multipart/related" media type defined in [RFC2387] to elegantly</w:t>
      </w:r>
    </w:p>
    <w:p w14:paraId="2DBE293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combine the objects.  Path Vectors are encoded in an</w:t>
      </w:r>
    </w:p>
    <w:p w14:paraId="733FFA3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InfoResourceCostMap</w:t>
      </w:r>
      <w:proofErr w:type="spellEnd"/>
      <w:r w:rsidRPr="00CF0B47">
        <w:rPr>
          <w:rFonts w:ascii="Courier New" w:hAnsi="Courier New" w:cs="Courier New"/>
          <w:lang w:val="en-US"/>
        </w:rPr>
        <w:t xml:space="preserve"> or an </w:t>
      </w:r>
      <w:proofErr w:type="spellStart"/>
      <w:r w:rsidRPr="00CF0B47">
        <w:rPr>
          <w:rFonts w:ascii="Courier New" w:hAnsi="Courier New" w:cs="Courier New"/>
          <w:lang w:val="en-US"/>
        </w:rPr>
        <w:t>InfoResourceEndpointCostMap</w:t>
      </w:r>
      <w:proofErr w:type="spellEnd"/>
      <w:r w:rsidRPr="00CF0B47">
        <w:rPr>
          <w:rFonts w:ascii="Courier New" w:hAnsi="Courier New" w:cs="Courier New"/>
          <w:lang w:val="en-US"/>
        </w:rPr>
        <w:t>, and the</w:t>
      </w:r>
    </w:p>
    <w:p w14:paraId="786E517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Property Map is encoded in an </w:t>
      </w:r>
      <w:proofErr w:type="spellStart"/>
      <w:r w:rsidRPr="00CF0B47">
        <w:rPr>
          <w:rFonts w:ascii="Courier New" w:hAnsi="Courier New" w:cs="Courier New"/>
          <w:lang w:val="en-US"/>
        </w:rPr>
        <w:t>InfoResourceProperties</w:t>
      </w:r>
      <w:proofErr w:type="spellEnd"/>
      <w:r w:rsidRPr="00CF0B47">
        <w:rPr>
          <w:rFonts w:ascii="Courier New" w:hAnsi="Courier New" w:cs="Courier New"/>
          <w:lang w:val="en-US"/>
        </w:rPr>
        <w:t>.  They are</w:t>
      </w:r>
    </w:p>
    <w:p w14:paraId="3B39160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encapsulated as parts of a multipart message.  The modular</w:t>
      </w:r>
    </w:p>
    <w:p w14:paraId="180F00D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composition allows ALTO servers and clients to reuse the data models</w:t>
      </w:r>
    </w:p>
    <w:p w14:paraId="12A0A42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of the existing information resources.  Specifically, this document</w:t>
      </w:r>
    </w:p>
    <w:p w14:paraId="37C5664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addresses the following practical issues using "multipart/related".</w:t>
      </w:r>
    </w:p>
    <w:p w14:paraId="2AF14E9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5.3.1.  Identifying the Media Type of the Root Object</w:t>
      </w:r>
    </w:p>
    <w:p w14:paraId="065FE0E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ALTO uses media type to indicate the type of an entry in the</w:t>
      </w:r>
    </w:p>
    <w:p w14:paraId="2744AC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Information Resource Directory (IRD) (e.g., "application/alto-</w:t>
      </w:r>
    </w:p>
    <w:p w14:paraId="108E308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costmap+json</w:t>
      </w:r>
      <w:proofErr w:type="spellEnd"/>
      <w:r w:rsidRPr="00CF0B47">
        <w:rPr>
          <w:rFonts w:ascii="Courier New" w:hAnsi="Courier New" w:cs="Courier New"/>
          <w:lang w:val="en-US"/>
        </w:rPr>
        <w:t>" for Cost Map and "application/</w:t>
      </w:r>
      <w:proofErr w:type="spellStart"/>
      <w:r w:rsidRPr="00CF0B47">
        <w:rPr>
          <w:rFonts w:ascii="Courier New" w:hAnsi="Courier New" w:cs="Courier New"/>
          <w:lang w:val="en-US"/>
        </w:rPr>
        <w:t>alto-endpointcost+json</w:t>
      </w:r>
      <w:proofErr w:type="spellEnd"/>
      <w:r w:rsidRPr="00CF0B47">
        <w:rPr>
          <w:rFonts w:ascii="Courier New" w:hAnsi="Courier New" w:cs="Courier New"/>
          <w:lang w:val="en-US"/>
        </w:rPr>
        <w:t>"</w:t>
      </w:r>
    </w:p>
    <w:p w14:paraId="39E7D63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for Endpoint Cost Service).  Simply putting "multipart/related" as</w:t>
      </w:r>
    </w:p>
    <w:p w14:paraId="0E12313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media type, however, makes it impossible for an ALTO client to</w:t>
      </w:r>
    </w:p>
    <w:p w14:paraId="6AF78D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identify the type of service provided by related entries.</w:t>
      </w:r>
    </w:p>
    <w:p w14:paraId="35F01B5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address this issue, this document uses the "type" parameter to</w:t>
      </w:r>
    </w:p>
    <w:p w14:paraId="5756B02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indicate the root object of a multipart/related message.  For a Cost</w:t>
      </w:r>
    </w:p>
    <w:p w14:paraId="33B09B3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Map resource, the "media-type" field in the IRD entry is "multipart/</w:t>
      </w:r>
    </w:p>
    <w:p w14:paraId="193E642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related" with the parameter "type=application/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alto-costmap+json</w:t>
      </w:r>
      <w:proofErr w:type="spellEnd"/>
      <w:r w:rsidRPr="00CF0B47">
        <w:rPr>
          <w:rFonts w:ascii="Courier New" w:hAnsi="Courier New" w:cs="Courier New"/>
          <w:lang w:val="en-US"/>
        </w:rPr>
        <w:t>"; for</w:t>
      </w:r>
    </w:p>
    <w:p w14:paraId="0995966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 Endpoint Cost Service, the parameter is "type=application/alto-</w:t>
      </w:r>
    </w:p>
    <w:p w14:paraId="4AB7733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endpointcost+json</w:t>
      </w:r>
      <w:proofErr w:type="spellEnd"/>
      <w:r w:rsidRPr="00CF0B47">
        <w:rPr>
          <w:rFonts w:ascii="Courier New" w:hAnsi="Courier New" w:cs="Courier New"/>
          <w:lang w:val="en-US"/>
        </w:rPr>
        <w:t>".</w:t>
      </w:r>
    </w:p>
    <w:p w14:paraId="7ACAD1C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5.3.2.  References to Part Messages</w:t>
      </w:r>
    </w:p>
    <w:p w14:paraId="51DDA05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As the response of a Path Vector resource is a multipart message with</w:t>
      </w:r>
    </w:p>
    <w:p w14:paraId="3E5E2C7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two different parts, it is important that each part can be uniquely</w:t>
      </w:r>
    </w:p>
    <w:p w14:paraId="3DDC7D7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identified.  Following the designs of [RFC8895], this extension</w:t>
      </w:r>
    </w:p>
    <w:p w14:paraId="4EC511F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requires that an ALTO server assigns a unique identifier to each part</w:t>
      </w:r>
    </w:p>
    <w:p w14:paraId="794F409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of the multipart response message.  This identifier, referred to as a</w:t>
      </w:r>
    </w:p>
    <w:p w14:paraId="706DD77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Part Resource ID (See Section 6.6 for details), is present in the</w:t>
      </w:r>
    </w:p>
    <w:p w14:paraId="40EFDEC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part message's "Content-ID" header.  By concatenating the Part</w:t>
      </w:r>
    </w:p>
    <w:p w14:paraId="4D41429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Resource ID to the identifier of the Path Vector request, an ALTO</w:t>
      </w:r>
    </w:p>
    <w:p w14:paraId="5BA488B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server/client can uniquely identify the Path Vector Part or the</w:t>
      </w:r>
    </w:p>
    <w:p w14:paraId="521D1FC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Property Map part.</w:t>
      </w:r>
    </w:p>
    <w:p w14:paraId="425A077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  Specification: Basic Data Types</w:t>
      </w:r>
    </w:p>
    <w:p w14:paraId="12DC393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6.1.  ANE Name</w:t>
      </w:r>
    </w:p>
    <w:p w14:paraId="258BD18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 ANE Name is encoded as a JSON string with the same format as that</w:t>
      </w:r>
    </w:p>
    <w:p w14:paraId="7FF27DC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of the type </w:t>
      </w:r>
      <w:proofErr w:type="spellStart"/>
      <w:r w:rsidRPr="00CF0B47">
        <w:rPr>
          <w:rFonts w:ascii="Courier New" w:hAnsi="Courier New" w:cs="Courier New"/>
          <w:lang w:val="en-US"/>
        </w:rPr>
        <w:t>PIDName</w:t>
      </w:r>
      <w:proofErr w:type="spellEnd"/>
      <w:r w:rsidRPr="00CF0B47">
        <w:rPr>
          <w:rFonts w:ascii="Courier New" w:hAnsi="Courier New" w:cs="Courier New"/>
          <w:lang w:val="en-US"/>
        </w:rPr>
        <w:t xml:space="preserve"> (Section 10.1 of [RFC7285]).</w:t>
      </w:r>
    </w:p>
    <w:p w14:paraId="14D176DF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21]</w:t>
      </w:r>
    </w:p>
    <w:p w14:paraId="42CA087A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5BB4046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2419428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type </w:t>
      </w:r>
      <w:proofErr w:type="spellStart"/>
      <w:r w:rsidRPr="00CF0B47">
        <w:rPr>
          <w:rFonts w:ascii="Courier New" w:hAnsi="Courier New" w:cs="Courier New"/>
          <w:lang w:val="en-US"/>
        </w:rPr>
        <w:t>ANEName</w:t>
      </w:r>
      <w:proofErr w:type="spellEnd"/>
      <w:r w:rsidRPr="00CF0B47">
        <w:rPr>
          <w:rFonts w:ascii="Courier New" w:hAnsi="Courier New" w:cs="Courier New"/>
          <w:lang w:val="en-US"/>
        </w:rPr>
        <w:t xml:space="preserve"> is used in this document to indicate a string of</w:t>
      </w:r>
    </w:p>
    <w:p w14:paraId="7819F27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format.</w:t>
      </w:r>
    </w:p>
    <w:p w14:paraId="167856C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6.2.  ANE Domain</w:t>
      </w:r>
    </w:p>
    <w:p w14:paraId="21A651D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ANE domain </w:t>
      </w:r>
      <w:proofErr w:type="gramStart"/>
      <w:r w:rsidRPr="00CF0B47">
        <w:rPr>
          <w:rFonts w:ascii="Courier New" w:hAnsi="Courier New" w:cs="Courier New"/>
          <w:lang w:val="en-US"/>
        </w:rPr>
        <w:t>associates</w:t>
      </w:r>
      <w:proofErr w:type="gramEnd"/>
      <w:r w:rsidRPr="00CF0B47">
        <w:rPr>
          <w:rFonts w:ascii="Courier New" w:hAnsi="Courier New" w:cs="Courier New"/>
          <w:lang w:val="en-US"/>
        </w:rPr>
        <w:t xml:space="preserve"> property values with the Abstract Network</w:t>
      </w:r>
    </w:p>
    <w:p w14:paraId="049E390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Elements in a Property Map. Accordingly, the ANE domain always</w:t>
      </w:r>
    </w:p>
    <w:p w14:paraId="44FEF43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depends on a Property Map.</w:t>
      </w:r>
    </w:p>
    <w:p w14:paraId="03ECF6E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commentRangeStart w:id="292"/>
      <w:r w:rsidRPr="00CF0B47">
        <w:rPr>
          <w:rFonts w:ascii="Courier New" w:hAnsi="Courier New" w:cs="Courier New"/>
          <w:lang w:val="en-US"/>
        </w:rPr>
        <w:t>It must be noted that the term "domain" here does not refer to a</w:t>
      </w:r>
    </w:p>
    <w:p w14:paraId="34C8792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network domain.  </w:t>
      </w:r>
      <w:commentRangeEnd w:id="292"/>
      <w:r w:rsidR="00DA3B7B">
        <w:rPr>
          <w:rStyle w:val="Marquedecommentaire"/>
          <w:rFonts w:asciiTheme="minorHAnsi" w:hAnsiTheme="minorHAnsi"/>
        </w:rPr>
        <w:commentReference w:id="292"/>
      </w:r>
      <w:r w:rsidRPr="00CF0B47">
        <w:rPr>
          <w:rFonts w:ascii="Courier New" w:hAnsi="Courier New" w:cs="Courier New"/>
          <w:lang w:val="en-US"/>
        </w:rPr>
        <w:t>Rather, it is inherited from the "entity domain"</w:t>
      </w:r>
    </w:p>
    <w:p w14:paraId="671B5B5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defined in </w:t>
      </w:r>
      <w:del w:id="293" w:author="BOUCADAIR Mohamed INNOV/NET" w:date="2021-12-16T11:38:00Z">
        <w:r w:rsidRPr="00CF0B47" w:rsidDel="00DA3B7B">
          <w:rPr>
            <w:rFonts w:ascii="Courier New" w:hAnsi="Courier New" w:cs="Courier New"/>
            <w:lang w:val="en-US"/>
          </w:rPr>
          <w:delText xml:space="preserve">Sec </w:delText>
        </w:r>
      </w:del>
      <w:ins w:id="294" w:author="BOUCADAIR Mohamed INNOV/NET" w:date="2021-12-16T11:38:00Z">
        <w:r w:rsidR="00DA3B7B">
          <w:rPr>
            <w:rFonts w:ascii="Courier New" w:hAnsi="Courier New" w:cs="Courier New"/>
            <w:lang w:val="en-US"/>
          </w:rPr>
          <w:t>Section</w:t>
        </w:r>
        <w:r w:rsidR="00DA3B7B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3.2 in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 that</w:t>
      </w:r>
    </w:p>
    <w:p w14:paraId="1F8BBDC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represents the set of valid entities defined by an ALTO information</w:t>
      </w:r>
    </w:p>
    <w:p w14:paraId="4EFC0C0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resource (called the defining information resource).</w:t>
      </w:r>
    </w:p>
    <w:p w14:paraId="3665493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6.2.1.  Entity Domain Type</w:t>
      </w:r>
    </w:p>
    <w:p w14:paraId="66B7C94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</w:p>
    <w:p w14:paraId="33B1AF5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6.2.2.  Domain-Specific Entity Identifier</w:t>
      </w:r>
    </w:p>
    <w:p w14:paraId="42A1655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entity identifiers are the ANE Names in the associated Property</w:t>
      </w:r>
    </w:p>
    <w:p w14:paraId="44B8A8C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Map.</w:t>
      </w:r>
    </w:p>
    <w:p w14:paraId="7B3061D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6.2.3.  Hierarchy and Inheritance</w:t>
      </w:r>
    </w:p>
    <w:p w14:paraId="0A25624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There is no hierarchy or inheritance for properties associated with</w:t>
      </w:r>
    </w:p>
    <w:p w14:paraId="5736E42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ANEs.</w:t>
      </w:r>
    </w:p>
    <w:p w14:paraId="6FDA864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6.2.4.  Media Type of Defining Resource</w:t>
      </w:r>
    </w:p>
    <w:p w14:paraId="2D5E25C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defining resource for entity domain type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" MUST be a Property</w:t>
      </w:r>
    </w:p>
    <w:p w14:paraId="0FDC81B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Map, i.e., the media type of defining resources is:</w:t>
      </w:r>
    </w:p>
    <w:p w14:paraId="1968057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application/</w:t>
      </w:r>
      <w:proofErr w:type="spellStart"/>
      <w:r w:rsidRPr="00CF0B47">
        <w:rPr>
          <w:rFonts w:ascii="Courier New" w:hAnsi="Courier New" w:cs="Courier New"/>
          <w:lang w:val="en-US"/>
        </w:rPr>
        <w:t>alto-propmap+json</w:t>
      </w:r>
      <w:proofErr w:type="spellEnd"/>
    </w:p>
    <w:p w14:paraId="46A69FD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Specifically, for ephemeral ANEs that appear in a Path Vector</w:t>
      </w:r>
    </w:p>
    <w:p w14:paraId="014ECD6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response, their entity domain names MUST be exactly </w:t>
      </w:r>
      <w:proofErr w:type="gramStart"/>
      <w:r w:rsidRPr="00CF0B47">
        <w:rPr>
          <w:rFonts w:ascii="Courier New" w:hAnsi="Courier New" w:cs="Courier New"/>
          <w:lang w:val="en-US"/>
        </w:rPr>
        <w:t>".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" and the</w:t>
      </w:r>
    </w:p>
    <w:p w14:paraId="4729C6A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defining resource of these ANEs is the Property Map part of the</w:t>
      </w:r>
    </w:p>
    <w:p w14:paraId="28B6A1E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multipart response.  Meanwhile, for persistent ANEs whose entity</w:t>
      </w:r>
    </w:p>
    <w:p w14:paraId="016EDB5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domain name has the format of "</w:t>
      </w:r>
      <w:proofErr w:type="spellStart"/>
      <w:r w:rsidRPr="00CF0B47">
        <w:rPr>
          <w:rFonts w:ascii="Courier New" w:hAnsi="Courier New" w:cs="Courier New"/>
          <w:lang w:val="en-US"/>
        </w:rPr>
        <w:t>PROPMAP.ane</w:t>
      </w:r>
      <w:proofErr w:type="spellEnd"/>
      <w:r w:rsidRPr="00CF0B47">
        <w:rPr>
          <w:rFonts w:ascii="Courier New" w:hAnsi="Courier New" w:cs="Courier New"/>
          <w:lang w:val="en-US"/>
        </w:rPr>
        <w:t>" where PROPMAP is the name</w:t>
      </w:r>
    </w:p>
    <w:p w14:paraId="14E05A3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of a Property Map resource, PROPMAP is the defining resource of these</w:t>
      </w:r>
    </w:p>
    <w:p w14:paraId="7DF1B4C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ANEs.  Persistent entities are "persistent" because standalone</w:t>
      </w:r>
    </w:p>
    <w:p w14:paraId="3CB09EC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queries can be made by an ALTO client to their defining resources</w:t>
      </w:r>
    </w:p>
    <w:p w14:paraId="5EC90DB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when the connection to the Path Vector service is closed.</w:t>
      </w:r>
    </w:p>
    <w:p w14:paraId="622101BF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22]</w:t>
      </w:r>
    </w:p>
    <w:p w14:paraId="274CE06B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4B4A2F2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77FFD38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For example, the defining resource of an ephemeral ANE whose entity</w:t>
      </w:r>
    </w:p>
    <w:p w14:paraId="2C63565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identifier is </w:t>
      </w:r>
      <w:proofErr w:type="gramStart"/>
      <w:r w:rsidRPr="00CF0B47">
        <w:rPr>
          <w:rFonts w:ascii="Courier New" w:hAnsi="Courier New" w:cs="Courier New"/>
          <w:lang w:val="en-US"/>
        </w:rPr>
        <w:t>".ane</w:t>
      </w:r>
      <w:proofErr w:type="gramEnd"/>
      <w:r w:rsidRPr="00CF0B47">
        <w:rPr>
          <w:rFonts w:ascii="Courier New" w:hAnsi="Courier New" w:cs="Courier New"/>
          <w:lang w:val="en-US"/>
        </w:rPr>
        <w:t>:NET1" is the Property Map part that contains this</w:t>
      </w:r>
    </w:p>
    <w:p w14:paraId="79F2F43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identifier.  The defining resource of a persistent ANE whose entity</w:t>
      </w:r>
    </w:p>
    <w:p w14:paraId="78906BF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identifier is "</w:t>
      </w:r>
      <w:proofErr w:type="gramStart"/>
      <w:r w:rsidRPr="00CF0B47">
        <w:rPr>
          <w:rFonts w:ascii="Courier New" w:hAnsi="Courier New" w:cs="Courier New"/>
          <w:lang w:val="en-US"/>
        </w:rPr>
        <w:t>dc-props.ane:DC</w:t>
      </w:r>
      <w:proofErr w:type="gramEnd"/>
      <w:r w:rsidRPr="00CF0B47">
        <w:rPr>
          <w:rFonts w:ascii="Courier New" w:hAnsi="Courier New" w:cs="Courier New"/>
          <w:lang w:val="en-US"/>
        </w:rPr>
        <w:t>1" is the Property Map with the</w:t>
      </w:r>
    </w:p>
    <w:p w14:paraId="578B291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resource ID "dc-props".</w:t>
      </w:r>
    </w:p>
    <w:p w14:paraId="10B3438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6.3.  ANE Property Name</w:t>
      </w:r>
    </w:p>
    <w:p w14:paraId="4832370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 ANE Property Name is encoded as a JSON string with the same format</w:t>
      </w:r>
    </w:p>
    <w:p w14:paraId="497709F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as that of Entity Property Name (Section 5.2.2 of</w:t>
      </w:r>
    </w:p>
    <w:p w14:paraId="76C57E6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-alto-unified-props-new]).</w:t>
      </w:r>
    </w:p>
    <w:p w14:paraId="118F081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6.4.  Initial ANE Property Types</w:t>
      </w:r>
    </w:p>
    <w:p w14:paraId="3735352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del w:id="295" w:author="BOUCADAIR Mohamed INNOV/NET" w:date="2021-12-16T11:40:00Z">
        <w:r w:rsidRPr="00CF0B47" w:rsidDel="00DA3B7B">
          <w:rPr>
            <w:rFonts w:ascii="Courier New" w:hAnsi="Courier New" w:cs="Courier New"/>
            <w:lang w:val="en-US"/>
          </w:rPr>
          <w:delText xml:space="preserve">In this document, two </w:delText>
        </w:r>
      </w:del>
      <w:ins w:id="296" w:author="BOUCADAIR Mohamed INNOV/NET" w:date="2021-12-16T11:40:00Z">
        <w:r w:rsidR="00DA3B7B">
          <w:rPr>
            <w:rFonts w:ascii="Courier New" w:hAnsi="Courier New" w:cs="Courier New"/>
            <w:lang w:val="en-US"/>
          </w:rPr>
          <w:t>T</w:t>
        </w:r>
        <w:r w:rsidR="00DA3B7B" w:rsidRPr="00CF0B47">
          <w:rPr>
            <w:rFonts w:ascii="Courier New" w:hAnsi="Courier New" w:cs="Courier New"/>
            <w:lang w:val="en-US"/>
          </w:rPr>
          <w:t xml:space="preserve">wo </w:t>
        </w:r>
      </w:ins>
      <w:r w:rsidRPr="00CF0B47">
        <w:rPr>
          <w:rFonts w:ascii="Courier New" w:hAnsi="Courier New" w:cs="Courier New"/>
          <w:lang w:val="en-US"/>
        </w:rPr>
        <w:t>initial ANE property types are specified</w:t>
      </w:r>
      <w:del w:id="297" w:author="BOUCADAIR Mohamed INNOV/NET" w:date="2021-12-16T11:40:00Z">
        <w:r w:rsidRPr="00CF0B47" w:rsidDel="00DA3B7B">
          <w:rPr>
            <w:rFonts w:ascii="Courier New" w:hAnsi="Courier New" w:cs="Courier New"/>
            <w:lang w:val="en-US"/>
          </w:rPr>
          <w:delText xml:space="preserve">, </w:delText>
        </w:r>
      </w:del>
      <w:ins w:id="298" w:author="BOUCADAIR Mohamed INNOV/NET" w:date="2021-12-16T11:40:00Z">
        <w:r w:rsidR="00DA3B7B">
          <w:rPr>
            <w:rFonts w:ascii="Courier New" w:hAnsi="Courier New" w:cs="Courier New"/>
            <w:lang w:val="en-US"/>
          </w:rPr>
          <w:t>:</w:t>
        </w:r>
        <w:r w:rsidR="00DA3B7B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"max-</w:t>
      </w:r>
    </w:p>
    <w:p w14:paraId="0F446C1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reservable-bandwidth" and "persistent-entity-id".</w:t>
      </w:r>
    </w:p>
    <w:p w14:paraId="4EF26E5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Note that the</w:t>
      </w:r>
      <w:ins w:id="299" w:author="BOUCADAIR Mohamed INNOV/NET" w:date="2021-12-16T11:40:00Z">
        <w:r w:rsidR="00DA3B7B">
          <w:rPr>
            <w:rFonts w:ascii="Courier New" w:hAnsi="Courier New" w:cs="Courier New"/>
            <w:lang w:val="en-US"/>
          </w:rPr>
          <w:t>se</w:t>
        </w:r>
      </w:ins>
      <w:r w:rsidRPr="00CF0B47">
        <w:rPr>
          <w:rFonts w:ascii="Courier New" w:hAnsi="Courier New" w:cs="Courier New"/>
          <w:lang w:val="en-US"/>
        </w:rPr>
        <w:t xml:space="preserve"> two property types </w:t>
      </w:r>
      <w:del w:id="300" w:author="BOUCADAIR Mohamed INNOV/NET" w:date="2021-12-16T11:40:00Z">
        <w:r w:rsidRPr="00CF0B47" w:rsidDel="00DA3B7B">
          <w:rPr>
            <w:rFonts w:ascii="Courier New" w:hAnsi="Courier New" w:cs="Courier New"/>
            <w:lang w:val="en-US"/>
          </w:rPr>
          <w:delText xml:space="preserve">defined in this document </w:delText>
        </w:r>
      </w:del>
      <w:r w:rsidRPr="00CF0B47">
        <w:rPr>
          <w:rFonts w:ascii="Courier New" w:hAnsi="Courier New" w:cs="Courier New"/>
          <w:lang w:val="en-US"/>
        </w:rPr>
        <w:t>do not</w:t>
      </w:r>
    </w:p>
    <w:p w14:paraId="457EDE5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depend on any information resource</w:t>
      </w:r>
      <w:del w:id="301" w:author="BOUCADAIR Mohamed INNOV/NET" w:date="2021-12-16T11:40:00Z">
        <w:r w:rsidRPr="00CF0B47" w:rsidDel="00DA3B7B">
          <w:rPr>
            <w:rFonts w:ascii="Courier New" w:hAnsi="Courier New" w:cs="Courier New"/>
            <w:lang w:val="en-US"/>
          </w:rPr>
          <w:delText xml:space="preserve">, </w:delText>
        </w:r>
      </w:del>
      <w:ins w:id="302" w:author="BOUCADAIR Mohamed INNOV/NET" w:date="2021-12-16T11:40:00Z">
        <w:r w:rsidR="00DA3B7B">
          <w:rPr>
            <w:rFonts w:ascii="Courier New" w:hAnsi="Courier New" w:cs="Courier New"/>
            <w:lang w:val="en-US"/>
          </w:rPr>
          <w:t xml:space="preserve">. As such, </w:t>
        </w:r>
      </w:ins>
      <w:del w:id="303" w:author="BOUCADAIR Mohamed INNOV/NET" w:date="2021-12-16T11:40:00Z">
        <w:r w:rsidRPr="00CF0B47" w:rsidDel="00DA3B7B">
          <w:rPr>
            <w:rFonts w:ascii="Courier New" w:hAnsi="Courier New" w:cs="Courier New"/>
            <w:lang w:val="en-US"/>
          </w:rPr>
          <w:delText xml:space="preserve">so </w:delText>
        </w:r>
      </w:del>
      <w:r w:rsidRPr="00CF0B47">
        <w:rPr>
          <w:rFonts w:ascii="Courier New" w:hAnsi="Courier New" w:cs="Courier New"/>
          <w:lang w:val="en-US"/>
        </w:rPr>
        <w:t xml:space="preserve">their </w:t>
      </w:r>
      <w:proofErr w:type="spellStart"/>
      <w:r w:rsidRPr="00CF0B47">
        <w:rPr>
          <w:rFonts w:ascii="Courier New" w:hAnsi="Courier New" w:cs="Courier New"/>
          <w:lang w:val="en-US"/>
        </w:rPr>
        <w:t>ResourceID</w:t>
      </w:r>
      <w:proofErr w:type="spellEnd"/>
      <w:r w:rsidRPr="00CF0B47">
        <w:rPr>
          <w:rFonts w:ascii="Courier New" w:hAnsi="Courier New" w:cs="Courier New"/>
          <w:lang w:val="en-US"/>
        </w:rPr>
        <w:t xml:space="preserve"> part must be</w:t>
      </w:r>
    </w:p>
    <w:p w14:paraId="2F254D7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empty.</w:t>
      </w:r>
    </w:p>
    <w:p w14:paraId="451959C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6.4.1.  Maximum Reservable Bandwidth</w:t>
      </w:r>
    </w:p>
    <w:p w14:paraId="7895B35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maximum reservable bandwidth property ("max-reservable-</w:t>
      </w:r>
    </w:p>
    <w:p w14:paraId="220E8D4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bandwidth") stands for the maximum bandwidth that can be reserved for</w:t>
      </w:r>
    </w:p>
    <w:p w14:paraId="234E301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all the traffic that traverses an ANE.  The value MUST be encoded as</w:t>
      </w:r>
    </w:p>
    <w:p w14:paraId="09969EC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 non-negative numerical cost value as defined in Section 6.1.2.1 of</w:t>
      </w:r>
    </w:p>
    <w:p w14:paraId="7256A86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[RFC7285] and the unit is bit per second (bps).  If this property is</w:t>
      </w:r>
    </w:p>
    <w:p w14:paraId="0188B09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requested by the ALTO client but not present for an ANE in the server</w:t>
      </w:r>
    </w:p>
    <w:p w14:paraId="73EBA43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response, it MUST be interpreted as that the property is not defined</w:t>
      </w:r>
    </w:p>
    <w:p w14:paraId="32089D0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for the ANE.</w:t>
      </w:r>
    </w:p>
    <w:p w14:paraId="0F7C743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property can be offered in a setting where the ALTO server is</w:t>
      </w:r>
    </w:p>
    <w:p w14:paraId="3482A8E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part of a network system that provides on-demand resource allocation</w:t>
      </w:r>
    </w:p>
    <w:p w14:paraId="1395D69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the ALTO client is part of a user application.  One existing</w:t>
      </w:r>
    </w:p>
    <w:p w14:paraId="76556B2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example is [NOVA]: the ALTO server is part of an SDN controller and</w:t>
      </w:r>
    </w:p>
    <w:p w14:paraId="45FD191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exposes a list of traversed network elements and associated link</w:t>
      </w:r>
    </w:p>
    <w:p w14:paraId="19B7E09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bandwidth to the client.  The encoding in [NOVA] differs from the</w:t>
      </w:r>
    </w:p>
    <w:p w14:paraId="3E30EAC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Path Vector response defined in this document that the Path Vector</w:t>
      </w:r>
    </w:p>
    <w:p w14:paraId="75AAFAC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part and Property Map part are put in the same JSON object.</w:t>
      </w:r>
    </w:p>
    <w:p w14:paraId="3B6295A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 such a framework, the ALTO server exposes resource (e.g.,</w:t>
      </w:r>
    </w:p>
    <w:p w14:paraId="5013215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reservable bandwidth) availability information to the ALTO client.</w:t>
      </w:r>
    </w:p>
    <w:p w14:paraId="08F22CD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How the client makes resource requests based on the information and</w:t>
      </w:r>
    </w:p>
    <w:p w14:paraId="4DAF1D1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how the resource allocation is achieved respectively depend on</w:t>
      </w:r>
    </w:p>
    <w:p w14:paraId="51FB747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interfaces between the management system and the users or a higher-</w:t>
      </w:r>
    </w:p>
    <w:p w14:paraId="36AFB7C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layer protocol (e.g., SDN network intents or MPLS tunnels), which are</w:t>
      </w:r>
    </w:p>
    <w:p w14:paraId="0E2ADA4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out of the scope of this document.</w:t>
      </w:r>
    </w:p>
    <w:p w14:paraId="1D04FFCF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23]</w:t>
      </w:r>
    </w:p>
    <w:p w14:paraId="63D66125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3259A41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33F872B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6.4.2.  Persistent Entity ID</w:t>
      </w:r>
    </w:p>
    <w:p w14:paraId="5D560CC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persistent entity ID property is the entity identifier of the</w:t>
      </w:r>
    </w:p>
    <w:p w14:paraId="49352BD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persistent ANE which an ephemeral ANE presents (See Section 5.1.2 for</w:t>
      </w:r>
    </w:p>
    <w:p w14:paraId="17E0F45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details).  The value of this property is encoded with the format</w:t>
      </w:r>
    </w:p>
    <w:p w14:paraId="2C0A576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EntityID</w:t>
      </w:r>
      <w:proofErr w:type="spellEnd"/>
      <w:r w:rsidRPr="00CF0B47">
        <w:rPr>
          <w:rFonts w:ascii="Courier New" w:hAnsi="Courier New" w:cs="Courier New"/>
          <w:lang w:val="en-US"/>
        </w:rPr>
        <w:t xml:space="preserve"> defined in Section 5.1.3 of</w:t>
      </w:r>
    </w:p>
    <w:p w14:paraId="23C864F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-alto-unified-props-new].</w:t>
      </w:r>
    </w:p>
    <w:p w14:paraId="59D6EB7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 this format, the entity ID combines:</w:t>
      </w:r>
    </w:p>
    <w:p w14:paraId="25141ED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a defining information resource for the ANE on which a</w:t>
      </w:r>
    </w:p>
    <w:p w14:paraId="0FF07D3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"persistent-entity-id" is queried, which is the Property Map</w:t>
      </w:r>
    </w:p>
    <w:p w14:paraId="18018A8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 defining the ANE as a persistent entity, together with</w:t>
      </w:r>
    </w:p>
    <w:p w14:paraId="0E2BBF6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properties;</w:t>
      </w:r>
    </w:p>
    <w:p w14:paraId="3F597C0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the persistent name of the ANE in that Property Map.</w:t>
      </w:r>
    </w:p>
    <w:p w14:paraId="66F8BEB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this format, the client has all the needed information for</w:t>
      </w:r>
    </w:p>
    <w:p w14:paraId="6FB92A9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further standalone query properties on the persistent ANE.</w:t>
      </w:r>
    </w:p>
    <w:p w14:paraId="2DA431A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6.4.3.  Examples</w:t>
      </w:r>
    </w:p>
    <w:p w14:paraId="0F11E07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illustrate the use of "max-reservable-bandwidth", consider the</w:t>
      </w:r>
    </w:p>
    <w:p w14:paraId="3BDCCDF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following network with 5 nodes.  Assume the client wants to query the</w:t>
      </w:r>
    </w:p>
    <w:p w14:paraId="20D6079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maximum reservable bandwidth from H1 to H2.  An ALTO server may split</w:t>
      </w:r>
    </w:p>
    <w:p w14:paraId="4DEE390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network into two ANEs: "ane1" that represents the subnetwork with</w:t>
      </w:r>
    </w:p>
    <w:p w14:paraId="470E56B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routers A, B, and C, and "ane2" that represents the subnetwork with</w:t>
      </w:r>
    </w:p>
    <w:p w14:paraId="0C22C6B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routers B, D and E.  The maximum reservable bandwidth for "ane1" is</w:t>
      </w:r>
    </w:p>
    <w:p w14:paraId="2D2F02F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15 Mbps (using path A-&gt;C-&gt;B) and the maximum reservable bandwidth for</w:t>
      </w:r>
    </w:p>
    <w:p w14:paraId="7F91DAC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"ane2" is 20 Mbps (using path B-&gt;D-&gt;E).</w:t>
      </w:r>
    </w:p>
    <w:p w14:paraId="1982F9B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20 </w:t>
      </w:r>
      <w:proofErr w:type="gramStart"/>
      <w:r w:rsidRPr="00CF0B47">
        <w:rPr>
          <w:rFonts w:ascii="Courier New" w:hAnsi="Courier New" w:cs="Courier New"/>
          <w:lang w:val="en-US"/>
        </w:rPr>
        <w:t>Mbps  20</w:t>
      </w:r>
      <w:proofErr w:type="gramEnd"/>
      <w:r w:rsidRPr="00CF0B47">
        <w:rPr>
          <w:rFonts w:ascii="Courier New" w:hAnsi="Courier New" w:cs="Courier New"/>
          <w:lang w:val="en-US"/>
        </w:rPr>
        <w:t xml:space="preserve"> Mbps</w:t>
      </w:r>
    </w:p>
    <w:p w14:paraId="50B2608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10 Mbps +---+   +---+    +---+</w:t>
      </w:r>
    </w:p>
    <w:p w14:paraId="662D273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/----| B |---| D |----| E |---- H2</w:t>
      </w:r>
    </w:p>
    <w:p w14:paraId="6D45D6C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+---+/     +---+   +---+    +---+</w:t>
      </w:r>
    </w:p>
    <w:p w14:paraId="2B4D3E7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H1 ----| A | 15 Mbps|</w:t>
      </w:r>
    </w:p>
    <w:p w14:paraId="4D61976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+---+\     +---+</w:t>
      </w:r>
    </w:p>
    <w:p w14:paraId="33FAD55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\----| C |</w:t>
      </w:r>
    </w:p>
    <w:p w14:paraId="38D6380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15 Mbps +---+</w:t>
      </w:r>
    </w:p>
    <w:p w14:paraId="0D312A5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illustrate the use of "persistent-entity-id", consider the</w:t>
      </w:r>
    </w:p>
    <w:p w14:paraId="3231D00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scenario in Figure 6.  As the life cycle of service edges are</w:t>
      </w:r>
    </w:p>
    <w:p w14:paraId="3C066B8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gramStart"/>
      <w:r w:rsidRPr="00CF0B47">
        <w:rPr>
          <w:rFonts w:ascii="Courier New" w:hAnsi="Courier New" w:cs="Courier New"/>
          <w:lang w:val="en-US"/>
        </w:rPr>
        <w:t>typically</w:t>
      </w:r>
      <w:proofErr w:type="gramEnd"/>
      <w:r w:rsidRPr="00CF0B47">
        <w:rPr>
          <w:rFonts w:ascii="Courier New" w:hAnsi="Courier New" w:cs="Courier New"/>
          <w:lang w:val="en-US"/>
        </w:rPr>
        <w:t xml:space="preserve"> long, they may contain information that is not specific to</w:t>
      </w:r>
    </w:p>
    <w:p w14:paraId="5D57920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query.  Such information can be stored in an individual unified</w:t>
      </w:r>
    </w:p>
    <w:p w14:paraId="0389DFA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property map and later be accessed by an ALTO client.</w:t>
      </w:r>
    </w:p>
    <w:p w14:paraId="5B56AE1D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24]</w:t>
      </w:r>
    </w:p>
    <w:p w14:paraId="27626634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04F7A04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2ACD616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For example, "ane1" in Figure 7 represents the on-premise service</w:t>
      </w:r>
    </w:p>
    <w:p w14:paraId="241F2F9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edge closest to host a.  Assume the properties of the service edges</w:t>
      </w:r>
    </w:p>
    <w:p w14:paraId="5B71BF5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are provided in a unified property map called "se-props" and the ID</w:t>
      </w:r>
    </w:p>
    <w:p w14:paraId="35C7819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of the on-premise service edge is "9a0b55f7-7442-4d56-8a2c-</w:t>
      </w:r>
    </w:p>
    <w:p w14:paraId="41C3752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b4cc6a8e3aa1", the "persistent-entity-id" of "ane1" will be "se-</w:t>
      </w:r>
    </w:p>
    <w:p w14:paraId="0271C68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props.ane:9a0b55f7-7442-4d56-8a2c-b4cc6a8e3aa1".  With this</w:t>
      </w:r>
    </w:p>
    <w:p w14:paraId="61D960A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persistent entity ID, an ALTO client may send queries to the "se-</w:t>
      </w:r>
    </w:p>
    <w:p w14:paraId="6B5E21C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props" resource with the entity ID </w:t>
      </w:r>
      <w:proofErr w:type="gramStart"/>
      <w:r w:rsidRPr="00CF0B47">
        <w:rPr>
          <w:rFonts w:ascii="Courier New" w:hAnsi="Courier New" w:cs="Courier New"/>
          <w:lang w:val="en-US"/>
        </w:rPr>
        <w:t>".ane</w:t>
      </w:r>
      <w:proofErr w:type="gramEnd"/>
      <w:r w:rsidRPr="00CF0B47">
        <w:rPr>
          <w:rFonts w:ascii="Courier New" w:hAnsi="Courier New" w:cs="Courier New"/>
          <w:lang w:val="en-US"/>
        </w:rPr>
        <w:t>:9a0b55f7-7442-4d56-8a2c-</w:t>
      </w:r>
    </w:p>
    <w:p w14:paraId="15423C0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b4cc6a8e3aa1".</w:t>
      </w:r>
    </w:p>
    <w:p w14:paraId="29060B6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6.5.  Path Vector Cost Type</w:t>
      </w:r>
    </w:p>
    <w:p w14:paraId="67F011A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document defines a new cost type, which is referred to as the</w:t>
      </w:r>
    </w:p>
    <w:p w14:paraId="7FE15BE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Path Vector cost type.  An ALTO server MUST offer this cost type if</w:t>
      </w:r>
    </w:p>
    <w:p w14:paraId="0390786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it supports the extension defined in this document.</w:t>
      </w:r>
    </w:p>
    <w:p w14:paraId="5867D11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6.5.1.  Cost Metric: 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-path</w:t>
      </w:r>
    </w:p>
    <w:p w14:paraId="21CC8E9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cost metric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-path" indicates the value of such a cost type</w:t>
      </w:r>
    </w:p>
    <w:p w14:paraId="3F86CB5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conveys an array of ANE names, where each ANE name uniquely</w:t>
      </w:r>
    </w:p>
    <w:p w14:paraId="3132861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represents an ANE traversed by traffic from a source to a</w:t>
      </w:r>
    </w:p>
    <w:p w14:paraId="7A4F0BE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destination.</w:t>
      </w:r>
    </w:p>
    <w:p w14:paraId="4587835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 ALTO client MUST interpret the Path Vector as if the traffic</w:t>
      </w:r>
    </w:p>
    <w:p w14:paraId="7AC5867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between a source and a destination logically traverses the ANEs in</w:t>
      </w:r>
    </w:p>
    <w:p w14:paraId="06C4DE2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same order as they appear in the Path Vector.</w:t>
      </w:r>
    </w:p>
    <w:p w14:paraId="498C0E8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6.5.2.  Cost Mode: array</w:t>
      </w:r>
    </w:p>
    <w:p w14:paraId="1D165B5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cost mode "array" indicates that every cost value in the response</w:t>
      </w:r>
    </w:p>
    <w:p w14:paraId="7DBBBE1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body of a (Filtered) Cost Map or an Endpoint Cost Service MUST be</w:t>
      </w:r>
    </w:p>
    <w:p w14:paraId="2678B19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interpreted as a JSON array object.</w:t>
      </w:r>
    </w:p>
    <w:p w14:paraId="7F41553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Note that this cost mode only requires the cost value to be a JSON</w:t>
      </w:r>
    </w:p>
    <w:p w14:paraId="086E8EF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array of </w:t>
      </w:r>
      <w:proofErr w:type="spellStart"/>
      <w:r w:rsidRPr="00CF0B47">
        <w:rPr>
          <w:rFonts w:ascii="Courier New" w:hAnsi="Courier New" w:cs="Courier New"/>
          <w:lang w:val="en-US"/>
        </w:rPr>
        <w:t>JSONValue</w:t>
      </w:r>
      <w:proofErr w:type="spellEnd"/>
      <w:r w:rsidRPr="00CF0B47">
        <w:rPr>
          <w:rFonts w:ascii="Courier New" w:hAnsi="Courier New" w:cs="Courier New"/>
          <w:lang w:val="en-US"/>
        </w:rPr>
        <w:t>.  However, an ALTO server that enables this</w:t>
      </w:r>
    </w:p>
    <w:p w14:paraId="146EB8D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extension MUST return a JSON array of </w:t>
      </w:r>
      <w:proofErr w:type="spellStart"/>
      <w:r w:rsidRPr="00CF0B47">
        <w:rPr>
          <w:rFonts w:ascii="Courier New" w:hAnsi="Courier New" w:cs="Courier New"/>
          <w:lang w:val="en-US"/>
        </w:rPr>
        <w:t>ANEName</w:t>
      </w:r>
      <w:proofErr w:type="spellEnd"/>
      <w:r w:rsidRPr="00CF0B47">
        <w:rPr>
          <w:rFonts w:ascii="Courier New" w:hAnsi="Courier New" w:cs="Courier New"/>
          <w:lang w:val="en-US"/>
        </w:rPr>
        <w:t xml:space="preserve"> (Section 6.1) when the</w:t>
      </w:r>
    </w:p>
    <w:p w14:paraId="76B63BF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cost metric is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-path".</w:t>
      </w:r>
    </w:p>
    <w:p w14:paraId="48284CF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6.6.  Part Resource ID and Part Content ID</w:t>
      </w:r>
    </w:p>
    <w:p w14:paraId="4D1DD43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 Part Resource ID is encoded as a JSON string with the same format</w:t>
      </w:r>
    </w:p>
    <w:p w14:paraId="0C63CB3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as that of the type </w:t>
      </w:r>
      <w:proofErr w:type="spellStart"/>
      <w:r w:rsidRPr="00CF0B47">
        <w:rPr>
          <w:rFonts w:ascii="Courier New" w:hAnsi="Courier New" w:cs="Courier New"/>
          <w:lang w:val="en-US"/>
        </w:rPr>
        <w:t>ResourceID</w:t>
      </w:r>
      <w:proofErr w:type="spellEnd"/>
      <w:r w:rsidRPr="00CF0B47">
        <w:rPr>
          <w:rFonts w:ascii="Courier New" w:hAnsi="Courier New" w:cs="Courier New"/>
          <w:lang w:val="en-US"/>
        </w:rPr>
        <w:t xml:space="preserve"> (Section 10.2 of [RFC7285]).</w:t>
      </w:r>
    </w:p>
    <w:p w14:paraId="6B784A35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25]</w:t>
      </w:r>
    </w:p>
    <w:p w14:paraId="00C3C0CE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70C8418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4D86B5B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Even though the client-id assigned to a Path Vector request and the</w:t>
      </w:r>
    </w:p>
    <w:p w14:paraId="43F5A1B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Part Resource ID MAY contain up to 64 characters by their own</w:t>
      </w:r>
    </w:p>
    <w:p w14:paraId="4149D5D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definition, their concatenation (</w:t>
      </w:r>
      <w:del w:id="304" w:author="BOUCADAIR Mohamed INNOV/NET" w:date="2021-12-16T11:44:00Z">
        <w:r w:rsidRPr="00CF0B47" w:rsidDel="00DA3B7B">
          <w:rPr>
            <w:rFonts w:ascii="Courier New" w:hAnsi="Courier New" w:cs="Courier New"/>
            <w:lang w:val="en-US"/>
          </w:rPr>
          <w:delText xml:space="preserve">see </w:delText>
        </w:r>
      </w:del>
      <w:r w:rsidRPr="00CF0B47">
        <w:rPr>
          <w:rFonts w:ascii="Courier New" w:hAnsi="Courier New" w:cs="Courier New"/>
          <w:lang w:val="en-US"/>
        </w:rPr>
        <w:t>Section 5.3.2) MUST also conform</w:t>
      </w:r>
    </w:p>
    <w:p w14:paraId="489CF28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the same length constraint.  The same requirement applies to the</w:t>
      </w:r>
    </w:p>
    <w:p w14:paraId="48109D4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resource ID of the Path Vector resource, too.  Thus, it is</w:t>
      </w:r>
    </w:p>
    <w:p w14:paraId="406D7E4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RECOMMENDED to limit the length of resource ID and client ID related</w:t>
      </w:r>
    </w:p>
    <w:p w14:paraId="43928EC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a Path Vector resource to 31 characters.</w:t>
      </w:r>
    </w:p>
    <w:p w14:paraId="687C8DC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 Part Content ID conforms to the format of </w:t>
      </w:r>
      <w:ins w:id="305" w:author="BOUCADAIR Mohamed INNOV/NET" w:date="2021-12-16T10:29:00Z">
        <w:r w:rsidR="00043202">
          <w:rPr>
            <w:rFonts w:ascii="Courier New" w:hAnsi="Courier New" w:cs="Courier New"/>
            <w:lang w:val="en-US"/>
          </w:rPr>
          <w:t>“</w:t>
        </w:r>
      </w:ins>
      <w:r w:rsidRPr="00CF0B47">
        <w:rPr>
          <w:rFonts w:ascii="Courier New" w:hAnsi="Courier New" w:cs="Courier New"/>
          <w:lang w:val="en-US"/>
        </w:rPr>
        <w:t>msg-id</w:t>
      </w:r>
      <w:ins w:id="306" w:author="BOUCADAIR Mohamed INNOV/NET" w:date="2021-12-16T10:29:00Z">
        <w:r w:rsidR="00043202">
          <w:rPr>
            <w:rFonts w:ascii="Courier New" w:hAnsi="Courier New" w:cs="Courier New"/>
            <w:lang w:val="en-US"/>
          </w:rPr>
          <w:t>”</w:t>
        </w:r>
      </w:ins>
      <w:r w:rsidRPr="00CF0B47">
        <w:rPr>
          <w:rFonts w:ascii="Courier New" w:hAnsi="Courier New" w:cs="Courier New"/>
          <w:lang w:val="en-US"/>
        </w:rPr>
        <w:t xml:space="preserve"> as specified in</w:t>
      </w:r>
    </w:p>
    <w:p w14:paraId="0D59216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[RFC2387] and [RFC5322].  Specifically, it has the following format:</w:t>
      </w:r>
    </w:p>
    <w:p w14:paraId="2F63592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"&lt;" PART-RESOURCE-ID "@" DOMAIN-NAME "&gt;"</w:t>
      </w:r>
    </w:p>
    <w:p w14:paraId="115F831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PART-RESOURCE-ID:  PART-RESOURCE-ID has the same format as the Part</w:t>
      </w:r>
    </w:p>
    <w:p w14:paraId="1833AD2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 ID.  It is used to identify whether a part message is a</w:t>
      </w:r>
    </w:p>
    <w:p w14:paraId="11861DF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Path Vector or a Property Map.</w:t>
      </w:r>
    </w:p>
    <w:p w14:paraId="6139399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DOMAIN-NAME:  DOMAIN-NAME has the same format as dot-atom-text</w:t>
      </w:r>
    </w:p>
    <w:p w14:paraId="6B62548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specified in Section 3.2.3 of [RFC5322].  It must be the domain</w:t>
      </w:r>
    </w:p>
    <w:p w14:paraId="3651AB9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name of the ALTO server.</w:t>
      </w:r>
    </w:p>
    <w:p w14:paraId="7631878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  Specification: Service Extensions</w:t>
      </w:r>
    </w:p>
    <w:p w14:paraId="6528B8D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7.1.  Notations</w:t>
      </w:r>
    </w:p>
    <w:p w14:paraId="6648849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document uses the same syntax and notations as introduced in</w:t>
      </w:r>
    </w:p>
    <w:p w14:paraId="0713AFA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Section 8.2 of RFC 7285 [RFC7285] to specify the extensions to</w:t>
      </w:r>
    </w:p>
    <w:p w14:paraId="1946A43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existing ALTO resources and services.</w:t>
      </w:r>
    </w:p>
    <w:p w14:paraId="46167FD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7.2.  Multipart Filtered Cost Map for Path Vector</w:t>
      </w:r>
    </w:p>
    <w:p w14:paraId="683314E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document introduces a new ALTO resource called multipart</w:t>
      </w:r>
    </w:p>
    <w:p w14:paraId="0AB4B0F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Filtered Cost Map resource, which allows an ALTO server to provide</w:t>
      </w:r>
    </w:p>
    <w:p w14:paraId="50F4BFA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other ALTO resources associated with the Cost Map resource in the</w:t>
      </w:r>
    </w:p>
    <w:p w14:paraId="586A3D8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same response.</w:t>
      </w:r>
    </w:p>
    <w:p w14:paraId="7EC7D45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7.2.1.  Media Type</w:t>
      </w:r>
    </w:p>
    <w:p w14:paraId="5329D51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media type of the multipart Filtered Cost Map resource is</w:t>
      </w:r>
    </w:p>
    <w:p w14:paraId="06E091E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"multipart/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related;type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=application/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alto-costmap+json</w:t>
      </w:r>
      <w:proofErr w:type="spellEnd"/>
      <w:r w:rsidRPr="00CF0B47">
        <w:rPr>
          <w:rFonts w:ascii="Courier New" w:hAnsi="Courier New" w:cs="Courier New"/>
          <w:lang w:val="en-US"/>
        </w:rPr>
        <w:t>".</w:t>
      </w:r>
    </w:p>
    <w:p w14:paraId="704AD7E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7.2.2.  HTTP Method</w:t>
      </w:r>
    </w:p>
    <w:p w14:paraId="0249E2E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multipart Filtered Cost Map is requested using the HTTP POST</w:t>
      </w:r>
    </w:p>
    <w:p w14:paraId="6793A3D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method.</w:t>
      </w:r>
    </w:p>
    <w:p w14:paraId="26017814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Gao, et al.               Expires 28 April 2022             </w:t>
      </w:r>
      <w:proofErr w:type="gramStart"/>
      <w:r w:rsidRPr="002802C5">
        <w:rPr>
          <w:rFonts w:ascii="Courier New" w:hAnsi="Courier New" w:cs="Courier New"/>
          <w:lang w:val="en-US"/>
        </w:rPr>
        <w:t xml:space="preserve">   [</w:t>
      </w:r>
      <w:proofErr w:type="gramEnd"/>
      <w:r w:rsidRPr="002802C5">
        <w:rPr>
          <w:rFonts w:ascii="Courier New" w:hAnsi="Courier New" w:cs="Courier New"/>
          <w:lang w:val="en-US"/>
        </w:rPr>
        <w:t>Page 26]</w:t>
      </w:r>
    </w:p>
    <w:p w14:paraId="2168633F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br w:type="page"/>
      </w:r>
    </w:p>
    <w:p w14:paraId="3CB4226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6598C44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7.2.3.  Accept Input Parameters</w:t>
      </w:r>
    </w:p>
    <w:p w14:paraId="30AF939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input parameters of the multipart Filtered Cost Map are supplied</w:t>
      </w:r>
    </w:p>
    <w:p w14:paraId="5ABEDF7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 the body of an HTTP POST request.  This document extends the input</w:t>
      </w:r>
    </w:p>
    <w:p w14:paraId="6790254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parameters to a Filtered Cost Map, which is defined as a JSON object</w:t>
      </w:r>
    </w:p>
    <w:p w14:paraId="1FF4274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of type </w:t>
      </w:r>
      <w:proofErr w:type="spellStart"/>
      <w:r w:rsidRPr="00CF0B47">
        <w:rPr>
          <w:rFonts w:ascii="Courier New" w:hAnsi="Courier New" w:cs="Courier New"/>
          <w:lang w:val="en-US"/>
        </w:rPr>
        <w:t>ReqFilteredCostMap</w:t>
      </w:r>
      <w:proofErr w:type="spellEnd"/>
      <w:r w:rsidRPr="00CF0B47">
        <w:rPr>
          <w:rFonts w:ascii="Courier New" w:hAnsi="Courier New" w:cs="Courier New"/>
          <w:lang w:val="en-US"/>
        </w:rPr>
        <w:t xml:space="preserve"> in Section 4.1.2 of </w:t>
      </w:r>
      <w:del w:id="307" w:author="BOUCADAIR Mohamed INNOV/NET" w:date="2021-12-16T11:46:00Z">
        <w:r w:rsidRPr="00CF0B47" w:rsidDel="00DA3B7B">
          <w:rPr>
            <w:rFonts w:ascii="Courier New" w:hAnsi="Courier New" w:cs="Courier New"/>
            <w:lang w:val="en-US"/>
          </w:rPr>
          <w:delText>RFC 8189</w:delText>
        </w:r>
      </w:del>
      <w:r w:rsidRPr="00CF0B47">
        <w:rPr>
          <w:rFonts w:ascii="Courier New" w:hAnsi="Courier New" w:cs="Courier New"/>
          <w:lang w:val="en-US"/>
        </w:rPr>
        <w:t xml:space="preserve"> [RFC8189],</w:t>
      </w:r>
    </w:p>
    <w:p w14:paraId="7494D2D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a data format indicated by the media type "application/alto-</w:t>
      </w:r>
    </w:p>
    <w:p w14:paraId="0C699DC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costmapfilter+json</w:t>
      </w:r>
      <w:proofErr w:type="spellEnd"/>
      <w:r w:rsidRPr="00CF0B47">
        <w:rPr>
          <w:rFonts w:ascii="Courier New" w:hAnsi="Courier New" w:cs="Courier New"/>
          <w:lang w:val="en-US"/>
        </w:rPr>
        <w:t>", which is a JSON object of type</w:t>
      </w:r>
    </w:p>
    <w:p w14:paraId="4AD7D30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PVReqFilteredCostMap</w:t>
      </w:r>
      <w:proofErr w:type="spellEnd"/>
      <w:r w:rsidRPr="00CF0B47">
        <w:rPr>
          <w:rFonts w:ascii="Courier New" w:hAnsi="Courier New" w:cs="Courier New"/>
          <w:lang w:val="en-US"/>
        </w:rPr>
        <w:t>:</w:t>
      </w:r>
    </w:p>
    <w:p w14:paraId="54C8BD8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object {</w:t>
      </w:r>
    </w:p>
    <w:p w14:paraId="341B4D5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[</w:t>
      </w:r>
      <w:proofErr w:type="spellStart"/>
      <w:r w:rsidRPr="00CF0B47">
        <w:rPr>
          <w:rFonts w:ascii="Courier New" w:hAnsi="Courier New" w:cs="Courier New"/>
          <w:lang w:val="en-US"/>
        </w:rPr>
        <w:t>EntityPropertyName</w:t>
      </w:r>
      <w:proofErr w:type="spellEnd"/>
      <w:r w:rsidRPr="00CF0B47">
        <w:rPr>
          <w:rFonts w:ascii="Courier New" w:hAnsi="Courier New" w:cs="Courier New"/>
          <w:lang w:val="en-US"/>
        </w:rPr>
        <w:t xml:space="preserve"> 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-property-names&lt;</w:t>
      </w:r>
      <w:proofErr w:type="gramStart"/>
      <w:r w:rsidRPr="00CF0B47">
        <w:rPr>
          <w:rFonts w:ascii="Courier New" w:hAnsi="Courier New" w:cs="Courier New"/>
          <w:lang w:val="en-US"/>
        </w:rPr>
        <w:t>0..</w:t>
      </w:r>
      <w:proofErr w:type="gramEnd"/>
      <w:r w:rsidRPr="00CF0B47">
        <w:rPr>
          <w:rFonts w:ascii="Courier New" w:hAnsi="Courier New" w:cs="Courier New"/>
          <w:lang w:val="en-US"/>
        </w:rPr>
        <w:t>*&gt;;]</w:t>
      </w:r>
    </w:p>
    <w:p w14:paraId="1672DB0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} 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PVReqFilteredCostMap</w:t>
      </w:r>
      <w:proofErr w:type="spellEnd"/>
      <w:r w:rsidRPr="00CF0B47">
        <w:rPr>
          <w:rFonts w:ascii="Courier New" w:hAnsi="Courier New" w:cs="Courier New"/>
          <w:lang w:val="en-US"/>
        </w:rPr>
        <w:t xml:space="preserve"> :</w:t>
      </w:r>
      <w:proofErr w:type="gramEnd"/>
      <w:r w:rsidRPr="00CF0B47">
        <w:rPr>
          <w:rFonts w:ascii="Courier New" w:hAnsi="Courier New" w:cs="Courier New"/>
          <w:lang w:val="en-US"/>
        </w:rPr>
        <w:t xml:space="preserve"> </w:t>
      </w:r>
      <w:proofErr w:type="spellStart"/>
      <w:r w:rsidRPr="00CF0B47">
        <w:rPr>
          <w:rFonts w:ascii="Courier New" w:hAnsi="Courier New" w:cs="Courier New"/>
          <w:lang w:val="en-US"/>
        </w:rPr>
        <w:t>ReqFilteredCostMap</w:t>
      </w:r>
      <w:proofErr w:type="spellEnd"/>
      <w:r w:rsidRPr="00CF0B47">
        <w:rPr>
          <w:rFonts w:ascii="Courier New" w:hAnsi="Courier New" w:cs="Courier New"/>
          <w:lang w:val="en-US"/>
        </w:rPr>
        <w:t>;</w:t>
      </w:r>
    </w:p>
    <w:p w14:paraId="4F49358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fields:</w:t>
      </w:r>
    </w:p>
    <w:p w14:paraId="4697F07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-property-names:  A list of selected ANE properties to be included</w:t>
      </w:r>
    </w:p>
    <w:p w14:paraId="4DF0A5F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in the response.  Each property in this list MUST match one of the</w:t>
      </w:r>
    </w:p>
    <w:p w14:paraId="241C29C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supported ANE properties indicated in the resource's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</w:t>
      </w:r>
    </w:p>
    <w:p w14:paraId="677ACB5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property-names" capability (</w:t>
      </w:r>
      <w:del w:id="308" w:author="BOUCADAIR Mohamed INNOV/NET" w:date="2021-12-16T11:48:00Z">
        <w:r w:rsidRPr="00CF0B47" w:rsidDel="00EA03C6">
          <w:rPr>
            <w:rFonts w:ascii="Courier New" w:hAnsi="Courier New" w:cs="Courier New"/>
            <w:lang w:val="en-US"/>
          </w:rPr>
          <w:delText xml:space="preserve">See </w:delText>
        </w:r>
      </w:del>
      <w:r w:rsidRPr="00CF0B47">
        <w:rPr>
          <w:rFonts w:ascii="Courier New" w:hAnsi="Courier New" w:cs="Courier New"/>
          <w:lang w:val="en-US"/>
        </w:rPr>
        <w:t>Section 7.2.4).  If the field is</w:t>
      </w:r>
    </w:p>
    <w:p w14:paraId="6CD6EC7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</w:t>
      </w:r>
      <w:del w:id="309" w:author="BOUCADAIR Mohamed INNOV/NET" w:date="2021-12-16T11:48:00Z">
        <w:r w:rsidRPr="00CF0B47" w:rsidDel="00EA03C6">
          <w:rPr>
            <w:rFonts w:ascii="Courier New" w:hAnsi="Courier New" w:cs="Courier New"/>
            <w:lang w:val="en-US"/>
          </w:rPr>
          <w:delText xml:space="preserve">NOT </w:delText>
        </w:r>
      </w:del>
      <w:ins w:id="310" w:author="BOUCADAIR Mohamed INNOV/NET" w:date="2021-12-16T11:48:00Z">
        <w:r w:rsidR="00EA03C6">
          <w:rPr>
            <w:rFonts w:ascii="Courier New" w:hAnsi="Courier New" w:cs="Courier New"/>
            <w:lang w:val="en-US"/>
          </w:rPr>
          <w:t>not</w:t>
        </w:r>
        <w:r w:rsidR="00EA03C6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present, it MUST be interpreted as an empty list.</w:t>
      </w:r>
    </w:p>
    <w:p w14:paraId="0C399B3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Example: Consider the network in Figure 1.  If an ALTO client wants</w:t>
      </w:r>
    </w:p>
    <w:p w14:paraId="19048A0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query the "max-reservable-bandwidth" between PID1 and PID2, it can</w:t>
      </w:r>
    </w:p>
    <w:p w14:paraId="5E305B2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submit the following request.</w:t>
      </w:r>
    </w:p>
    <w:p w14:paraId="0026BA5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POST /</w:t>
      </w:r>
      <w:proofErr w:type="spellStart"/>
      <w:r w:rsidRPr="00CF0B47">
        <w:rPr>
          <w:rFonts w:ascii="Courier New" w:hAnsi="Courier New" w:cs="Courier New"/>
          <w:lang w:val="en-US"/>
        </w:rPr>
        <w:t>costmap</w:t>
      </w:r>
      <w:proofErr w:type="spellEnd"/>
      <w:r w:rsidRPr="00CF0B47">
        <w:rPr>
          <w:rFonts w:ascii="Courier New" w:hAnsi="Courier New" w:cs="Courier New"/>
          <w:lang w:val="en-US"/>
        </w:rPr>
        <w:t>/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 xml:space="preserve"> HTTP/1.1</w:t>
      </w:r>
    </w:p>
    <w:p w14:paraId="68C88D0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Host: alto.example.com</w:t>
      </w:r>
    </w:p>
    <w:p w14:paraId="70D6259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Accept: multipart/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related;type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=application/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alto-costmap+json</w:t>
      </w:r>
      <w:proofErr w:type="spellEnd"/>
      <w:r w:rsidRPr="00CF0B47">
        <w:rPr>
          <w:rFonts w:ascii="Courier New" w:hAnsi="Courier New" w:cs="Courier New"/>
          <w:lang w:val="en-US"/>
        </w:rPr>
        <w:t>,</w:t>
      </w:r>
    </w:p>
    <w:p w14:paraId="626C41D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application/</w:t>
      </w:r>
      <w:proofErr w:type="spellStart"/>
      <w:r w:rsidRPr="00CF0B47">
        <w:rPr>
          <w:rFonts w:ascii="Courier New" w:hAnsi="Courier New" w:cs="Courier New"/>
          <w:lang w:val="en-US"/>
        </w:rPr>
        <w:t>alto-error+json</w:t>
      </w:r>
      <w:proofErr w:type="spellEnd"/>
    </w:p>
    <w:p w14:paraId="6E26628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Content-Length: 201</w:t>
      </w:r>
    </w:p>
    <w:p w14:paraId="519E4F7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Content-Type: 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alto-costmapfilter+json</w:t>
      </w:r>
      <w:proofErr w:type="spellEnd"/>
    </w:p>
    <w:p w14:paraId="415CAA8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{</w:t>
      </w:r>
    </w:p>
    <w:p w14:paraId="1B07E74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"cost-type": {</w:t>
      </w:r>
    </w:p>
    <w:p w14:paraId="193F37A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"cost-mode": "array",</w:t>
      </w:r>
    </w:p>
    <w:p w14:paraId="2947AEE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"cost-metric":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-path"</w:t>
      </w:r>
    </w:p>
    <w:p w14:paraId="3E0CCF1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},</w:t>
      </w:r>
    </w:p>
    <w:p w14:paraId="0C70BD8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CF0B47">
        <w:rPr>
          <w:rFonts w:ascii="Courier New" w:hAnsi="Courier New" w:cs="Courier New"/>
          <w:lang w:val="en-US"/>
        </w:rPr>
        <w:t>pids</w:t>
      </w:r>
      <w:proofErr w:type="spellEnd"/>
      <w:r w:rsidRPr="00CF0B47">
        <w:rPr>
          <w:rFonts w:ascii="Courier New" w:hAnsi="Courier New" w:cs="Courier New"/>
          <w:lang w:val="en-US"/>
        </w:rPr>
        <w:t>": {</w:t>
      </w:r>
    </w:p>
    <w:p w14:paraId="5C22E12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CF0B47">
        <w:rPr>
          <w:rFonts w:ascii="Courier New" w:hAnsi="Courier New" w:cs="Courier New"/>
          <w:lang w:val="en-US"/>
        </w:rPr>
        <w:t>srcs</w:t>
      </w:r>
      <w:proofErr w:type="spellEnd"/>
      <w:r w:rsidRPr="00CF0B47">
        <w:rPr>
          <w:rFonts w:ascii="Courier New" w:hAnsi="Courier New" w:cs="Courier New"/>
          <w:lang w:val="en-US"/>
        </w:rPr>
        <w:t>": [ "PID1" ],</w:t>
      </w:r>
    </w:p>
    <w:p w14:paraId="412415C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CF0B47">
        <w:rPr>
          <w:rFonts w:ascii="Courier New" w:hAnsi="Courier New" w:cs="Courier New"/>
          <w:lang w:val="en-US"/>
        </w:rPr>
        <w:t>dsts</w:t>
      </w:r>
      <w:proofErr w:type="spellEnd"/>
      <w:r w:rsidRPr="00CF0B47">
        <w:rPr>
          <w:rFonts w:ascii="Courier New" w:hAnsi="Courier New" w:cs="Courier New"/>
          <w:lang w:val="en-US"/>
        </w:rPr>
        <w:t>": [ "PID2</w:t>
      </w:r>
      <w:proofErr w:type="gramStart"/>
      <w:r w:rsidRPr="00CF0B47">
        <w:rPr>
          <w:rFonts w:ascii="Courier New" w:hAnsi="Courier New" w:cs="Courier New"/>
          <w:lang w:val="en-US"/>
        </w:rPr>
        <w:t>" ]</w:t>
      </w:r>
      <w:proofErr w:type="gramEnd"/>
    </w:p>
    <w:p w14:paraId="2063EB6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},</w:t>
      </w:r>
    </w:p>
    <w:p w14:paraId="344B8BA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-property-names": [ "max-reservable-bandwidth</w:t>
      </w:r>
      <w:proofErr w:type="gramStart"/>
      <w:r w:rsidRPr="00CF0B47">
        <w:rPr>
          <w:rFonts w:ascii="Courier New" w:hAnsi="Courier New" w:cs="Courier New"/>
          <w:lang w:val="en-US"/>
        </w:rPr>
        <w:t>" ]</w:t>
      </w:r>
      <w:proofErr w:type="gramEnd"/>
    </w:p>
    <w:p w14:paraId="5139D525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F0B47">
        <w:rPr>
          <w:rFonts w:ascii="Courier New" w:hAnsi="Courier New" w:cs="Courier New"/>
          <w:lang w:val="en-US"/>
        </w:rPr>
        <w:t xml:space="preserve">      </w:t>
      </w:r>
      <w:r w:rsidRPr="003C62EB">
        <w:rPr>
          <w:rFonts w:ascii="Courier New" w:hAnsi="Courier New" w:cs="Courier New"/>
        </w:rPr>
        <w:t>}</w:t>
      </w:r>
    </w:p>
    <w:p w14:paraId="32B2C4DC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27]</w:t>
      </w:r>
    </w:p>
    <w:p w14:paraId="0F36EC4A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4913877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0D41672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7.2.4.  Capabilities</w:t>
      </w:r>
    </w:p>
    <w:p w14:paraId="211F2B7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multipart Filtered Cost Map resource extends the capabilities</w:t>
      </w:r>
    </w:p>
    <w:p w14:paraId="43D36E7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defined in Section 4.1.1 of [RFC8189].  The capabilities are defined</w:t>
      </w:r>
    </w:p>
    <w:p w14:paraId="2140A25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by a JSON object of type </w:t>
      </w:r>
      <w:proofErr w:type="spellStart"/>
      <w:r w:rsidRPr="00CF0B47">
        <w:rPr>
          <w:rFonts w:ascii="Courier New" w:hAnsi="Courier New" w:cs="Courier New"/>
          <w:lang w:val="en-US"/>
        </w:rPr>
        <w:t>PVFilteredCostMapCapabilities</w:t>
      </w:r>
      <w:proofErr w:type="spellEnd"/>
      <w:r w:rsidRPr="00CF0B47">
        <w:rPr>
          <w:rFonts w:ascii="Courier New" w:hAnsi="Courier New" w:cs="Courier New"/>
          <w:lang w:val="en-US"/>
        </w:rPr>
        <w:t>:</w:t>
      </w:r>
    </w:p>
    <w:p w14:paraId="47A0D3C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object {</w:t>
      </w:r>
    </w:p>
    <w:p w14:paraId="7FE9298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[</w:t>
      </w:r>
      <w:proofErr w:type="spellStart"/>
      <w:r w:rsidRPr="00CF0B47">
        <w:rPr>
          <w:rFonts w:ascii="Courier New" w:hAnsi="Courier New" w:cs="Courier New"/>
          <w:lang w:val="en-US"/>
        </w:rPr>
        <w:t>EntityPropertyName</w:t>
      </w:r>
      <w:proofErr w:type="spellEnd"/>
      <w:r w:rsidRPr="00CF0B47">
        <w:rPr>
          <w:rFonts w:ascii="Courier New" w:hAnsi="Courier New" w:cs="Courier New"/>
          <w:lang w:val="en-US"/>
        </w:rPr>
        <w:t xml:space="preserve"> 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-property-names&lt;</w:t>
      </w:r>
      <w:proofErr w:type="gramStart"/>
      <w:r w:rsidRPr="00CF0B47">
        <w:rPr>
          <w:rFonts w:ascii="Courier New" w:hAnsi="Courier New" w:cs="Courier New"/>
          <w:lang w:val="en-US"/>
        </w:rPr>
        <w:t>0..</w:t>
      </w:r>
      <w:proofErr w:type="gramEnd"/>
      <w:r w:rsidRPr="00CF0B47">
        <w:rPr>
          <w:rFonts w:ascii="Courier New" w:hAnsi="Courier New" w:cs="Courier New"/>
          <w:lang w:val="en-US"/>
        </w:rPr>
        <w:t>*&gt;;]</w:t>
      </w:r>
    </w:p>
    <w:p w14:paraId="2EEBB8C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} 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PVFilteredCostMapCapabilities</w:t>
      </w:r>
      <w:proofErr w:type="spellEnd"/>
      <w:r w:rsidRPr="00CF0B47">
        <w:rPr>
          <w:rFonts w:ascii="Courier New" w:hAnsi="Courier New" w:cs="Courier New"/>
          <w:lang w:val="en-US"/>
        </w:rPr>
        <w:t xml:space="preserve"> :</w:t>
      </w:r>
      <w:proofErr w:type="gramEnd"/>
      <w:r w:rsidRPr="00CF0B47">
        <w:rPr>
          <w:rFonts w:ascii="Courier New" w:hAnsi="Courier New" w:cs="Courier New"/>
          <w:lang w:val="en-US"/>
        </w:rPr>
        <w:t xml:space="preserve"> </w:t>
      </w:r>
      <w:proofErr w:type="spellStart"/>
      <w:r w:rsidRPr="00CF0B47">
        <w:rPr>
          <w:rFonts w:ascii="Courier New" w:hAnsi="Courier New" w:cs="Courier New"/>
          <w:lang w:val="en-US"/>
        </w:rPr>
        <w:t>FilteredCostMapCapabilities</w:t>
      </w:r>
      <w:proofErr w:type="spellEnd"/>
      <w:r w:rsidRPr="00CF0B47">
        <w:rPr>
          <w:rFonts w:ascii="Courier New" w:hAnsi="Courier New" w:cs="Courier New"/>
          <w:lang w:val="en-US"/>
        </w:rPr>
        <w:t>;</w:t>
      </w:r>
    </w:p>
    <w:p w14:paraId="241D5B5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fields:</w:t>
      </w:r>
    </w:p>
    <w:p w14:paraId="15456A9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cost-type-names:  The "cost-type-names" field MUST include the Path</w:t>
      </w:r>
    </w:p>
    <w:p w14:paraId="23175B8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Vector cost type, unless explicitly documented by a future</w:t>
      </w:r>
    </w:p>
    <w:p w14:paraId="5220269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extension.  This also implies that the Path Vector cost type MUST</w:t>
      </w:r>
    </w:p>
    <w:p w14:paraId="3676083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be defined in the "cost-types" of the Information Resource</w:t>
      </w:r>
    </w:p>
    <w:p w14:paraId="6925DBC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Directory's "meta" field.</w:t>
      </w:r>
    </w:p>
    <w:p w14:paraId="6C6D4B2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cost-constraints:  If the "cost-type-names" field includes the Path</w:t>
      </w:r>
    </w:p>
    <w:p w14:paraId="37E97D5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Vector cost type, "cost-constraints" field MUST be "false" or not</w:t>
      </w:r>
    </w:p>
    <w:p w14:paraId="137A992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present unless specifically instructed by a future document.</w:t>
      </w:r>
    </w:p>
    <w:p w14:paraId="6152FEA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commentRangeStart w:id="311"/>
      <w:r w:rsidRPr="00CF0B47">
        <w:rPr>
          <w:rFonts w:ascii="Courier New" w:hAnsi="Courier New" w:cs="Courier New"/>
          <w:lang w:val="en-US"/>
        </w:rPr>
        <w:t>testable-cost-type-names</w:t>
      </w:r>
      <w:commentRangeEnd w:id="311"/>
      <w:r w:rsidR="00EA03C6">
        <w:rPr>
          <w:rStyle w:val="Marquedecommentaire"/>
          <w:rFonts w:asciiTheme="minorHAnsi" w:hAnsiTheme="minorHAnsi"/>
        </w:rPr>
        <w:commentReference w:id="311"/>
      </w:r>
      <w:ins w:id="312" w:author="BOUCADAIR Mohamed INNOV/NET" w:date="2021-12-16T11:54:00Z">
        <w:r w:rsidR="005B13E4">
          <w:rPr>
            <w:rFonts w:ascii="Courier New" w:hAnsi="Courier New" w:cs="Courier New"/>
            <w:lang w:val="en-US"/>
          </w:rPr>
          <w:t xml:space="preserve"> (</w:t>
        </w:r>
        <w:r w:rsidR="005B13E4" w:rsidRPr="00CF0B47">
          <w:rPr>
            <w:rFonts w:ascii="Courier New" w:hAnsi="Courier New" w:cs="Courier New"/>
            <w:lang w:val="en-US"/>
          </w:rPr>
          <w:t>Section 4.1.1 of [RFC8189]</w:t>
        </w:r>
        <w:r w:rsidR="005B13E4">
          <w:rPr>
            <w:rFonts w:ascii="Courier New" w:hAnsi="Courier New" w:cs="Courier New"/>
            <w:lang w:val="en-US"/>
          </w:rPr>
          <w:t>)</w:t>
        </w:r>
      </w:ins>
      <w:r w:rsidRPr="00CF0B47">
        <w:rPr>
          <w:rFonts w:ascii="Courier New" w:hAnsi="Courier New" w:cs="Courier New"/>
          <w:lang w:val="en-US"/>
        </w:rPr>
        <w:t>:  If the "cost-type-names" field includes</w:t>
      </w:r>
    </w:p>
    <w:p w14:paraId="4E80997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Path Vector cost type and the "testable-cost-type-names" field</w:t>
      </w:r>
    </w:p>
    <w:p w14:paraId="368C0F9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is present, the Path Vector cost type MUST NOT be included in the</w:t>
      </w:r>
    </w:p>
    <w:p w14:paraId="364012B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"testable-cost-type-names" field unless specifically instructed by</w:t>
      </w:r>
    </w:p>
    <w:p w14:paraId="531BBD8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 future document.</w:t>
      </w:r>
    </w:p>
    <w:p w14:paraId="6A43520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-property-names:  Defines a list of ANE properties that can be</w:t>
      </w:r>
    </w:p>
    <w:p w14:paraId="33AE391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returned.  If the field is </w:t>
      </w:r>
      <w:del w:id="313" w:author="BOUCADAIR Mohamed INNOV/NET" w:date="2021-12-16T11:49:00Z">
        <w:r w:rsidRPr="00CF0B47" w:rsidDel="00EA03C6">
          <w:rPr>
            <w:rFonts w:ascii="Courier New" w:hAnsi="Courier New" w:cs="Courier New"/>
            <w:lang w:val="en-US"/>
          </w:rPr>
          <w:delText xml:space="preserve">NOT </w:delText>
        </w:r>
      </w:del>
      <w:ins w:id="314" w:author="BOUCADAIR Mohamed INNOV/NET" w:date="2021-12-16T11:49:00Z">
        <w:r w:rsidR="00EA03C6">
          <w:rPr>
            <w:rFonts w:ascii="Courier New" w:hAnsi="Courier New" w:cs="Courier New"/>
            <w:lang w:val="en-US"/>
          </w:rPr>
          <w:t>not</w:t>
        </w:r>
        <w:r w:rsidR="00EA03C6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present, it MUST be interpreted as</w:t>
      </w:r>
    </w:p>
    <w:p w14:paraId="3DD13F2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an empty list, indicating the ALTO server cannot provide any ANE</w:t>
      </w:r>
    </w:p>
    <w:p w14:paraId="1F70E1E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property.</w:t>
      </w:r>
    </w:p>
    <w:p w14:paraId="48967AB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7.2.5.  Uses</w:t>
      </w:r>
    </w:p>
    <w:p w14:paraId="4FEE694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member MUST include the resource ID of the network map based on</w:t>
      </w:r>
    </w:p>
    <w:p w14:paraId="084924A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which the PIDs are defined.  If this resource supports "persistent-</w:t>
      </w:r>
    </w:p>
    <w:p w14:paraId="7910EBE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entity-id", it MUST also include the defining resources of persistent</w:t>
      </w:r>
    </w:p>
    <w:p w14:paraId="193785D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ANEs that may appear in the response.</w:t>
      </w:r>
    </w:p>
    <w:p w14:paraId="021753E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7.2.6.  Response</w:t>
      </w:r>
    </w:p>
    <w:p w14:paraId="53FB0FA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response MUST indicate an error, using ALTO protocol error</w:t>
      </w:r>
    </w:p>
    <w:p w14:paraId="6195274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handling, as defined in Section 8.5 of [RFC7285], if the request is</w:t>
      </w:r>
    </w:p>
    <w:p w14:paraId="320FDD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invalid.</w:t>
      </w:r>
    </w:p>
    <w:p w14:paraId="25AE7F4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"Content-Type" header of the response MUST be "multipart/related"</w:t>
      </w:r>
    </w:p>
    <w:p w14:paraId="3254C69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as defined by [RFC2387] with the following parameters:</w:t>
      </w:r>
    </w:p>
    <w:p w14:paraId="795370DC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28]</w:t>
      </w:r>
    </w:p>
    <w:p w14:paraId="111D983E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376640C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68D05D0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type:  The type parameter MUST be "application/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alto-costmap+json</w:t>
      </w:r>
      <w:proofErr w:type="spellEnd"/>
      <w:r w:rsidRPr="00CF0B47">
        <w:rPr>
          <w:rFonts w:ascii="Courier New" w:hAnsi="Courier New" w:cs="Courier New"/>
          <w:lang w:val="en-US"/>
        </w:rPr>
        <w:t>".</w:t>
      </w:r>
    </w:p>
    <w:p w14:paraId="1C8E832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Note that [RFC2387] permits both parameters with and without the</w:t>
      </w:r>
    </w:p>
    <w:p w14:paraId="224966C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double quotes.</w:t>
      </w:r>
    </w:p>
    <w:p w14:paraId="74F989D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start:  The start parameter is as defined in [RFC2387].  If present,</w:t>
      </w:r>
    </w:p>
    <w:p w14:paraId="2429958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it MUST have the same value as the "Content-ID" header of the Path</w:t>
      </w:r>
    </w:p>
    <w:p w14:paraId="6A5A64A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Vector part.</w:t>
      </w:r>
    </w:p>
    <w:p w14:paraId="28D3A01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boundary:  The boundary parameter is as defined in [RFC2387].</w:t>
      </w:r>
    </w:p>
    <w:p w14:paraId="59B0D11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body of the response MUST consist of two parts:</w:t>
      </w:r>
    </w:p>
    <w:p w14:paraId="6F52578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The Path Vector part MUST include "Content-ID" and "Content-Type"</w:t>
      </w:r>
    </w:p>
    <w:p w14:paraId="44F5307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in its header.  The "Content-Type" MUST be "application/alto-</w:t>
      </w:r>
    </w:p>
    <w:p w14:paraId="0D50E4E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F0B47">
        <w:rPr>
          <w:rFonts w:ascii="Courier New" w:hAnsi="Courier New" w:cs="Courier New"/>
          <w:lang w:val="en-US"/>
        </w:rPr>
        <w:t>costmap+json</w:t>
      </w:r>
      <w:proofErr w:type="spellEnd"/>
      <w:r w:rsidRPr="00CF0B47">
        <w:rPr>
          <w:rFonts w:ascii="Courier New" w:hAnsi="Courier New" w:cs="Courier New"/>
          <w:lang w:val="en-US"/>
        </w:rPr>
        <w:t>".  The value of "Content-ID" MUST have the same</w:t>
      </w:r>
    </w:p>
    <w:p w14:paraId="736B2B9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format as the Part Content ID as specified in Section 6.6.</w:t>
      </w:r>
    </w:p>
    <w:p w14:paraId="717340D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body of the Path Vector part MUST be a JSON object with the</w:t>
      </w:r>
    </w:p>
    <w:p w14:paraId="6D8BC9A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same format as defined in Section 11.2.3.6 of [RFC7285] when the</w:t>
      </w:r>
    </w:p>
    <w:p w14:paraId="26C4F40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"cost-type" field is present in the input parameters and MUST be a</w:t>
      </w:r>
    </w:p>
    <w:p w14:paraId="6CD16B1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JSON object with the same format as defined in Section 4.1.3 of</w:t>
      </w:r>
    </w:p>
    <w:p w14:paraId="3906D31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[RFC8189] if the "multi-cost-types" field is present.  The JSON</w:t>
      </w:r>
    </w:p>
    <w:p w14:paraId="55DDAD0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object MUST include the "</w:t>
      </w:r>
      <w:proofErr w:type="spellStart"/>
      <w:r w:rsidRPr="00CF0B47">
        <w:rPr>
          <w:rFonts w:ascii="Courier New" w:hAnsi="Courier New" w:cs="Courier New"/>
          <w:lang w:val="en-US"/>
        </w:rPr>
        <w:t>vtag</w:t>
      </w:r>
      <w:proofErr w:type="spellEnd"/>
      <w:r w:rsidRPr="00CF0B47">
        <w:rPr>
          <w:rFonts w:ascii="Courier New" w:hAnsi="Courier New" w:cs="Courier New"/>
          <w:lang w:val="en-US"/>
        </w:rPr>
        <w:t>" field in the "meta" field, which</w:t>
      </w:r>
    </w:p>
    <w:p w14:paraId="3443561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provides the version tag of the returned </w:t>
      </w:r>
      <w:proofErr w:type="spellStart"/>
      <w:r w:rsidRPr="00CF0B47">
        <w:rPr>
          <w:rFonts w:ascii="Courier New" w:hAnsi="Courier New" w:cs="Courier New"/>
          <w:lang w:val="en-US"/>
        </w:rPr>
        <w:t>CostMapData</w:t>
      </w:r>
      <w:proofErr w:type="spellEnd"/>
      <w:r w:rsidRPr="00CF0B47">
        <w:rPr>
          <w:rFonts w:ascii="Courier New" w:hAnsi="Courier New" w:cs="Courier New"/>
          <w:lang w:val="en-US"/>
        </w:rPr>
        <w:t>.  The</w:t>
      </w:r>
    </w:p>
    <w:p w14:paraId="164B39F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 ID of the version tag MUST follow the format of</w:t>
      </w:r>
    </w:p>
    <w:p w14:paraId="5EFC027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resource-id '.' part-resource-id</w:t>
      </w:r>
    </w:p>
    <w:p w14:paraId="04F65BA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where "resource-id" is the resource Id of the Path Vector</w:t>
      </w:r>
    </w:p>
    <w:p w14:paraId="7A25FA4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resource, and "part-resource-id" has the same value as the PART-</w:t>
      </w:r>
    </w:p>
    <w:p w14:paraId="1DFEE72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RESOURCE-ID in the "Content-ID" of the Path Vector part.  The</w:t>
      </w:r>
    </w:p>
    <w:p w14:paraId="56F7BFE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"meta" field MUST also include the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>" field, whose</w:t>
      </w:r>
    </w:p>
    <w:p w14:paraId="7988F15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value is a single-element array to indicate the version tag of the</w:t>
      </w:r>
    </w:p>
    <w:p w14:paraId="15A0090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network map used, where the network map is specified in the "uses"</w:t>
      </w:r>
    </w:p>
    <w:p w14:paraId="37860FD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attribute of the multipart Filtered Cost Map resource in IRD.</w:t>
      </w:r>
    </w:p>
    <w:p w14:paraId="2D1B09A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The Unified Property Map part MUST also include "Content-ID" and</w:t>
      </w:r>
    </w:p>
    <w:p w14:paraId="014DC48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"Content-Type" in its header.  The "Content-Type" MUST be</w:t>
      </w:r>
    </w:p>
    <w:p w14:paraId="1F7A254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"application/</w:t>
      </w:r>
      <w:proofErr w:type="spellStart"/>
      <w:r w:rsidRPr="00CF0B47">
        <w:rPr>
          <w:rFonts w:ascii="Courier New" w:hAnsi="Courier New" w:cs="Courier New"/>
          <w:lang w:val="en-US"/>
        </w:rPr>
        <w:t>alto-propmap+json</w:t>
      </w:r>
      <w:proofErr w:type="spellEnd"/>
      <w:r w:rsidRPr="00CF0B47">
        <w:rPr>
          <w:rFonts w:ascii="Courier New" w:hAnsi="Courier New" w:cs="Courier New"/>
          <w:lang w:val="en-US"/>
        </w:rPr>
        <w:t>".  The value of "Content-ID" MUST</w:t>
      </w:r>
    </w:p>
    <w:p w14:paraId="2BF3BB6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have the same format as the Part Content ID as specified in</w:t>
      </w:r>
    </w:p>
    <w:p w14:paraId="406A2C4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Section 6.6.</w:t>
      </w:r>
    </w:p>
    <w:p w14:paraId="4430D88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body of the Unified Property Map part is a JSON object with</w:t>
      </w:r>
    </w:p>
    <w:p w14:paraId="20EE73A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same format as defined in Section 4.6 of</w:t>
      </w:r>
    </w:p>
    <w:p w14:paraId="76D8912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-alto-unified-props-new].  The JSON object MUST include</w:t>
      </w:r>
    </w:p>
    <w:p w14:paraId="6D44A4A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>" field in the "meta" field.  The value of the</w:t>
      </w:r>
    </w:p>
    <w:p w14:paraId="7D6DC30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 xml:space="preserve">" field MUST be an array of </w:t>
      </w:r>
      <w:proofErr w:type="spellStart"/>
      <w:r w:rsidRPr="00CF0B47">
        <w:rPr>
          <w:rFonts w:ascii="Courier New" w:hAnsi="Courier New" w:cs="Courier New"/>
          <w:lang w:val="en-US"/>
        </w:rPr>
        <w:t>VersionTag</w:t>
      </w:r>
      <w:proofErr w:type="spellEnd"/>
      <w:r w:rsidRPr="00CF0B47">
        <w:rPr>
          <w:rFonts w:ascii="Courier New" w:hAnsi="Courier New" w:cs="Courier New"/>
          <w:lang w:val="en-US"/>
        </w:rPr>
        <w:t xml:space="preserve"> objects as</w:t>
      </w:r>
    </w:p>
    <w:p w14:paraId="76DFE97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defined by Section 10.3 of [RFC7285].  The "</w:t>
      </w:r>
      <w:proofErr w:type="spellStart"/>
      <w:r w:rsidRPr="00CF0B47">
        <w:rPr>
          <w:rFonts w:ascii="Courier New" w:hAnsi="Courier New" w:cs="Courier New"/>
          <w:lang w:val="en-US"/>
        </w:rPr>
        <w:t>vtag</w:t>
      </w:r>
      <w:proofErr w:type="spellEnd"/>
      <w:r w:rsidRPr="00CF0B47">
        <w:rPr>
          <w:rFonts w:ascii="Courier New" w:hAnsi="Courier New" w:cs="Courier New"/>
          <w:lang w:val="en-US"/>
        </w:rPr>
        <w:t>" of the Path</w:t>
      </w:r>
    </w:p>
    <w:p w14:paraId="070B5E4F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29]</w:t>
      </w:r>
    </w:p>
    <w:p w14:paraId="5A2DB07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25D7FF8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6A71C0C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Vector part MUST be included in the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>".  If</w:t>
      </w:r>
    </w:p>
    <w:p w14:paraId="28FD154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"persistent-entity-id" is requested, the version tags of the</w:t>
      </w:r>
    </w:p>
    <w:p w14:paraId="10269BE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dependent resources that MAY expose the entities in the response</w:t>
      </w:r>
    </w:p>
    <w:p w14:paraId="3438264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MUST also be included.</w:t>
      </w:r>
    </w:p>
    <w:p w14:paraId="6921CD4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</w:t>
      </w:r>
      <w:proofErr w:type="spellStart"/>
      <w:r w:rsidRPr="00CF0B47">
        <w:rPr>
          <w:rFonts w:ascii="Courier New" w:hAnsi="Courier New" w:cs="Courier New"/>
          <w:lang w:val="en-US"/>
        </w:rPr>
        <w:t>PropertyMapData</w:t>
      </w:r>
      <w:proofErr w:type="spellEnd"/>
      <w:r w:rsidRPr="00CF0B47">
        <w:rPr>
          <w:rFonts w:ascii="Courier New" w:hAnsi="Courier New" w:cs="Courier New"/>
          <w:lang w:val="en-US"/>
        </w:rPr>
        <w:t xml:space="preserve"> has one member for each </w:t>
      </w:r>
      <w:proofErr w:type="spellStart"/>
      <w:r w:rsidRPr="00CF0B47">
        <w:rPr>
          <w:rFonts w:ascii="Courier New" w:hAnsi="Courier New" w:cs="Courier New"/>
          <w:lang w:val="en-US"/>
        </w:rPr>
        <w:t>ANEName</w:t>
      </w:r>
      <w:proofErr w:type="spellEnd"/>
      <w:r w:rsidRPr="00CF0B47">
        <w:rPr>
          <w:rFonts w:ascii="Courier New" w:hAnsi="Courier New" w:cs="Courier New"/>
          <w:lang w:val="en-US"/>
        </w:rPr>
        <w:t xml:space="preserve"> that appears</w:t>
      </w:r>
    </w:p>
    <w:p w14:paraId="50CC37C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in the Path Vector part, which is an entity identifier belonging</w:t>
      </w:r>
    </w:p>
    <w:p w14:paraId="45851FE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to the self-defined entity domain as defined in Section 5.1.2.3 of</w:t>
      </w:r>
    </w:p>
    <w:p w14:paraId="1F26448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 xml:space="preserve">-alto-unified-props-new].  The </w:t>
      </w:r>
      <w:proofErr w:type="spellStart"/>
      <w:r w:rsidRPr="00CF0B47">
        <w:rPr>
          <w:rFonts w:ascii="Courier New" w:hAnsi="Courier New" w:cs="Courier New"/>
          <w:lang w:val="en-US"/>
        </w:rPr>
        <w:t>EntityProps</w:t>
      </w:r>
      <w:proofErr w:type="spellEnd"/>
      <w:r w:rsidRPr="00CF0B47">
        <w:rPr>
          <w:rFonts w:ascii="Courier New" w:hAnsi="Courier New" w:cs="Courier New"/>
          <w:lang w:val="en-US"/>
        </w:rPr>
        <w:t xml:space="preserve"> for each ANE</w:t>
      </w:r>
    </w:p>
    <w:p w14:paraId="1A20A85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has one member for each property that is both 1) associated with</w:t>
      </w:r>
    </w:p>
    <w:p w14:paraId="71E6161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ANE, and 2) specified in the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 in the</w:t>
      </w:r>
    </w:p>
    <w:p w14:paraId="22EB964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request.  If the Path Vector cost type is not included in the</w:t>
      </w:r>
    </w:p>
    <w:p w14:paraId="42F0F4B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"cost-type" field or the "multi-cost-type" field, the "property-</w:t>
      </w:r>
    </w:p>
    <w:p w14:paraId="30E9D36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map" field MUST be </w:t>
      </w:r>
      <w:proofErr w:type="gramStart"/>
      <w:r w:rsidRPr="00CF0B47">
        <w:rPr>
          <w:rFonts w:ascii="Courier New" w:hAnsi="Courier New" w:cs="Courier New"/>
          <w:lang w:val="en-US"/>
        </w:rPr>
        <w:t>present</w:t>
      </w:r>
      <w:proofErr w:type="gramEnd"/>
      <w:r w:rsidRPr="00CF0B47">
        <w:rPr>
          <w:rFonts w:ascii="Courier New" w:hAnsi="Courier New" w:cs="Courier New"/>
          <w:lang w:val="en-US"/>
        </w:rPr>
        <w:t xml:space="preserve"> and the value MUST be an empty object</w:t>
      </w:r>
    </w:p>
    <w:p w14:paraId="1560AB2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({}).</w:t>
      </w:r>
    </w:p>
    <w:p w14:paraId="3891E31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 complete and valid response MUST include both the Path Vector part</w:t>
      </w:r>
    </w:p>
    <w:p w14:paraId="4FC2860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the Property Map part in the multipart message.  If any part is</w:t>
      </w:r>
    </w:p>
    <w:p w14:paraId="749BD69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NOT present, the client MUST discard the received information and</w:t>
      </w:r>
    </w:p>
    <w:p w14:paraId="19842CD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send another request if necessary.</w:t>
      </w:r>
    </w:p>
    <w:p w14:paraId="7EB9AAD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According to [RFC2387], the Path Vector part, whose media type is the</w:t>
      </w:r>
    </w:p>
    <w:p w14:paraId="33DBFFC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same as the "type" parameter of the multipart response message, is</w:t>
      </w:r>
    </w:p>
    <w:p w14:paraId="19F050E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root </w:t>
      </w:r>
      <w:proofErr w:type="gramStart"/>
      <w:r w:rsidRPr="00CF0B47">
        <w:rPr>
          <w:rFonts w:ascii="Courier New" w:hAnsi="Courier New" w:cs="Courier New"/>
          <w:lang w:val="en-US"/>
        </w:rPr>
        <w:t>object</w:t>
      </w:r>
      <w:proofErr w:type="gramEnd"/>
      <w:r w:rsidRPr="00CF0B47">
        <w:rPr>
          <w:rFonts w:ascii="Courier New" w:hAnsi="Courier New" w:cs="Courier New"/>
          <w:lang w:val="en-US"/>
        </w:rPr>
        <w:t>.  Thus, it is the element the application processes</w:t>
      </w:r>
    </w:p>
    <w:p w14:paraId="335D99E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first.  Even though the "start" parameter allows it to be placed</w:t>
      </w:r>
    </w:p>
    <w:p w14:paraId="28E6B5F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anywhere in the part sequence, it is RECOMMENDED that the parts</w:t>
      </w:r>
    </w:p>
    <w:p w14:paraId="35DEDC2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arrive in the same order as they are processed, i.e., the Path Vector</w:t>
      </w:r>
    </w:p>
    <w:p w14:paraId="41AFC85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part is always put as the first part, followed by the Property Map</w:t>
      </w:r>
    </w:p>
    <w:p w14:paraId="0FA4753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part.  When doing so, an ALTO server MAY choose not to set the</w:t>
      </w:r>
    </w:p>
    <w:p w14:paraId="3332664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"start" parameter, which implies the first part is the root object.</w:t>
      </w:r>
    </w:p>
    <w:p w14:paraId="2F8A5F5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Example: Consider the network in Figure 1.  The response of the</w:t>
      </w:r>
    </w:p>
    <w:p w14:paraId="6A78C3F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example request in Section 7.2.3 is as follows, where "ANE1"</w:t>
      </w:r>
    </w:p>
    <w:p w14:paraId="360253B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represents the aggregation of all the switches in the network.</w:t>
      </w:r>
    </w:p>
    <w:p w14:paraId="12515DEF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30]</w:t>
      </w:r>
    </w:p>
    <w:p w14:paraId="568D48E1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0531BC4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6010AFC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HTTP/1.1 200 OK</w:t>
      </w:r>
    </w:p>
    <w:p w14:paraId="7B346A2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Content-Length: 821</w:t>
      </w:r>
    </w:p>
    <w:p w14:paraId="24D8C2C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Content-Type: multipart/related; boundary=example-1;</w:t>
      </w:r>
    </w:p>
    <w:p w14:paraId="2AB5A5D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type=application/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alto-costmap+json</w:t>
      </w:r>
      <w:proofErr w:type="spellEnd"/>
    </w:p>
    <w:p w14:paraId="15A6DBA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--example-1</w:t>
      </w:r>
    </w:p>
    <w:p w14:paraId="3D456D42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r w:rsidRPr="003748AE">
        <w:rPr>
          <w:rFonts w:ascii="Courier New" w:hAnsi="Courier New" w:cs="Courier New"/>
          <w:lang w:val="en-US"/>
        </w:rPr>
        <w:t>Content-ID: &lt;costmap@alto.example.com&gt;</w:t>
      </w:r>
    </w:p>
    <w:p w14:paraId="2B7D63C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</w:t>
      </w:r>
      <w:r w:rsidRPr="00CF0B47">
        <w:rPr>
          <w:rFonts w:ascii="Courier New" w:hAnsi="Courier New" w:cs="Courier New"/>
          <w:lang w:val="en-US"/>
        </w:rPr>
        <w:t>Content-Type: 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alto-costmap+json</w:t>
      </w:r>
      <w:proofErr w:type="spellEnd"/>
    </w:p>
    <w:p w14:paraId="0469AB3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{</w:t>
      </w:r>
    </w:p>
    <w:p w14:paraId="64DA930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"meta": {</w:t>
      </w:r>
    </w:p>
    <w:p w14:paraId="304868C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CF0B47">
        <w:rPr>
          <w:rFonts w:ascii="Courier New" w:hAnsi="Courier New" w:cs="Courier New"/>
          <w:lang w:val="en-US"/>
        </w:rPr>
        <w:t>vtag</w:t>
      </w:r>
      <w:proofErr w:type="spellEnd"/>
      <w:r w:rsidRPr="00CF0B47">
        <w:rPr>
          <w:rFonts w:ascii="Courier New" w:hAnsi="Courier New" w:cs="Courier New"/>
          <w:lang w:val="en-US"/>
        </w:rPr>
        <w:t>": {</w:t>
      </w:r>
    </w:p>
    <w:p w14:paraId="64E7D12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"resource-id": "filtered-cost-map-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pv.costmap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",</w:t>
      </w:r>
    </w:p>
    <w:p w14:paraId="2C50074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"tag": "d827f484cb66ce6df6b5077cb8562b0a"</w:t>
      </w:r>
    </w:p>
    <w:p w14:paraId="15352D6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},</w:t>
      </w:r>
    </w:p>
    <w:p w14:paraId="341AA74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>": [</w:t>
      </w:r>
    </w:p>
    <w:p w14:paraId="7D8F00E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{</w:t>
      </w:r>
    </w:p>
    <w:p w14:paraId="7221FEF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"resource-id": "my-default-</w:t>
      </w:r>
      <w:proofErr w:type="spellStart"/>
      <w:r w:rsidRPr="00CF0B47">
        <w:rPr>
          <w:rFonts w:ascii="Courier New" w:hAnsi="Courier New" w:cs="Courier New"/>
          <w:lang w:val="en-US"/>
        </w:rPr>
        <w:t>networkmap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1D3F6FB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"tag": "75ed013b3cb58f896e839582504f6228"</w:t>
      </w:r>
    </w:p>
    <w:p w14:paraId="25ACE66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</w:t>
      </w:r>
    </w:p>
    <w:p w14:paraId="750F654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],</w:t>
      </w:r>
    </w:p>
    <w:p w14:paraId="6AADB55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"cost-type": </w:t>
      </w:r>
      <w:proofErr w:type="gramStart"/>
      <w:r w:rsidRPr="00CF0B47">
        <w:rPr>
          <w:rFonts w:ascii="Courier New" w:hAnsi="Courier New" w:cs="Courier New"/>
          <w:lang w:val="en-US"/>
        </w:rPr>
        <w:t>{ "</w:t>
      </w:r>
      <w:proofErr w:type="gramEnd"/>
      <w:r w:rsidRPr="00CF0B47">
        <w:rPr>
          <w:rFonts w:ascii="Courier New" w:hAnsi="Courier New" w:cs="Courier New"/>
          <w:lang w:val="en-US"/>
        </w:rPr>
        <w:t>cost-mode": "array", "cost-metric":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-path" }</w:t>
      </w:r>
    </w:p>
    <w:p w14:paraId="2513261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},</w:t>
      </w:r>
    </w:p>
    <w:p w14:paraId="6AA85B5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"cost-map": {</w:t>
      </w:r>
    </w:p>
    <w:p w14:paraId="57C56B3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"PID1": </w:t>
      </w:r>
      <w:proofErr w:type="gramStart"/>
      <w:r w:rsidRPr="00CF0B47">
        <w:rPr>
          <w:rFonts w:ascii="Courier New" w:hAnsi="Courier New" w:cs="Courier New"/>
          <w:lang w:val="en-US"/>
        </w:rPr>
        <w:t>{ "</w:t>
      </w:r>
      <w:proofErr w:type="gramEnd"/>
      <w:r w:rsidRPr="00CF0B47">
        <w:rPr>
          <w:rFonts w:ascii="Courier New" w:hAnsi="Courier New" w:cs="Courier New"/>
          <w:lang w:val="en-US"/>
        </w:rPr>
        <w:t>PID2": ["ANE1"] }</w:t>
      </w:r>
    </w:p>
    <w:p w14:paraId="4BAF809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</w:t>
      </w:r>
    </w:p>
    <w:p w14:paraId="26E5DA2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}</w:t>
      </w:r>
    </w:p>
    <w:p w14:paraId="5AEE0EA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--example-1</w:t>
      </w:r>
    </w:p>
    <w:p w14:paraId="79B6429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Content-ID: &lt;propmap@alto.example.com&gt;</w:t>
      </w:r>
    </w:p>
    <w:p w14:paraId="60256DB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CF0B47">
        <w:rPr>
          <w:rFonts w:ascii="Courier New" w:hAnsi="Courier New" w:cs="Courier New"/>
          <w:lang w:val="en-US"/>
        </w:rPr>
        <w:t>alto-propmap+json</w:t>
      </w:r>
      <w:proofErr w:type="spellEnd"/>
    </w:p>
    <w:p w14:paraId="16EF4E8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{</w:t>
      </w:r>
    </w:p>
    <w:p w14:paraId="75A3DE8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"meta": {</w:t>
      </w:r>
    </w:p>
    <w:p w14:paraId="2A9D440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>": [</w:t>
      </w:r>
    </w:p>
    <w:p w14:paraId="6E4695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{</w:t>
      </w:r>
    </w:p>
    <w:p w14:paraId="24D5F61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"resource-id": "filtered-cost-map-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pv.costmap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",</w:t>
      </w:r>
    </w:p>
    <w:p w14:paraId="3F4F2EF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"tag": "d827f484cb66ce6df6b5077cb8562b0a"</w:t>
      </w:r>
    </w:p>
    <w:p w14:paraId="5BC9ACA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</w:t>
      </w:r>
    </w:p>
    <w:p w14:paraId="62F20E6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]</w:t>
      </w:r>
    </w:p>
    <w:p w14:paraId="7B1EC5E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},</w:t>
      </w:r>
    </w:p>
    <w:p w14:paraId="669A216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"property-map": {</w:t>
      </w:r>
    </w:p>
    <w:p w14:paraId="41FF5B95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</w:t>
      </w:r>
      <w:proofErr w:type="gramStart"/>
      <w:r w:rsidRPr="003748AE">
        <w:rPr>
          <w:rFonts w:ascii="Courier New" w:hAnsi="Courier New" w:cs="Courier New"/>
          <w:lang w:val="en-US"/>
        </w:rPr>
        <w:t>".ane</w:t>
      </w:r>
      <w:proofErr w:type="gramEnd"/>
      <w:r w:rsidRPr="003748AE">
        <w:rPr>
          <w:rFonts w:ascii="Courier New" w:hAnsi="Courier New" w:cs="Courier New"/>
          <w:lang w:val="en-US"/>
        </w:rPr>
        <w:t>:ANE1": { "max-reservable-bandwidth": 100000000 }</w:t>
      </w:r>
    </w:p>
    <w:p w14:paraId="7C6938B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748AE">
        <w:rPr>
          <w:rFonts w:ascii="Courier New" w:hAnsi="Courier New" w:cs="Courier New"/>
          <w:lang w:val="en-US"/>
        </w:rPr>
        <w:t xml:space="preserve">     </w:t>
      </w:r>
      <w:r w:rsidRPr="003C62EB">
        <w:rPr>
          <w:rFonts w:ascii="Courier New" w:hAnsi="Courier New" w:cs="Courier New"/>
        </w:rPr>
        <w:t>}</w:t>
      </w:r>
    </w:p>
    <w:p w14:paraId="6BB0EF23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}</w:t>
      </w:r>
    </w:p>
    <w:p w14:paraId="7DD2EFE5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Gao, et al.               </w:t>
      </w:r>
      <w:r w:rsidRPr="003748AE">
        <w:rPr>
          <w:rFonts w:ascii="Courier New" w:hAnsi="Courier New" w:cs="Courier New"/>
          <w:lang w:val="en-US"/>
        </w:rPr>
        <w:t xml:space="preserve">Expires 28 April 2022             </w:t>
      </w:r>
      <w:proofErr w:type="gramStart"/>
      <w:r w:rsidRPr="003748AE">
        <w:rPr>
          <w:rFonts w:ascii="Courier New" w:hAnsi="Courier New" w:cs="Courier New"/>
          <w:lang w:val="en-US"/>
        </w:rPr>
        <w:t xml:space="preserve">   [</w:t>
      </w:r>
      <w:proofErr w:type="gramEnd"/>
      <w:r w:rsidRPr="003748AE">
        <w:rPr>
          <w:rFonts w:ascii="Courier New" w:hAnsi="Courier New" w:cs="Courier New"/>
          <w:lang w:val="en-US"/>
        </w:rPr>
        <w:t>Page 31]</w:t>
      </w:r>
    </w:p>
    <w:p w14:paraId="204A30D6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br w:type="page"/>
      </w:r>
    </w:p>
    <w:p w14:paraId="594032F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0EF03AE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7.3.  Multipart Endpoint Cost Service for Path Vector</w:t>
      </w:r>
    </w:p>
    <w:p w14:paraId="3110452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document introduces a new ALTO resource called multipart</w:t>
      </w:r>
    </w:p>
    <w:p w14:paraId="58389F9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Endpoint Cost Service, which allows an ALTO server to provide other</w:t>
      </w:r>
    </w:p>
    <w:p w14:paraId="0F500C5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ALTO resources associated with the Endpoint Cost Service resource in</w:t>
      </w:r>
    </w:p>
    <w:p w14:paraId="0CF682A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same response.</w:t>
      </w:r>
    </w:p>
    <w:p w14:paraId="67FF361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7.3.1.  Media Type</w:t>
      </w:r>
    </w:p>
    <w:p w14:paraId="44CA8F4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media type of the multipart Endpoint Cost Service resource is</w:t>
      </w:r>
    </w:p>
    <w:p w14:paraId="29E88EB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"multipart/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related;type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=application/</w:t>
      </w:r>
      <w:proofErr w:type="spellStart"/>
      <w:r w:rsidRPr="00CF0B47">
        <w:rPr>
          <w:rFonts w:ascii="Courier New" w:hAnsi="Courier New" w:cs="Courier New"/>
          <w:lang w:val="en-US"/>
        </w:rPr>
        <w:t>alto-endpointcost+json</w:t>
      </w:r>
      <w:proofErr w:type="spellEnd"/>
      <w:r w:rsidRPr="00CF0B47">
        <w:rPr>
          <w:rFonts w:ascii="Courier New" w:hAnsi="Courier New" w:cs="Courier New"/>
          <w:lang w:val="en-US"/>
        </w:rPr>
        <w:t>".</w:t>
      </w:r>
    </w:p>
    <w:p w14:paraId="59B79AC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7.3.2.  HTTP Method</w:t>
      </w:r>
    </w:p>
    <w:p w14:paraId="73B8D89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multipart Endpoint Cost Service resource is requested using the</w:t>
      </w:r>
    </w:p>
    <w:p w14:paraId="155B24E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HTTP POST method.</w:t>
      </w:r>
    </w:p>
    <w:p w14:paraId="64A477E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7.3.3.  Accept Input Parameters</w:t>
      </w:r>
    </w:p>
    <w:p w14:paraId="1499CB8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input parameters of the multipart Endpoint Cost Service resource</w:t>
      </w:r>
    </w:p>
    <w:p w14:paraId="6B21499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are supplied in the body of an HTTP POST request.  This document</w:t>
      </w:r>
    </w:p>
    <w:p w14:paraId="7710058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extends the input parameters to an Endpoint Cost Service, which is</w:t>
      </w:r>
    </w:p>
    <w:p w14:paraId="3CB0312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defined as a JSON object of type </w:t>
      </w:r>
      <w:proofErr w:type="spellStart"/>
      <w:r w:rsidRPr="00CF0B47">
        <w:rPr>
          <w:rFonts w:ascii="Courier New" w:hAnsi="Courier New" w:cs="Courier New"/>
          <w:lang w:val="en-US"/>
        </w:rPr>
        <w:t>ReqEndpointCost</w:t>
      </w:r>
      <w:proofErr w:type="spellEnd"/>
      <w:r w:rsidRPr="00CF0B47">
        <w:rPr>
          <w:rFonts w:ascii="Courier New" w:hAnsi="Courier New" w:cs="Courier New"/>
          <w:lang w:val="en-US"/>
        </w:rPr>
        <w:t xml:space="preserve"> in Section 4.2.2 in</w:t>
      </w:r>
    </w:p>
    <w:p w14:paraId="4E5A98C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RFC 8189 [RFC8189], with a data format indicated by the media type</w:t>
      </w:r>
    </w:p>
    <w:p w14:paraId="04A414E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"application/</w:t>
      </w:r>
      <w:proofErr w:type="spellStart"/>
      <w:r w:rsidRPr="00CF0B47">
        <w:rPr>
          <w:rFonts w:ascii="Courier New" w:hAnsi="Courier New" w:cs="Courier New"/>
          <w:lang w:val="en-US"/>
        </w:rPr>
        <w:t>alto-endpointcostparams+json</w:t>
      </w:r>
      <w:proofErr w:type="spellEnd"/>
      <w:r w:rsidRPr="00CF0B47">
        <w:rPr>
          <w:rFonts w:ascii="Courier New" w:hAnsi="Courier New" w:cs="Courier New"/>
          <w:lang w:val="en-US"/>
        </w:rPr>
        <w:t>", which is a JSON object of</w:t>
      </w:r>
    </w:p>
    <w:p w14:paraId="25C309D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type </w:t>
      </w:r>
      <w:proofErr w:type="spellStart"/>
      <w:r w:rsidRPr="00CF0B47">
        <w:rPr>
          <w:rFonts w:ascii="Courier New" w:hAnsi="Courier New" w:cs="Courier New"/>
          <w:lang w:val="en-US"/>
        </w:rPr>
        <w:t>PVReqEndpointCost</w:t>
      </w:r>
      <w:proofErr w:type="spellEnd"/>
      <w:r w:rsidRPr="00CF0B47">
        <w:rPr>
          <w:rFonts w:ascii="Courier New" w:hAnsi="Courier New" w:cs="Courier New"/>
          <w:lang w:val="en-US"/>
        </w:rPr>
        <w:t>:</w:t>
      </w:r>
    </w:p>
    <w:p w14:paraId="465D0C6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object {</w:t>
      </w:r>
    </w:p>
    <w:p w14:paraId="7AB1344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[</w:t>
      </w:r>
      <w:proofErr w:type="spellStart"/>
      <w:r w:rsidRPr="00CF0B47">
        <w:rPr>
          <w:rFonts w:ascii="Courier New" w:hAnsi="Courier New" w:cs="Courier New"/>
          <w:lang w:val="en-US"/>
        </w:rPr>
        <w:t>EntityPropertyName</w:t>
      </w:r>
      <w:proofErr w:type="spellEnd"/>
      <w:r w:rsidRPr="00CF0B47">
        <w:rPr>
          <w:rFonts w:ascii="Courier New" w:hAnsi="Courier New" w:cs="Courier New"/>
          <w:lang w:val="en-US"/>
        </w:rPr>
        <w:t xml:space="preserve"> 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-property-names&lt;</w:t>
      </w:r>
      <w:proofErr w:type="gramStart"/>
      <w:r w:rsidRPr="00CF0B47">
        <w:rPr>
          <w:rFonts w:ascii="Courier New" w:hAnsi="Courier New" w:cs="Courier New"/>
          <w:lang w:val="en-US"/>
        </w:rPr>
        <w:t>0..</w:t>
      </w:r>
      <w:proofErr w:type="gramEnd"/>
      <w:r w:rsidRPr="00CF0B47">
        <w:rPr>
          <w:rFonts w:ascii="Courier New" w:hAnsi="Courier New" w:cs="Courier New"/>
          <w:lang w:val="en-US"/>
        </w:rPr>
        <w:t>*&gt;;]</w:t>
      </w:r>
    </w:p>
    <w:p w14:paraId="7B2EE9A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} 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PVReqEndpointcost</w:t>
      </w:r>
      <w:proofErr w:type="spellEnd"/>
      <w:r w:rsidRPr="00CF0B47">
        <w:rPr>
          <w:rFonts w:ascii="Courier New" w:hAnsi="Courier New" w:cs="Courier New"/>
          <w:lang w:val="en-US"/>
        </w:rPr>
        <w:t xml:space="preserve"> :</w:t>
      </w:r>
      <w:proofErr w:type="gramEnd"/>
      <w:r w:rsidRPr="00CF0B47">
        <w:rPr>
          <w:rFonts w:ascii="Courier New" w:hAnsi="Courier New" w:cs="Courier New"/>
          <w:lang w:val="en-US"/>
        </w:rPr>
        <w:t xml:space="preserve"> </w:t>
      </w:r>
      <w:proofErr w:type="spellStart"/>
      <w:r w:rsidRPr="00CF0B47">
        <w:rPr>
          <w:rFonts w:ascii="Courier New" w:hAnsi="Courier New" w:cs="Courier New"/>
          <w:lang w:val="en-US"/>
        </w:rPr>
        <w:t>ReqEndpointcostMap</w:t>
      </w:r>
      <w:proofErr w:type="spellEnd"/>
      <w:r w:rsidRPr="00CF0B47">
        <w:rPr>
          <w:rFonts w:ascii="Courier New" w:hAnsi="Courier New" w:cs="Courier New"/>
          <w:lang w:val="en-US"/>
        </w:rPr>
        <w:t>;</w:t>
      </w:r>
    </w:p>
    <w:p w14:paraId="51C744B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with fields:</w:t>
      </w:r>
    </w:p>
    <w:p w14:paraId="64A453E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-property-names:  This document defines the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</w:t>
      </w:r>
    </w:p>
    <w:p w14:paraId="0F34D2C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in </w:t>
      </w:r>
      <w:proofErr w:type="spellStart"/>
      <w:r w:rsidRPr="00CF0B47">
        <w:rPr>
          <w:rFonts w:ascii="Courier New" w:hAnsi="Courier New" w:cs="Courier New"/>
          <w:lang w:val="en-US"/>
        </w:rPr>
        <w:t>PVReqEndpointcost</w:t>
      </w:r>
      <w:proofErr w:type="spellEnd"/>
      <w:r w:rsidRPr="00CF0B47">
        <w:rPr>
          <w:rFonts w:ascii="Courier New" w:hAnsi="Courier New" w:cs="Courier New"/>
          <w:lang w:val="en-US"/>
        </w:rPr>
        <w:t xml:space="preserve"> as the same as in </w:t>
      </w:r>
      <w:proofErr w:type="spellStart"/>
      <w:r w:rsidRPr="00CF0B47">
        <w:rPr>
          <w:rFonts w:ascii="Courier New" w:hAnsi="Courier New" w:cs="Courier New"/>
          <w:lang w:val="en-US"/>
        </w:rPr>
        <w:t>PVReqFilteredCostMap</w:t>
      </w:r>
      <w:proofErr w:type="spellEnd"/>
      <w:r w:rsidRPr="00CF0B47">
        <w:rPr>
          <w:rFonts w:ascii="Courier New" w:hAnsi="Courier New" w:cs="Courier New"/>
          <w:lang w:val="en-US"/>
        </w:rPr>
        <w:t>.  See</w:t>
      </w:r>
    </w:p>
    <w:p w14:paraId="7887567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Section 7.2.3.</w:t>
      </w:r>
    </w:p>
    <w:p w14:paraId="7B0DE1B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Example: Consider the network in Figure 1.  If an ALTO client wants</w:t>
      </w:r>
    </w:p>
    <w:p w14:paraId="5E98D6F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query the "max-reservable-bandwidth" between eh1 and eh2, it can</w:t>
      </w:r>
    </w:p>
    <w:p w14:paraId="287B7F1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submit the following request.</w:t>
      </w:r>
    </w:p>
    <w:p w14:paraId="24C7B2DB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Gao, et al.               Expires 28 April 2022             </w:t>
      </w:r>
      <w:proofErr w:type="gramStart"/>
      <w:r w:rsidRPr="003748AE">
        <w:rPr>
          <w:rFonts w:ascii="Courier New" w:hAnsi="Courier New" w:cs="Courier New"/>
          <w:lang w:val="en-US"/>
        </w:rPr>
        <w:t xml:space="preserve">   [</w:t>
      </w:r>
      <w:proofErr w:type="gramEnd"/>
      <w:r w:rsidRPr="003748AE">
        <w:rPr>
          <w:rFonts w:ascii="Courier New" w:hAnsi="Courier New" w:cs="Courier New"/>
          <w:lang w:val="en-US"/>
        </w:rPr>
        <w:t>Page 32]</w:t>
      </w:r>
    </w:p>
    <w:p w14:paraId="1C254E0F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br w:type="page"/>
      </w:r>
    </w:p>
    <w:p w14:paraId="5E30486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7D565EA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POST /</w:t>
      </w:r>
      <w:proofErr w:type="spellStart"/>
      <w:r w:rsidRPr="00CF0B47">
        <w:rPr>
          <w:rFonts w:ascii="Courier New" w:hAnsi="Courier New" w:cs="Courier New"/>
          <w:lang w:val="en-US"/>
        </w:rPr>
        <w:t>ecs</w:t>
      </w:r>
      <w:proofErr w:type="spellEnd"/>
      <w:r w:rsidRPr="00CF0B47">
        <w:rPr>
          <w:rFonts w:ascii="Courier New" w:hAnsi="Courier New" w:cs="Courier New"/>
          <w:lang w:val="en-US"/>
        </w:rPr>
        <w:t>/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 xml:space="preserve"> HTTP/1.1</w:t>
      </w:r>
    </w:p>
    <w:p w14:paraId="757AE2B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Host: alto.example.com</w:t>
      </w:r>
    </w:p>
    <w:p w14:paraId="06589EF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Accept: multipart/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related;type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=application/</w:t>
      </w:r>
      <w:proofErr w:type="spellStart"/>
      <w:r w:rsidRPr="00CF0B47">
        <w:rPr>
          <w:rFonts w:ascii="Courier New" w:hAnsi="Courier New" w:cs="Courier New"/>
          <w:lang w:val="en-US"/>
        </w:rPr>
        <w:t>alto-endpointcost+json</w:t>
      </w:r>
      <w:proofErr w:type="spellEnd"/>
      <w:r w:rsidRPr="00CF0B47">
        <w:rPr>
          <w:rFonts w:ascii="Courier New" w:hAnsi="Courier New" w:cs="Courier New"/>
          <w:lang w:val="en-US"/>
        </w:rPr>
        <w:t>,</w:t>
      </w:r>
    </w:p>
    <w:p w14:paraId="10D70F6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application/</w:t>
      </w:r>
      <w:proofErr w:type="spellStart"/>
      <w:r w:rsidRPr="00CF0B47">
        <w:rPr>
          <w:rFonts w:ascii="Courier New" w:hAnsi="Courier New" w:cs="Courier New"/>
          <w:lang w:val="en-US"/>
        </w:rPr>
        <w:t>alto-error+json</w:t>
      </w:r>
      <w:proofErr w:type="spellEnd"/>
    </w:p>
    <w:p w14:paraId="257763B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Content-Length: 222</w:t>
      </w:r>
    </w:p>
    <w:p w14:paraId="7039809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CF0B47">
        <w:rPr>
          <w:rFonts w:ascii="Courier New" w:hAnsi="Courier New" w:cs="Courier New"/>
          <w:lang w:val="en-US"/>
        </w:rPr>
        <w:t>alto-endpointcostparams+json</w:t>
      </w:r>
      <w:proofErr w:type="spellEnd"/>
    </w:p>
    <w:p w14:paraId="6907905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{</w:t>
      </w:r>
    </w:p>
    <w:p w14:paraId="6238AE1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"cost-type": {</w:t>
      </w:r>
    </w:p>
    <w:p w14:paraId="337AD44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"cost-mode": "array",</w:t>
      </w:r>
    </w:p>
    <w:p w14:paraId="0A2ED60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"cost-metric":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-path"</w:t>
      </w:r>
    </w:p>
    <w:p w14:paraId="41D4A3E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},</w:t>
      </w:r>
    </w:p>
    <w:p w14:paraId="15A0AFF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"endpoints": {</w:t>
      </w:r>
    </w:p>
    <w:p w14:paraId="508B181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CF0B47">
        <w:rPr>
          <w:rFonts w:ascii="Courier New" w:hAnsi="Courier New" w:cs="Courier New"/>
          <w:lang w:val="en-US"/>
        </w:rPr>
        <w:t>srcs</w:t>
      </w:r>
      <w:proofErr w:type="spellEnd"/>
      <w:r w:rsidRPr="00CF0B47">
        <w:rPr>
          <w:rFonts w:ascii="Courier New" w:hAnsi="Courier New" w:cs="Courier New"/>
          <w:lang w:val="en-US"/>
        </w:rPr>
        <w:t>": [ "ipv4:192.0.2.2" ],</w:t>
      </w:r>
    </w:p>
    <w:p w14:paraId="03279B7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CF0B47">
        <w:rPr>
          <w:rFonts w:ascii="Courier New" w:hAnsi="Courier New" w:cs="Courier New"/>
          <w:lang w:val="en-US"/>
        </w:rPr>
        <w:t>dsts</w:t>
      </w:r>
      <w:proofErr w:type="spellEnd"/>
      <w:r w:rsidRPr="00CF0B47">
        <w:rPr>
          <w:rFonts w:ascii="Courier New" w:hAnsi="Courier New" w:cs="Courier New"/>
          <w:lang w:val="en-US"/>
        </w:rPr>
        <w:t>": [ "ipv4:192.0.2.18</w:t>
      </w:r>
      <w:proofErr w:type="gramStart"/>
      <w:r w:rsidRPr="00CF0B47">
        <w:rPr>
          <w:rFonts w:ascii="Courier New" w:hAnsi="Courier New" w:cs="Courier New"/>
          <w:lang w:val="en-US"/>
        </w:rPr>
        <w:t>" ]</w:t>
      </w:r>
      <w:proofErr w:type="gramEnd"/>
    </w:p>
    <w:p w14:paraId="218338A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},</w:t>
      </w:r>
    </w:p>
    <w:p w14:paraId="42207EF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-property-names": [ "max-reservable-bandwidth</w:t>
      </w:r>
      <w:proofErr w:type="gramStart"/>
      <w:r w:rsidRPr="00CF0B47">
        <w:rPr>
          <w:rFonts w:ascii="Courier New" w:hAnsi="Courier New" w:cs="Courier New"/>
          <w:lang w:val="en-US"/>
        </w:rPr>
        <w:t>" ]</w:t>
      </w:r>
      <w:proofErr w:type="gramEnd"/>
    </w:p>
    <w:p w14:paraId="73B47C1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}</w:t>
      </w:r>
    </w:p>
    <w:p w14:paraId="6E0A33F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7.3.4.  Capabilities</w:t>
      </w:r>
    </w:p>
    <w:p w14:paraId="18782C8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capabilities of the multipart Endpoint Cost Service resource are</w:t>
      </w:r>
    </w:p>
    <w:p w14:paraId="5550E78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defined by a JSON object of type </w:t>
      </w:r>
      <w:proofErr w:type="spellStart"/>
      <w:r w:rsidRPr="00CF0B47">
        <w:rPr>
          <w:rFonts w:ascii="Courier New" w:hAnsi="Courier New" w:cs="Courier New"/>
          <w:lang w:val="en-US"/>
        </w:rPr>
        <w:t>PVEndpointcostCapabilities</w:t>
      </w:r>
      <w:proofErr w:type="spellEnd"/>
      <w:r w:rsidRPr="00CF0B47">
        <w:rPr>
          <w:rFonts w:ascii="Courier New" w:hAnsi="Courier New" w:cs="Courier New"/>
          <w:lang w:val="en-US"/>
        </w:rPr>
        <w:t>, which is</w:t>
      </w:r>
    </w:p>
    <w:p w14:paraId="1BCEC72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defined as the same as </w:t>
      </w:r>
      <w:proofErr w:type="spellStart"/>
      <w:r w:rsidRPr="00CF0B47">
        <w:rPr>
          <w:rFonts w:ascii="Courier New" w:hAnsi="Courier New" w:cs="Courier New"/>
          <w:lang w:val="en-US"/>
        </w:rPr>
        <w:t>PVFilteredCostMapCapabilities</w:t>
      </w:r>
      <w:proofErr w:type="spellEnd"/>
      <w:r w:rsidRPr="00CF0B47">
        <w:rPr>
          <w:rFonts w:ascii="Courier New" w:hAnsi="Courier New" w:cs="Courier New"/>
          <w:lang w:val="en-US"/>
        </w:rPr>
        <w:t>.  See</w:t>
      </w:r>
    </w:p>
    <w:p w14:paraId="66BB54A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Section 7.2.4.</w:t>
      </w:r>
    </w:p>
    <w:p w14:paraId="3BAC301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7.3.5.  Uses</w:t>
      </w:r>
    </w:p>
    <w:p w14:paraId="57BDA18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If this resource supports "persistent-entity-id", it MUST also</w:t>
      </w:r>
    </w:p>
    <w:p w14:paraId="20EA49E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include the defining resources of persistent ANEs that may appear in</w:t>
      </w:r>
    </w:p>
    <w:p w14:paraId="5720F90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response.</w:t>
      </w:r>
    </w:p>
    <w:p w14:paraId="26FF706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7.3.6.  Response</w:t>
      </w:r>
    </w:p>
    <w:p w14:paraId="3087922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response MUST indicate an error, using ALTO protocol error</w:t>
      </w:r>
    </w:p>
    <w:p w14:paraId="5BFEDC9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handling, as defined in Section 8.5 of [RFC7285], if the request is</w:t>
      </w:r>
    </w:p>
    <w:p w14:paraId="5B61D22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invalid.</w:t>
      </w:r>
    </w:p>
    <w:p w14:paraId="52C792E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"Content-Type" header of the response MUST be "multipart/related"</w:t>
      </w:r>
    </w:p>
    <w:p w14:paraId="4D5ABFD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as defined by [RFC7285] with the following parameters:</w:t>
      </w:r>
    </w:p>
    <w:p w14:paraId="2D7E8FD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type:  The type parameter MUST be "application/alto-</w:t>
      </w:r>
    </w:p>
    <w:p w14:paraId="6B612B2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F0B47">
        <w:rPr>
          <w:rFonts w:ascii="Courier New" w:hAnsi="Courier New" w:cs="Courier New"/>
          <w:lang w:val="en-US"/>
        </w:rPr>
        <w:t>endpointcost+json</w:t>
      </w:r>
      <w:proofErr w:type="spellEnd"/>
      <w:r w:rsidRPr="00CF0B47">
        <w:rPr>
          <w:rFonts w:ascii="Courier New" w:hAnsi="Courier New" w:cs="Courier New"/>
          <w:lang w:val="en-US"/>
        </w:rPr>
        <w:t>".</w:t>
      </w:r>
    </w:p>
    <w:p w14:paraId="09C187A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start:  The start parameter is as defined in Section 7.2.6.</w:t>
      </w:r>
    </w:p>
    <w:p w14:paraId="607D0D1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boundary:  The boundary parameter is as defined in [RFC2387].</w:t>
      </w:r>
    </w:p>
    <w:p w14:paraId="386D2BBD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33]</w:t>
      </w:r>
    </w:p>
    <w:p w14:paraId="4F33C475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10048B5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1961F2A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body MUST consist of two parts:</w:t>
      </w:r>
    </w:p>
    <w:p w14:paraId="5DA6C20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The Path Vector part MUST include "Content-ID" and "Content-Type"</w:t>
      </w:r>
    </w:p>
    <w:p w14:paraId="616EDD8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in its header.  The "Content-Type" MUST be "application/alto-</w:t>
      </w:r>
    </w:p>
    <w:p w14:paraId="7534C94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F0B47">
        <w:rPr>
          <w:rFonts w:ascii="Courier New" w:hAnsi="Courier New" w:cs="Courier New"/>
          <w:lang w:val="en-US"/>
        </w:rPr>
        <w:t>endpointcost+json</w:t>
      </w:r>
      <w:proofErr w:type="spellEnd"/>
      <w:r w:rsidRPr="00CF0B47">
        <w:rPr>
          <w:rFonts w:ascii="Courier New" w:hAnsi="Courier New" w:cs="Courier New"/>
          <w:lang w:val="en-US"/>
        </w:rPr>
        <w:t>".  The value of "Content-ID" MUST have the same</w:t>
      </w:r>
    </w:p>
    <w:p w14:paraId="051B593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format as the Part Content ID as specified in Section 6.6.</w:t>
      </w:r>
    </w:p>
    <w:p w14:paraId="053AE03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body of the Path Vector part MUST be a JSON object with the</w:t>
      </w:r>
    </w:p>
    <w:p w14:paraId="3EB83EC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same format as defined in Section 11.5.1.6 of [RFC7285] when the</w:t>
      </w:r>
    </w:p>
    <w:p w14:paraId="3D4E076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"cost-type" field is present in the input parameters and MUST be a</w:t>
      </w:r>
    </w:p>
    <w:p w14:paraId="757DE3F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JSON object with the same format as defined in Section 4.1.3 of</w:t>
      </w:r>
    </w:p>
    <w:p w14:paraId="799F386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[RFC8189] if the "multi-cost-types" field is present.  The JSON</w:t>
      </w:r>
    </w:p>
    <w:p w14:paraId="6C43676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object MUST include the "</w:t>
      </w:r>
      <w:proofErr w:type="spellStart"/>
      <w:r w:rsidRPr="00CF0B47">
        <w:rPr>
          <w:rFonts w:ascii="Courier New" w:hAnsi="Courier New" w:cs="Courier New"/>
          <w:lang w:val="en-US"/>
        </w:rPr>
        <w:t>vtag</w:t>
      </w:r>
      <w:proofErr w:type="spellEnd"/>
      <w:r w:rsidRPr="00CF0B47">
        <w:rPr>
          <w:rFonts w:ascii="Courier New" w:hAnsi="Courier New" w:cs="Courier New"/>
          <w:lang w:val="en-US"/>
        </w:rPr>
        <w:t>" field in the "meta" field, which</w:t>
      </w:r>
    </w:p>
    <w:p w14:paraId="70E3168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provides the version tag of the returned </w:t>
      </w:r>
      <w:proofErr w:type="spellStart"/>
      <w:r w:rsidRPr="00CF0B47">
        <w:rPr>
          <w:rFonts w:ascii="Courier New" w:hAnsi="Courier New" w:cs="Courier New"/>
          <w:lang w:val="en-US"/>
        </w:rPr>
        <w:t>EndpointCostMapData</w:t>
      </w:r>
      <w:proofErr w:type="spellEnd"/>
      <w:r w:rsidRPr="00CF0B47">
        <w:rPr>
          <w:rFonts w:ascii="Courier New" w:hAnsi="Courier New" w:cs="Courier New"/>
          <w:lang w:val="en-US"/>
        </w:rPr>
        <w:t>.  The</w:t>
      </w:r>
    </w:p>
    <w:p w14:paraId="52E5700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 ID of the version tag MUST follow the format of</w:t>
      </w:r>
    </w:p>
    <w:p w14:paraId="47085F3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resource-id '.' part-resource-id</w:t>
      </w:r>
    </w:p>
    <w:p w14:paraId="2738A4A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where "resource-id" is the resource Id of the Path Vector</w:t>
      </w:r>
    </w:p>
    <w:p w14:paraId="431284C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resource, and "part-resource-id" has the same value as the PART-</w:t>
      </w:r>
    </w:p>
    <w:p w14:paraId="387D5AE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RESOURCE-ID in the "Content-ID" of the Path Vector part.</w:t>
      </w:r>
    </w:p>
    <w:p w14:paraId="3C16279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The Unified Property Map part MUST also include "Content-ID" and</w:t>
      </w:r>
    </w:p>
    <w:p w14:paraId="38FA92F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"Content-Type" in its header.  The "Content-Type" MUST be</w:t>
      </w:r>
    </w:p>
    <w:p w14:paraId="7FE5F5C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"application/</w:t>
      </w:r>
      <w:proofErr w:type="spellStart"/>
      <w:r w:rsidRPr="00CF0B47">
        <w:rPr>
          <w:rFonts w:ascii="Courier New" w:hAnsi="Courier New" w:cs="Courier New"/>
          <w:lang w:val="en-US"/>
        </w:rPr>
        <w:t>alto-propmap+json</w:t>
      </w:r>
      <w:proofErr w:type="spellEnd"/>
      <w:r w:rsidRPr="00CF0B47">
        <w:rPr>
          <w:rFonts w:ascii="Courier New" w:hAnsi="Courier New" w:cs="Courier New"/>
          <w:lang w:val="en-US"/>
        </w:rPr>
        <w:t>".  The value of "Content-ID" MUST</w:t>
      </w:r>
    </w:p>
    <w:p w14:paraId="34120B5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have the same format as the Part Content ID as specified in</w:t>
      </w:r>
    </w:p>
    <w:p w14:paraId="334ABA3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Section 6.6.</w:t>
      </w:r>
    </w:p>
    <w:p w14:paraId="54D78CA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body of the Unified Property Map part MUST be a JSON object</w:t>
      </w:r>
    </w:p>
    <w:p w14:paraId="6C3AC77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with the same format as defined in Section 4.6 of</w:t>
      </w:r>
    </w:p>
    <w:p w14:paraId="2603FFC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-alto-unified-props-new].  The JSON object MUST include</w:t>
      </w:r>
    </w:p>
    <w:p w14:paraId="0278F27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>" field in the "meta" field.  The value of the</w:t>
      </w:r>
    </w:p>
    <w:p w14:paraId="74FB031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 xml:space="preserve">" field MUST be an array of </w:t>
      </w:r>
      <w:proofErr w:type="spellStart"/>
      <w:r w:rsidRPr="00CF0B47">
        <w:rPr>
          <w:rFonts w:ascii="Courier New" w:hAnsi="Courier New" w:cs="Courier New"/>
          <w:lang w:val="en-US"/>
        </w:rPr>
        <w:t>VersionTag</w:t>
      </w:r>
      <w:proofErr w:type="spellEnd"/>
      <w:r w:rsidRPr="00CF0B47">
        <w:rPr>
          <w:rFonts w:ascii="Courier New" w:hAnsi="Courier New" w:cs="Courier New"/>
          <w:lang w:val="en-US"/>
        </w:rPr>
        <w:t xml:space="preserve"> objects as</w:t>
      </w:r>
    </w:p>
    <w:p w14:paraId="5CB2823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defined by Section 10.3 of [RFC7285].  The "</w:t>
      </w:r>
      <w:proofErr w:type="spellStart"/>
      <w:r w:rsidRPr="00CF0B47">
        <w:rPr>
          <w:rFonts w:ascii="Courier New" w:hAnsi="Courier New" w:cs="Courier New"/>
          <w:lang w:val="en-US"/>
        </w:rPr>
        <w:t>vtag</w:t>
      </w:r>
      <w:proofErr w:type="spellEnd"/>
      <w:r w:rsidRPr="00CF0B47">
        <w:rPr>
          <w:rFonts w:ascii="Courier New" w:hAnsi="Courier New" w:cs="Courier New"/>
          <w:lang w:val="en-US"/>
        </w:rPr>
        <w:t>" of the Path</w:t>
      </w:r>
    </w:p>
    <w:p w14:paraId="473A684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Vector part MUST be included in the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>".  If</w:t>
      </w:r>
    </w:p>
    <w:p w14:paraId="26C0102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"persistent-entity-id" is requested, the version tags of the</w:t>
      </w:r>
    </w:p>
    <w:p w14:paraId="3138EBF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dependent resources that MAY expose the entities in the response</w:t>
      </w:r>
    </w:p>
    <w:p w14:paraId="6FC0E18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MUST also be included.</w:t>
      </w:r>
    </w:p>
    <w:p w14:paraId="5598FBD7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Gao, et al.               Expires 28 April 2022             </w:t>
      </w:r>
      <w:proofErr w:type="gramStart"/>
      <w:r w:rsidRPr="003748AE">
        <w:rPr>
          <w:rFonts w:ascii="Courier New" w:hAnsi="Courier New" w:cs="Courier New"/>
          <w:lang w:val="en-US"/>
        </w:rPr>
        <w:t xml:space="preserve">   [</w:t>
      </w:r>
      <w:proofErr w:type="gramEnd"/>
      <w:r w:rsidRPr="003748AE">
        <w:rPr>
          <w:rFonts w:ascii="Courier New" w:hAnsi="Courier New" w:cs="Courier New"/>
          <w:lang w:val="en-US"/>
        </w:rPr>
        <w:t>Page 34]</w:t>
      </w:r>
    </w:p>
    <w:p w14:paraId="6902546C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br w:type="page"/>
      </w:r>
    </w:p>
    <w:p w14:paraId="196DB3F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209DC07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</w:t>
      </w:r>
      <w:proofErr w:type="spellStart"/>
      <w:r w:rsidRPr="00CF0B47">
        <w:rPr>
          <w:rFonts w:ascii="Courier New" w:hAnsi="Courier New" w:cs="Courier New"/>
          <w:lang w:val="en-US"/>
        </w:rPr>
        <w:t>PropertyMapData</w:t>
      </w:r>
      <w:proofErr w:type="spellEnd"/>
      <w:r w:rsidRPr="00CF0B47">
        <w:rPr>
          <w:rFonts w:ascii="Courier New" w:hAnsi="Courier New" w:cs="Courier New"/>
          <w:lang w:val="en-US"/>
        </w:rPr>
        <w:t xml:space="preserve"> has one member for each </w:t>
      </w:r>
      <w:proofErr w:type="spellStart"/>
      <w:r w:rsidRPr="00CF0B47">
        <w:rPr>
          <w:rFonts w:ascii="Courier New" w:hAnsi="Courier New" w:cs="Courier New"/>
          <w:lang w:val="en-US"/>
        </w:rPr>
        <w:t>ANEName</w:t>
      </w:r>
      <w:proofErr w:type="spellEnd"/>
      <w:r w:rsidRPr="00CF0B47">
        <w:rPr>
          <w:rFonts w:ascii="Courier New" w:hAnsi="Courier New" w:cs="Courier New"/>
          <w:lang w:val="en-US"/>
        </w:rPr>
        <w:t xml:space="preserve"> that appears</w:t>
      </w:r>
    </w:p>
    <w:p w14:paraId="5EED050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in the Path Vector part, which is an entity identifier belonging</w:t>
      </w:r>
    </w:p>
    <w:p w14:paraId="45E76E3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to the self-defined entity domain as defined in Section 5.1.2.3 of</w:t>
      </w:r>
    </w:p>
    <w:p w14:paraId="5A7BC0B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 xml:space="preserve">-alto-unified-props-new].  The </w:t>
      </w:r>
      <w:proofErr w:type="spellStart"/>
      <w:r w:rsidRPr="00CF0B47">
        <w:rPr>
          <w:rFonts w:ascii="Courier New" w:hAnsi="Courier New" w:cs="Courier New"/>
          <w:lang w:val="en-US"/>
        </w:rPr>
        <w:t>EntityProps</w:t>
      </w:r>
      <w:proofErr w:type="spellEnd"/>
      <w:r w:rsidRPr="00CF0B47">
        <w:rPr>
          <w:rFonts w:ascii="Courier New" w:hAnsi="Courier New" w:cs="Courier New"/>
          <w:lang w:val="en-US"/>
        </w:rPr>
        <w:t xml:space="preserve"> for each ANE</w:t>
      </w:r>
    </w:p>
    <w:p w14:paraId="589D280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has one member for each property that is both 1) associated with</w:t>
      </w:r>
    </w:p>
    <w:p w14:paraId="2015CF4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the ANE, and 2) specified in the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 in the</w:t>
      </w:r>
    </w:p>
    <w:p w14:paraId="7FBD300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request.  If the Path Vector cost type is not included in the</w:t>
      </w:r>
    </w:p>
    <w:p w14:paraId="17E9667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"cost-type" field or the "multi-cost-type" field, the "property-</w:t>
      </w:r>
    </w:p>
    <w:p w14:paraId="700C09D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map" field MUST be </w:t>
      </w:r>
      <w:proofErr w:type="gramStart"/>
      <w:r w:rsidRPr="00CF0B47">
        <w:rPr>
          <w:rFonts w:ascii="Courier New" w:hAnsi="Courier New" w:cs="Courier New"/>
          <w:lang w:val="en-US"/>
        </w:rPr>
        <w:t>present</w:t>
      </w:r>
      <w:proofErr w:type="gramEnd"/>
      <w:r w:rsidRPr="00CF0B47">
        <w:rPr>
          <w:rFonts w:ascii="Courier New" w:hAnsi="Courier New" w:cs="Courier New"/>
          <w:lang w:val="en-US"/>
        </w:rPr>
        <w:t xml:space="preserve"> and the value MUST be an empty object</w:t>
      </w:r>
    </w:p>
    <w:p w14:paraId="18E2629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({}).</w:t>
      </w:r>
    </w:p>
    <w:p w14:paraId="3FEBDFB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 complete and valid response MUST include both the Path Vector part</w:t>
      </w:r>
    </w:p>
    <w:p w14:paraId="56F157A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the Property Map part in the multipart message.  If any part is</w:t>
      </w:r>
    </w:p>
    <w:p w14:paraId="03BD618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del w:id="315" w:author="BOUCADAIR Mohamed INNOV/NET" w:date="2021-12-16T11:49:00Z">
        <w:r w:rsidRPr="00CF0B47" w:rsidDel="00EA03C6">
          <w:rPr>
            <w:rFonts w:ascii="Courier New" w:hAnsi="Courier New" w:cs="Courier New"/>
            <w:lang w:val="en-US"/>
          </w:rPr>
          <w:delText xml:space="preserve">NOT </w:delText>
        </w:r>
      </w:del>
      <w:ins w:id="316" w:author="BOUCADAIR Mohamed INNOV/NET" w:date="2021-12-16T11:49:00Z">
        <w:r w:rsidR="00EA03C6">
          <w:rPr>
            <w:rFonts w:ascii="Courier New" w:hAnsi="Courier New" w:cs="Courier New"/>
            <w:lang w:val="en-US"/>
          </w:rPr>
          <w:t>not</w:t>
        </w:r>
        <w:r w:rsidR="00EA03C6" w:rsidRPr="00CF0B47">
          <w:rPr>
            <w:rFonts w:ascii="Courier New" w:hAnsi="Courier New" w:cs="Courier New"/>
            <w:lang w:val="en-US"/>
          </w:rPr>
          <w:t xml:space="preserve"> </w:t>
        </w:r>
      </w:ins>
      <w:r w:rsidRPr="00CF0B47">
        <w:rPr>
          <w:rFonts w:ascii="Courier New" w:hAnsi="Courier New" w:cs="Courier New"/>
          <w:lang w:val="en-US"/>
        </w:rPr>
        <w:t>present, the client MUST discard the received information and</w:t>
      </w:r>
    </w:p>
    <w:p w14:paraId="1353AED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send another request if necessary.</w:t>
      </w:r>
    </w:p>
    <w:p w14:paraId="0C685C4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According to [RFC2387], the Path Vector part, whose media type is the</w:t>
      </w:r>
    </w:p>
    <w:p w14:paraId="1AA903A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same as the "type" parameter of the multipart response message, is</w:t>
      </w:r>
    </w:p>
    <w:p w14:paraId="60FD30A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root </w:t>
      </w:r>
      <w:proofErr w:type="gramStart"/>
      <w:r w:rsidRPr="00CF0B47">
        <w:rPr>
          <w:rFonts w:ascii="Courier New" w:hAnsi="Courier New" w:cs="Courier New"/>
          <w:lang w:val="en-US"/>
        </w:rPr>
        <w:t>object</w:t>
      </w:r>
      <w:proofErr w:type="gramEnd"/>
      <w:r w:rsidRPr="00CF0B47">
        <w:rPr>
          <w:rFonts w:ascii="Courier New" w:hAnsi="Courier New" w:cs="Courier New"/>
          <w:lang w:val="en-US"/>
        </w:rPr>
        <w:t>.  Thus, it is the element the application processes</w:t>
      </w:r>
    </w:p>
    <w:p w14:paraId="6C401F2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first.  Even though the "start" parameter allows it to be placed</w:t>
      </w:r>
    </w:p>
    <w:p w14:paraId="72F7121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anywhere in the part sequence, it is RECOMMENDED that the parts</w:t>
      </w:r>
    </w:p>
    <w:p w14:paraId="0B7F271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arrive in the same order as they are processed, i.e., the Path Vector</w:t>
      </w:r>
    </w:p>
    <w:p w14:paraId="280AC87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part is always put as the first part, followed by the Property Map</w:t>
      </w:r>
    </w:p>
    <w:p w14:paraId="40B938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part.  When doing so, an ALTO server MAY choose not to set the</w:t>
      </w:r>
    </w:p>
    <w:p w14:paraId="1CB6741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"start" parameter, which implies the first part is the root object.</w:t>
      </w:r>
    </w:p>
    <w:p w14:paraId="1E9106B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Example: Consider the network in Figure 1.  The response of the</w:t>
      </w:r>
    </w:p>
    <w:p w14:paraId="3CBBDC0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example request in Section 7.3.3 is as follows.</w:t>
      </w:r>
    </w:p>
    <w:p w14:paraId="0DF48C7A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35]</w:t>
      </w:r>
    </w:p>
    <w:p w14:paraId="79BDE3EE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04DE29D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59F79A5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HTTP/1.1 200 OK</w:t>
      </w:r>
    </w:p>
    <w:p w14:paraId="0AE8937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Content-Length: 810</w:t>
      </w:r>
    </w:p>
    <w:p w14:paraId="176CDA0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commentRangeStart w:id="317"/>
      <w:r w:rsidRPr="00CF0B47">
        <w:rPr>
          <w:rFonts w:ascii="Courier New" w:hAnsi="Courier New" w:cs="Courier New"/>
          <w:lang w:val="en-US"/>
        </w:rPr>
        <w:t xml:space="preserve">   Content-Type: multipart/related; boundary=example-1;</w:t>
      </w:r>
    </w:p>
    <w:p w14:paraId="45F4E3B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type=application/</w:t>
      </w:r>
      <w:proofErr w:type="spellStart"/>
      <w:r w:rsidRPr="00CF0B47">
        <w:rPr>
          <w:rFonts w:ascii="Courier New" w:hAnsi="Courier New" w:cs="Courier New"/>
          <w:lang w:val="en-US"/>
        </w:rPr>
        <w:t>alto-endpointcost+json</w:t>
      </w:r>
      <w:commentRangeEnd w:id="317"/>
      <w:proofErr w:type="spellEnd"/>
      <w:r w:rsidR="003748AE">
        <w:rPr>
          <w:rStyle w:val="Marquedecommentaire"/>
          <w:rFonts w:asciiTheme="minorHAnsi" w:hAnsiTheme="minorHAnsi"/>
        </w:rPr>
        <w:commentReference w:id="317"/>
      </w:r>
    </w:p>
    <w:p w14:paraId="5ED0743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--example-1</w:t>
      </w:r>
    </w:p>
    <w:p w14:paraId="7E0642AE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r w:rsidRPr="003748AE">
        <w:rPr>
          <w:rFonts w:ascii="Courier New" w:hAnsi="Courier New" w:cs="Courier New"/>
          <w:lang w:val="en-US"/>
        </w:rPr>
        <w:t>Content-ID: &lt;ecs@alto.example.com&gt;</w:t>
      </w:r>
    </w:p>
    <w:p w14:paraId="513906F8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3748AE">
        <w:rPr>
          <w:rFonts w:ascii="Courier New" w:hAnsi="Courier New" w:cs="Courier New"/>
          <w:lang w:val="en-US"/>
        </w:rPr>
        <w:t>alto-endpointcost+json</w:t>
      </w:r>
      <w:proofErr w:type="spellEnd"/>
    </w:p>
    <w:p w14:paraId="13CD3861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{</w:t>
      </w:r>
    </w:p>
    <w:p w14:paraId="42F8A460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  "meta": {</w:t>
      </w:r>
    </w:p>
    <w:p w14:paraId="57C6C71F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3748AE">
        <w:rPr>
          <w:rFonts w:ascii="Courier New" w:hAnsi="Courier New" w:cs="Courier New"/>
          <w:lang w:val="en-US"/>
        </w:rPr>
        <w:t>vtag</w:t>
      </w:r>
      <w:proofErr w:type="spellEnd"/>
      <w:r w:rsidRPr="003748AE">
        <w:rPr>
          <w:rFonts w:ascii="Courier New" w:hAnsi="Courier New" w:cs="Courier New"/>
          <w:lang w:val="en-US"/>
        </w:rPr>
        <w:t>": {</w:t>
      </w:r>
    </w:p>
    <w:p w14:paraId="7FD1DEB4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      "resource-id": "</w:t>
      </w:r>
      <w:proofErr w:type="spellStart"/>
      <w:r w:rsidRPr="003748AE">
        <w:rPr>
          <w:rFonts w:ascii="Courier New" w:hAnsi="Courier New" w:cs="Courier New"/>
          <w:lang w:val="en-US"/>
        </w:rPr>
        <w:t>ecs-pv.ecs</w:t>
      </w:r>
      <w:proofErr w:type="spellEnd"/>
      <w:r w:rsidRPr="003748AE">
        <w:rPr>
          <w:rFonts w:ascii="Courier New" w:hAnsi="Courier New" w:cs="Courier New"/>
          <w:lang w:val="en-US"/>
        </w:rPr>
        <w:t>",</w:t>
      </w:r>
    </w:p>
    <w:p w14:paraId="3159958E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      "tag": "d827f484cb66ce6df6b5077cb8562b0a"</w:t>
      </w:r>
    </w:p>
    <w:p w14:paraId="54CB2D4B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    },</w:t>
      </w:r>
    </w:p>
    <w:p w14:paraId="119585BE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3748AE">
        <w:rPr>
          <w:rFonts w:ascii="Courier New" w:hAnsi="Courier New" w:cs="Courier New"/>
          <w:lang w:val="en-US"/>
        </w:rPr>
        <w:t>vtags</w:t>
      </w:r>
      <w:proofErr w:type="spellEnd"/>
      <w:r w:rsidRPr="003748AE">
        <w:rPr>
          <w:rFonts w:ascii="Courier New" w:hAnsi="Courier New" w:cs="Courier New"/>
          <w:lang w:val="en-US"/>
        </w:rPr>
        <w:t>": [</w:t>
      </w:r>
    </w:p>
    <w:p w14:paraId="3038884A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      {</w:t>
      </w:r>
    </w:p>
    <w:p w14:paraId="03D1568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        </w:t>
      </w:r>
      <w:r w:rsidRPr="00CF0B47">
        <w:rPr>
          <w:rFonts w:ascii="Courier New" w:hAnsi="Courier New" w:cs="Courier New"/>
          <w:lang w:val="en-US"/>
        </w:rPr>
        <w:t>"resource-id": "my-default-</w:t>
      </w:r>
      <w:proofErr w:type="spellStart"/>
      <w:r w:rsidRPr="00CF0B47">
        <w:rPr>
          <w:rFonts w:ascii="Courier New" w:hAnsi="Courier New" w:cs="Courier New"/>
          <w:lang w:val="en-US"/>
        </w:rPr>
        <w:t>networkmap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10F226A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"tag": "75ed013b3cb58f896e839582504f6228"</w:t>
      </w:r>
    </w:p>
    <w:p w14:paraId="34C0CC4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</w:t>
      </w:r>
    </w:p>
    <w:p w14:paraId="636A695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],</w:t>
      </w:r>
    </w:p>
    <w:p w14:paraId="0457C70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"cost-type": </w:t>
      </w:r>
      <w:proofErr w:type="gramStart"/>
      <w:r w:rsidRPr="00CF0B47">
        <w:rPr>
          <w:rFonts w:ascii="Courier New" w:hAnsi="Courier New" w:cs="Courier New"/>
          <w:lang w:val="en-US"/>
        </w:rPr>
        <w:t>{ "</w:t>
      </w:r>
      <w:proofErr w:type="gramEnd"/>
      <w:r w:rsidRPr="00CF0B47">
        <w:rPr>
          <w:rFonts w:ascii="Courier New" w:hAnsi="Courier New" w:cs="Courier New"/>
          <w:lang w:val="en-US"/>
        </w:rPr>
        <w:t>cost-mode": "array", "cost-metric":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-path" }</w:t>
      </w:r>
    </w:p>
    <w:p w14:paraId="367B5FF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},</w:t>
      </w:r>
    </w:p>
    <w:p w14:paraId="361E3DD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"cost-map": {</w:t>
      </w:r>
    </w:p>
    <w:p w14:paraId="4136F4D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"ipv4:192.0.2.2": </w:t>
      </w:r>
      <w:proofErr w:type="gramStart"/>
      <w:r w:rsidRPr="00CF0B47">
        <w:rPr>
          <w:rFonts w:ascii="Courier New" w:hAnsi="Courier New" w:cs="Courier New"/>
          <w:lang w:val="en-US"/>
        </w:rPr>
        <w:t>{ "</w:t>
      </w:r>
      <w:proofErr w:type="gramEnd"/>
      <w:r w:rsidRPr="00CF0B47">
        <w:rPr>
          <w:rFonts w:ascii="Courier New" w:hAnsi="Courier New" w:cs="Courier New"/>
          <w:lang w:val="en-US"/>
        </w:rPr>
        <w:t>ipv4:192.0.2.18": ["ANE1"] }</w:t>
      </w:r>
    </w:p>
    <w:p w14:paraId="745AA0A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</w:t>
      </w:r>
    </w:p>
    <w:p w14:paraId="53D1553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}</w:t>
      </w:r>
    </w:p>
    <w:p w14:paraId="20BF349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--example-1</w:t>
      </w:r>
    </w:p>
    <w:p w14:paraId="62523AC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Content-ID: &lt;propmap@alto.example.com&gt;</w:t>
      </w:r>
    </w:p>
    <w:p w14:paraId="07A5088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CF0B47">
        <w:rPr>
          <w:rFonts w:ascii="Courier New" w:hAnsi="Courier New" w:cs="Courier New"/>
          <w:lang w:val="en-US"/>
        </w:rPr>
        <w:t>alto-propmap+json</w:t>
      </w:r>
      <w:proofErr w:type="spellEnd"/>
    </w:p>
    <w:p w14:paraId="6144298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{</w:t>
      </w:r>
    </w:p>
    <w:p w14:paraId="0EF9489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"meta": {</w:t>
      </w:r>
    </w:p>
    <w:p w14:paraId="0C6316C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>": [</w:t>
      </w:r>
    </w:p>
    <w:p w14:paraId="506CF00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{</w:t>
      </w:r>
    </w:p>
    <w:p w14:paraId="7E406D4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"resource-id": "</w:t>
      </w:r>
      <w:proofErr w:type="spellStart"/>
      <w:r w:rsidRPr="00CF0B47">
        <w:rPr>
          <w:rFonts w:ascii="Courier New" w:hAnsi="Courier New" w:cs="Courier New"/>
          <w:lang w:val="en-US"/>
        </w:rPr>
        <w:t>ecs-pv.ecs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08ACC32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"tag": "d827f484cb66ce6df6b5077cb8562b0a"</w:t>
      </w:r>
    </w:p>
    <w:p w14:paraId="66C7E6A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</w:t>
      </w:r>
    </w:p>
    <w:p w14:paraId="1DE901B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]</w:t>
      </w:r>
    </w:p>
    <w:p w14:paraId="0EF4A4C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},</w:t>
      </w:r>
    </w:p>
    <w:p w14:paraId="5A62161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"property-map": {</w:t>
      </w:r>
    </w:p>
    <w:p w14:paraId="7FF69292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</w:t>
      </w:r>
      <w:proofErr w:type="gramStart"/>
      <w:r w:rsidRPr="003748AE">
        <w:rPr>
          <w:rFonts w:ascii="Courier New" w:hAnsi="Courier New" w:cs="Courier New"/>
          <w:lang w:val="en-US"/>
        </w:rPr>
        <w:t>".ane</w:t>
      </w:r>
      <w:proofErr w:type="gramEnd"/>
      <w:r w:rsidRPr="003748AE">
        <w:rPr>
          <w:rFonts w:ascii="Courier New" w:hAnsi="Courier New" w:cs="Courier New"/>
          <w:lang w:val="en-US"/>
        </w:rPr>
        <w:t>:ANE1": { "max-</w:t>
      </w:r>
      <w:proofErr w:type="spellStart"/>
      <w:r w:rsidRPr="003748AE">
        <w:rPr>
          <w:rFonts w:ascii="Courier New" w:hAnsi="Courier New" w:cs="Courier New"/>
          <w:lang w:val="en-US"/>
        </w:rPr>
        <w:t>reservable</w:t>
      </w:r>
      <w:proofErr w:type="spellEnd"/>
      <w:r w:rsidRPr="003748AE">
        <w:rPr>
          <w:rFonts w:ascii="Courier New" w:hAnsi="Courier New" w:cs="Courier New"/>
          <w:lang w:val="en-US"/>
        </w:rPr>
        <w:t>-</w:t>
      </w:r>
      <w:proofErr w:type="spellStart"/>
      <w:r w:rsidRPr="003748AE">
        <w:rPr>
          <w:rFonts w:ascii="Courier New" w:hAnsi="Courier New" w:cs="Courier New"/>
          <w:lang w:val="en-US"/>
        </w:rPr>
        <w:t>bandwidth</w:t>
      </w:r>
      <w:proofErr w:type="spellEnd"/>
      <w:r w:rsidRPr="003748AE">
        <w:rPr>
          <w:rFonts w:ascii="Courier New" w:hAnsi="Courier New" w:cs="Courier New"/>
          <w:lang w:val="en-US"/>
        </w:rPr>
        <w:t>": 100000000 }</w:t>
      </w:r>
    </w:p>
    <w:p w14:paraId="3161F4E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748AE">
        <w:rPr>
          <w:rFonts w:ascii="Courier New" w:hAnsi="Courier New" w:cs="Courier New"/>
          <w:lang w:val="en-US"/>
        </w:rPr>
        <w:t xml:space="preserve">     </w:t>
      </w:r>
      <w:r w:rsidRPr="003C62EB">
        <w:rPr>
          <w:rFonts w:ascii="Courier New" w:hAnsi="Courier New" w:cs="Courier New"/>
        </w:rPr>
        <w:t>}</w:t>
      </w:r>
    </w:p>
    <w:p w14:paraId="15FD4A84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}</w:t>
      </w:r>
    </w:p>
    <w:p w14:paraId="31206273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Gao, et al.               </w:t>
      </w:r>
      <w:r w:rsidRPr="003748AE">
        <w:rPr>
          <w:rFonts w:ascii="Courier New" w:hAnsi="Courier New" w:cs="Courier New"/>
          <w:lang w:val="en-US"/>
        </w:rPr>
        <w:t xml:space="preserve">Expires 28 April 2022             </w:t>
      </w:r>
      <w:proofErr w:type="gramStart"/>
      <w:r w:rsidRPr="003748AE">
        <w:rPr>
          <w:rFonts w:ascii="Courier New" w:hAnsi="Courier New" w:cs="Courier New"/>
          <w:lang w:val="en-US"/>
        </w:rPr>
        <w:t xml:space="preserve">   [</w:t>
      </w:r>
      <w:proofErr w:type="gramEnd"/>
      <w:r w:rsidRPr="003748AE">
        <w:rPr>
          <w:rFonts w:ascii="Courier New" w:hAnsi="Courier New" w:cs="Courier New"/>
          <w:lang w:val="en-US"/>
        </w:rPr>
        <w:t>Page 36]</w:t>
      </w:r>
    </w:p>
    <w:p w14:paraId="426DADF8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br w:type="page"/>
      </w:r>
    </w:p>
    <w:p w14:paraId="04B7D4E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1B6FFC5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>8.  Examples</w:t>
      </w:r>
    </w:p>
    <w:p w14:paraId="3230353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This section lists some examples of Path Vector queries and the</w:t>
      </w:r>
    </w:p>
    <w:p w14:paraId="7E76BE9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corresponding responses.  Some long lines are truncated for better</w:t>
      </w:r>
    </w:p>
    <w:p w14:paraId="2C79D25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readability.</w:t>
      </w:r>
    </w:p>
    <w:p w14:paraId="58870B4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8.1.  </w:t>
      </w:r>
      <w:del w:id="318" w:author="BOUCADAIR Mohamed INNOV/NET" w:date="2021-12-16T10:30:00Z">
        <w:r w:rsidRPr="00CF0B47" w:rsidDel="00043202">
          <w:rPr>
            <w:rFonts w:ascii="Courier New" w:hAnsi="Courier New" w:cs="Courier New"/>
            <w:lang w:val="en-US"/>
          </w:rPr>
          <w:delText>Example:</w:delText>
        </w:r>
      </w:del>
      <w:ins w:id="319" w:author="BOUCADAIR Mohamed INNOV/NET" w:date="2021-12-16T10:30:00Z">
        <w:r w:rsidR="00043202">
          <w:rPr>
            <w:rFonts w:ascii="Courier New" w:hAnsi="Courier New" w:cs="Courier New"/>
            <w:lang w:val="en-US"/>
          </w:rPr>
          <w:t>Sample</w:t>
        </w:r>
      </w:ins>
      <w:r w:rsidRPr="00CF0B47">
        <w:rPr>
          <w:rFonts w:ascii="Courier New" w:hAnsi="Courier New" w:cs="Courier New"/>
          <w:lang w:val="en-US"/>
        </w:rPr>
        <w:t xml:space="preserve"> Setup</w:t>
      </w:r>
    </w:p>
    <w:p w14:paraId="4FC87B0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 ----- L1</w:t>
      </w:r>
    </w:p>
    <w:p w14:paraId="5925C73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    /</w:t>
      </w:r>
    </w:p>
    <w:p w14:paraId="1959525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PID1   +----------+ 10 Gbps +----------+    PID3</w:t>
      </w:r>
    </w:p>
    <w:p w14:paraId="12B9A68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192.0.2.0/28+-+ +------+ +---------+          +--+192.0.2.32/28</w:t>
      </w:r>
    </w:p>
    <w:p w14:paraId="7735923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| | MEC1 | |         |          |   2001:DB8::3:0/16</w:t>
      </w:r>
    </w:p>
    <w:p w14:paraId="5D36D1F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| +------+ |   +-----+          |</w:t>
      </w:r>
    </w:p>
    <w:p w14:paraId="1B2110E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PID2   |          |   |     +----------+</w:t>
      </w:r>
    </w:p>
    <w:p w14:paraId="5E9215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192.0.2.16/28+-+          |   |         NET3</w:t>
      </w:r>
    </w:p>
    <w:p w14:paraId="2543667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|          |   | 15 Gbps</w:t>
      </w:r>
    </w:p>
    <w:p w14:paraId="25BDEA0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|          |   |        \</w:t>
      </w:r>
    </w:p>
    <w:p w14:paraId="01C6B98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+----------+   |         -------- L2</w:t>
      </w:r>
    </w:p>
    <w:p w14:paraId="3FC8140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NET1       |</w:t>
      </w:r>
    </w:p>
    <w:p w14:paraId="79B471C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+----------+</w:t>
      </w:r>
    </w:p>
    <w:p w14:paraId="1A7D18F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| +------+ |   PID4</w:t>
      </w:r>
    </w:p>
    <w:p w14:paraId="4C32739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| | MEC2 | +--+192.0.2.48/28</w:t>
      </w:r>
    </w:p>
    <w:p w14:paraId="4689883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| +------+ |   2001:DB8::4:0/16</w:t>
      </w:r>
    </w:p>
    <w:p w14:paraId="253B01A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+----------+</w:t>
      </w:r>
    </w:p>
    <w:p w14:paraId="63BAC6B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            NET2</w:t>
      </w:r>
    </w:p>
    <w:p w14:paraId="0F6762E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Figure 10: Examples of ANE Properties</w:t>
      </w:r>
    </w:p>
    <w:p w14:paraId="0C49353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 this document, Figure 10 is used to illustrate the message</w:t>
      </w:r>
    </w:p>
    <w:p w14:paraId="6F8C6DC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contents.  There are 3 sub-networks (NET1, NET2 and NET3) and two</w:t>
      </w:r>
    </w:p>
    <w:p w14:paraId="795B63F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interconnection links (L1 and L2).  It is assumed that each sub-</w:t>
      </w:r>
    </w:p>
    <w:p w14:paraId="42171FC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network has sufficiently large bandwidth to be reserved.</w:t>
      </w:r>
    </w:p>
    <w:p w14:paraId="0C2BB4F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8.2.  </w:t>
      </w:r>
      <w:del w:id="320" w:author="BOUCADAIR Mohamed INNOV/NET" w:date="2021-12-16T10:30:00Z">
        <w:r w:rsidRPr="00CF0B47" w:rsidDel="00043202">
          <w:rPr>
            <w:rFonts w:ascii="Courier New" w:hAnsi="Courier New" w:cs="Courier New"/>
            <w:lang w:val="en-US"/>
          </w:rPr>
          <w:delText xml:space="preserve">Example: </w:delText>
        </w:r>
      </w:del>
      <w:r w:rsidRPr="00CF0B47">
        <w:rPr>
          <w:rFonts w:ascii="Courier New" w:hAnsi="Courier New" w:cs="Courier New"/>
          <w:lang w:val="en-US"/>
        </w:rPr>
        <w:t>Information Resource Directory</w:t>
      </w:r>
    </w:p>
    <w:p w14:paraId="03C9679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To give a comprehensive example of the extension defined in this</w:t>
      </w:r>
    </w:p>
    <w:p w14:paraId="609867E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document, we consider the network in Figure 10.  Assume that the ALTO</w:t>
      </w:r>
    </w:p>
    <w:p w14:paraId="51D78E9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server provides the following information resources:</w:t>
      </w:r>
    </w:p>
    <w:p w14:paraId="5585359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"my-default-</w:t>
      </w:r>
      <w:proofErr w:type="spellStart"/>
      <w:r w:rsidRPr="00CF0B47">
        <w:rPr>
          <w:rFonts w:ascii="Courier New" w:hAnsi="Courier New" w:cs="Courier New"/>
          <w:lang w:val="en-US"/>
        </w:rPr>
        <w:t>networkmap</w:t>
      </w:r>
      <w:proofErr w:type="spellEnd"/>
      <w:r w:rsidRPr="00CF0B47">
        <w:rPr>
          <w:rFonts w:ascii="Courier New" w:hAnsi="Courier New" w:cs="Courier New"/>
          <w:lang w:val="en-US"/>
        </w:rPr>
        <w:t>": A Network Map resource which contains the</w:t>
      </w:r>
    </w:p>
    <w:p w14:paraId="7266487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PIDs in the network.</w:t>
      </w:r>
    </w:p>
    <w:p w14:paraId="58F79A5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"filtered-cost-map-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": A Multipart Filtered Cost Map resource for</w:t>
      </w:r>
    </w:p>
    <w:p w14:paraId="2DE88E4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Path Vector, which exposes the "max-reservable-bandwidth" property</w:t>
      </w:r>
    </w:p>
    <w:p w14:paraId="4DA682F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for the PIDs in "my-default-</w:t>
      </w:r>
      <w:proofErr w:type="spellStart"/>
      <w:r w:rsidRPr="00CF0B47">
        <w:rPr>
          <w:rFonts w:ascii="Courier New" w:hAnsi="Courier New" w:cs="Courier New"/>
          <w:lang w:val="en-US"/>
        </w:rPr>
        <w:t>networkmap</w:t>
      </w:r>
      <w:proofErr w:type="spellEnd"/>
      <w:r w:rsidRPr="00CF0B47">
        <w:rPr>
          <w:rFonts w:ascii="Courier New" w:hAnsi="Courier New" w:cs="Courier New"/>
          <w:lang w:val="en-US"/>
        </w:rPr>
        <w:t>".</w:t>
      </w:r>
    </w:p>
    <w:p w14:paraId="07FA5941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37]</w:t>
      </w:r>
    </w:p>
    <w:p w14:paraId="2A3ED633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47AC363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34A8FE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-props": A filtered Unified Property resource that exposes the</w:t>
      </w:r>
    </w:p>
    <w:p w14:paraId="52356DA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information for persistent ANEs in the network.</w:t>
      </w:r>
    </w:p>
    <w:p w14:paraId="66BC28C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"endpoint-cost-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": A Multipart Endpoint Cost Service for Path</w:t>
      </w:r>
    </w:p>
    <w:p w14:paraId="5B766D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Vector, which exposes the "max-reservable-bandwidth" and the</w:t>
      </w:r>
    </w:p>
    <w:p w14:paraId="694771B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"persistent-entity-id" properties.</w:t>
      </w:r>
    </w:p>
    <w:p w14:paraId="74E1C0C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"update-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": An Update Stream service, which provides the</w:t>
      </w:r>
    </w:p>
    <w:p w14:paraId="13ACBF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incremental update service for the "endpoint-cost-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 service.</w:t>
      </w:r>
    </w:p>
    <w:p w14:paraId="6538704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*  "</w:t>
      </w:r>
      <w:proofErr w:type="spellStart"/>
      <w:r w:rsidRPr="00CF0B47">
        <w:rPr>
          <w:rFonts w:ascii="Courier New" w:hAnsi="Courier New" w:cs="Courier New"/>
          <w:lang w:val="en-US"/>
        </w:rPr>
        <w:t>multicost-pv</w:t>
      </w:r>
      <w:proofErr w:type="spellEnd"/>
      <w:r w:rsidRPr="00CF0B47">
        <w:rPr>
          <w:rFonts w:ascii="Courier New" w:hAnsi="Courier New" w:cs="Courier New"/>
          <w:lang w:val="en-US"/>
        </w:rPr>
        <w:t>": A Multipart Endpoint Cost Service with both Multi-</w:t>
      </w:r>
    </w:p>
    <w:p w14:paraId="4137DF5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Cost and Path Vector.</w:t>
      </w:r>
    </w:p>
    <w:p w14:paraId="177F98A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Below is the Information Resource Directory of the example ALTO</w:t>
      </w:r>
    </w:p>
    <w:p w14:paraId="1510BB5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server.  To enable the extension defined in this document, the "path-</w:t>
      </w:r>
    </w:p>
    <w:p w14:paraId="3DEF4BE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vector" cost type (Section 6.5) is defined in the "cost-types" of the</w:t>
      </w:r>
    </w:p>
    <w:p w14:paraId="203E995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"meta" field, and is included in the "cost-type-names" of resources</w:t>
      </w:r>
    </w:p>
    <w:p w14:paraId="1C8E0EC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"filtered-cost-map-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 and "endpoint-cost-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".</w:t>
      </w:r>
    </w:p>
    <w:p w14:paraId="10D8BBA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{</w:t>
      </w:r>
    </w:p>
    <w:p w14:paraId="65A4090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"meta": {</w:t>
      </w:r>
    </w:p>
    <w:p w14:paraId="60FC1C9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"cost-types": {</w:t>
      </w:r>
    </w:p>
    <w:p w14:paraId="42E11FF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"path-vector": {</w:t>
      </w:r>
    </w:p>
    <w:p w14:paraId="519474D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"cost-mode": "array",</w:t>
      </w:r>
    </w:p>
    <w:p w14:paraId="4754213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"cost-metric":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-path"</w:t>
      </w:r>
    </w:p>
    <w:p w14:paraId="018B408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},</w:t>
      </w:r>
    </w:p>
    <w:p w14:paraId="5636629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"num-</w:t>
      </w:r>
      <w:proofErr w:type="spellStart"/>
      <w:r w:rsidRPr="00CF0B47">
        <w:rPr>
          <w:rFonts w:ascii="Courier New" w:hAnsi="Courier New" w:cs="Courier New"/>
          <w:lang w:val="en-US"/>
        </w:rPr>
        <w:t>rc</w:t>
      </w:r>
      <w:proofErr w:type="spellEnd"/>
      <w:r w:rsidRPr="00CF0B47">
        <w:rPr>
          <w:rFonts w:ascii="Courier New" w:hAnsi="Courier New" w:cs="Courier New"/>
          <w:lang w:val="en-US"/>
        </w:rPr>
        <w:t>": {</w:t>
      </w:r>
    </w:p>
    <w:p w14:paraId="7F70160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"cost-mode": "numerical",</w:t>
      </w:r>
    </w:p>
    <w:p w14:paraId="0A09656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"cost-metric": "</w:t>
      </w:r>
      <w:proofErr w:type="spellStart"/>
      <w:r w:rsidRPr="00CF0B47">
        <w:rPr>
          <w:rFonts w:ascii="Courier New" w:hAnsi="Courier New" w:cs="Courier New"/>
          <w:lang w:val="en-US"/>
        </w:rPr>
        <w:t>routingcost</w:t>
      </w:r>
      <w:proofErr w:type="spellEnd"/>
      <w:r w:rsidRPr="00CF0B47">
        <w:rPr>
          <w:rFonts w:ascii="Courier New" w:hAnsi="Courier New" w:cs="Courier New"/>
          <w:lang w:val="en-US"/>
        </w:rPr>
        <w:t>"</w:t>
      </w:r>
    </w:p>
    <w:p w14:paraId="2583107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</w:t>
      </w:r>
    </w:p>
    <w:p w14:paraId="301C1B2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}</w:t>
      </w:r>
    </w:p>
    <w:p w14:paraId="414A39D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},</w:t>
      </w:r>
    </w:p>
    <w:p w14:paraId="5799364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"resources": {</w:t>
      </w:r>
    </w:p>
    <w:p w14:paraId="2BC35D5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"my-default-</w:t>
      </w:r>
      <w:proofErr w:type="spellStart"/>
      <w:r w:rsidRPr="00CF0B47">
        <w:rPr>
          <w:rFonts w:ascii="Courier New" w:hAnsi="Courier New" w:cs="Courier New"/>
          <w:lang w:val="en-US"/>
        </w:rPr>
        <w:t>networkmap</w:t>
      </w:r>
      <w:proofErr w:type="spellEnd"/>
      <w:r w:rsidRPr="00CF0B47">
        <w:rPr>
          <w:rFonts w:ascii="Courier New" w:hAnsi="Courier New" w:cs="Courier New"/>
          <w:lang w:val="en-US"/>
        </w:rPr>
        <w:t>": {</w:t>
      </w:r>
    </w:p>
    <w:p w14:paraId="36FF4498" w14:textId="7298F929" w:rsidR="003748AE" w:rsidRPr="003C62EB" w:rsidRDefault="003748AE" w:rsidP="003748AE">
      <w:pPr>
        <w:pStyle w:val="Textebrut"/>
        <w:rPr>
          <w:ins w:id="321" w:author="BOUCADAIR Mohamed INNOV/NET" w:date="2021-12-16T12:16:00Z"/>
          <w:rFonts w:ascii="Courier New" w:hAnsi="Courier New" w:cs="Courier New"/>
        </w:rPr>
      </w:pPr>
      <w:ins w:id="322" w:author="BOUCADAIR Mohamed INNOV/NET" w:date="2021-12-16T12:16:00Z">
        <w:r w:rsidRPr="003748AE">
          <w:rPr>
            <w:rFonts w:ascii="Courier New" w:hAnsi="Courier New" w:cs="Courier New"/>
            <w:lang w:val="en-US"/>
          </w:rPr>
          <w:t xml:space="preserve">         </w:t>
        </w:r>
        <w:r w:rsidRPr="003C62EB">
          <w:rPr>
            <w:rFonts w:ascii="Courier New" w:hAnsi="Courier New" w:cs="Courier New"/>
          </w:rPr>
          <w:t>"</w:t>
        </w:r>
        <w:proofErr w:type="spellStart"/>
        <w:r w:rsidRPr="003C62EB">
          <w:rPr>
            <w:rFonts w:ascii="Courier New" w:hAnsi="Courier New" w:cs="Courier New"/>
          </w:rPr>
          <w:t>uri</w:t>
        </w:r>
        <w:proofErr w:type="spellEnd"/>
        <w:proofErr w:type="gramStart"/>
        <w:r w:rsidRPr="003C62EB">
          <w:rPr>
            <w:rFonts w:ascii="Courier New" w:hAnsi="Courier New" w:cs="Courier New"/>
          </w:rPr>
          <w:t>":</w:t>
        </w:r>
        <w:proofErr w:type="gramEnd"/>
        <w:r w:rsidRPr="003C62EB">
          <w:rPr>
            <w:rFonts w:ascii="Courier New" w:hAnsi="Courier New" w:cs="Courier New"/>
          </w:rPr>
          <w:t xml:space="preserve"> "https://alto.example.com/</w:t>
        </w:r>
        <w:proofErr w:type="spellStart"/>
        <w:r w:rsidRPr="003C62EB">
          <w:rPr>
            <w:rFonts w:ascii="Courier New" w:hAnsi="Courier New" w:cs="Courier New"/>
          </w:rPr>
          <w:t>networkmap</w:t>
        </w:r>
        <w:proofErr w:type="spellEnd"/>
        <w:r w:rsidRPr="003C62EB">
          <w:rPr>
            <w:rFonts w:ascii="Courier New" w:hAnsi="Courier New" w:cs="Courier New"/>
          </w:rPr>
          <w:t>",</w:t>
        </w:r>
      </w:ins>
    </w:p>
    <w:p w14:paraId="00DFB004" w14:textId="3C26C924" w:rsidR="003C62EB" w:rsidRPr="003C62EB" w:rsidDel="003748AE" w:rsidRDefault="003C62EB" w:rsidP="003C62EB">
      <w:pPr>
        <w:pStyle w:val="Textebrut"/>
        <w:rPr>
          <w:del w:id="323" w:author="BOUCADAIR Mohamed INNOV/NET" w:date="2021-12-16T12:16:00Z"/>
          <w:rFonts w:ascii="Courier New" w:hAnsi="Courier New" w:cs="Courier New"/>
        </w:rPr>
      </w:pPr>
      <w:del w:id="324" w:author="BOUCADAIR Mohamed INNOV/NET" w:date="2021-12-16T12:16:00Z">
        <w:r w:rsidRPr="003748AE" w:rsidDel="003748AE">
          <w:rPr>
            <w:rFonts w:ascii="Courier New" w:hAnsi="Courier New" w:cs="Courier New"/>
            <w:lang w:val="en-US"/>
          </w:rPr>
          <w:delText xml:space="preserve">         </w:delText>
        </w:r>
        <w:r w:rsidRPr="003C62EB" w:rsidDel="003748AE">
          <w:rPr>
            <w:rFonts w:ascii="Courier New" w:hAnsi="Courier New" w:cs="Courier New"/>
          </w:rPr>
          <w:delText>"uri" : "https://alto.example.com/networkmap",</w:delText>
        </w:r>
      </w:del>
    </w:p>
    <w:p w14:paraId="207036C9" w14:textId="77777777" w:rsidR="00043202" w:rsidRPr="00CF0B47" w:rsidRDefault="00043202" w:rsidP="00043202">
      <w:pPr>
        <w:pStyle w:val="Textebrut"/>
        <w:rPr>
          <w:ins w:id="325" w:author="BOUCADAIR Mohamed INNOV/NET" w:date="2021-12-16T10:31:00Z"/>
          <w:rFonts w:ascii="Courier New" w:hAnsi="Courier New" w:cs="Courier New"/>
          <w:lang w:val="en-US"/>
        </w:rPr>
      </w:pPr>
      <w:ins w:id="326" w:author="BOUCADAIR Mohamed INNOV/NET" w:date="2021-12-16T10:31:00Z">
        <w:r w:rsidRPr="003748AE">
          <w:rPr>
            <w:rFonts w:ascii="Courier New" w:hAnsi="Courier New" w:cs="Courier New"/>
            <w:lang w:val="en-US"/>
          </w:rPr>
          <w:t xml:space="preserve">         </w:t>
        </w:r>
        <w:r w:rsidRPr="00CF0B47">
          <w:rPr>
            <w:rFonts w:ascii="Courier New" w:hAnsi="Courier New" w:cs="Courier New"/>
            <w:lang w:val="en-US"/>
          </w:rPr>
          <w:t>"media-type": "application/</w:t>
        </w:r>
        <w:proofErr w:type="spellStart"/>
        <w:r w:rsidRPr="00CF0B47">
          <w:rPr>
            <w:rFonts w:ascii="Courier New" w:hAnsi="Courier New" w:cs="Courier New"/>
            <w:lang w:val="en-US"/>
          </w:rPr>
          <w:t>alto-networkmap+json</w:t>
        </w:r>
        <w:proofErr w:type="spellEnd"/>
        <w:r w:rsidRPr="00CF0B47">
          <w:rPr>
            <w:rFonts w:ascii="Courier New" w:hAnsi="Courier New" w:cs="Courier New"/>
            <w:lang w:val="en-US"/>
          </w:rPr>
          <w:t>"</w:t>
        </w:r>
      </w:ins>
    </w:p>
    <w:p w14:paraId="0BF292BE" w14:textId="77777777" w:rsidR="003C62EB" w:rsidRPr="00CF0B47" w:rsidDel="00043202" w:rsidRDefault="003C62EB" w:rsidP="003C62EB">
      <w:pPr>
        <w:pStyle w:val="Textebrut"/>
        <w:rPr>
          <w:del w:id="327" w:author="BOUCADAIR Mohamed INNOV/NET" w:date="2021-12-16T10:31:00Z"/>
          <w:rFonts w:ascii="Courier New" w:hAnsi="Courier New" w:cs="Courier New"/>
          <w:lang w:val="en-US"/>
        </w:rPr>
      </w:pPr>
      <w:del w:id="328" w:author="BOUCADAIR Mohamed INNOV/NET" w:date="2021-12-16T10:31:00Z">
        <w:r w:rsidRPr="00043202" w:rsidDel="00043202">
          <w:rPr>
            <w:rFonts w:ascii="Courier New" w:hAnsi="Courier New" w:cs="Courier New"/>
            <w:lang w:val="en-US"/>
          </w:rPr>
          <w:delText xml:space="preserve">         </w:delText>
        </w:r>
        <w:r w:rsidRPr="00CF0B47" w:rsidDel="00043202">
          <w:rPr>
            <w:rFonts w:ascii="Courier New" w:hAnsi="Courier New" w:cs="Courier New"/>
            <w:lang w:val="en-US"/>
          </w:rPr>
          <w:delText>"media-type" : "application/alto-networkmap+json"</w:delText>
        </w:r>
      </w:del>
    </w:p>
    <w:p w14:paraId="73F43A3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},</w:t>
      </w:r>
    </w:p>
    <w:p w14:paraId="7B69E7C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"filtered-cost-map-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": {</w:t>
      </w:r>
    </w:p>
    <w:p w14:paraId="28ED510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</w:t>
      </w:r>
      <w:proofErr w:type="spellStart"/>
      <w:r w:rsidRPr="00CF0B47">
        <w:rPr>
          <w:rFonts w:ascii="Courier New" w:hAnsi="Courier New" w:cs="Courier New"/>
          <w:lang w:val="en-US"/>
        </w:rPr>
        <w:t>uri</w:t>
      </w:r>
      <w:proofErr w:type="spellEnd"/>
      <w:r w:rsidRPr="00CF0B47">
        <w:rPr>
          <w:rFonts w:ascii="Courier New" w:hAnsi="Courier New" w:cs="Courier New"/>
          <w:lang w:val="en-US"/>
        </w:rPr>
        <w:t>": "https://alto.example.com/</w:t>
      </w:r>
      <w:proofErr w:type="spellStart"/>
      <w:r w:rsidRPr="00CF0B47">
        <w:rPr>
          <w:rFonts w:ascii="Courier New" w:hAnsi="Courier New" w:cs="Courier New"/>
          <w:lang w:val="en-US"/>
        </w:rPr>
        <w:t>costmap</w:t>
      </w:r>
      <w:proofErr w:type="spellEnd"/>
      <w:r w:rsidRPr="00CF0B47">
        <w:rPr>
          <w:rFonts w:ascii="Courier New" w:hAnsi="Courier New" w:cs="Courier New"/>
          <w:lang w:val="en-US"/>
        </w:rPr>
        <w:t>/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33493E2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"media-type": "multipart/related;</w:t>
      </w:r>
    </w:p>
    <w:p w14:paraId="1BE206C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type=application/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alto-costmap+json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492AEB5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"accepts": "application/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alto-costmapfilter+json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0E943E4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"capabilities": {</w:t>
      </w:r>
    </w:p>
    <w:p w14:paraId="68260E6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"cost-type-names": [ "path-vector" ],</w:t>
      </w:r>
    </w:p>
    <w:p w14:paraId="17041CE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-property-names": [ "max-reservable-bandwidth</w:t>
      </w:r>
      <w:proofErr w:type="gramStart"/>
      <w:r w:rsidRPr="00CF0B47">
        <w:rPr>
          <w:rFonts w:ascii="Courier New" w:hAnsi="Courier New" w:cs="Courier New"/>
          <w:lang w:val="en-US"/>
        </w:rPr>
        <w:t>" ]</w:t>
      </w:r>
      <w:proofErr w:type="gramEnd"/>
    </w:p>
    <w:p w14:paraId="13D5915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},</w:t>
      </w:r>
    </w:p>
    <w:p w14:paraId="0334FAF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"uses": [ "my-default-</w:t>
      </w:r>
      <w:proofErr w:type="spellStart"/>
      <w:r w:rsidRPr="00CF0B47">
        <w:rPr>
          <w:rFonts w:ascii="Courier New" w:hAnsi="Courier New" w:cs="Courier New"/>
          <w:lang w:val="en-US"/>
        </w:rPr>
        <w:t>networkmap</w:t>
      </w:r>
      <w:proofErr w:type="spellEnd"/>
      <w:proofErr w:type="gramStart"/>
      <w:r w:rsidRPr="00CF0B47">
        <w:rPr>
          <w:rFonts w:ascii="Courier New" w:hAnsi="Courier New" w:cs="Courier New"/>
          <w:lang w:val="en-US"/>
        </w:rPr>
        <w:t>" ]</w:t>
      </w:r>
      <w:proofErr w:type="gramEnd"/>
    </w:p>
    <w:p w14:paraId="228C991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},</w:t>
      </w:r>
    </w:p>
    <w:p w14:paraId="06D9EC8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Gao, et al.               Expires 28 April 2022             </w:t>
      </w:r>
      <w:proofErr w:type="gramStart"/>
      <w:r w:rsidRPr="00CF0B47">
        <w:rPr>
          <w:rFonts w:ascii="Courier New" w:hAnsi="Courier New" w:cs="Courier New"/>
          <w:lang w:val="en-US"/>
        </w:rPr>
        <w:t xml:space="preserve">   [</w:t>
      </w:r>
      <w:proofErr w:type="gramEnd"/>
      <w:r w:rsidRPr="00CF0B47">
        <w:rPr>
          <w:rFonts w:ascii="Courier New" w:hAnsi="Courier New" w:cs="Courier New"/>
          <w:lang w:val="en-US"/>
        </w:rPr>
        <w:t>Page 38]</w:t>
      </w:r>
    </w:p>
    <w:p w14:paraId="7153304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br w:type="page"/>
      </w:r>
    </w:p>
    <w:p w14:paraId="1F7134E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5507FCB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-props": {</w:t>
      </w:r>
    </w:p>
    <w:p w14:paraId="2E765D5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</w:t>
      </w:r>
      <w:proofErr w:type="spellStart"/>
      <w:r w:rsidRPr="00CF0B47">
        <w:rPr>
          <w:rFonts w:ascii="Courier New" w:hAnsi="Courier New" w:cs="Courier New"/>
          <w:lang w:val="en-US"/>
        </w:rPr>
        <w:t>uri</w:t>
      </w:r>
      <w:proofErr w:type="spellEnd"/>
      <w:r w:rsidRPr="00CF0B47">
        <w:rPr>
          <w:rFonts w:ascii="Courier New" w:hAnsi="Courier New" w:cs="Courier New"/>
          <w:lang w:val="en-US"/>
        </w:rPr>
        <w:t>": "https://alto.example.com/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-props",</w:t>
      </w:r>
    </w:p>
    <w:p w14:paraId="0DE84F5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"media-type": "application/</w:t>
      </w:r>
      <w:proofErr w:type="spellStart"/>
      <w:r w:rsidRPr="00CF0B47">
        <w:rPr>
          <w:rFonts w:ascii="Courier New" w:hAnsi="Courier New" w:cs="Courier New"/>
          <w:lang w:val="en-US"/>
        </w:rPr>
        <w:t>alto-propmap+json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243889E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"accepts": "application/</w:t>
      </w:r>
      <w:proofErr w:type="spellStart"/>
      <w:r w:rsidRPr="00CF0B47">
        <w:rPr>
          <w:rFonts w:ascii="Courier New" w:hAnsi="Courier New" w:cs="Courier New"/>
          <w:lang w:val="en-US"/>
        </w:rPr>
        <w:t>alto-propmapparams+json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28105AA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"capabilities": {</w:t>
      </w:r>
    </w:p>
    <w:p w14:paraId="1673C2A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"mappings": {</w:t>
      </w:r>
    </w:p>
    <w:p w14:paraId="71FEE9F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CF0B47">
        <w:rPr>
          <w:rFonts w:ascii="Courier New" w:hAnsi="Courier New" w:cs="Courier New"/>
          <w:lang w:val="en-US"/>
        </w:rPr>
        <w:t>".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": [ "</w:t>
      </w:r>
      <w:proofErr w:type="spellStart"/>
      <w:r w:rsidRPr="00CF0B47">
        <w:rPr>
          <w:rFonts w:ascii="Courier New" w:hAnsi="Courier New" w:cs="Courier New"/>
          <w:lang w:val="en-US"/>
        </w:rPr>
        <w:t>cpu</w:t>
      </w:r>
      <w:proofErr w:type="spellEnd"/>
      <w:r w:rsidRPr="00CF0B47">
        <w:rPr>
          <w:rFonts w:ascii="Courier New" w:hAnsi="Courier New" w:cs="Courier New"/>
          <w:lang w:val="en-US"/>
        </w:rPr>
        <w:t>" ]</w:t>
      </w:r>
    </w:p>
    <w:p w14:paraId="5B62812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}</w:t>
      </w:r>
    </w:p>
    <w:p w14:paraId="6D014F2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</w:t>
      </w:r>
    </w:p>
    <w:p w14:paraId="6646FF9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},</w:t>
      </w:r>
    </w:p>
    <w:p w14:paraId="4CC7E4C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"endpoint-cost-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": {</w:t>
      </w:r>
    </w:p>
    <w:p w14:paraId="2B9F69A0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F0B47">
        <w:rPr>
          <w:rFonts w:ascii="Courier New" w:hAnsi="Courier New" w:cs="Courier New"/>
          <w:lang w:val="en-US"/>
        </w:rPr>
        <w:t xml:space="preserve">         </w:t>
      </w:r>
      <w:r w:rsidRPr="003C62EB">
        <w:rPr>
          <w:rFonts w:ascii="Courier New" w:hAnsi="Courier New" w:cs="Courier New"/>
        </w:rPr>
        <w:t>"</w:t>
      </w:r>
      <w:proofErr w:type="spellStart"/>
      <w:r w:rsidRPr="003C62EB">
        <w:rPr>
          <w:rFonts w:ascii="Courier New" w:hAnsi="Courier New" w:cs="Courier New"/>
        </w:rPr>
        <w:t>uri</w:t>
      </w:r>
      <w:proofErr w:type="spellEnd"/>
      <w:proofErr w:type="gramStart"/>
      <w:r w:rsidRPr="003C62EB">
        <w:rPr>
          <w:rFonts w:ascii="Courier New" w:hAnsi="Courier New" w:cs="Courier New"/>
        </w:rPr>
        <w:t>":</w:t>
      </w:r>
      <w:proofErr w:type="gramEnd"/>
      <w:r w:rsidRPr="003C62EB">
        <w:rPr>
          <w:rFonts w:ascii="Courier New" w:hAnsi="Courier New" w:cs="Courier New"/>
        </w:rPr>
        <w:t xml:space="preserve"> "https://alto.exmaple.com/</w:t>
      </w:r>
      <w:proofErr w:type="spellStart"/>
      <w:r w:rsidRPr="003C62EB">
        <w:rPr>
          <w:rFonts w:ascii="Courier New" w:hAnsi="Courier New" w:cs="Courier New"/>
        </w:rPr>
        <w:t>endpointcost</w:t>
      </w:r>
      <w:proofErr w:type="spellEnd"/>
      <w:r w:rsidRPr="003C62EB">
        <w:rPr>
          <w:rFonts w:ascii="Courier New" w:hAnsi="Courier New" w:cs="Courier New"/>
        </w:rPr>
        <w:t>/</w:t>
      </w:r>
      <w:proofErr w:type="spellStart"/>
      <w:r w:rsidRPr="003C62EB">
        <w:rPr>
          <w:rFonts w:ascii="Courier New" w:hAnsi="Courier New" w:cs="Courier New"/>
        </w:rPr>
        <w:t>pv</w:t>
      </w:r>
      <w:proofErr w:type="spellEnd"/>
      <w:r w:rsidRPr="003C62EB">
        <w:rPr>
          <w:rFonts w:ascii="Courier New" w:hAnsi="Courier New" w:cs="Courier New"/>
        </w:rPr>
        <w:t>",</w:t>
      </w:r>
    </w:p>
    <w:p w14:paraId="1DA3EAB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         </w:t>
      </w:r>
      <w:r w:rsidRPr="00CF0B47">
        <w:rPr>
          <w:rFonts w:ascii="Courier New" w:hAnsi="Courier New" w:cs="Courier New"/>
          <w:lang w:val="en-US"/>
        </w:rPr>
        <w:t>"media-type": "multipart/related;</w:t>
      </w:r>
    </w:p>
    <w:p w14:paraId="3470C5F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type=application/</w:t>
      </w:r>
      <w:proofErr w:type="spellStart"/>
      <w:r w:rsidRPr="00CF0B47">
        <w:rPr>
          <w:rFonts w:ascii="Courier New" w:hAnsi="Courier New" w:cs="Courier New"/>
          <w:lang w:val="en-US"/>
        </w:rPr>
        <w:t>alto-endpointcost+json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6567CA9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"accepts": "application/</w:t>
      </w:r>
      <w:proofErr w:type="spellStart"/>
      <w:r w:rsidRPr="00CF0B47">
        <w:rPr>
          <w:rFonts w:ascii="Courier New" w:hAnsi="Courier New" w:cs="Courier New"/>
          <w:lang w:val="en-US"/>
        </w:rPr>
        <w:t>alto-endpointcostparams+json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59D389E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"capabilities": {</w:t>
      </w:r>
    </w:p>
    <w:p w14:paraId="235E193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"cost-type-names": [ "path-vector" ],</w:t>
      </w:r>
    </w:p>
    <w:p w14:paraId="6BFB2D7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-property-names": [</w:t>
      </w:r>
    </w:p>
    <w:p w14:paraId="1E0B6B0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"max-reservable-bandwidth", "persistent-entity-id"</w:t>
      </w:r>
    </w:p>
    <w:p w14:paraId="37157B5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]</w:t>
      </w:r>
    </w:p>
    <w:p w14:paraId="4E2A120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},</w:t>
      </w:r>
    </w:p>
    <w:p w14:paraId="3F0334D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"uses": [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-props</w:t>
      </w:r>
      <w:proofErr w:type="gramStart"/>
      <w:r w:rsidRPr="00CF0B47">
        <w:rPr>
          <w:rFonts w:ascii="Courier New" w:hAnsi="Courier New" w:cs="Courier New"/>
          <w:lang w:val="en-US"/>
        </w:rPr>
        <w:t>" ]</w:t>
      </w:r>
      <w:proofErr w:type="gramEnd"/>
    </w:p>
    <w:p w14:paraId="790F1E2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},</w:t>
      </w:r>
    </w:p>
    <w:p w14:paraId="5405B12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"update-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": {</w:t>
      </w:r>
    </w:p>
    <w:p w14:paraId="7969713D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F0B47">
        <w:rPr>
          <w:rFonts w:ascii="Courier New" w:hAnsi="Courier New" w:cs="Courier New"/>
          <w:lang w:val="en-US"/>
        </w:rPr>
        <w:t xml:space="preserve">         </w:t>
      </w:r>
      <w:r w:rsidRPr="003C62EB">
        <w:rPr>
          <w:rFonts w:ascii="Courier New" w:hAnsi="Courier New" w:cs="Courier New"/>
        </w:rPr>
        <w:t>"</w:t>
      </w:r>
      <w:proofErr w:type="spellStart"/>
      <w:r w:rsidRPr="003C62EB">
        <w:rPr>
          <w:rFonts w:ascii="Courier New" w:hAnsi="Courier New" w:cs="Courier New"/>
        </w:rPr>
        <w:t>uri</w:t>
      </w:r>
      <w:proofErr w:type="spellEnd"/>
      <w:proofErr w:type="gramStart"/>
      <w:r w:rsidRPr="003C62EB">
        <w:rPr>
          <w:rFonts w:ascii="Courier New" w:hAnsi="Courier New" w:cs="Courier New"/>
        </w:rPr>
        <w:t>":</w:t>
      </w:r>
      <w:proofErr w:type="gramEnd"/>
      <w:r w:rsidRPr="003C62EB">
        <w:rPr>
          <w:rFonts w:ascii="Courier New" w:hAnsi="Courier New" w:cs="Courier New"/>
        </w:rPr>
        <w:t xml:space="preserve"> "https://alto.example.com/updates/</w:t>
      </w:r>
      <w:proofErr w:type="spellStart"/>
      <w:r w:rsidRPr="003C62EB">
        <w:rPr>
          <w:rFonts w:ascii="Courier New" w:hAnsi="Courier New" w:cs="Courier New"/>
        </w:rPr>
        <w:t>pv</w:t>
      </w:r>
      <w:proofErr w:type="spellEnd"/>
      <w:r w:rsidRPr="003C62EB">
        <w:rPr>
          <w:rFonts w:ascii="Courier New" w:hAnsi="Courier New" w:cs="Courier New"/>
        </w:rPr>
        <w:t>",</w:t>
      </w:r>
    </w:p>
    <w:p w14:paraId="5D2A361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         </w:t>
      </w:r>
      <w:r w:rsidRPr="00CF0B47">
        <w:rPr>
          <w:rFonts w:ascii="Courier New" w:hAnsi="Courier New" w:cs="Courier New"/>
          <w:lang w:val="en-US"/>
        </w:rPr>
        <w:t>"media-type": "text/event-stream",</w:t>
      </w:r>
    </w:p>
    <w:p w14:paraId="3769A67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"uses": [ "endpoint-cost-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 ],</w:t>
      </w:r>
    </w:p>
    <w:p w14:paraId="6B23C6B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"accepts": "application/</w:t>
      </w:r>
      <w:proofErr w:type="spellStart"/>
      <w:r w:rsidRPr="00CF0B47">
        <w:rPr>
          <w:rFonts w:ascii="Courier New" w:hAnsi="Courier New" w:cs="Courier New"/>
          <w:lang w:val="en-US"/>
        </w:rPr>
        <w:t>alto-updatestreamparams+json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568C6AF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"capabilities": {</w:t>
      </w:r>
    </w:p>
    <w:p w14:paraId="63F0A75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"support-stream-control": true</w:t>
      </w:r>
    </w:p>
    <w:p w14:paraId="2250F9D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</w:t>
      </w:r>
    </w:p>
    <w:p w14:paraId="178CA3C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},</w:t>
      </w:r>
    </w:p>
    <w:p w14:paraId="09734BB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CF0B47">
        <w:rPr>
          <w:rFonts w:ascii="Courier New" w:hAnsi="Courier New" w:cs="Courier New"/>
          <w:lang w:val="en-US"/>
        </w:rPr>
        <w:t>multicost-pv</w:t>
      </w:r>
      <w:proofErr w:type="spellEnd"/>
      <w:r w:rsidRPr="00CF0B47">
        <w:rPr>
          <w:rFonts w:ascii="Courier New" w:hAnsi="Courier New" w:cs="Courier New"/>
          <w:lang w:val="en-US"/>
        </w:rPr>
        <w:t>": {</w:t>
      </w:r>
    </w:p>
    <w:p w14:paraId="272C066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</w:t>
      </w:r>
      <w:proofErr w:type="spellStart"/>
      <w:r w:rsidRPr="00CF0B47">
        <w:rPr>
          <w:rFonts w:ascii="Courier New" w:hAnsi="Courier New" w:cs="Courier New"/>
          <w:lang w:val="en-US"/>
        </w:rPr>
        <w:t>uri</w:t>
      </w:r>
      <w:proofErr w:type="spellEnd"/>
      <w:r w:rsidRPr="00CF0B47">
        <w:rPr>
          <w:rFonts w:ascii="Courier New" w:hAnsi="Courier New" w:cs="Courier New"/>
          <w:lang w:val="en-US"/>
        </w:rPr>
        <w:t>": "https://alto.exmaple.com/</w:t>
      </w:r>
      <w:proofErr w:type="spellStart"/>
      <w:r w:rsidRPr="00CF0B47">
        <w:rPr>
          <w:rFonts w:ascii="Courier New" w:hAnsi="Courier New" w:cs="Courier New"/>
          <w:lang w:val="en-US"/>
        </w:rPr>
        <w:t>endpointcost</w:t>
      </w:r>
      <w:proofErr w:type="spellEnd"/>
      <w:r w:rsidRPr="00CF0B47">
        <w:rPr>
          <w:rFonts w:ascii="Courier New" w:hAnsi="Courier New" w:cs="Courier New"/>
          <w:lang w:val="en-US"/>
        </w:rPr>
        <w:t>/</w:t>
      </w:r>
      <w:proofErr w:type="spellStart"/>
      <w:r w:rsidRPr="00CF0B47">
        <w:rPr>
          <w:rFonts w:ascii="Courier New" w:hAnsi="Courier New" w:cs="Courier New"/>
          <w:lang w:val="en-US"/>
        </w:rPr>
        <w:t>mcpv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5EFE078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"media-type": "multipart/related;</w:t>
      </w:r>
    </w:p>
    <w:p w14:paraId="5274117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       type=application/</w:t>
      </w:r>
      <w:proofErr w:type="spellStart"/>
      <w:r w:rsidRPr="00CF0B47">
        <w:rPr>
          <w:rFonts w:ascii="Courier New" w:hAnsi="Courier New" w:cs="Courier New"/>
          <w:lang w:val="en-US"/>
        </w:rPr>
        <w:t>alto-endpointcost+json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49CF2EB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"accepts": "application/</w:t>
      </w:r>
      <w:proofErr w:type="spellStart"/>
      <w:r w:rsidRPr="00CF0B47">
        <w:rPr>
          <w:rFonts w:ascii="Courier New" w:hAnsi="Courier New" w:cs="Courier New"/>
          <w:lang w:val="en-US"/>
        </w:rPr>
        <w:t>alto-endpointcostparams+json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2C40019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"capabilities": {</w:t>
      </w:r>
    </w:p>
    <w:p w14:paraId="2E88DE6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"cost-type-names": [ "path-vector", "num-</w:t>
      </w:r>
      <w:proofErr w:type="spellStart"/>
      <w:r w:rsidRPr="00CF0B47">
        <w:rPr>
          <w:rFonts w:ascii="Courier New" w:hAnsi="Courier New" w:cs="Courier New"/>
          <w:lang w:val="en-US"/>
        </w:rPr>
        <w:t>rc</w:t>
      </w:r>
      <w:proofErr w:type="spellEnd"/>
      <w:r w:rsidRPr="00CF0B47">
        <w:rPr>
          <w:rFonts w:ascii="Courier New" w:hAnsi="Courier New" w:cs="Courier New"/>
          <w:lang w:val="en-US"/>
        </w:rPr>
        <w:t>" ],</w:t>
      </w:r>
    </w:p>
    <w:p w14:paraId="53C9279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"max-cost-types": 2,</w:t>
      </w:r>
    </w:p>
    <w:p w14:paraId="6701276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"testable-cost-type-names": [ "num-</w:t>
      </w:r>
      <w:proofErr w:type="spellStart"/>
      <w:r w:rsidRPr="00CF0B47">
        <w:rPr>
          <w:rFonts w:ascii="Courier New" w:hAnsi="Courier New" w:cs="Courier New"/>
          <w:lang w:val="en-US"/>
        </w:rPr>
        <w:t>rc</w:t>
      </w:r>
      <w:proofErr w:type="spellEnd"/>
      <w:r w:rsidRPr="00CF0B47">
        <w:rPr>
          <w:rFonts w:ascii="Courier New" w:hAnsi="Courier New" w:cs="Courier New"/>
          <w:lang w:val="en-US"/>
        </w:rPr>
        <w:t>" ],</w:t>
      </w:r>
    </w:p>
    <w:p w14:paraId="32512F7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-property-names": [</w:t>
      </w:r>
    </w:p>
    <w:p w14:paraId="6F97105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"max-reservable-bandwidth", "persistent-entity-id"</w:t>
      </w:r>
    </w:p>
    <w:p w14:paraId="115BD71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F0B47">
        <w:rPr>
          <w:rFonts w:ascii="Courier New" w:hAnsi="Courier New" w:cs="Courier New"/>
          <w:lang w:val="en-US"/>
        </w:rPr>
        <w:t xml:space="preserve">           </w:t>
      </w:r>
      <w:r w:rsidRPr="003C62EB">
        <w:rPr>
          <w:rFonts w:ascii="Courier New" w:hAnsi="Courier New" w:cs="Courier New"/>
        </w:rPr>
        <w:t>]</w:t>
      </w:r>
    </w:p>
    <w:p w14:paraId="0B5676D4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},</w:t>
      </w:r>
    </w:p>
    <w:p w14:paraId="0F1959B7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"uses</w:t>
      </w:r>
      <w:proofErr w:type="gramStart"/>
      <w:r w:rsidRPr="003C62EB">
        <w:rPr>
          <w:rFonts w:ascii="Courier New" w:hAnsi="Courier New" w:cs="Courier New"/>
        </w:rPr>
        <w:t>":</w:t>
      </w:r>
      <w:proofErr w:type="gramEnd"/>
      <w:r w:rsidRPr="003C62EB">
        <w:rPr>
          <w:rFonts w:ascii="Courier New" w:hAnsi="Courier New" w:cs="Courier New"/>
        </w:rPr>
        <w:t xml:space="preserve"> [ "</w:t>
      </w:r>
      <w:proofErr w:type="spellStart"/>
      <w:r w:rsidRPr="003C62EB">
        <w:rPr>
          <w:rFonts w:ascii="Courier New" w:hAnsi="Courier New" w:cs="Courier New"/>
        </w:rPr>
        <w:t>ane-props</w:t>
      </w:r>
      <w:proofErr w:type="spellEnd"/>
      <w:r w:rsidRPr="003C62EB">
        <w:rPr>
          <w:rFonts w:ascii="Courier New" w:hAnsi="Courier New" w:cs="Courier New"/>
        </w:rPr>
        <w:t>" ]</w:t>
      </w:r>
    </w:p>
    <w:p w14:paraId="5A938BE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}</w:t>
      </w:r>
    </w:p>
    <w:p w14:paraId="696A451A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}</w:t>
      </w:r>
    </w:p>
    <w:p w14:paraId="2CE9D4C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Gao, et al.               </w:t>
      </w:r>
      <w:r w:rsidRPr="00CF0B47">
        <w:rPr>
          <w:rFonts w:ascii="Courier New" w:hAnsi="Courier New" w:cs="Courier New"/>
          <w:lang w:val="en-US"/>
        </w:rPr>
        <w:t xml:space="preserve">Expires 28 April 2022             </w:t>
      </w:r>
      <w:proofErr w:type="gramStart"/>
      <w:r w:rsidRPr="00CF0B47">
        <w:rPr>
          <w:rFonts w:ascii="Courier New" w:hAnsi="Courier New" w:cs="Courier New"/>
          <w:lang w:val="en-US"/>
        </w:rPr>
        <w:t xml:space="preserve">   [</w:t>
      </w:r>
      <w:proofErr w:type="gramEnd"/>
      <w:r w:rsidRPr="00CF0B47">
        <w:rPr>
          <w:rFonts w:ascii="Courier New" w:hAnsi="Courier New" w:cs="Courier New"/>
          <w:lang w:val="en-US"/>
        </w:rPr>
        <w:t>Page 39]</w:t>
      </w:r>
    </w:p>
    <w:p w14:paraId="2194CA6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br w:type="page"/>
      </w:r>
    </w:p>
    <w:p w14:paraId="6426CCA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3F85213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}</w:t>
      </w:r>
    </w:p>
    <w:p w14:paraId="7157336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8.3.  </w:t>
      </w:r>
      <w:del w:id="329" w:author="BOUCADAIR Mohamed INNOV/NET" w:date="2021-12-16T10:31:00Z">
        <w:r w:rsidRPr="00CF0B47" w:rsidDel="00043202">
          <w:rPr>
            <w:rFonts w:ascii="Courier New" w:hAnsi="Courier New" w:cs="Courier New"/>
            <w:lang w:val="en-US"/>
          </w:rPr>
          <w:delText xml:space="preserve">Example: </w:delText>
        </w:r>
      </w:del>
      <w:r w:rsidRPr="00CF0B47">
        <w:rPr>
          <w:rFonts w:ascii="Courier New" w:hAnsi="Courier New" w:cs="Courier New"/>
          <w:lang w:val="en-US"/>
        </w:rPr>
        <w:t>Multipart Filtered Cost Map</w:t>
      </w:r>
    </w:p>
    <w:p w14:paraId="395D12F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following examples demonstrate the request to the "filtered-cost-</w:t>
      </w:r>
    </w:p>
    <w:p w14:paraId="42ADB8C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map-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 resource and the corresponding response.</w:t>
      </w:r>
    </w:p>
    <w:p w14:paraId="1D97118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request uses the "path-vector" cost type in the "cost-type"</w:t>
      </w:r>
    </w:p>
    <w:p w14:paraId="478809F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field.  The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-property-names" field is missing, indicating that</w:t>
      </w:r>
    </w:p>
    <w:p w14:paraId="48F3ED4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client only requests for the Path Vector but not the ANE</w:t>
      </w:r>
    </w:p>
    <w:p w14:paraId="50E18EE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properties.</w:t>
      </w:r>
    </w:p>
    <w:p w14:paraId="78335DB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response consists of two parts.  The first part returns the array</w:t>
      </w:r>
    </w:p>
    <w:p w14:paraId="65A06CE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of </w:t>
      </w:r>
      <w:proofErr w:type="spellStart"/>
      <w:r w:rsidRPr="00CF0B47">
        <w:rPr>
          <w:rFonts w:ascii="Courier New" w:hAnsi="Courier New" w:cs="Courier New"/>
          <w:lang w:val="en-US"/>
        </w:rPr>
        <w:t>ANEName</w:t>
      </w:r>
      <w:proofErr w:type="spellEnd"/>
      <w:r w:rsidRPr="00CF0B47">
        <w:rPr>
          <w:rFonts w:ascii="Courier New" w:hAnsi="Courier New" w:cs="Courier New"/>
          <w:lang w:val="en-US"/>
        </w:rPr>
        <w:t xml:space="preserve"> for each source and destination pair.  There are two ANEs,</w:t>
      </w:r>
    </w:p>
    <w:p w14:paraId="567FF31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where "L1" represents the interconnection link L1, and "L2"</w:t>
      </w:r>
    </w:p>
    <w:p w14:paraId="059E03F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represents the interconnection link L2.</w:t>
      </w:r>
    </w:p>
    <w:p w14:paraId="1A0AD43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second part returns an empty Property Map. Note that the ANE</w:t>
      </w:r>
    </w:p>
    <w:p w14:paraId="2C7B8E9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entries are omitted since they have no properties (See Section 3.1 of</w:t>
      </w:r>
    </w:p>
    <w:p w14:paraId="1B19ACB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-alto-unified-props-new]).</w:t>
      </w:r>
    </w:p>
    <w:p w14:paraId="4304BAD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POST /</w:t>
      </w:r>
      <w:proofErr w:type="spellStart"/>
      <w:r w:rsidRPr="00CF0B47">
        <w:rPr>
          <w:rFonts w:ascii="Courier New" w:hAnsi="Courier New" w:cs="Courier New"/>
          <w:lang w:val="en-US"/>
        </w:rPr>
        <w:t>costmap</w:t>
      </w:r>
      <w:proofErr w:type="spellEnd"/>
      <w:r w:rsidRPr="00CF0B47">
        <w:rPr>
          <w:rFonts w:ascii="Courier New" w:hAnsi="Courier New" w:cs="Courier New"/>
          <w:lang w:val="en-US"/>
        </w:rPr>
        <w:t>/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 xml:space="preserve"> HTTP/1.1</w:t>
      </w:r>
    </w:p>
    <w:p w14:paraId="2781487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Host: alto.example.com</w:t>
      </w:r>
    </w:p>
    <w:p w14:paraId="25C6B09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Accept: multipart/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related;type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=application/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alto-costmap+json</w:t>
      </w:r>
      <w:proofErr w:type="spellEnd"/>
      <w:r w:rsidRPr="00CF0B47">
        <w:rPr>
          <w:rFonts w:ascii="Courier New" w:hAnsi="Courier New" w:cs="Courier New"/>
          <w:lang w:val="en-US"/>
        </w:rPr>
        <w:t>,</w:t>
      </w:r>
    </w:p>
    <w:p w14:paraId="527147C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application/</w:t>
      </w:r>
      <w:proofErr w:type="spellStart"/>
      <w:r w:rsidRPr="00CF0B47">
        <w:rPr>
          <w:rFonts w:ascii="Courier New" w:hAnsi="Courier New" w:cs="Courier New"/>
          <w:lang w:val="en-US"/>
        </w:rPr>
        <w:t>alto-error+json</w:t>
      </w:r>
      <w:proofErr w:type="spellEnd"/>
    </w:p>
    <w:p w14:paraId="5EDB7C9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Content-Length: 153</w:t>
      </w:r>
    </w:p>
    <w:p w14:paraId="2547FB9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alto-costmapfilter+json</w:t>
      </w:r>
      <w:proofErr w:type="spellEnd"/>
    </w:p>
    <w:p w14:paraId="558B629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{</w:t>
      </w:r>
    </w:p>
    <w:p w14:paraId="5F51FE1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"cost-type": {</w:t>
      </w:r>
    </w:p>
    <w:p w14:paraId="678CA96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"cost-mode": "array",</w:t>
      </w:r>
    </w:p>
    <w:p w14:paraId="1A4B4BA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"cost-metric":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-path"</w:t>
      </w:r>
    </w:p>
    <w:p w14:paraId="55A215D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},</w:t>
      </w:r>
    </w:p>
    <w:p w14:paraId="462CC09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</w:t>
      </w:r>
      <w:proofErr w:type="spellStart"/>
      <w:r w:rsidRPr="00CF0B47">
        <w:rPr>
          <w:rFonts w:ascii="Courier New" w:hAnsi="Courier New" w:cs="Courier New"/>
          <w:lang w:val="en-US"/>
        </w:rPr>
        <w:t>pids</w:t>
      </w:r>
      <w:proofErr w:type="spellEnd"/>
      <w:r w:rsidRPr="00CF0B47">
        <w:rPr>
          <w:rFonts w:ascii="Courier New" w:hAnsi="Courier New" w:cs="Courier New"/>
          <w:lang w:val="en-US"/>
        </w:rPr>
        <w:t>": {</w:t>
      </w:r>
    </w:p>
    <w:p w14:paraId="3DE4E80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CF0B47">
        <w:rPr>
          <w:rFonts w:ascii="Courier New" w:hAnsi="Courier New" w:cs="Courier New"/>
          <w:lang w:val="en-US"/>
        </w:rPr>
        <w:t>srcs</w:t>
      </w:r>
      <w:proofErr w:type="spellEnd"/>
      <w:r w:rsidRPr="00CF0B47">
        <w:rPr>
          <w:rFonts w:ascii="Courier New" w:hAnsi="Courier New" w:cs="Courier New"/>
          <w:lang w:val="en-US"/>
        </w:rPr>
        <w:t>": [ "PID1" ],</w:t>
      </w:r>
    </w:p>
    <w:p w14:paraId="11A6FEF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CF0B47">
        <w:rPr>
          <w:rFonts w:ascii="Courier New" w:hAnsi="Courier New" w:cs="Courier New"/>
          <w:lang w:val="en-US"/>
        </w:rPr>
        <w:t>dsts</w:t>
      </w:r>
      <w:proofErr w:type="spellEnd"/>
      <w:r w:rsidRPr="00CF0B47">
        <w:rPr>
          <w:rFonts w:ascii="Courier New" w:hAnsi="Courier New" w:cs="Courier New"/>
          <w:lang w:val="en-US"/>
        </w:rPr>
        <w:t>": [ "PID3", "PID4</w:t>
      </w:r>
      <w:proofErr w:type="gramStart"/>
      <w:r w:rsidRPr="00CF0B47">
        <w:rPr>
          <w:rFonts w:ascii="Courier New" w:hAnsi="Courier New" w:cs="Courier New"/>
          <w:lang w:val="en-US"/>
        </w:rPr>
        <w:t>" ]</w:t>
      </w:r>
      <w:proofErr w:type="gramEnd"/>
    </w:p>
    <w:p w14:paraId="4E90CF3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</w:t>
      </w:r>
    </w:p>
    <w:p w14:paraId="246AE16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}</w:t>
      </w:r>
    </w:p>
    <w:p w14:paraId="3356E80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HTTP/1.1 200 OK</w:t>
      </w:r>
    </w:p>
    <w:p w14:paraId="280FBDF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Content-Length: 860</w:t>
      </w:r>
    </w:p>
    <w:p w14:paraId="7EF8794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Content-Type: multipart/related; boundary=example-1;</w:t>
      </w:r>
    </w:p>
    <w:p w14:paraId="1D50DDD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      type=application/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alto-costmap+json</w:t>
      </w:r>
      <w:proofErr w:type="spellEnd"/>
    </w:p>
    <w:p w14:paraId="425AC37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--example-1</w:t>
      </w:r>
    </w:p>
    <w:p w14:paraId="2F088D16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r w:rsidRPr="003748AE">
        <w:rPr>
          <w:rFonts w:ascii="Courier New" w:hAnsi="Courier New" w:cs="Courier New"/>
          <w:lang w:val="en-US"/>
        </w:rPr>
        <w:t>Content-</w:t>
      </w:r>
      <w:proofErr w:type="gramStart"/>
      <w:r w:rsidRPr="003748AE">
        <w:rPr>
          <w:rFonts w:ascii="Courier New" w:hAnsi="Courier New" w:cs="Courier New"/>
          <w:lang w:val="en-US"/>
        </w:rPr>
        <w:t>ID:</w:t>
      </w:r>
      <w:proofErr w:type="gramEnd"/>
      <w:r w:rsidRPr="003748AE">
        <w:rPr>
          <w:rFonts w:ascii="Courier New" w:hAnsi="Courier New" w:cs="Courier New"/>
          <w:lang w:val="en-US"/>
        </w:rPr>
        <w:t xml:space="preserve"> &lt;costmap@alto.example.com&gt;</w:t>
      </w:r>
    </w:p>
    <w:p w14:paraId="76193FF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</w:t>
      </w:r>
      <w:r w:rsidRPr="00CF0B47">
        <w:rPr>
          <w:rFonts w:ascii="Courier New" w:hAnsi="Courier New" w:cs="Courier New"/>
          <w:lang w:val="en-US"/>
        </w:rPr>
        <w:t>Content-Type: application/</w:t>
      </w:r>
      <w:proofErr w:type="spellStart"/>
      <w:r w:rsidRPr="00CF0B47">
        <w:rPr>
          <w:rFonts w:ascii="Courier New" w:hAnsi="Courier New" w:cs="Courier New"/>
          <w:lang w:val="en-US"/>
        </w:rPr>
        <w:t>alto-costmap+json</w:t>
      </w:r>
      <w:proofErr w:type="spellEnd"/>
    </w:p>
    <w:p w14:paraId="41B79855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Gao, et al.               Expires 28 April 2022             </w:t>
      </w:r>
      <w:proofErr w:type="gramStart"/>
      <w:r w:rsidRPr="003748AE">
        <w:rPr>
          <w:rFonts w:ascii="Courier New" w:hAnsi="Courier New" w:cs="Courier New"/>
          <w:lang w:val="en-US"/>
        </w:rPr>
        <w:t xml:space="preserve">   [</w:t>
      </w:r>
      <w:proofErr w:type="gramEnd"/>
      <w:r w:rsidRPr="003748AE">
        <w:rPr>
          <w:rFonts w:ascii="Courier New" w:hAnsi="Courier New" w:cs="Courier New"/>
          <w:lang w:val="en-US"/>
        </w:rPr>
        <w:t>Page 40]</w:t>
      </w:r>
    </w:p>
    <w:p w14:paraId="3B5BD84F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br w:type="page"/>
      </w:r>
    </w:p>
    <w:p w14:paraId="4D8629F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2F04A55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{</w:t>
      </w:r>
    </w:p>
    <w:p w14:paraId="60481F2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"meta": {</w:t>
      </w:r>
    </w:p>
    <w:p w14:paraId="49DFCA2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CF0B47">
        <w:rPr>
          <w:rFonts w:ascii="Courier New" w:hAnsi="Courier New" w:cs="Courier New"/>
          <w:lang w:val="en-US"/>
        </w:rPr>
        <w:t>vtag</w:t>
      </w:r>
      <w:proofErr w:type="spellEnd"/>
      <w:r w:rsidRPr="00CF0B47">
        <w:rPr>
          <w:rFonts w:ascii="Courier New" w:hAnsi="Courier New" w:cs="Courier New"/>
          <w:lang w:val="en-US"/>
        </w:rPr>
        <w:t>": {</w:t>
      </w:r>
    </w:p>
    <w:p w14:paraId="295AE960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"resource-id": "filtered-cost-map-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pv.costmap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",</w:t>
      </w:r>
    </w:p>
    <w:p w14:paraId="1FB7CBF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"tag": "d827f484cb66ce6df6b5077cb8562b0a"</w:t>
      </w:r>
    </w:p>
    <w:p w14:paraId="691960A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},</w:t>
      </w:r>
    </w:p>
    <w:p w14:paraId="0D9DEC4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>": [</w:t>
      </w:r>
    </w:p>
    <w:p w14:paraId="7E7DC15E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{</w:t>
      </w:r>
    </w:p>
    <w:p w14:paraId="39703D1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"resource-id": "my-default-</w:t>
      </w:r>
      <w:proofErr w:type="spellStart"/>
      <w:r w:rsidRPr="00CF0B47">
        <w:rPr>
          <w:rFonts w:ascii="Courier New" w:hAnsi="Courier New" w:cs="Courier New"/>
          <w:lang w:val="en-US"/>
        </w:rPr>
        <w:t>networkmap</w:t>
      </w:r>
      <w:proofErr w:type="spellEnd"/>
      <w:r w:rsidRPr="00CF0B47">
        <w:rPr>
          <w:rFonts w:ascii="Courier New" w:hAnsi="Courier New" w:cs="Courier New"/>
          <w:lang w:val="en-US"/>
        </w:rPr>
        <w:t>",</w:t>
      </w:r>
    </w:p>
    <w:p w14:paraId="21E484A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"tag": "75ed013b3cb58f896e839582504f6228"</w:t>
      </w:r>
    </w:p>
    <w:p w14:paraId="56C0F63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</w:t>
      </w:r>
    </w:p>
    <w:p w14:paraId="43B1B09C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],</w:t>
      </w:r>
    </w:p>
    <w:p w14:paraId="12D11F5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"cost-type": {</w:t>
      </w:r>
    </w:p>
    <w:p w14:paraId="7BAC688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"cost-mode": "array",</w:t>
      </w:r>
    </w:p>
    <w:p w14:paraId="2033030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"cost-metric": "</w:t>
      </w:r>
      <w:proofErr w:type="spellStart"/>
      <w:r w:rsidRPr="00CF0B47">
        <w:rPr>
          <w:rFonts w:ascii="Courier New" w:hAnsi="Courier New" w:cs="Courier New"/>
          <w:lang w:val="en-US"/>
        </w:rPr>
        <w:t>ane</w:t>
      </w:r>
      <w:proofErr w:type="spellEnd"/>
      <w:r w:rsidRPr="00CF0B47">
        <w:rPr>
          <w:rFonts w:ascii="Courier New" w:hAnsi="Courier New" w:cs="Courier New"/>
          <w:lang w:val="en-US"/>
        </w:rPr>
        <w:t>-path"</w:t>
      </w:r>
    </w:p>
    <w:p w14:paraId="6007B9F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}</w:t>
      </w:r>
    </w:p>
    <w:p w14:paraId="23755EA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},</w:t>
      </w:r>
    </w:p>
    <w:p w14:paraId="68BD9338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"cost-map": {</w:t>
      </w:r>
    </w:p>
    <w:p w14:paraId="4BC5C80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"PID1": {</w:t>
      </w:r>
    </w:p>
    <w:p w14:paraId="7D97719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"PID3": [ "L1" ],</w:t>
      </w:r>
    </w:p>
    <w:p w14:paraId="35EE48E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"PID4": [ "L1", "L2</w:t>
      </w:r>
      <w:proofErr w:type="gramStart"/>
      <w:r w:rsidRPr="00CF0B47">
        <w:rPr>
          <w:rFonts w:ascii="Courier New" w:hAnsi="Courier New" w:cs="Courier New"/>
          <w:lang w:val="en-US"/>
        </w:rPr>
        <w:t>" ]</w:t>
      </w:r>
      <w:proofErr w:type="gramEnd"/>
    </w:p>
    <w:p w14:paraId="1170DBF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}</w:t>
      </w:r>
    </w:p>
    <w:p w14:paraId="31B3056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</w:t>
      </w:r>
    </w:p>
    <w:p w14:paraId="3BE2C0CB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}</w:t>
      </w:r>
    </w:p>
    <w:p w14:paraId="050B021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--example-1</w:t>
      </w:r>
    </w:p>
    <w:p w14:paraId="125B033F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r w:rsidRPr="003748AE">
        <w:rPr>
          <w:rFonts w:ascii="Courier New" w:hAnsi="Courier New" w:cs="Courier New"/>
          <w:lang w:val="en-US"/>
        </w:rPr>
        <w:t>Content-</w:t>
      </w:r>
      <w:proofErr w:type="gramStart"/>
      <w:r w:rsidRPr="003748AE">
        <w:rPr>
          <w:rFonts w:ascii="Courier New" w:hAnsi="Courier New" w:cs="Courier New"/>
          <w:lang w:val="en-US"/>
        </w:rPr>
        <w:t>ID:</w:t>
      </w:r>
      <w:proofErr w:type="gramEnd"/>
      <w:r w:rsidRPr="003748AE">
        <w:rPr>
          <w:rFonts w:ascii="Courier New" w:hAnsi="Courier New" w:cs="Courier New"/>
          <w:lang w:val="en-US"/>
        </w:rPr>
        <w:t xml:space="preserve"> &lt;propmap@alto.example.com&gt;</w:t>
      </w:r>
    </w:p>
    <w:p w14:paraId="48983CC9" w14:textId="595FBBCE" w:rsidR="003C62EB" w:rsidRDefault="003C62EB" w:rsidP="003C62EB">
      <w:pPr>
        <w:pStyle w:val="Textebrut"/>
        <w:rPr>
          <w:ins w:id="330" w:author="BOUCADAIR Mohamed INNOV/NET" w:date="2021-12-16T12:16:00Z"/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</w:t>
      </w:r>
      <w:r w:rsidRPr="00CF0B47">
        <w:rPr>
          <w:rFonts w:ascii="Courier New" w:hAnsi="Courier New" w:cs="Courier New"/>
          <w:lang w:val="en-US"/>
        </w:rPr>
        <w:t>Content-Type: application/</w:t>
      </w:r>
      <w:proofErr w:type="spellStart"/>
      <w:r w:rsidRPr="00CF0B47">
        <w:rPr>
          <w:rFonts w:ascii="Courier New" w:hAnsi="Courier New" w:cs="Courier New"/>
          <w:lang w:val="en-US"/>
        </w:rPr>
        <w:t>alto-propmap+json</w:t>
      </w:r>
      <w:proofErr w:type="spellEnd"/>
    </w:p>
    <w:p w14:paraId="48B4BB75" w14:textId="77777777" w:rsidR="003748AE" w:rsidRPr="00CF0B47" w:rsidRDefault="003748AE" w:rsidP="003C62EB">
      <w:pPr>
        <w:pStyle w:val="Textebrut"/>
        <w:rPr>
          <w:rFonts w:ascii="Courier New" w:hAnsi="Courier New" w:cs="Courier New"/>
          <w:lang w:val="en-US"/>
        </w:rPr>
      </w:pPr>
    </w:p>
    <w:p w14:paraId="1360CE0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{</w:t>
      </w:r>
    </w:p>
    <w:p w14:paraId="03CBADD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"meta": {</w:t>
      </w:r>
    </w:p>
    <w:p w14:paraId="37D8004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CF0B47">
        <w:rPr>
          <w:rFonts w:ascii="Courier New" w:hAnsi="Courier New" w:cs="Courier New"/>
          <w:lang w:val="en-US"/>
        </w:rPr>
        <w:t>vtags</w:t>
      </w:r>
      <w:proofErr w:type="spellEnd"/>
      <w:r w:rsidRPr="00CF0B47">
        <w:rPr>
          <w:rFonts w:ascii="Courier New" w:hAnsi="Courier New" w:cs="Courier New"/>
          <w:lang w:val="en-US"/>
        </w:rPr>
        <w:t>": [</w:t>
      </w:r>
    </w:p>
    <w:p w14:paraId="748F2CA2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{</w:t>
      </w:r>
    </w:p>
    <w:p w14:paraId="33B02D53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"resource-id": "filtered-cost-map-</w:t>
      </w:r>
      <w:proofErr w:type="spellStart"/>
      <w:proofErr w:type="gramStart"/>
      <w:r w:rsidRPr="00CF0B47">
        <w:rPr>
          <w:rFonts w:ascii="Courier New" w:hAnsi="Courier New" w:cs="Courier New"/>
          <w:lang w:val="en-US"/>
        </w:rPr>
        <w:t>pv.costmap</w:t>
      </w:r>
      <w:proofErr w:type="spellEnd"/>
      <w:proofErr w:type="gramEnd"/>
      <w:r w:rsidRPr="00CF0B47">
        <w:rPr>
          <w:rFonts w:ascii="Courier New" w:hAnsi="Courier New" w:cs="Courier New"/>
          <w:lang w:val="en-US"/>
        </w:rPr>
        <w:t>",</w:t>
      </w:r>
    </w:p>
    <w:p w14:paraId="08C7A75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  "tag": "d827f484cb66ce6df6b5077cb8562b0a"</w:t>
      </w:r>
    </w:p>
    <w:p w14:paraId="6E6B747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  }</w:t>
      </w:r>
    </w:p>
    <w:p w14:paraId="2B5F09F7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  ]</w:t>
      </w:r>
    </w:p>
    <w:p w14:paraId="780E066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},</w:t>
      </w:r>
    </w:p>
    <w:p w14:paraId="4D183D56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"property-map": {</w:t>
      </w:r>
    </w:p>
    <w:p w14:paraId="35F5F4C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  }</w:t>
      </w:r>
    </w:p>
    <w:p w14:paraId="37BBEBF4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}</w:t>
      </w:r>
    </w:p>
    <w:p w14:paraId="3F57C6EF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8.4.  </w:t>
      </w:r>
      <w:del w:id="331" w:author="BOUCADAIR Mohamed INNOV/NET" w:date="2021-12-16T10:31:00Z">
        <w:r w:rsidRPr="00CF0B47" w:rsidDel="00043202">
          <w:rPr>
            <w:rFonts w:ascii="Courier New" w:hAnsi="Courier New" w:cs="Courier New"/>
            <w:lang w:val="en-US"/>
          </w:rPr>
          <w:delText xml:space="preserve">Example: </w:delText>
        </w:r>
      </w:del>
      <w:r w:rsidRPr="00CF0B47">
        <w:rPr>
          <w:rFonts w:ascii="Courier New" w:hAnsi="Courier New" w:cs="Courier New"/>
          <w:lang w:val="en-US"/>
        </w:rPr>
        <w:t>Multipart Endpoint Cost Service Resource</w:t>
      </w:r>
    </w:p>
    <w:p w14:paraId="257789C1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following examples demonstrate the request to the "endpoint-cost-</w:t>
      </w:r>
    </w:p>
    <w:p w14:paraId="75EC7D2A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proofErr w:type="spellStart"/>
      <w:r w:rsidRPr="00CF0B47">
        <w:rPr>
          <w:rFonts w:ascii="Courier New" w:hAnsi="Courier New" w:cs="Courier New"/>
          <w:lang w:val="en-US"/>
        </w:rPr>
        <w:t>pv</w:t>
      </w:r>
      <w:proofErr w:type="spellEnd"/>
      <w:r w:rsidRPr="00CF0B47">
        <w:rPr>
          <w:rFonts w:ascii="Courier New" w:hAnsi="Courier New" w:cs="Courier New"/>
          <w:lang w:val="en-US"/>
        </w:rPr>
        <w:t>" resource and the corresponding response.</w:t>
      </w:r>
    </w:p>
    <w:p w14:paraId="0C8A9C1D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41]</w:t>
      </w:r>
    </w:p>
    <w:p w14:paraId="3C93AEB8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08A2ACCD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63CBF3C9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The request uses the Path Vector cost type in the "cost-type" field,</w:t>
      </w:r>
    </w:p>
    <w:p w14:paraId="22545285" w14:textId="77777777" w:rsidR="003C62EB" w:rsidRPr="00CF0B47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and queries the Maximum Reservable Bandwidth ANE property and the</w:t>
      </w:r>
    </w:p>
    <w:p w14:paraId="17EE6C6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F0B47">
        <w:rPr>
          <w:rFonts w:ascii="Courier New" w:hAnsi="Courier New" w:cs="Courier New"/>
          <w:lang w:val="en-US"/>
        </w:rPr>
        <w:t xml:space="preserve">   </w:t>
      </w:r>
      <w:r w:rsidRPr="00470ED3">
        <w:rPr>
          <w:rFonts w:ascii="Courier New" w:hAnsi="Courier New" w:cs="Courier New"/>
          <w:lang w:val="en-US"/>
        </w:rPr>
        <w:t>Persistent Entity property for two IPv4 source and destination pairs</w:t>
      </w:r>
    </w:p>
    <w:p w14:paraId="30C11B6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(192.0.2.34 -&gt; 192.0.2.2 and 192.0.2.34 -&gt; 192.0.2.50) and one IPv6</w:t>
      </w:r>
    </w:p>
    <w:p w14:paraId="7B445D6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source and destination pair (2001:DB8::3:1 -&gt; 2001:DB8::4:1).</w:t>
      </w:r>
    </w:p>
    <w:p w14:paraId="08BF703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response consists of two parts.  The first part returns the array</w:t>
      </w:r>
    </w:p>
    <w:p w14:paraId="333FB76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of </w:t>
      </w:r>
      <w:proofErr w:type="spellStart"/>
      <w:r w:rsidRPr="00470ED3">
        <w:rPr>
          <w:rFonts w:ascii="Courier New" w:hAnsi="Courier New" w:cs="Courier New"/>
          <w:lang w:val="en-US"/>
        </w:rPr>
        <w:t>ANEName</w:t>
      </w:r>
      <w:proofErr w:type="spellEnd"/>
      <w:r w:rsidRPr="00470ED3">
        <w:rPr>
          <w:rFonts w:ascii="Courier New" w:hAnsi="Courier New" w:cs="Courier New"/>
          <w:lang w:val="en-US"/>
        </w:rPr>
        <w:t xml:space="preserve"> for each valid source and destination pair.  As one can</w:t>
      </w:r>
    </w:p>
    <w:p w14:paraId="2E6AEB3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see in Figure 10, flow 192.0.2.34 -&gt; 192.0.2.2 traverses NET2, L1 and</w:t>
      </w:r>
    </w:p>
    <w:p w14:paraId="56CD804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NET1, and flows 192.0.2.34 -&gt; 192.0.2.50 and 2001:DB8::3:1 -&gt;</w:t>
      </w:r>
    </w:p>
    <w:p w14:paraId="24C0117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2001:DB8::4:1 traverse NET2, L2 and NET3.</w:t>
      </w:r>
    </w:p>
    <w:p w14:paraId="776A057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second part returns the requested properties of ANEs.  Assume</w:t>
      </w:r>
    </w:p>
    <w:p w14:paraId="3960E29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NET1, NET2 and NET3 has sufficient bandwidth and their "max-</w:t>
      </w:r>
    </w:p>
    <w:p w14:paraId="54E1FA4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reservable-bandwidth" values are set to a sufficiently large number</w:t>
      </w:r>
    </w:p>
    <w:p w14:paraId="7C4C12F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(50 Gbps in this case).  On the other hand, assume there are no prior</w:t>
      </w:r>
    </w:p>
    <w:p w14:paraId="0D809A6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reservation on L1 and L2, and their "max-reservable-bandwidth" values</w:t>
      </w:r>
    </w:p>
    <w:p w14:paraId="19AF061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are the corresponding link capacity (10 Gbps for L1 and 15 Gbps for</w:t>
      </w:r>
    </w:p>
    <w:p w14:paraId="6A89FA3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L2).</w:t>
      </w:r>
    </w:p>
    <w:p w14:paraId="4A5224D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Both NET1 and NET2 have a mobile edge deployed, i.e., MEC1 in NET1</w:t>
      </w:r>
    </w:p>
    <w:p w14:paraId="4C5B4F4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and MEC2 in NET2.  Assume the </w:t>
      </w:r>
      <w:proofErr w:type="spellStart"/>
      <w:r w:rsidRPr="00470ED3">
        <w:rPr>
          <w:rFonts w:ascii="Courier New" w:hAnsi="Courier New" w:cs="Courier New"/>
          <w:lang w:val="en-US"/>
        </w:rPr>
        <w:t>ANEName</w:t>
      </w:r>
      <w:proofErr w:type="spellEnd"/>
      <w:r w:rsidRPr="00470ED3">
        <w:rPr>
          <w:rFonts w:ascii="Courier New" w:hAnsi="Courier New" w:cs="Courier New"/>
          <w:lang w:val="en-US"/>
        </w:rPr>
        <w:t xml:space="preserve"> for MEC1 and MEC2 are "MEC1"</w:t>
      </w:r>
    </w:p>
    <w:p w14:paraId="65FD191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and "MEC2" and their properties can be retrieved from the Property</w:t>
      </w:r>
    </w:p>
    <w:p w14:paraId="39B8F12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Map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-props".  Thus, the "persistent-entity-id" property of NET1</w:t>
      </w:r>
    </w:p>
    <w:p w14:paraId="0707746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and NET3 are "</w:t>
      </w:r>
      <w:proofErr w:type="gramStart"/>
      <w:r w:rsidRPr="00470ED3">
        <w:rPr>
          <w:rFonts w:ascii="Courier New" w:hAnsi="Courier New" w:cs="Courier New"/>
          <w:lang w:val="en-US"/>
        </w:rPr>
        <w:t>ane-props.ane:MEC</w:t>
      </w:r>
      <w:proofErr w:type="gramEnd"/>
      <w:r w:rsidRPr="00470ED3">
        <w:rPr>
          <w:rFonts w:ascii="Courier New" w:hAnsi="Courier New" w:cs="Courier New"/>
          <w:lang w:val="en-US"/>
        </w:rPr>
        <w:t>1" and "ane-props.ane:MEC2"</w:t>
      </w:r>
    </w:p>
    <w:p w14:paraId="44095F1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respectively.</w:t>
      </w:r>
    </w:p>
    <w:p w14:paraId="3692071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Gao, et al.               Expires 28 April 2022             </w:t>
      </w:r>
      <w:proofErr w:type="gramStart"/>
      <w:r w:rsidRPr="00470ED3">
        <w:rPr>
          <w:rFonts w:ascii="Courier New" w:hAnsi="Courier New" w:cs="Courier New"/>
          <w:lang w:val="en-US"/>
        </w:rPr>
        <w:t xml:space="preserve">   [</w:t>
      </w:r>
      <w:proofErr w:type="gramEnd"/>
      <w:r w:rsidRPr="00470ED3">
        <w:rPr>
          <w:rFonts w:ascii="Courier New" w:hAnsi="Courier New" w:cs="Courier New"/>
          <w:lang w:val="en-US"/>
        </w:rPr>
        <w:t>Page 42]</w:t>
      </w:r>
    </w:p>
    <w:p w14:paraId="1B26E25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br w:type="page"/>
      </w:r>
    </w:p>
    <w:p w14:paraId="3DC6B79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0B7D0ED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POST /</w:t>
      </w:r>
      <w:proofErr w:type="spellStart"/>
      <w:r w:rsidRPr="00470ED3">
        <w:rPr>
          <w:rFonts w:ascii="Courier New" w:hAnsi="Courier New" w:cs="Courier New"/>
          <w:lang w:val="en-US"/>
        </w:rPr>
        <w:t>endpointcost</w:t>
      </w:r>
      <w:proofErr w:type="spellEnd"/>
      <w:r w:rsidRPr="00470ED3">
        <w:rPr>
          <w:rFonts w:ascii="Courier New" w:hAnsi="Courier New" w:cs="Courier New"/>
          <w:lang w:val="en-US"/>
        </w:rPr>
        <w:t>/</w:t>
      </w:r>
      <w:proofErr w:type="spellStart"/>
      <w:r w:rsidRPr="00470ED3">
        <w:rPr>
          <w:rFonts w:ascii="Courier New" w:hAnsi="Courier New" w:cs="Courier New"/>
          <w:lang w:val="en-US"/>
        </w:rPr>
        <w:t>pv</w:t>
      </w:r>
      <w:proofErr w:type="spellEnd"/>
      <w:r w:rsidRPr="00470ED3">
        <w:rPr>
          <w:rFonts w:ascii="Courier New" w:hAnsi="Courier New" w:cs="Courier New"/>
          <w:lang w:val="en-US"/>
        </w:rPr>
        <w:t xml:space="preserve"> HTTP/1.1</w:t>
      </w:r>
    </w:p>
    <w:p w14:paraId="57AF2DC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Host: alto.example.com</w:t>
      </w:r>
    </w:p>
    <w:p w14:paraId="767C767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Accept: multipart/related;</w:t>
      </w:r>
    </w:p>
    <w:p w14:paraId="1FDAD75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type=application/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alto-endpointcost+json</w:t>
      </w:r>
      <w:proofErr w:type="spellEnd"/>
      <w:r w:rsidRPr="00470ED3">
        <w:rPr>
          <w:rFonts w:ascii="Courier New" w:hAnsi="Courier New" w:cs="Courier New"/>
          <w:lang w:val="en-US"/>
        </w:rPr>
        <w:t>,</w:t>
      </w:r>
    </w:p>
    <w:p w14:paraId="2984833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application/</w:t>
      </w:r>
      <w:proofErr w:type="spellStart"/>
      <w:r w:rsidRPr="00470ED3">
        <w:rPr>
          <w:rFonts w:ascii="Courier New" w:hAnsi="Courier New" w:cs="Courier New"/>
          <w:lang w:val="en-US"/>
        </w:rPr>
        <w:t>alto-error+json</w:t>
      </w:r>
      <w:proofErr w:type="spellEnd"/>
    </w:p>
    <w:p w14:paraId="5BAAC7E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Content-Length: 362</w:t>
      </w:r>
    </w:p>
    <w:p w14:paraId="41C474A3" w14:textId="719BA09D" w:rsidR="003C62EB" w:rsidRDefault="003C62EB" w:rsidP="003C62EB">
      <w:pPr>
        <w:pStyle w:val="Textebrut"/>
        <w:rPr>
          <w:ins w:id="332" w:author="BOUCADAIR Mohamed INNOV/NET" w:date="2021-12-16T12:16:00Z"/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alto-endpointcostparams+json</w:t>
      </w:r>
      <w:proofErr w:type="spellEnd"/>
    </w:p>
    <w:p w14:paraId="7A6D97A6" w14:textId="77777777" w:rsidR="003748AE" w:rsidRPr="00470ED3" w:rsidRDefault="003748AE" w:rsidP="003C62EB">
      <w:pPr>
        <w:pStyle w:val="Textebrut"/>
        <w:rPr>
          <w:rFonts w:ascii="Courier New" w:hAnsi="Courier New" w:cs="Courier New"/>
          <w:lang w:val="en-US"/>
        </w:rPr>
      </w:pPr>
    </w:p>
    <w:p w14:paraId="28BB6B2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{</w:t>
      </w:r>
    </w:p>
    <w:p w14:paraId="3909A9A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"cost-type": {</w:t>
      </w:r>
    </w:p>
    <w:p w14:paraId="42BD5AC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"cost-mode": "array",</w:t>
      </w:r>
    </w:p>
    <w:p w14:paraId="754F931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"cost-metric":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-path"</w:t>
      </w:r>
    </w:p>
    <w:p w14:paraId="08CA2E8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},</w:t>
      </w:r>
    </w:p>
    <w:p w14:paraId="4F669BD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"endpoints": {</w:t>
      </w:r>
    </w:p>
    <w:p w14:paraId="2E769CC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470ED3">
        <w:rPr>
          <w:rFonts w:ascii="Courier New" w:hAnsi="Courier New" w:cs="Courier New"/>
          <w:lang w:val="en-US"/>
        </w:rPr>
        <w:t>srcs</w:t>
      </w:r>
      <w:proofErr w:type="spellEnd"/>
      <w:r w:rsidRPr="00470ED3">
        <w:rPr>
          <w:rFonts w:ascii="Courier New" w:hAnsi="Courier New" w:cs="Courier New"/>
          <w:lang w:val="en-US"/>
        </w:rPr>
        <w:t>": [</w:t>
      </w:r>
    </w:p>
    <w:p w14:paraId="1768F47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"ipv4:192.0.2.34",</w:t>
      </w:r>
    </w:p>
    <w:p w14:paraId="3077CE0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"ipv6:2001:DB8::3:1"</w:t>
      </w:r>
    </w:p>
    <w:p w14:paraId="7F27B6F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],</w:t>
      </w:r>
    </w:p>
    <w:p w14:paraId="31A3D69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470ED3">
        <w:rPr>
          <w:rFonts w:ascii="Courier New" w:hAnsi="Courier New" w:cs="Courier New"/>
          <w:lang w:val="en-US"/>
        </w:rPr>
        <w:t>dsts</w:t>
      </w:r>
      <w:proofErr w:type="spellEnd"/>
      <w:r w:rsidRPr="00470ED3">
        <w:rPr>
          <w:rFonts w:ascii="Courier New" w:hAnsi="Courier New" w:cs="Courier New"/>
          <w:lang w:val="en-US"/>
        </w:rPr>
        <w:t>": [</w:t>
      </w:r>
    </w:p>
    <w:p w14:paraId="756C07D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"ipv4:192.0.2.2",</w:t>
      </w:r>
    </w:p>
    <w:p w14:paraId="4C75AAA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"ipv4:192.0.2.50",</w:t>
      </w:r>
    </w:p>
    <w:p w14:paraId="5920CA1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"ipv6:2001:DB8::4:1"</w:t>
      </w:r>
    </w:p>
    <w:p w14:paraId="59F4E29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]</w:t>
      </w:r>
    </w:p>
    <w:p w14:paraId="22A6853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},</w:t>
      </w:r>
    </w:p>
    <w:p w14:paraId="6951633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-property-names": [</w:t>
      </w:r>
    </w:p>
    <w:p w14:paraId="72577BA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"max-reservable-bandwidth",</w:t>
      </w:r>
    </w:p>
    <w:p w14:paraId="212FDDF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"persistent-entity-id"</w:t>
      </w:r>
    </w:p>
    <w:p w14:paraId="4462D8A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]</w:t>
      </w:r>
    </w:p>
    <w:p w14:paraId="1F1E073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}</w:t>
      </w:r>
    </w:p>
    <w:p w14:paraId="5E07713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HTTP/1.1 200 OK</w:t>
      </w:r>
    </w:p>
    <w:p w14:paraId="5E8F399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Content-Length: 1433</w:t>
      </w:r>
    </w:p>
    <w:p w14:paraId="37A09A2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Content-Type: multipart/related; boundary=example-2;</w:t>
      </w:r>
    </w:p>
    <w:p w14:paraId="2746137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   type=application/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alto-endpointcost+json</w:t>
      </w:r>
      <w:proofErr w:type="spellEnd"/>
    </w:p>
    <w:p w14:paraId="4665CBD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--example-2</w:t>
      </w:r>
    </w:p>
    <w:p w14:paraId="4A4AE55B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</w:t>
      </w:r>
      <w:r w:rsidRPr="003748AE">
        <w:rPr>
          <w:rFonts w:ascii="Courier New" w:hAnsi="Courier New" w:cs="Courier New"/>
          <w:lang w:val="en-US"/>
        </w:rPr>
        <w:t>Content-</w:t>
      </w:r>
      <w:proofErr w:type="gramStart"/>
      <w:r w:rsidRPr="003748AE">
        <w:rPr>
          <w:rFonts w:ascii="Courier New" w:hAnsi="Courier New" w:cs="Courier New"/>
          <w:lang w:val="en-US"/>
        </w:rPr>
        <w:t>ID:</w:t>
      </w:r>
      <w:proofErr w:type="gramEnd"/>
      <w:r w:rsidRPr="003748AE">
        <w:rPr>
          <w:rFonts w:ascii="Courier New" w:hAnsi="Courier New" w:cs="Courier New"/>
          <w:lang w:val="en-US"/>
        </w:rPr>
        <w:t xml:space="preserve"> &lt;ecs@alto.example.com&gt;</w:t>
      </w:r>
    </w:p>
    <w:p w14:paraId="364DA88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</w:t>
      </w:r>
      <w:r w:rsidRPr="00470ED3">
        <w:rPr>
          <w:rFonts w:ascii="Courier New" w:hAnsi="Courier New" w:cs="Courier New"/>
          <w:lang w:val="en-US"/>
        </w:rPr>
        <w:t>Content-Type: 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alto-endpointcost+json</w:t>
      </w:r>
      <w:proofErr w:type="spellEnd"/>
    </w:p>
    <w:p w14:paraId="5C462B8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{</w:t>
      </w:r>
    </w:p>
    <w:p w14:paraId="0B011C5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"meta": {</w:t>
      </w:r>
    </w:p>
    <w:p w14:paraId="44A8C27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470ED3">
        <w:rPr>
          <w:rFonts w:ascii="Courier New" w:hAnsi="Courier New" w:cs="Courier New"/>
          <w:lang w:val="en-US"/>
        </w:rPr>
        <w:t>vtags</w:t>
      </w:r>
      <w:proofErr w:type="spellEnd"/>
      <w:r w:rsidRPr="00470ED3">
        <w:rPr>
          <w:rFonts w:ascii="Courier New" w:hAnsi="Courier New" w:cs="Courier New"/>
          <w:lang w:val="en-US"/>
        </w:rPr>
        <w:t>": {</w:t>
      </w:r>
    </w:p>
    <w:p w14:paraId="193A3EE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"resource-id": "endpoint-cost-</w:t>
      </w:r>
      <w:proofErr w:type="spellStart"/>
      <w:r w:rsidRPr="00470ED3">
        <w:rPr>
          <w:rFonts w:ascii="Courier New" w:hAnsi="Courier New" w:cs="Courier New"/>
          <w:lang w:val="en-US"/>
        </w:rPr>
        <w:t>pv.ecs</w:t>
      </w:r>
      <w:proofErr w:type="spellEnd"/>
      <w:r w:rsidRPr="00470ED3">
        <w:rPr>
          <w:rFonts w:ascii="Courier New" w:hAnsi="Courier New" w:cs="Courier New"/>
          <w:lang w:val="en-US"/>
        </w:rPr>
        <w:t>",</w:t>
      </w:r>
    </w:p>
    <w:p w14:paraId="6A8C09A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"tag": "bb6bb72eafe8f9bdc4f335c7ed3b10822a391cef"</w:t>
      </w:r>
    </w:p>
    <w:p w14:paraId="195BD89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7390C8C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"cost-type": {</w:t>
      </w:r>
    </w:p>
    <w:p w14:paraId="147490A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"cost-mode": "array",</w:t>
      </w:r>
    </w:p>
    <w:p w14:paraId="56DD4BD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"cost-metric":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-path"</w:t>
      </w:r>
    </w:p>
    <w:p w14:paraId="02B2C79B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Gao, et al.               Expires 28 April 2022             </w:t>
      </w:r>
      <w:proofErr w:type="gramStart"/>
      <w:r w:rsidRPr="003748AE">
        <w:rPr>
          <w:rFonts w:ascii="Courier New" w:hAnsi="Courier New" w:cs="Courier New"/>
          <w:lang w:val="en-US"/>
        </w:rPr>
        <w:t xml:space="preserve">   [</w:t>
      </w:r>
      <w:proofErr w:type="gramEnd"/>
      <w:r w:rsidRPr="003748AE">
        <w:rPr>
          <w:rFonts w:ascii="Courier New" w:hAnsi="Courier New" w:cs="Courier New"/>
          <w:lang w:val="en-US"/>
        </w:rPr>
        <w:t>Page 43]</w:t>
      </w:r>
    </w:p>
    <w:p w14:paraId="1FA032A4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br w:type="page"/>
      </w:r>
    </w:p>
    <w:p w14:paraId="5FC3934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6CF6B3A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</w:t>
      </w:r>
    </w:p>
    <w:p w14:paraId="4F57273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},</w:t>
      </w:r>
    </w:p>
    <w:p w14:paraId="5D878A0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"endpoint-cost-map": {</w:t>
      </w:r>
    </w:p>
    <w:p w14:paraId="33C7C2E1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r w:rsidRPr="003C62EB">
        <w:rPr>
          <w:rFonts w:ascii="Courier New" w:hAnsi="Courier New" w:cs="Courier New"/>
        </w:rPr>
        <w:t>"ipv</w:t>
      </w:r>
      <w:proofErr w:type="gramStart"/>
      <w:r w:rsidRPr="003C62EB">
        <w:rPr>
          <w:rFonts w:ascii="Courier New" w:hAnsi="Courier New" w:cs="Courier New"/>
        </w:rPr>
        <w:t>4:</w:t>
      </w:r>
      <w:proofErr w:type="gramEnd"/>
      <w:r w:rsidRPr="003C62EB">
        <w:rPr>
          <w:rFonts w:ascii="Courier New" w:hAnsi="Courier New" w:cs="Courier New"/>
        </w:rPr>
        <w:t>192.0.2.34": {</w:t>
      </w:r>
    </w:p>
    <w:p w14:paraId="118C076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"ipv</w:t>
      </w:r>
      <w:proofErr w:type="gramStart"/>
      <w:r w:rsidRPr="003C62EB">
        <w:rPr>
          <w:rFonts w:ascii="Courier New" w:hAnsi="Courier New" w:cs="Courier New"/>
        </w:rPr>
        <w:t>4:</w:t>
      </w:r>
      <w:proofErr w:type="gramEnd"/>
      <w:r w:rsidRPr="003C62EB">
        <w:rPr>
          <w:rFonts w:ascii="Courier New" w:hAnsi="Courier New" w:cs="Courier New"/>
        </w:rPr>
        <w:t>192.0.2.2":   [ "NET3", "L1", "NET1" ],</w:t>
      </w:r>
    </w:p>
    <w:p w14:paraId="440405AE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"ipv</w:t>
      </w:r>
      <w:proofErr w:type="gramStart"/>
      <w:r w:rsidRPr="003C62EB">
        <w:rPr>
          <w:rFonts w:ascii="Courier New" w:hAnsi="Courier New" w:cs="Courier New"/>
        </w:rPr>
        <w:t>4:</w:t>
      </w:r>
      <w:proofErr w:type="gramEnd"/>
      <w:r w:rsidRPr="003C62EB">
        <w:rPr>
          <w:rFonts w:ascii="Courier New" w:hAnsi="Courier New" w:cs="Courier New"/>
        </w:rPr>
        <w:t>192.0.2.50":   [ "NET3", "L2", "NET2" ]</w:t>
      </w:r>
    </w:p>
    <w:p w14:paraId="695ABE33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},</w:t>
      </w:r>
    </w:p>
    <w:p w14:paraId="593F8A2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"ipv</w:t>
      </w:r>
      <w:proofErr w:type="gramStart"/>
      <w:r w:rsidRPr="003C62EB">
        <w:rPr>
          <w:rFonts w:ascii="Courier New" w:hAnsi="Courier New" w:cs="Courier New"/>
        </w:rPr>
        <w:t>6:</w:t>
      </w:r>
      <w:proofErr w:type="gramEnd"/>
      <w:r w:rsidRPr="003C62EB">
        <w:rPr>
          <w:rFonts w:ascii="Courier New" w:hAnsi="Courier New" w:cs="Courier New"/>
        </w:rPr>
        <w:t>2001:DB8::3:1": {</w:t>
      </w:r>
    </w:p>
    <w:p w14:paraId="75A331DC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"ipv</w:t>
      </w:r>
      <w:proofErr w:type="gramStart"/>
      <w:r w:rsidRPr="003C62EB">
        <w:rPr>
          <w:rFonts w:ascii="Courier New" w:hAnsi="Courier New" w:cs="Courier New"/>
        </w:rPr>
        <w:t>6:</w:t>
      </w:r>
      <w:proofErr w:type="gramEnd"/>
      <w:r w:rsidRPr="003C62EB">
        <w:rPr>
          <w:rFonts w:ascii="Courier New" w:hAnsi="Courier New" w:cs="Courier New"/>
        </w:rPr>
        <w:t>2001:DB8::4:1": [ "NET3", "L2", "NET2" ]</w:t>
      </w:r>
    </w:p>
    <w:p w14:paraId="10BCBA43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}</w:t>
      </w:r>
    </w:p>
    <w:p w14:paraId="33426133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}</w:t>
      </w:r>
    </w:p>
    <w:p w14:paraId="1497B89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}</w:t>
      </w:r>
    </w:p>
    <w:p w14:paraId="1B917B9C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--example-2</w:t>
      </w:r>
    </w:p>
    <w:p w14:paraId="373FC1BA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Content-</w:t>
      </w:r>
      <w:proofErr w:type="gramStart"/>
      <w:r w:rsidRPr="003C62EB">
        <w:rPr>
          <w:rFonts w:ascii="Courier New" w:hAnsi="Courier New" w:cs="Courier New"/>
        </w:rPr>
        <w:t>ID:</w:t>
      </w:r>
      <w:proofErr w:type="gramEnd"/>
      <w:r w:rsidRPr="003C62EB">
        <w:rPr>
          <w:rFonts w:ascii="Courier New" w:hAnsi="Courier New" w:cs="Courier New"/>
        </w:rPr>
        <w:t xml:space="preserve"> &lt;propmap@alto.example.com&gt;</w:t>
      </w:r>
    </w:p>
    <w:p w14:paraId="23F7BCF0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Content-</w:t>
      </w:r>
      <w:proofErr w:type="gramStart"/>
      <w:r w:rsidRPr="003C62EB">
        <w:rPr>
          <w:rFonts w:ascii="Courier New" w:hAnsi="Courier New" w:cs="Courier New"/>
        </w:rPr>
        <w:t>Type:</w:t>
      </w:r>
      <w:proofErr w:type="gramEnd"/>
      <w:r w:rsidRPr="003C62EB">
        <w:rPr>
          <w:rFonts w:ascii="Courier New" w:hAnsi="Courier New" w:cs="Courier New"/>
        </w:rPr>
        <w:t xml:space="preserve"> application/</w:t>
      </w:r>
      <w:proofErr w:type="spellStart"/>
      <w:r w:rsidRPr="003C62EB">
        <w:rPr>
          <w:rFonts w:ascii="Courier New" w:hAnsi="Courier New" w:cs="Courier New"/>
        </w:rPr>
        <w:t>alto-propmap+json</w:t>
      </w:r>
      <w:proofErr w:type="spellEnd"/>
    </w:p>
    <w:p w14:paraId="7217F7C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{</w:t>
      </w:r>
    </w:p>
    <w:p w14:paraId="1C89C77E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"</w:t>
      </w:r>
      <w:proofErr w:type="spellStart"/>
      <w:r w:rsidRPr="003C62EB">
        <w:rPr>
          <w:rFonts w:ascii="Courier New" w:hAnsi="Courier New" w:cs="Courier New"/>
        </w:rPr>
        <w:t>meta</w:t>
      </w:r>
      <w:proofErr w:type="spellEnd"/>
      <w:proofErr w:type="gramStart"/>
      <w:r w:rsidRPr="003C62EB">
        <w:rPr>
          <w:rFonts w:ascii="Courier New" w:hAnsi="Courier New" w:cs="Courier New"/>
        </w:rPr>
        <w:t>":</w:t>
      </w:r>
      <w:proofErr w:type="gramEnd"/>
      <w:r w:rsidRPr="003C62EB">
        <w:rPr>
          <w:rFonts w:ascii="Courier New" w:hAnsi="Courier New" w:cs="Courier New"/>
        </w:rPr>
        <w:t xml:space="preserve"> {</w:t>
      </w:r>
    </w:p>
    <w:p w14:paraId="6CB6EEC8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"</w:t>
      </w:r>
      <w:proofErr w:type="spellStart"/>
      <w:r w:rsidRPr="003C62EB">
        <w:rPr>
          <w:rFonts w:ascii="Courier New" w:hAnsi="Courier New" w:cs="Courier New"/>
        </w:rPr>
        <w:t>dependent-vtags</w:t>
      </w:r>
      <w:proofErr w:type="spellEnd"/>
      <w:proofErr w:type="gramStart"/>
      <w:r w:rsidRPr="003C62EB">
        <w:rPr>
          <w:rFonts w:ascii="Courier New" w:hAnsi="Courier New" w:cs="Courier New"/>
        </w:rPr>
        <w:t>":</w:t>
      </w:r>
      <w:proofErr w:type="gramEnd"/>
      <w:r w:rsidRPr="003C62EB">
        <w:rPr>
          <w:rFonts w:ascii="Courier New" w:hAnsi="Courier New" w:cs="Courier New"/>
        </w:rPr>
        <w:t xml:space="preserve"> [</w:t>
      </w:r>
    </w:p>
    <w:p w14:paraId="40F36FD5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{</w:t>
      </w:r>
    </w:p>
    <w:p w14:paraId="56161DE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  "</w:t>
      </w:r>
      <w:proofErr w:type="spellStart"/>
      <w:r w:rsidRPr="003C62EB">
        <w:rPr>
          <w:rFonts w:ascii="Courier New" w:hAnsi="Courier New" w:cs="Courier New"/>
        </w:rPr>
        <w:t>resource</w:t>
      </w:r>
      <w:proofErr w:type="spellEnd"/>
      <w:r w:rsidRPr="003C62EB">
        <w:rPr>
          <w:rFonts w:ascii="Courier New" w:hAnsi="Courier New" w:cs="Courier New"/>
        </w:rPr>
        <w:t>-id</w:t>
      </w:r>
      <w:proofErr w:type="gramStart"/>
      <w:r w:rsidRPr="003C62EB">
        <w:rPr>
          <w:rFonts w:ascii="Courier New" w:hAnsi="Courier New" w:cs="Courier New"/>
        </w:rPr>
        <w:t>":</w:t>
      </w:r>
      <w:proofErr w:type="gramEnd"/>
      <w:r w:rsidRPr="003C62EB">
        <w:rPr>
          <w:rFonts w:ascii="Courier New" w:hAnsi="Courier New" w:cs="Courier New"/>
        </w:rPr>
        <w:t xml:space="preserve"> "</w:t>
      </w:r>
      <w:proofErr w:type="spellStart"/>
      <w:r w:rsidRPr="003C62EB">
        <w:rPr>
          <w:rFonts w:ascii="Courier New" w:hAnsi="Courier New" w:cs="Courier New"/>
        </w:rPr>
        <w:t>endpoint-cost-pv.ecs</w:t>
      </w:r>
      <w:proofErr w:type="spellEnd"/>
      <w:r w:rsidRPr="003C62EB">
        <w:rPr>
          <w:rFonts w:ascii="Courier New" w:hAnsi="Courier New" w:cs="Courier New"/>
        </w:rPr>
        <w:t>",</w:t>
      </w:r>
    </w:p>
    <w:p w14:paraId="2986643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           </w:t>
      </w:r>
      <w:r w:rsidRPr="00470ED3">
        <w:rPr>
          <w:rFonts w:ascii="Courier New" w:hAnsi="Courier New" w:cs="Courier New"/>
          <w:lang w:val="en-US"/>
        </w:rPr>
        <w:t>"tag": "bb6bb72eafe8f9bdc4f335c7ed3b10822a391cef"</w:t>
      </w:r>
    </w:p>
    <w:p w14:paraId="23BE588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},</w:t>
      </w:r>
    </w:p>
    <w:p w14:paraId="5857441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{</w:t>
      </w:r>
    </w:p>
    <w:p w14:paraId="26DC8C7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"resource-id":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-props",</w:t>
      </w:r>
    </w:p>
    <w:p w14:paraId="76055DB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"tag": "bf3c8c1819d2421c9a95a9d02af557a3"</w:t>
      </w:r>
    </w:p>
    <w:p w14:paraId="46E9F17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}</w:t>
      </w:r>
    </w:p>
    <w:p w14:paraId="17E0C83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]</w:t>
      </w:r>
    </w:p>
    <w:p w14:paraId="256E582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},</w:t>
      </w:r>
    </w:p>
    <w:p w14:paraId="1538860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"property-map": {</w:t>
      </w:r>
    </w:p>
    <w:p w14:paraId="347B1E7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".ane</w:t>
      </w:r>
      <w:proofErr w:type="gramEnd"/>
      <w:r w:rsidRPr="00470ED3">
        <w:rPr>
          <w:rFonts w:ascii="Courier New" w:hAnsi="Courier New" w:cs="Courier New"/>
          <w:lang w:val="en-US"/>
        </w:rPr>
        <w:t>:NET1": {</w:t>
      </w:r>
    </w:p>
    <w:p w14:paraId="724CF6E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"max-reservable-bandwidth": 50000000000,</w:t>
      </w:r>
    </w:p>
    <w:p w14:paraId="0DA9BC5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"persistent-entity-id": "</w:t>
      </w:r>
      <w:proofErr w:type="gramStart"/>
      <w:r w:rsidRPr="00470ED3">
        <w:rPr>
          <w:rFonts w:ascii="Courier New" w:hAnsi="Courier New" w:cs="Courier New"/>
          <w:lang w:val="en-US"/>
        </w:rPr>
        <w:t>ane-props.ane:MEC</w:t>
      </w:r>
      <w:proofErr w:type="gramEnd"/>
      <w:r w:rsidRPr="00470ED3">
        <w:rPr>
          <w:rFonts w:ascii="Courier New" w:hAnsi="Courier New" w:cs="Courier New"/>
          <w:lang w:val="en-US"/>
        </w:rPr>
        <w:t>1"</w:t>
      </w:r>
    </w:p>
    <w:p w14:paraId="43AA173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6F495DC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".ane</w:t>
      </w:r>
      <w:proofErr w:type="gramEnd"/>
      <w:r w:rsidRPr="00470ED3">
        <w:rPr>
          <w:rFonts w:ascii="Courier New" w:hAnsi="Courier New" w:cs="Courier New"/>
          <w:lang w:val="en-US"/>
        </w:rPr>
        <w:t>:NET2": {</w:t>
      </w:r>
    </w:p>
    <w:p w14:paraId="6C9EF84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"max-reservable-bandwidth": 50000000000,</w:t>
      </w:r>
    </w:p>
    <w:p w14:paraId="29A8828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"persistent-entity-id": "</w:t>
      </w:r>
      <w:proofErr w:type="gramStart"/>
      <w:r w:rsidRPr="00470ED3">
        <w:rPr>
          <w:rFonts w:ascii="Courier New" w:hAnsi="Courier New" w:cs="Courier New"/>
          <w:lang w:val="en-US"/>
        </w:rPr>
        <w:t>ane-props.ane:MEC</w:t>
      </w:r>
      <w:proofErr w:type="gramEnd"/>
      <w:r w:rsidRPr="00470ED3">
        <w:rPr>
          <w:rFonts w:ascii="Courier New" w:hAnsi="Courier New" w:cs="Courier New"/>
          <w:lang w:val="en-US"/>
        </w:rPr>
        <w:t>2"</w:t>
      </w:r>
    </w:p>
    <w:p w14:paraId="40A560A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237A6D3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".ane</w:t>
      </w:r>
      <w:proofErr w:type="gramEnd"/>
      <w:r w:rsidRPr="00470ED3">
        <w:rPr>
          <w:rFonts w:ascii="Courier New" w:hAnsi="Courier New" w:cs="Courier New"/>
          <w:lang w:val="en-US"/>
        </w:rPr>
        <w:t>:NET3": {</w:t>
      </w:r>
    </w:p>
    <w:p w14:paraId="2ABCC2C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"max-reservable-bandwidth": 50000000000</w:t>
      </w:r>
    </w:p>
    <w:p w14:paraId="268A1AE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1B37B18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".ane</w:t>
      </w:r>
      <w:proofErr w:type="gramEnd"/>
      <w:r w:rsidRPr="00470ED3">
        <w:rPr>
          <w:rFonts w:ascii="Courier New" w:hAnsi="Courier New" w:cs="Courier New"/>
          <w:lang w:val="en-US"/>
        </w:rPr>
        <w:t>:L1": {</w:t>
      </w:r>
    </w:p>
    <w:p w14:paraId="42A1F05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"max-reservable-bandwidth": 10000000000</w:t>
      </w:r>
    </w:p>
    <w:p w14:paraId="598F10B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608098F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".ane</w:t>
      </w:r>
      <w:proofErr w:type="gramEnd"/>
      <w:r w:rsidRPr="00470ED3">
        <w:rPr>
          <w:rFonts w:ascii="Courier New" w:hAnsi="Courier New" w:cs="Courier New"/>
          <w:lang w:val="en-US"/>
        </w:rPr>
        <w:t>:L2": {</w:t>
      </w:r>
    </w:p>
    <w:p w14:paraId="407911D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"max-reservable-bandwidth": 15000000000</w:t>
      </w:r>
    </w:p>
    <w:p w14:paraId="7FAD9A2C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r w:rsidRPr="003C62EB">
        <w:rPr>
          <w:rFonts w:ascii="Courier New" w:hAnsi="Courier New" w:cs="Courier New"/>
        </w:rPr>
        <w:t>}</w:t>
      </w:r>
    </w:p>
    <w:p w14:paraId="420097F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}</w:t>
      </w:r>
    </w:p>
    <w:p w14:paraId="2BD30D64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44]</w:t>
      </w:r>
    </w:p>
    <w:p w14:paraId="5AB57850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7ED57DB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5F458BF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}</w:t>
      </w:r>
    </w:p>
    <w:p w14:paraId="0A18119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As mentioned in Section 6.5.1, an advanced ALTO server may obfuscate</w:t>
      </w:r>
    </w:p>
    <w:p w14:paraId="5867E64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response </w:t>
      </w:r>
      <w:proofErr w:type="gramStart"/>
      <w:r w:rsidRPr="00470ED3">
        <w:rPr>
          <w:rFonts w:ascii="Courier New" w:hAnsi="Courier New" w:cs="Courier New"/>
          <w:lang w:val="en-US"/>
        </w:rPr>
        <w:t>in order to</w:t>
      </w:r>
      <w:proofErr w:type="gramEnd"/>
      <w:r w:rsidRPr="00470ED3">
        <w:rPr>
          <w:rFonts w:ascii="Courier New" w:hAnsi="Courier New" w:cs="Courier New"/>
          <w:lang w:val="en-US"/>
        </w:rPr>
        <w:t xml:space="preserve"> preserve its own privacy or conform to its</w:t>
      </w:r>
    </w:p>
    <w:p w14:paraId="24F95D5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own policies.  For example, an ALTO server may choose to aggregate</w:t>
      </w:r>
    </w:p>
    <w:p w14:paraId="0D7F045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NET1 and L1 as a new ANE with ANE name "AGGR1", and aggregate NET2</w:t>
      </w:r>
    </w:p>
    <w:p w14:paraId="5CD62B6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and L2 as a new ANE with ANE name "AGGR2".  The "max-reservable-</w:t>
      </w:r>
    </w:p>
    <w:p w14:paraId="1F4B4E2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bandwidth" of "AGGR1" takes the value of L1, which is smaller than</w:t>
      </w:r>
    </w:p>
    <w:p w14:paraId="270127A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that of NET1, and the "persistent-entity-id" of "AGGR1" takes the</w:t>
      </w:r>
    </w:p>
    <w:p w14:paraId="725BC99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value of NET1.  The properties of "AGGR2" are computed in a similar</w:t>
      </w:r>
    </w:p>
    <w:p w14:paraId="4651E3C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way and the obfuscated response </w:t>
      </w:r>
      <w:proofErr w:type="gramStart"/>
      <w:r w:rsidRPr="00470ED3">
        <w:rPr>
          <w:rFonts w:ascii="Courier New" w:hAnsi="Courier New" w:cs="Courier New"/>
          <w:lang w:val="en-US"/>
        </w:rPr>
        <w:t>is</w:t>
      </w:r>
      <w:proofErr w:type="gramEnd"/>
      <w:r w:rsidRPr="00470ED3">
        <w:rPr>
          <w:rFonts w:ascii="Courier New" w:hAnsi="Courier New" w:cs="Courier New"/>
          <w:lang w:val="en-US"/>
        </w:rPr>
        <w:t xml:space="preserve"> as shown below.  Note that the</w:t>
      </w:r>
    </w:p>
    <w:p w14:paraId="4E9CF4A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obfuscation of Path Vector responses is implementation-specific and</w:t>
      </w:r>
    </w:p>
    <w:p w14:paraId="7661B76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is out of the scope of this document, and developers may refer to</w:t>
      </w:r>
    </w:p>
    <w:p w14:paraId="1DC6C2D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Section 11 for further references.</w:t>
      </w:r>
    </w:p>
    <w:p w14:paraId="6D2E724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HTTP/1.1 200 OK</w:t>
      </w:r>
    </w:p>
    <w:p w14:paraId="29E2C70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Content-Length: 1280</w:t>
      </w:r>
    </w:p>
    <w:p w14:paraId="7BFA9BC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Content-Type: multipart/related; boundary=example-2;</w:t>
      </w:r>
    </w:p>
    <w:p w14:paraId="583716A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   type=application/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alto-endpointcost+json</w:t>
      </w:r>
      <w:proofErr w:type="spellEnd"/>
    </w:p>
    <w:p w14:paraId="546C09B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--example-2</w:t>
      </w:r>
    </w:p>
    <w:p w14:paraId="4FBD622F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</w:t>
      </w:r>
      <w:r w:rsidRPr="003748AE">
        <w:rPr>
          <w:rFonts w:ascii="Courier New" w:hAnsi="Courier New" w:cs="Courier New"/>
          <w:lang w:val="en-US"/>
        </w:rPr>
        <w:t>Content-</w:t>
      </w:r>
      <w:proofErr w:type="gramStart"/>
      <w:r w:rsidRPr="003748AE">
        <w:rPr>
          <w:rFonts w:ascii="Courier New" w:hAnsi="Courier New" w:cs="Courier New"/>
          <w:lang w:val="en-US"/>
        </w:rPr>
        <w:t>ID:</w:t>
      </w:r>
      <w:proofErr w:type="gramEnd"/>
      <w:r w:rsidRPr="003748AE">
        <w:rPr>
          <w:rFonts w:ascii="Courier New" w:hAnsi="Courier New" w:cs="Courier New"/>
          <w:lang w:val="en-US"/>
        </w:rPr>
        <w:t xml:space="preserve"> &lt;ecs@alto.example.com&gt;</w:t>
      </w:r>
    </w:p>
    <w:p w14:paraId="2F6C817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</w:t>
      </w:r>
      <w:r w:rsidRPr="00470ED3">
        <w:rPr>
          <w:rFonts w:ascii="Courier New" w:hAnsi="Courier New" w:cs="Courier New"/>
          <w:lang w:val="en-US"/>
        </w:rPr>
        <w:t>Content-Type: 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alto-endpointcost+json</w:t>
      </w:r>
      <w:proofErr w:type="spellEnd"/>
    </w:p>
    <w:p w14:paraId="70AF644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{</w:t>
      </w:r>
    </w:p>
    <w:p w14:paraId="13A704E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"meta": {</w:t>
      </w:r>
    </w:p>
    <w:p w14:paraId="09732D2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470ED3">
        <w:rPr>
          <w:rFonts w:ascii="Courier New" w:hAnsi="Courier New" w:cs="Courier New"/>
          <w:lang w:val="en-US"/>
        </w:rPr>
        <w:t>vtags</w:t>
      </w:r>
      <w:proofErr w:type="spellEnd"/>
      <w:r w:rsidRPr="00470ED3">
        <w:rPr>
          <w:rFonts w:ascii="Courier New" w:hAnsi="Courier New" w:cs="Courier New"/>
          <w:lang w:val="en-US"/>
        </w:rPr>
        <w:t>": {</w:t>
      </w:r>
    </w:p>
    <w:p w14:paraId="22978C2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"resource-id": "endpoint-cost-</w:t>
      </w:r>
      <w:proofErr w:type="spellStart"/>
      <w:r w:rsidRPr="00470ED3">
        <w:rPr>
          <w:rFonts w:ascii="Courier New" w:hAnsi="Courier New" w:cs="Courier New"/>
          <w:lang w:val="en-US"/>
        </w:rPr>
        <w:t>pv.ecs</w:t>
      </w:r>
      <w:proofErr w:type="spellEnd"/>
      <w:r w:rsidRPr="00470ED3">
        <w:rPr>
          <w:rFonts w:ascii="Courier New" w:hAnsi="Courier New" w:cs="Courier New"/>
          <w:lang w:val="en-US"/>
        </w:rPr>
        <w:t>",</w:t>
      </w:r>
    </w:p>
    <w:p w14:paraId="2AE8985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"tag": "bb6bb72eafe8f9bdc4f335c7ed3b10822a391cef"</w:t>
      </w:r>
    </w:p>
    <w:p w14:paraId="3829628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26B69B5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"cost-type": {</w:t>
      </w:r>
    </w:p>
    <w:p w14:paraId="4672CD9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"cost-mode": "array",</w:t>
      </w:r>
    </w:p>
    <w:p w14:paraId="3D47254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"cost-metric":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-path"</w:t>
      </w:r>
    </w:p>
    <w:p w14:paraId="6D6CF5F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</w:t>
      </w:r>
    </w:p>
    <w:p w14:paraId="08241BC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},</w:t>
      </w:r>
    </w:p>
    <w:p w14:paraId="6C49A90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"endpoint-cost-map": {</w:t>
      </w:r>
    </w:p>
    <w:p w14:paraId="60E683A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"ipv4:192.0.2.34": {</w:t>
      </w:r>
    </w:p>
    <w:p w14:paraId="06557F4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"ipv4:192.0.2.2":</w:t>
      </w:r>
      <w:proofErr w:type="gramStart"/>
      <w:r w:rsidRPr="00470ED3">
        <w:rPr>
          <w:rFonts w:ascii="Courier New" w:hAnsi="Courier New" w:cs="Courier New"/>
          <w:lang w:val="en-US"/>
        </w:rPr>
        <w:t xml:space="preserve">   [</w:t>
      </w:r>
      <w:proofErr w:type="gramEnd"/>
      <w:r w:rsidRPr="00470ED3">
        <w:rPr>
          <w:rFonts w:ascii="Courier New" w:hAnsi="Courier New" w:cs="Courier New"/>
          <w:lang w:val="en-US"/>
        </w:rPr>
        <w:t xml:space="preserve"> "NET3", "AGGR1" ],</w:t>
      </w:r>
    </w:p>
    <w:p w14:paraId="19017A7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"ipv4:192.0.2.50":</w:t>
      </w:r>
      <w:proofErr w:type="gramStart"/>
      <w:r w:rsidRPr="00470ED3">
        <w:rPr>
          <w:rFonts w:ascii="Courier New" w:hAnsi="Courier New" w:cs="Courier New"/>
          <w:lang w:val="en-US"/>
        </w:rPr>
        <w:t xml:space="preserve">   [</w:t>
      </w:r>
      <w:proofErr w:type="gramEnd"/>
      <w:r w:rsidRPr="00470ED3">
        <w:rPr>
          <w:rFonts w:ascii="Courier New" w:hAnsi="Courier New" w:cs="Courier New"/>
          <w:lang w:val="en-US"/>
        </w:rPr>
        <w:t xml:space="preserve"> "NET3", "AGGR2" ]</w:t>
      </w:r>
    </w:p>
    <w:p w14:paraId="68C3609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2A5CB63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"ipv6:2001:DB8::3:1": {</w:t>
      </w:r>
    </w:p>
    <w:p w14:paraId="41C7AC3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"ipv6:2001:DB8::4:1": [ "NET3", "AGGR2</w:t>
      </w:r>
      <w:proofErr w:type="gramStart"/>
      <w:r w:rsidRPr="00470ED3">
        <w:rPr>
          <w:rFonts w:ascii="Courier New" w:hAnsi="Courier New" w:cs="Courier New"/>
          <w:lang w:val="en-US"/>
        </w:rPr>
        <w:t>" ]</w:t>
      </w:r>
      <w:proofErr w:type="gramEnd"/>
    </w:p>
    <w:p w14:paraId="24263EA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</w:t>
      </w:r>
    </w:p>
    <w:p w14:paraId="6A3D640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</w:t>
      </w:r>
    </w:p>
    <w:p w14:paraId="5032591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}</w:t>
      </w:r>
    </w:p>
    <w:p w14:paraId="368FF82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--example-2</w:t>
      </w:r>
    </w:p>
    <w:p w14:paraId="4C2FF09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Content-ID: &lt;propmap@alto.example.com&gt;</w:t>
      </w:r>
    </w:p>
    <w:p w14:paraId="662DDDC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470ED3">
        <w:rPr>
          <w:rFonts w:ascii="Courier New" w:hAnsi="Courier New" w:cs="Courier New"/>
          <w:lang w:val="en-US"/>
        </w:rPr>
        <w:t>alto-propmap+json</w:t>
      </w:r>
      <w:proofErr w:type="spellEnd"/>
    </w:p>
    <w:p w14:paraId="08A2A824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Gao, et al.               Expires 28 April 2022             </w:t>
      </w:r>
      <w:proofErr w:type="gramStart"/>
      <w:r w:rsidRPr="003748AE">
        <w:rPr>
          <w:rFonts w:ascii="Courier New" w:hAnsi="Courier New" w:cs="Courier New"/>
          <w:lang w:val="en-US"/>
        </w:rPr>
        <w:t xml:space="preserve">   [</w:t>
      </w:r>
      <w:proofErr w:type="gramEnd"/>
      <w:r w:rsidRPr="003748AE">
        <w:rPr>
          <w:rFonts w:ascii="Courier New" w:hAnsi="Courier New" w:cs="Courier New"/>
          <w:lang w:val="en-US"/>
        </w:rPr>
        <w:t>Page 45]</w:t>
      </w:r>
    </w:p>
    <w:p w14:paraId="63191610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br w:type="page"/>
      </w:r>
    </w:p>
    <w:p w14:paraId="54704B5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730809A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{</w:t>
      </w:r>
    </w:p>
    <w:p w14:paraId="1667F1F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"meta": {</w:t>
      </w:r>
    </w:p>
    <w:p w14:paraId="2CBB3CF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470ED3">
        <w:rPr>
          <w:rFonts w:ascii="Courier New" w:hAnsi="Courier New" w:cs="Courier New"/>
          <w:lang w:val="en-US"/>
        </w:rPr>
        <w:t>vtags</w:t>
      </w:r>
      <w:proofErr w:type="spellEnd"/>
      <w:r w:rsidRPr="00470ED3">
        <w:rPr>
          <w:rFonts w:ascii="Courier New" w:hAnsi="Courier New" w:cs="Courier New"/>
          <w:lang w:val="en-US"/>
        </w:rPr>
        <w:t>": [</w:t>
      </w:r>
    </w:p>
    <w:p w14:paraId="261EC99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{</w:t>
      </w:r>
    </w:p>
    <w:p w14:paraId="0627807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"resource-id": "endpoint-cost-</w:t>
      </w:r>
      <w:proofErr w:type="spellStart"/>
      <w:r w:rsidRPr="00470ED3">
        <w:rPr>
          <w:rFonts w:ascii="Courier New" w:hAnsi="Courier New" w:cs="Courier New"/>
          <w:lang w:val="en-US"/>
        </w:rPr>
        <w:t>pv.ecs</w:t>
      </w:r>
      <w:proofErr w:type="spellEnd"/>
      <w:r w:rsidRPr="00470ED3">
        <w:rPr>
          <w:rFonts w:ascii="Courier New" w:hAnsi="Courier New" w:cs="Courier New"/>
          <w:lang w:val="en-US"/>
        </w:rPr>
        <w:t>",</w:t>
      </w:r>
    </w:p>
    <w:p w14:paraId="347919D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"tag": "bb6bb72eafe8f9bdc4f335c7ed3b10822a391cef"</w:t>
      </w:r>
    </w:p>
    <w:p w14:paraId="24E0620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},</w:t>
      </w:r>
    </w:p>
    <w:p w14:paraId="4F1DB77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{</w:t>
      </w:r>
    </w:p>
    <w:p w14:paraId="4213C23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"resource-id":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-props",</w:t>
      </w:r>
    </w:p>
    <w:p w14:paraId="0B0EB97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"tag": "bf3c8c1819d2421c9a95a9d02af557a3"</w:t>
      </w:r>
    </w:p>
    <w:p w14:paraId="4EED928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}</w:t>
      </w:r>
    </w:p>
    <w:p w14:paraId="0B1BE4E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]</w:t>
      </w:r>
    </w:p>
    <w:p w14:paraId="4829DFF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},</w:t>
      </w:r>
    </w:p>
    <w:p w14:paraId="0981E35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"property-map": {</w:t>
      </w:r>
    </w:p>
    <w:p w14:paraId="56FB6DE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".ane</w:t>
      </w:r>
      <w:proofErr w:type="gramEnd"/>
      <w:r w:rsidRPr="00470ED3">
        <w:rPr>
          <w:rFonts w:ascii="Courier New" w:hAnsi="Courier New" w:cs="Courier New"/>
          <w:lang w:val="en-US"/>
        </w:rPr>
        <w:t>:AGGR1": {</w:t>
      </w:r>
    </w:p>
    <w:p w14:paraId="06B4F77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"max-reservable-bandwidth": 10000000000,</w:t>
      </w:r>
    </w:p>
    <w:p w14:paraId="678645F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"persistent-entity-id": "</w:t>
      </w:r>
      <w:proofErr w:type="gramStart"/>
      <w:r w:rsidRPr="00470ED3">
        <w:rPr>
          <w:rFonts w:ascii="Courier New" w:hAnsi="Courier New" w:cs="Courier New"/>
          <w:lang w:val="en-US"/>
        </w:rPr>
        <w:t>ane-props.ane:MEC</w:t>
      </w:r>
      <w:proofErr w:type="gramEnd"/>
      <w:r w:rsidRPr="00470ED3">
        <w:rPr>
          <w:rFonts w:ascii="Courier New" w:hAnsi="Courier New" w:cs="Courier New"/>
          <w:lang w:val="en-US"/>
        </w:rPr>
        <w:t>1"</w:t>
      </w:r>
    </w:p>
    <w:p w14:paraId="2536848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3787BFB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".ane</w:t>
      </w:r>
      <w:proofErr w:type="gramEnd"/>
      <w:r w:rsidRPr="00470ED3">
        <w:rPr>
          <w:rFonts w:ascii="Courier New" w:hAnsi="Courier New" w:cs="Courier New"/>
          <w:lang w:val="en-US"/>
        </w:rPr>
        <w:t>:AGGR2": {</w:t>
      </w:r>
    </w:p>
    <w:p w14:paraId="6DD25C3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"max-reservable-bandwidth": 15000000000,</w:t>
      </w:r>
    </w:p>
    <w:p w14:paraId="3A28A58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"persistent-entity-id": "</w:t>
      </w:r>
      <w:proofErr w:type="gramStart"/>
      <w:r w:rsidRPr="00470ED3">
        <w:rPr>
          <w:rFonts w:ascii="Courier New" w:hAnsi="Courier New" w:cs="Courier New"/>
          <w:lang w:val="en-US"/>
        </w:rPr>
        <w:t>ane-props.ane:MEC</w:t>
      </w:r>
      <w:proofErr w:type="gramEnd"/>
      <w:r w:rsidRPr="00470ED3">
        <w:rPr>
          <w:rFonts w:ascii="Courier New" w:hAnsi="Courier New" w:cs="Courier New"/>
          <w:lang w:val="en-US"/>
        </w:rPr>
        <w:t>2"</w:t>
      </w:r>
    </w:p>
    <w:p w14:paraId="446366D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346D196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".ane</w:t>
      </w:r>
      <w:proofErr w:type="gramEnd"/>
      <w:r w:rsidRPr="00470ED3">
        <w:rPr>
          <w:rFonts w:ascii="Courier New" w:hAnsi="Courier New" w:cs="Courier New"/>
          <w:lang w:val="en-US"/>
        </w:rPr>
        <w:t>:NET3": {</w:t>
      </w:r>
    </w:p>
    <w:p w14:paraId="587543D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"max-reservable-bandwidth": 50000000000</w:t>
      </w:r>
    </w:p>
    <w:p w14:paraId="25B84F6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</w:t>
      </w:r>
    </w:p>
    <w:p w14:paraId="2ACAA9B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</w:t>
      </w:r>
    </w:p>
    <w:p w14:paraId="3BDC902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}</w:t>
      </w:r>
    </w:p>
    <w:p w14:paraId="1793833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8.5.  </w:t>
      </w:r>
      <w:del w:id="333" w:author="BOUCADAIR Mohamed INNOV/NET" w:date="2021-12-16T10:33:00Z">
        <w:r w:rsidRPr="00470ED3" w:rsidDel="00043202">
          <w:rPr>
            <w:rFonts w:ascii="Courier New" w:hAnsi="Courier New" w:cs="Courier New"/>
            <w:lang w:val="en-US"/>
          </w:rPr>
          <w:delText xml:space="preserve">Example: </w:delText>
        </w:r>
      </w:del>
      <w:r w:rsidRPr="00470ED3">
        <w:rPr>
          <w:rFonts w:ascii="Courier New" w:hAnsi="Courier New" w:cs="Courier New"/>
          <w:lang w:val="en-US"/>
        </w:rPr>
        <w:t>Incremental Updates</w:t>
      </w:r>
    </w:p>
    <w:p w14:paraId="111C797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In this example, an ALTO client subscribes to the incremental update</w:t>
      </w:r>
    </w:p>
    <w:p w14:paraId="0C6BB5F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for the multipart Endpoint Cost Service resource "endpoint-cost-</w:t>
      </w:r>
      <w:proofErr w:type="spellStart"/>
      <w:r w:rsidRPr="00470ED3">
        <w:rPr>
          <w:rFonts w:ascii="Courier New" w:hAnsi="Courier New" w:cs="Courier New"/>
          <w:lang w:val="en-US"/>
        </w:rPr>
        <w:t>pv</w:t>
      </w:r>
      <w:proofErr w:type="spellEnd"/>
      <w:r w:rsidRPr="00470ED3">
        <w:rPr>
          <w:rFonts w:ascii="Courier New" w:hAnsi="Courier New" w:cs="Courier New"/>
          <w:lang w:val="en-US"/>
        </w:rPr>
        <w:t>".</w:t>
      </w:r>
    </w:p>
    <w:p w14:paraId="1B2FF33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POST /updates/</w:t>
      </w:r>
      <w:proofErr w:type="spellStart"/>
      <w:r w:rsidRPr="00470ED3">
        <w:rPr>
          <w:rFonts w:ascii="Courier New" w:hAnsi="Courier New" w:cs="Courier New"/>
          <w:lang w:val="en-US"/>
        </w:rPr>
        <w:t>pv</w:t>
      </w:r>
      <w:proofErr w:type="spellEnd"/>
      <w:r w:rsidRPr="00470ED3">
        <w:rPr>
          <w:rFonts w:ascii="Courier New" w:hAnsi="Courier New" w:cs="Courier New"/>
          <w:lang w:val="en-US"/>
        </w:rPr>
        <w:t xml:space="preserve"> HTTP/1.1</w:t>
      </w:r>
    </w:p>
    <w:p w14:paraId="1992207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Host: alto.example.com</w:t>
      </w:r>
    </w:p>
    <w:p w14:paraId="15F4DB9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Accept: text/event-stream</w:t>
      </w:r>
    </w:p>
    <w:p w14:paraId="6D97E4B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470ED3">
        <w:rPr>
          <w:rFonts w:ascii="Courier New" w:hAnsi="Courier New" w:cs="Courier New"/>
          <w:lang w:val="en-US"/>
        </w:rPr>
        <w:t>alto-updatestreamparams+json</w:t>
      </w:r>
      <w:proofErr w:type="spellEnd"/>
    </w:p>
    <w:p w14:paraId="772E7CF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Content-Length: 112</w:t>
      </w:r>
    </w:p>
    <w:p w14:paraId="4D7E432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{</w:t>
      </w:r>
    </w:p>
    <w:p w14:paraId="7FE2835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"add": {</w:t>
      </w:r>
    </w:p>
    <w:p w14:paraId="2FD54A1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"ecspvsub1": {</w:t>
      </w:r>
    </w:p>
    <w:p w14:paraId="24892CA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"resource-id": "endpoint-cost-</w:t>
      </w:r>
      <w:proofErr w:type="spellStart"/>
      <w:r w:rsidRPr="00470ED3">
        <w:rPr>
          <w:rFonts w:ascii="Courier New" w:hAnsi="Courier New" w:cs="Courier New"/>
          <w:lang w:val="en-US"/>
        </w:rPr>
        <w:t>pv</w:t>
      </w:r>
      <w:proofErr w:type="spellEnd"/>
      <w:r w:rsidRPr="00470ED3">
        <w:rPr>
          <w:rFonts w:ascii="Courier New" w:hAnsi="Courier New" w:cs="Courier New"/>
          <w:lang w:val="en-US"/>
        </w:rPr>
        <w:t>",</w:t>
      </w:r>
    </w:p>
    <w:p w14:paraId="3D82CEA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"input": &lt;</w:t>
      </w:r>
      <w:proofErr w:type="spellStart"/>
      <w:r w:rsidRPr="00470ED3">
        <w:rPr>
          <w:rFonts w:ascii="Courier New" w:hAnsi="Courier New" w:cs="Courier New"/>
          <w:lang w:val="en-US"/>
        </w:rPr>
        <w:t>ecs</w:t>
      </w:r>
      <w:proofErr w:type="spellEnd"/>
      <w:r w:rsidRPr="00470ED3">
        <w:rPr>
          <w:rFonts w:ascii="Courier New" w:hAnsi="Courier New" w:cs="Courier New"/>
          <w:lang w:val="en-US"/>
        </w:rPr>
        <w:t>-input&gt;</w:t>
      </w:r>
    </w:p>
    <w:p w14:paraId="5E3E70D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</w:t>
      </w:r>
    </w:p>
    <w:p w14:paraId="1C7B232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</w:t>
      </w:r>
    </w:p>
    <w:p w14:paraId="3B0124A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}</w:t>
      </w:r>
    </w:p>
    <w:p w14:paraId="35E6FF91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Gao, et al.               Expires 28 April 2022             </w:t>
      </w:r>
      <w:proofErr w:type="gramStart"/>
      <w:r w:rsidRPr="003748AE">
        <w:rPr>
          <w:rFonts w:ascii="Courier New" w:hAnsi="Courier New" w:cs="Courier New"/>
          <w:lang w:val="en-US"/>
        </w:rPr>
        <w:t xml:space="preserve">   [</w:t>
      </w:r>
      <w:proofErr w:type="gramEnd"/>
      <w:r w:rsidRPr="003748AE">
        <w:rPr>
          <w:rFonts w:ascii="Courier New" w:hAnsi="Courier New" w:cs="Courier New"/>
          <w:lang w:val="en-US"/>
        </w:rPr>
        <w:t>Page 46]</w:t>
      </w:r>
    </w:p>
    <w:p w14:paraId="79E737A9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br w:type="page"/>
      </w:r>
    </w:p>
    <w:p w14:paraId="364F545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1C646B4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Based on the server-side process defined in [RFC8895], the ALTO</w:t>
      </w:r>
    </w:p>
    <w:p w14:paraId="5375119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server will send the "control-</w:t>
      </w:r>
      <w:proofErr w:type="spellStart"/>
      <w:r w:rsidRPr="00470ED3">
        <w:rPr>
          <w:rFonts w:ascii="Courier New" w:hAnsi="Courier New" w:cs="Courier New"/>
          <w:lang w:val="en-US"/>
        </w:rPr>
        <w:t>uri</w:t>
      </w:r>
      <w:proofErr w:type="spellEnd"/>
      <w:r w:rsidRPr="00470ED3">
        <w:rPr>
          <w:rFonts w:ascii="Courier New" w:hAnsi="Courier New" w:cs="Courier New"/>
          <w:lang w:val="en-US"/>
        </w:rPr>
        <w:t>" first using Server-Sent Event</w:t>
      </w:r>
    </w:p>
    <w:p w14:paraId="4D306C3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(SSE), followed by the full response of the multipart message.</w:t>
      </w:r>
    </w:p>
    <w:p w14:paraId="55B3D00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HTTP/1.1 200 OK</w:t>
      </w:r>
    </w:p>
    <w:p w14:paraId="6E40347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Connection: keep-alive</w:t>
      </w:r>
    </w:p>
    <w:p w14:paraId="3028D11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Content-Type: text/event-stream</w:t>
      </w:r>
    </w:p>
    <w:p w14:paraId="28E9DA3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event: application/</w:t>
      </w:r>
      <w:proofErr w:type="spellStart"/>
      <w:r w:rsidRPr="00470ED3">
        <w:rPr>
          <w:rFonts w:ascii="Courier New" w:hAnsi="Courier New" w:cs="Courier New"/>
          <w:lang w:val="en-US"/>
        </w:rPr>
        <w:t>alto-updatestreamcontrol+json</w:t>
      </w:r>
      <w:proofErr w:type="spellEnd"/>
    </w:p>
    <w:p w14:paraId="2E6428D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{"control-</w:t>
      </w:r>
      <w:proofErr w:type="spellStart"/>
      <w:r w:rsidRPr="00470ED3">
        <w:rPr>
          <w:rFonts w:ascii="Courier New" w:hAnsi="Courier New" w:cs="Courier New"/>
          <w:lang w:val="en-US"/>
        </w:rPr>
        <w:t>uri</w:t>
      </w:r>
      <w:proofErr w:type="spellEnd"/>
      <w:r w:rsidRPr="00470ED3">
        <w:rPr>
          <w:rFonts w:ascii="Courier New" w:hAnsi="Courier New" w:cs="Courier New"/>
          <w:lang w:val="en-US"/>
        </w:rPr>
        <w:t>": "https://alto.example.com/updates/streams/123"}</w:t>
      </w:r>
    </w:p>
    <w:p w14:paraId="537EE1C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event: multipart/</w:t>
      </w:r>
      <w:proofErr w:type="spellStart"/>
      <w:proofErr w:type="gramStart"/>
      <w:r w:rsidRPr="00470ED3">
        <w:rPr>
          <w:rFonts w:ascii="Courier New" w:hAnsi="Courier New" w:cs="Courier New"/>
          <w:lang w:val="en-US"/>
        </w:rPr>
        <w:t>related;boundary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=example-3;</w:t>
      </w:r>
    </w:p>
    <w:p w14:paraId="45A8287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type=application/alto-endpointcost+</w:t>
      </w:r>
      <w:proofErr w:type="gramStart"/>
      <w:r w:rsidRPr="00470ED3">
        <w:rPr>
          <w:rFonts w:ascii="Courier New" w:hAnsi="Courier New" w:cs="Courier New"/>
          <w:lang w:val="en-US"/>
        </w:rPr>
        <w:t>json,ecspvsub</w:t>
      </w:r>
      <w:proofErr w:type="gramEnd"/>
      <w:r w:rsidRPr="00470ED3">
        <w:rPr>
          <w:rFonts w:ascii="Courier New" w:hAnsi="Courier New" w:cs="Courier New"/>
          <w:lang w:val="en-US"/>
        </w:rPr>
        <w:t>1</w:t>
      </w:r>
    </w:p>
    <w:p w14:paraId="5F255EA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--example-3</w:t>
      </w:r>
    </w:p>
    <w:p w14:paraId="37AC3AE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Content-ID: &lt;ecsmap@alto.example.com&gt;</w:t>
      </w:r>
    </w:p>
    <w:p w14:paraId="655D7A4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Content-Type: 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alto-endpointcost+json</w:t>
      </w:r>
      <w:proofErr w:type="spellEnd"/>
    </w:p>
    <w:p w14:paraId="4E28CA0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</w:t>
      </w:r>
    </w:p>
    <w:p w14:paraId="0DDAB53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&lt;endpoint-cost-map-entry&gt;</w:t>
      </w:r>
    </w:p>
    <w:p w14:paraId="1A67274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--example-3</w:t>
      </w:r>
    </w:p>
    <w:p w14:paraId="025A5A9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Content-ID: &lt;propmap@alto.example.com&gt;</w:t>
      </w:r>
    </w:p>
    <w:p w14:paraId="5F50E74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Content-Type: application/</w:t>
      </w:r>
      <w:proofErr w:type="spellStart"/>
      <w:r w:rsidRPr="00470ED3">
        <w:rPr>
          <w:rFonts w:ascii="Courier New" w:hAnsi="Courier New" w:cs="Courier New"/>
          <w:lang w:val="en-US"/>
        </w:rPr>
        <w:t>alto-propmap+json</w:t>
      </w:r>
      <w:proofErr w:type="spellEnd"/>
    </w:p>
    <w:p w14:paraId="3DC58C0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</w:t>
      </w:r>
    </w:p>
    <w:p w14:paraId="5E98BA7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&lt;property-map-entry&gt;</w:t>
      </w:r>
    </w:p>
    <w:p w14:paraId="243702C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--example-3--</w:t>
      </w:r>
    </w:p>
    <w:p w14:paraId="6D71B2E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When the contents change, the ALTO server will publish the updates</w:t>
      </w:r>
    </w:p>
    <w:p w14:paraId="3DE92D5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for each node in this tree separately.</w:t>
      </w:r>
    </w:p>
    <w:p w14:paraId="357E6D4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event: application/</w:t>
      </w:r>
      <w:proofErr w:type="spellStart"/>
      <w:r w:rsidRPr="00470ED3">
        <w:rPr>
          <w:rFonts w:ascii="Courier New" w:hAnsi="Courier New" w:cs="Courier New"/>
          <w:lang w:val="en-US"/>
        </w:rPr>
        <w:t>merge-patch+json</w:t>
      </w:r>
      <w:proofErr w:type="spellEnd"/>
      <w:r w:rsidRPr="00470ED3">
        <w:rPr>
          <w:rFonts w:ascii="Courier New" w:hAnsi="Courier New" w:cs="Courier New"/>
          <w:lang w:val="en-US"/>
        </w:rPr>
        <w:t>, ecspvsub1.ecsmap</w:t>
      </w:r>
    </w:p>
    <w:p w14:paraId="4E3224F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&lt;Merge patch for endpoint-cost-map-update&gt;</w:t>
      </w:r>
    </w:p>
    <w:p w14:paraId="74C1D79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event: application/</w:t>
      </w:r>
      <w:proofErr w:type="spellStart"/>
      <w:r w:rsidRPr="00470ED3">
        <w:rPr>
          <w:rFonts w:ascii="Courier New" w:hAnsi="Courier New" w:cs="Courier New"/>
          <w:lang w:val="en-US"/>
        </w:rPr>
        <w:t>merge-patch+json</w:t>
      </w:r>
      <w:proofErr w:type="spellEnd"/>
      <w:r w:rsidRPr="00470ED3">
        <w:rPr>
          <w:rFonts w:ascii="Courier New" w:hAnsi="Courier New" w:cs="Courier New"/>
          <w:lang w:val="en-US"/>
        </w:rPr>
        <w:t>, ecspvsub1.propmap</w:t>
      </w:r>
    </w:p>
    <w:p w14:paraId="4B78F2A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data: &lt;Merge patch for property-map-update&gt;</w:t>
      </w:r>
    </w:p>
    <w:p w14:paraId="7A02DED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8.6.  </w:t>
      </w:r>
      <w:del w:id="334" w:author="BOUCADAIR Mohamed INNOV/NET" w:date="2021-12-16T10:33:00Z">
        <w:r w:rsidRPr="00470ED3" w:rsidDel="00043202">
          <w:rPr>
            <w:rFonts w:ascii="Courier New" w:hAnsi="Courier New" w:cs="Courier New"/>
            <w:lang w:val="en-US"/>
          </w:rPr>
          <w:delText xml:space="preserve">Example: </w:delText>
        </w:r>
      </w:del>
      <w:r w:rsidRPr="00470ED3">
        <w:rPr>
          <w:rFonts w:ascii="Courier New" w:hAnsi="Courier New" w:cs="Courier New"/>
          <w:lang w:val="en-US"/>
        </w:rPr>
        <w:t>Multi-cost</w:t>
      </w:r>
    </w:p>
    <w:p w14:paraId="5B2BD1F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following examples demonstrate the request to the "</w:t>
      </w:r>
      <w:proofErr w:type="spellStart"/>
      <w:r w:rsidRPr="00470ED3">
        <w:rPr>
          <w:rFonts w:ascii="Courier New" w:hAnsi="Courier New" w:cs="Courier New"/>
          <w:lang w:val="en-US"/>
        </w:rPr>
        <w:t>multicost-pv</w:t>
      </w:r>
      <w:proofErr w:type="spellEnd"/>
      <w:r w:rsidRPr="00470ED3">
        <w:rPr>
          <w:rFonts w:ascii="Courier New" w:hAnsi="Courier New" w:cs="Courier New"/>
          <w:lang w:val="en-US"/>
        </w:rPr>
        <w:t>"</w:t>
      </w:r>
    </w:p>
    <w:p w14:paraId="3B2203D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resource and the corresponding response.</w:t>
      </w:r>
    </w:p>
    <w:p w14:paraId="22FAEBA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request asks for two cost types: the first is the Path Vector</w:t>
      </w:r>
    </w:p>
    <w:p w14:paraId="0F306D7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cost type, and the second is a numerical routing cost.  It also</w:t>
      </w:r>
    </w:p>
    <w:p w14:paraId="4FE466B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queries the Maximum Reservable Bandwidth ANE property and the</w:t>
      </w:r>
    </w:p>
    <w:p w14:paraId="0845575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Persistent Entity property for two IPv4 source and destination pairs</w:t>
      </w:r>
    </w:p>
    <w:p w14:paraId="67339A4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(192.0.2.34 -&gt; 192.0.2.2 and 192.0.2.34 -&gt; 192.0.2.50) and one IPv6</w:t>
      </w:r>
    </w:p>
    <w:p w14:paraId="41B2D6E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source and destination pair (2001:DB8::3:1 -&gt; 2001:DB8::4:1).</w:t>
      </w:r>
    </w:p>
    <w:p w14:paraId="04EA7951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47]</w:t>
      </w:r>
    </w:p>
    <w:p w14:paraId="323CCA67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612DB12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30F2EA6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response consists of two parts.  The first part returns a</w:t>
      </w:r>
    </w:p>
    <w:p w14:paraId="72186B0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</w:t>
      </w:r>
      <w:proofErr w:type="spellStart"/>
      <w:r w:rsidRPr="00470ED3">
        <w:rPr>
          <w:rFonts w:ascii="Courier New" w:hAnsi="Courier New" w:cs="Courier New"/>
          <w:lang w:val="en-US"/>
        </w:rPr>
        <w:t>JSONArray</w:t>
      </w:r>
      <w:proofErr w:type="spellEnd"/>
      <w:r w:rsidRPr="00470ED3">
        <w:rPr>
          <w:rFonts w:ascii="Courier New" w:hAnsi="Courier New" w:cs="Courier New"/>
          <w:lang w:val="en-US"/>
        </w:rPr>
        <w:t xml:space="preserve"> that contains two </w:t>
      </w:r>
      <w:proofErr w:type="spellStart"/>
      <w:r w:rsidRPr="00470ED3">
        <w:rPr>
          <w:rFonts w:ascii="Courier New" w:hAnsi="Courier New" w:cs="Courier New"/>
          <w:lang w:val="en-US"/>
        </w:rPr>
        <w:t>JSONValue</w:t>
      </w:r>
      <w:proofErr w:type="spellEnd"/>
      <w:r w:rsidRPr="00470ED3">
        <w:rPr>
          <w:rFonts w:ascii="Courier New" w:hAnsi="Courier New" w:cs="Courier New"/>
          <w:lang w:val="en-US"/>
        </w:rPr>
        <w:t xml:space="preserve"> for each requested source and</w:t>
      </w:r>
    </w:p>
    <w:p w14:paraId="2DCFE3E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destination pair: the first </w:t>
      </w:r>
      <w:proofErr w:type="spellStart"/>
      <w:r w:rsidRPr="00470ED3">
        <w:rPr>
          <w:rFonts w:ascii="Courier New" w:hAnsi="Courier New" w:cs="Courier New"/>
          <w:lang w:val="en-US"/>
        </w:rPr>
        <w:t>JSONValue</w:t>
      </w:r>
      <w:proofErr w:type="spellEnd"/>
      <w:r w:rsidRPr="00470ED3">
        <w:rPr>
          <w:rFonts w:ascii="Courier New" w:hAnsi="Courier New" w:cs="Courier New"/>
          <w:lang w:val="en-US"/>
        </w:rPr>
        <w:t xml:space="preserve"> is a </w:t>
      </w:r>
      <w:proofErr w:type="spellStart"/>
      <w:r w:rsidRPr="00470ED3">
        <w:rPr>
          <w:rFonts w:ascii="Courier New" w:hAnsi="Courier New" w:cs="Courier New"/>
          <w:lang w:val="en-US"/>
        </w:rPr>
        <w:t>JSONArray</w:t>
      </w:r>
      <w:proofErr w:type="spellEnd"/>
      <w:r w:rsidRPr="00470ED3">
        <w:rPr>
          <w:rFonts w:ascii="Courier New" w:hAnsi="Courier New" w:cs="Courier New"/>
          <w:lang w:val="en-US"/>
        </w:rPr>
        <w:t xml:space="preserve"> of </w:t>
      </w:r>
      <w:proofErr w:type="spellStart"/>
      <w:r w:rsidRPr="00470ED3">
        <w:rPr>
          <w:rFonts w:ascii="Courier New" w:hAnsi="Courier New" w:cs="Courier New"/>
          <w:lang w:val="en-US"/>
        </w:rPr>
        <w:t>ANENames</w:t>
      </w:r>
      <w:proofErr w:type="spellEnd"/>
      <w:r w:rsidRPr="00470ED3">
        <w:rPr>
          <w:rFonts w:ascii="Courier New" w:hAnsi="Courier New" w:cs="Courier New"/>
          <w:lang w:val="en-US"/>
        </w:rPr>
        <w:t>,</w:t>
      </w:r>
    </w:p>
    <w:p w14:paraId="1B6723C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which is the value of the Path Vector cost type, and the second</w:t>
      </w:r>
    </w:p>
    <w:p w14:paraId="5ED57E9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</w:t>
      </w:r>
      <w:proofErr w:type="spellStart"/>
      <w:r w:rsidRPr="00470ED3">
        <w:rPr>
          <w:rFonts w:ascii="Courier New" w:hAnsi="Courier New" w:cs="Courier New"/>
          <w:lang w:val="en-US"/>
        </w:rPr>
        <w:t>JSONValue</w:t>
      </w:r>
      <w:proofErr w:type="spellEnd"/>
      <w:r w:rsidRPr="00470ED3">
        <w:rPr>
          <w:rFonts w:ascii="Courier New" w:hAnsi="Courier New" w:cs="Courier New"/>
          <w:lang w:val="en-US"/>
        </w:rPr>
        <w:t xml:space="preserve"> is a </w:t>
      </w:r>
      <w:proofErr w:type="spellStart"/>
      <w:r w:rsidRPr="00470ED3">
        <w:rPr>
          <w:rFonts w:ascii="Courier New" w:hAnsi="Courier New" w:cs="Courier New"/>
          <w:lang w:val="en-US"/>
        </w:rPr>
        <w:t>JSONNumber</w:t>
      </w:r>
      <w:proofErr w:type="spellEnd"/>
      <w:r w:rsidRPr="00470ED3">
        <w:rPr>
          <w:rFonts w:ascii="Courier New" w:hAnsi="Courier New" w:cs="Courier New"/>
          <w:lang w:val="en-US"/>
        </w:rPr>
        <w:t xml:space="preserve"> which is the value of the routing cost.</w:t>
      </w:r>
    </w:p>
    <w:p w14:paraId="3F6617C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second part is the same as in Section 8.4</w:t>
      </w:r>
    </w:p>
    <w:p w14:paraId="4AAB44F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POST /</w:t>
      </w:r>
      <w:proofErr w:type="spellStart"/>
      <w:r w:rsidRPr="00470ED3">
        <w:rPr>
          <w:rFonts w:ascii="Courier New" w:hAnsi="Courier New" w:cs="Courier New"/>
          <w:lang w:val="en-US"/>
        </w:rPr>
        <w:t>endpointcost</w:t>
      </w:r>
      <w:proofErr w:type="spellEnd"/>
      <w:r w:rsidRPr="00470ED3">
        <w:rPr>
          <w:rFonts w:ascii="Courier New" w:hAnsi="Courier New" w:cs="Courier New"/>
          <w:lang w:val="en-US"/>
        </w:rPr>
        <w:t>/</w:t>
      </w:r>
      <w:proofErr w:type="spellStart"/>
      <w:r w:rsidRPr="00470ED3">
        <w:rPr>
          <w:rFonts w:ascii="Courier New" w:hAnsi="Courier New" w:cs="Courier New"/>
          <w:lang w:val="en-US"/>
        </w:rPr>
        <w:t>mcpv</w:t>
      </w:r>
      <w:proofErr w:type="spellEnd"/>
      <w:r w:rsidRPr="00470ED3">
        <w:rPr>
          <w:rFonts w:ascii="Courier New" w:hAnsi="Courier New" w:cs="Courier New"/>
          <w:lang w:val="en-US"/>
        </w:rPr>
        <w:t xml:space="preserve"> HTTP/1.1</w:t>
      </w:r>
    </w:p>
    <w:p w14:paraId="2780EA5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Host: alto.example.com</w:t>
      </w:r>
    </w:p>
    <w:p w14:paraId="17AA805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Accept: multipart/related;</w:t>
      </w:r>
    </w:p>
    <w:p w14:paraId="030B668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type=application/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alto-endpointcost+json</w:t>
      </w:r>
      <w:proofErr w:type="spellEnd"/>
      <w:r w:rsidRPr="00470ED3">
        <w:rPr>
          <w:rFonts w:ascii="Courier New" w:hAnsi="Courier New" w:cs="Courier New"/>
          <w:lang w:val="en-US"/>
        </w:rPr>
        <w:t>,</w:t>
      </w:r>
    </w:p>
    <w:p w14:paraId="6769DEE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application/</w:t>
      </w:r>
      <w:proofErr w:type="spellStart"/>
      <w:r w:rsidRPr="00470ED3">
        <w:rPr>
          <w:rFonts w:ascii="Courier New" w:hAnsi="Courier New" w:cs="Courier New"/>
          <w:lang w:val="en-US"/>
        </w:rPr>
        <w:t>alto-error+json</w:t>
      </w:r>
      <w:proofErr w:type="spellEnd"/>
    </w:p>
    <w:p w14:paraId="6398254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Content-Length: 433</w:t>
      </w:r>
    </w:p>
    <w:p w14:paraId="5EDBB0F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alto-endpointcostparams+json</w:t>
      </w:r>
      <w:proofErr w:type="spellEnd"/>
    </w:p>
    <w:p w14:paraId="2D21FF0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{</w:t>
      </w:r>
    </w:p>
    <w:p w14:paraId="0C427C7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"multi-cost-types": [</w:t>
      </w:r>
    </w:p>
    <w:p w14:paraId="6DAD22B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{ "</w:t>
      </w:r>
      <w:proofErr w:type="gramEnd"/>
      <w:r w:rsidRPr="00470ED3">
        <w:rPr>
          <w:rFonts w:ascii="Courier New" w:hAnsi="Courier New" w:cs="Courier New"/>
          <w:lang w:val="en-US"/>
        </w:rPr>
        <w:t>cost-mode": "array", "cost-metric":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-path" },</w:t>
      </w:r>
    </w:p>
    <w:p w14:paraId="261A9A2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{ "</w:t>
      </w:r>
      <w:proofErr w:type="gramEnd"/>
      <w:r w:rsidRPr="00470ED3">
        <w:rPr>
          <w:rFonts w:ascii="Courier New" w:hAnsi="Courier New" w:cs="Courier New"/>
          <w:lang w:val="en-US"/>
        </w:rPr>
        <w:t>cost-mode": "numerical", "cost-metric": "</w:t>
      </w:r>
      <w:proofErr w:type="spellStart"/>
      <w:r w:rsidRPr="00470ED3">
        <w:rPr>
          <w:rFonts w:ascii="Courier New" w:hAnsi="Courier New" w:cs="Courier New"/>
          <w:lang w:val="en-US"/>
        </w:rPr>
        <w:t>routingcost</w:t>
      </w:r>
      <w:proofErr w:type="spellEnd"/>
      <w:r w:rsidRPr="00470ED3">
        <w:rPr>
          <w:rFonts w:ascii="Courier New" w:hAnsi="Courier New" w:cs="Courier New"/>
          <w:lang w:val="en-US"/>
        </w:rPr>
        <w:t>" }</w:t>
      </w:r>
    </w:p>
    <w:p w14:paraId="6597CC5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],</w:t>
      </w:r>
    </w:p>
    <w:p w14:paraId="0B87E69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"endpoints": {</w:t>
      </w:r>
    </w:p>
    <w:p w14:paraId="77A65B1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470ED3">
        <w:rPr>
          <w:rFonts w:ascii="Courier New" w:hAnsi="Courier New" w:cs="Courier New"/>
          <w:lang w:val="en-US"/>
        </w:rPr>
        <w:t>srcs</w:t>
      </w:r>
      <w:proofErr w:type="spellEnd"/>
      <w:r w:rsidRPr="00470ED3">
        <w:rPr>
          <w:rFonts w:ascii="Courier New" w:hAnsi="Courier New" w:cs="Courier New"/>
          <w:lang w:val="en-US"/>
        </w:rPr>
        <w:t>": [</w:t>
      </w:r>
    </w:p>
    <w:p w14:paraId="4402581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"ipv4:192.0.2.34",</w:t>
      </w:r>
    </w:p>
    <w:p w14:paraId="28F9CA8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"ipv6:2001:DB8::3:1"</w:t>
      </w:r>
    </w:p>
    <w:p w14:paraId="11DAD5D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],</w:t>
      </w:r>
    </w:p>
    <w:p w14:paraId="134B43B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470ED3">
        <w:rPr>
          <w:rFonts w:ascii="Courier New" w:hAnsi="Courier New" w:cs="Courier New"/>
          <w:lang w:val="en-US"/>
        </w:rPr>
        <w:t>dsts</w:t>
      </w:r>
      <w:proofErr w:type="spellEnd"/>
      <w:r w:rsidRPr="00470ED3">
        <w:rPr>
          <w:rFonts w:ascii="Courier New" w:hAnsi="Courier New" w:cs="Courier New"/>
          <w:lang w:val="en-US"/>
        </w:rPr>
        <w:t>": [</w:t>
      </w:r>
    </w:p>
    <w:p w14:paraId="4970D74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"ipv4:192.0.2.2",</w:t>
      </w:r>
    </w:p>
    <w:p w14:paraId="08FFDA4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"ipv4:192.0.2.50",</w:t>
      </w:r>
    </w:p>
    <w:p w14:paraId="5A655F3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"ipv6:2001:DB8::4:1"</w:t>
      </w:r>
    </w:p>
    <w:p w14:paraId="7E03564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]</w:t>
      </w:r>
    </w:p>
    <w:p w14:paraId="6112386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},</w:t>
      </w:r>
    </w:p>
    <w:p w14:paraId="130A103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-property-names": [</w:t>
      </w:r>
    </w:p>
    <w:p w14:paraId="041C2D0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"max-reservable-bandwidth",</w:t>
      </w:r>
    </w:p>
    <w:p w14:paraId="47F8175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"persistent-entity-id"</w:t>
      </w:r>
    </w:p>
    <w:p w14:paraId="13A5695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]</w:t>
      </w:r>
    </w:p>
    <w:p w14:paraId="4BC6C93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}</w:t>
      </w:r>
    </w:p>
    <w:p w14:paraId="2421BC3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HTTP/1.1 200 OK</w:t>
      </w:r>
    </w:p>
    <w:p w14:paraId="3D3F3CA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Content-Length: 1366</w:t>
      </w:r>
    </w:p>
    <w:p w14:paraId="3E070AB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Content-Type: multipart/related; boundary=example-4;</w:t>
      </w:r>
    </w:p>
    <w:p w14:paraId="2F32065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   type=application/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alto-endpointcost+json</w:t>
      </w:r>
      <w:proofErr w:type="spellEnd"/>
    </w:p>
    <w:p w14:paraId="2D29E98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--example-4</w:t>
      </w:r>
    </w:p>
    <w:p w14:paraId="3BEFF904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</w:t>
      </w:r>
      <w:r w:rsidRPr="003748AE">
        <w:rPr>
          <w:rFonts w:ascii="Courier New" w:hAnsi="Courier New" w:cs="Courier New"/>
          <w:lang w:val="en-US"/>
        </w:rPr>
        <w:t>Content-</w:t>
      </w:r>
      <w:proofErr w:type="gramStart"/>
      <w:r w:rsidRPr="003748AE">
        <w:rPr>
          <w:rFonts w:ascii="Courier New" w:hAnsi="Courier New" w:cs="Courier New"/>
          <w:lang w:val="en-US"/>
        </w:rPr>
        <w:t>ID:</w:t>
      </w:r>
      <w:proofErr w:type="gramEnd"/>
      <w:r w:rsidRPr="003748AE">
        <w:rPr>
          <w:rFonts w:ascii="Courier New" w:hAnsi="Courier New" w:cs="Courier New"/>
          <w:lang w:val="en-US"/>
        </w:rPr>
        <w:t xml:space="preserve"> &lt;ecs@alto.example.com&gt;</w:t>
      </w:r>
    </w:p>
    <w:p w14:paraId="0030F1A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   </w:t>
      </w:r>
      <w:r w:rsidRPr="00470ED3">
        <w:rPr>
          <w:rFonts w:ascii="Courier New" w:hAnsi="Courier New" w:cs="Courier New"/>
          <w:lang w:val="en-US"/>
        </w:rPr>
        <w:t>Content-Type: 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alto-endpointcost+json</w:t>
      </w:r>
      <w:proofErr w:type="spellEnd"/>
    </w:p>
    <w:p w14:paraId="70B3A6C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{</w:t>
      </w:r>
    </w:p>
    <w:p w14:paraId="3711031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"meta": {</w:t>
      </w:r>
    </w:p>
    <w:p w14:paraId="22B094CD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t xml:space="preserve">Gao, et al.               Expires 28 April 2022             </w:t>
      </w:r>
      <w:proofErr w:type="gramStart"/>
      <w:r w:rsidRPr="003748AE">
        <w:rPr>
          <w:rFonts w:ascii="Courier New" w:hAnsi="Courier New" w:cs="Courier New"/>
          <w:lang w:val="en-US"/>
        </w:rPr>
        <w:t xml:space="preserve">   [</w:t>
      </w:r>
      <w:proofErr w:type="gramEnd"/>
      <w:r w:rsidRPr="003748AE">
        <w:rPr>
          <w:rFonts w:ascii="Courier New" w:hAnsi="Courier New" w:cs="Courier New"/>
          <w:lang w:val="en-US"/>
        </w:rPr>
        <w:t>Page 48]</w:t>
      </w:r>
    </w:p>
    <w:p w14:paraId="6B493138" w14:textId="77777777" w:rsidR="003C62EB" w:rsidRPr="003748AE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748AE">
        <w:rPr>
          <w:rFonts w:ascii="Courier New" w:hAnsi="Courier New" w:cs="Courier New"/>
          <w:lang w:val="en-US"/>
        </w:rPr>
        <w:br w:type="page"/>
      </w:r>
    </w:p>
    <w:p w14:paraId="71F22CB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72ABA1E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470ED3">
        <w:rPr>
          <w:rFonts w:ascii="Courier New" w:hAnsi="Courier New" w:cs="Courier New"/>
          <w:lang w:val="en-US"/>
        </w:rPr>
        <w:t>vtags</w:t>
      </w:r>
      <w:proofErr w:type="spellEnd"/>
      <w:r w:rsidRPr="00470ED3">
        <w:rPr>
          <w:rFonts w:ascii="Courier New" w:hAnsi="Courier New" w:cs="Courier New"/>
          <w:lang w:val="en-US"/>
        </w:rPr>
        <w:t>": {</w:t>
      </w:r>
    </w:p>
    <w:p w14:paraId="3D6E36B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"resource-id": "endpoint-cost-</w:t>
      </w:r>
      <w:proofErr w:type="spellStart"/>
      <w:r w:rsidRPr="00470ED3">
        <w:rPr>
          <w:rFonts w:ascii="Courier New" w:hAnsi="Courier New" w:cs="Courier New"/>
          <w:lang w:val="en-US"/>
        </w:rPr>
        <w:t>pv.ecs</w:t>
      </w:r>
      <w:proofErr w:type="spellEnd"/>
      <w:r w:rsidRPr="00470ED3">
        <w:rPr>
          <w:rFonts w:ascii="Courier New" w:hAnsi="Courier New" w:cs="Courier New"/>
          <w:lang w:val="en-US"/>
        </w:rPr>
        <w:t>",</w:t>
      </w:r>
    </w:p>
    <w:p w14:paraId="4836D03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"tag": "bb6bb72eafe8f9bdc4f335c7ed3b10822a391cef"</w:t>
      </w:r>
    </w:p>
    <w:p w14:paraId="79DDD85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4EC17B1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"multi-cost-types": [</w:t>
      </w:r>
    </w:p>
    <w:p w14:paraId="6F9AFF9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470ED3">
        <w:rPr>
          <w:rFonts w:ascii="Courier New" w:hAnsi="Courier New" w:cs="Courier New"/>
          <w:lang w:val="en-US"/>
        </w:rPr>
        <w:t>{ "</w:t>
      </w:r>
      <w:proofErr w:type="gramEnd"/>
      <w:r w:rsidRPr="00470ED3">
        <w:rPr>
          <w:rFonts w:ascii="Courier New" w:hAnsi="Courier New" w:cs="Courier New"/>
          <w:lang w:val="en-US"/>
        </w:rPr>
        <w:t>cost-mode": "array", "cost-metric":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-path" },</w:t>
      </w:r>
    </w:p>
    <w:p w14:paraId="284BF11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470ED3">
        <w:rPr>
          <w:rFonts w:ascii="Courier New" w:hAnsi="Courier New" w:cs="Courier New"/>
          <w:lang w:val="en-US"/>
        </w:rPr>
        <w:t>{ "</w:t>
      </w:r>
      <w:proofErr w:type="gramEnd"/>
      <w:r w:rsidRPr="00470ED3">
        <w:rPr>
          <w:rFonts w:ascii="Courier New" w:hAnsi="Courier New" w:cs="Courier New"/>
          <w:lang w:val="en-US"/>
        </w:rPr>
        <w:t>cost-mode": "numerical", "cost-metric": "</w:t>
      </w:r>
      <w:proofErr w:type="spellStart"/>
      <w:r w:rsidRPr="00470ED3">
        <w:rPr>
          <w:rFonts w:ascii="Courier New" w:hAnsi="Courier New" w:cs="Courier New"/>
          <w:lang w:val="en-US"/>
        </w:rPr>
        <w:t>routingcost</w:t>
      </w:r>
      <w:proofErr w:type="spellEnd"/>
      <w:r w:rsidRPr="00470ED3">
        <w:rPr>
          <w:rFonts w:ascii="Courier New" w:hAnsi="Courier New" w:cs="Courier New"/>
          <w:lang w:val="en-US"/>
        </w:rPr>
        <w:t>" }</w:t>
      </w:r>
    </w:p>
    <w:p w14:paraId="046DB44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]</w:t>
      </w:r>
    </w:p>
    <w:p w14:paraId="7FAA2AA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},</w:t>
      </w:r>
    </w:p>
    <w:p w14:paraId="3E34776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"endpoint-cost-map": {</w:t>
      </w:r>
    </w:p>
    <w:p w14:paraId="7DD69A8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"ipv4:192.0.2.34": {</w:t>
      </w:r>
    </w:p>
    <w:p w14:paraId="2CF3895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"ipv4:192.0.2.2":</w:t>
      </w:r>
      <w:proofErr w:type="gramStart"/>
      <w:r w:rsidRPr="00470ED3">
        <w:rPr>
          <w:rFonts w:ascii="Courier New" w:hAnsi="Courier New" w:cs="Courier New"/>
          <w:lang w:val="en-US"/>
        </w:rPr>
        <w:t xml:space="preserve">   [</w:t>
      </w:r>
      <w:proofErr w:type="gramEnd"/>
      <w:r w:rsidRPr="00470ED3">
        <w:rPr>
          <w:rFonts w:ascii="Courier New" w:hAnsi="Courier New" w:cs="Courier New"/>
          <w:lang w:val="en-US"/>
        </w:rPr>
        <w:t>[ "NET3", "AGGR1" ], 1],</w:t>
      </w:r>
    </w:p>
    <w:p w14:paraId="15E85C9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"ipv4:192.0.2.50":</w:t>
      </w:r>
      <w:proofErr w:type="gramStart"/>
      <w:r w:rsidRPr="00470ED3">
        <w:rPr>
          <w:rFonts w:ascii="Courier New" w:hAnsi="Courier New" w:cs="Courier New"/>
          <w:lang w:val="en-US"/>
        </w:rPr>
        <w:t xml:space="preserve">   [</w:t>
      </w:r>
      <w:proofErr w:type="gramEnd"/>
      <w:r w:rsidRPr="00470ED3">
        <w:rPr>
          <w:rFonts w:ascii="Courier New" w:hAnsi="Courier New" w:cs="Courier New"/>
          <w:lang w:val="en-US"/>
        </w:rPr>
        <w:t>[ "NET3", "AGGR2" ], 1]</w:t>
      </w:r>
    </w:p>
    <w:p w14:paraId="0E35F1F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46905F0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"ipv6:2001:DB8::3:1": {</w:t>
      </w:r>
    </w:p>
    <w:p w14:paraId="2B9A88A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"ipv6:2001:DB8::4:1": [[ "NET3", "AGGR2</w:t>
      </w:r>
      <w:proofErr w:type="gramStart"/>
      <w:r w:rsidRPr="00470ED3">
        <w:rPr>
          <w:rFonts w:ascii="Courier New" w:hAnsi="Courier New" w:cs="Courier New"/>
          <w:lang w:val="en-US"/>
        </w:rPr>
        <w:t>" ]</w:t>
      </w:r>
      <w:proofErr w:type="gramEnd"/>
      <w:r w:rsidRPr="00470ED3">
        <w:rPr>
          <w:rFonts w:ascii="Courier New" w:hAnsi="Courier New" w:cs="Courier New"/>
          <w:lang w:val="en-US"/>
        </w:rPr>
        <w:t>, 1]</w:t>
      </w:r>
    </w:p>
    <w:p w14:paraId="6278505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</w:t>
      </w:r>
    </w:p>
    <w:p w14:paraId="3CAF213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</w:t>
      </w:r>
    </w:p>
    <w:p w14:paraId="259A7F1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}</w:t>
      </w:r>
    </w:p>
    <w:p w14:paraId="3309969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--example-4</w:t>
      </w:r>
    </w:p>
    <w:p w14:paraId="11E278B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Content-ID: &lt;propmap@alto.example.com&gt;</w:t>
      </w:r>
    </w:p>
    <w:p w14:paraId="383DF33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470ED3">
        <w:rPr>
          <w:rFonts w:ascii="Courier New" w:hAnsi="Courier New" w:cs="Courier New"/>
          <w:lang w:val="en-US"/>
        </w:rPr>
        <w:t>alto-propmap+json</w:t>
      </w:r>
      <w:proofErr w:type="spellEnd"/>
    </w:p>
    <w:p w14:paraId="3BA8BD6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{</w:t>
      </w:r>
    </w:p>
    <w:p w14:paraId="53760CC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"meta": {</w:t>
      </w:r>
    </w:p>
    <w:p w14:paraId="72D40BC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470ED3">
        <w:rPr>
          <w:rFonts w:ascii="Courier New" w:hAnsi="Courier New" w:cs="Courier New"/>
          <w:lang w:val="en-US"/>
        </w:rPr>
        <w:t>vtags</w:t>
      </w:r>
      <w:proofErr w:type="spellEnd"/>
      <w:r w:rsidRPr="00470ED3">
        <w:rPr>
          <w:rFonts w:ascii="Courier New" w:hAnsi="Courier New" w:cs="Courier New"/>
          <w:lang w:val="en-US"/>
        </w:rPr>
        <w:t>": [</w:t>
      </w:r>
    </w:p>
    <w:p w14:paraId="4BD4859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{</w:t>
      </w:r>
    </w:p>
    <w:p w14:paraId="3315E9F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"resource-id": "endpoint-cost-</w:t>
      </w:r>
      <w:proofErr w:type="spellStart"/>
      <w:r w:rsidRPr="00470ED3">
        <w:rPr>
          <w:rFonts w:ascii="Courier New" w:hAnsi="Courier New" w:cs="Courier New"/>
          <w:lang w:val="en-US"/>
        </w:rPr>
        <w:t>pv.ecs</w:t>
      </w:r>
      <w:proofErr w:type="spellEnd"/>
      <w:r w:rsidRPr="00470ED3">
        <w:rPr>
          <w:rFonts w:ascii="Courier New" w:hAnsi="Courier New" w:cs="Courier New"/>
          <w:lang w:val="en-US"/>
        </w:rPr>
        <w:t>",</w:t>
      </w:r>
    </w:p>
    <w:p w14:paraId="6ABD891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"tag": "bb6bb72eafe8f9bdc4f335c7ed3b10822a391cef"</w:t>
      </w:r>
    </w:p>
    <w:p w14:paraId="0441017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},</w:t>
      </w:r>
    </w:p>
    <w:p w14:paraId="4CE1D7F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{</w:t>
      </w:r>
    </w:p>
    <w:p w14:paraId="0F281A1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"resource-id":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-props",</w:t>
      </w:r>
    </w:p>
    <w:p w14:paraId="107DD70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"tag": "bf3c8c1819d2421c9a95a9d02af557a3"</w:t>
      </w:r>
    </w:p>
    <w:p w14:paraId="46ADCB0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}</w:t>
      </w:r>
    </w:p>
    <w:p w14:paraId="1452B5F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]</w:t>
      </w:r>
    </w:p>
    <w:p w14:paraId="441AB5B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},</w:t>
      </w:r>
    </w:p>
    <w:p w14:paraId="4FB92AA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"property-map": {</w:t>
      </w:r>
    </w:p>
    <w:p w14:paraId="0DA6435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".ane</w:t>
      </w:r>
      <w:proofErr w:type="gramEnd"/>
      <w:r w:rsidRPr="00470ED3">
        <w:rPr>
          <w:rFonts w:ascii="Courier New" w:hAnsi="Courier New" w:cs="Courier New"/>
          <w:lang w:val="en-US"/>
        </w:rPr>
        <w:t>:AGGR1": {</w:t>
      </w:r>
    </w:p>
    <w:p w14:paraId="3E71AE4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"max-reservable-bandwidth": 10000000000,</w:t>
      </w:r>
    </w:p>
    <w:p w14:paraId="2A36CB0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"persistent-entity-id": "</w:t>
      </w:r>
      <w:proofErr w:type="gramStart"/>
      <w:r w:rsidRPr="00470ED3">
        <w:rPr>
          <w:rFonts w:ascii="Courier New" w:hAnsi="Courier New" w:cs="Courier New"/>
          <w:lang w:val="en-US"/>
        </w:rPr>
        <w:t>ane-props.ane:MEC</w:t>
      </w:r>
      <w:proofErr w:type="gramEnd"/>
      <w:r w:rsidRPr="00470ED3">
        <w:rPr>
          <w:rFonts w:ascii="Courier New" w:hAnsi="Courier New" w:cs="Courier New"/>
          <w:lang w:val="en-US"/>
        </w:rPr>
        <w:t>1"</w:t>
      </w:r>
    </w:p>
    <w:p w14:paraId="1318B0F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},</w:t>
      </w:r>
    </w:p>
    <w:p w14:paraId="3549447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70ED3">
        <w:rPr>
          <w:rFonts w:ascii="Courier New" w:hAnsi="Courier New" w:cs="Courier New"/>
          <w:lang w:val="en-US"/>
        </w:rPr>
        <w:t>".ane</w:t>
      </w:r>
      <w:proofErr w:type="gramEnd"/>
      <w:r w:rsidRPr="00470ED3">
        <w:rPr>
          <w:rFonts w:ascii="Courier New" w:hAnsi="Courier New" w:cs="Courier New"/>
          <w:lang w:val="en-US"/>
        </w:rPr>
        <w:t>:AGGR2": {</w:t>
      </w:r>
    </w:p>
    <w:p w14:paraId="56D3D86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"max-reservable-bandwidth": 15000000000,</w:t>
      </w:r>
    </w:p>
    <w:p w14:paraId="1820CA9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"persistent-entity-id": "</w:t>
      </w:r>
      <w:proofErr w:type="gramStart"/>
      <w:r w:rsidRPr="00470ED3">
        <w:rPr>
          <w:rFonts w:ascii="Courier New" w:hAnsi="Courier New" w:cs="Courier New"/>
          <w:lang w:val="en-US"/>
        </w:rPr>
        <w:t>ane-props.ane:MEC</w:t>
      </w:r>
      <w:proofErr w:type="gramEnd"/>
      <w:r w:rsidRPr="00470ED3">
        <w:rPr>
          <w:rFonts w:ascii="Courier New" w:hAnsi="Courier New" w:cs="Courier New"/>
          <w:lang w:val="en-US"/>
        </w:rPr>
        <w:t>2"</w:t>
      </w:r>
    </w:p>
    <w:p w14:paraId="3D08FC64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470ED3">
        <w:rPr>
          <w:rFonts w:ascii="Courier New" w:hAnsi="Courier New" w:cs="Courier New"/>
          <w:lang w:val="en-US"/>
        </w:rPr>
        <w:t xml:space="preserve">       </w:t>
      </w:r>
      <w:r w:rsidRPr="003C62EB">
        <w:rPr>
          <w:rFonts w:ascii="Courier New" w:hAnsi="Courier New" w:cs="Courier New"/>
        </w:rPr>
        <w:t>},</w:t>
      </w:r>
    </w:p>
    <w:p w14:paraId="1CC753A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</w:t>
      </w:r>
      <w:proofErr w:type="gramStart"/>
      <w:r w:rsidRPr="003C62EB">
        <w:rPr>
          <w:rFonts w:ascii="Courier New" w:hAnsi="Courier New" w:cs="Courier New"/>
        </w:rPr>
        <w:t>".ane</w:t>
      </w:r>
      <w:proofErr w:type="gramEnd"/>
      <w:r w:rsidRPr="003C62EB">
        <w:rPr>
          <w:rFonts w:ascii="Courier New" w:hAnsi="Courier New" w:cs="Courier New"/>
        </w:rPr>
        <w:t>:NET3": {</w:t>
      </w:r>
    </w:p>
    <w:p w14:paraId="25E0366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"max-</w:t>
      </w:r>
      <w:proofErr w:type="spellStart"/>
      <w:r w:rsidRPr="003C62EB">
        <w:rPr>
          <w:rFonts w:ascii="Courier New" w:hAnsi="Courier New" w:cs="Courier New"/>
        </w:rPr>
        <w:t>reservable</w:t>
      </w:r>
      <w:proofErr w:type="spellEnd"/>
      <w:r w:rsidRPr="003C62EB">
        <w:rPr>
          <w:rFonts w:ascii="Courier New" w:hAnsi="Courier New" w:cs="Courier New"/>
        </w:rPr>
        <w:t>-</w:t>
      </w:r>
      <w:proofErr w:type="spellStart"/>
      <w:r w:rsidRPr="003C62EB">
        <w:rPr>
          <w:rFonts w:ascii="Courier New" w:hAnsi="Courier New" w:cs="Courier New"/>
        </w:rPr>
        <w:t>bandwidth</w:t>
      </w:r>
      <w:proofErr w:type="spellEnd"/>
      <w:proofErr w:type="gramStart"/>
      <w:r w:rsidRPr="003C62EB">
        <w:rPr>
          <w:rFonts w:ascii="Courier New" w:hAnsi="Courier New" w:cs="Courier New"/>
        </w:rPr>
        <w:t>":</w:t>
      </w:r>
      <w:proofErr w:type="gramEnd"/>
      <w:r w:rsidRPr="003C62EB">
        <w:rPr>
          <w:rFonts w:ascii="Courier New" w:hAnsi="Courier New" w:cs="Courier New"/>
        </w:rPr>
        <w:t xml:space="preserve"> 50000000000</w:t>
      </w:r>
    </w:p>
    <w:p w14:paraId="259320D9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}</w:t>
      </w:r>
    </w:p>
    <w:p w14:paraId="185FF71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Gao, et al.               </w:t>
      </w:r>
      <w:r w:rsidRPr="00470ED3">
        <w:rPr>
          <w:rFonts w:ascii="Courier New" w:hAnsi="Courier New" w:cs="Courier New"/>
          <w:lang w:val="en-US"/>
        </w:rPr>
        <w:t xml:space="preserve">Expires 28 April 2022             </w:t>
      </w:r>
      <w:proofErr w:type="gramStart"/>
      <w:r w:rsidRPr="00470ED3">
        <w:rPr>
          <w:rFonts w:ascii="Courier New" w:hAnsi="Courier New" w:cs="Courier New"/>
          <w:lang w:val="en-US"/>
        </w:rPr>
        <w:t xml:space="preserve">   [</w:t>
      </w:r>
      <w:proofErr w:type="gramEnd"/>
      <w:r w:rsidRPr="00470ED3">
        <w:rPr>
          <w:rFonts w:ascii="Courier New" w:hAnsi="Courier New" w:cs="Courier New"/>
          <w:lang w:val="en-US"/>
        </w:rPr>
        <w:t>Page 49]</w:t>
      </w:r>
    </w:p>
    <w:p w14:paraId="34978B3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br w:type="page"/>
      </w:r>
    </w:p>
    <w:p w14:paraId="34C4B6F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79ABF07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}</w:t>
      </w:r>
    </w:p>
    <w:p w14:paraId="543574D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}</w:t>
      </w:r>
    </w:p>
    <w:p w14:paraId="21D0A4D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9.  Compatibility with Other ALTO Extensions</w:t>
      </w:r>
    </w:p>
    <w:p w14:paraId="5C50972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9.1.  Compatibility with Legacy ALTO Clients/Servers</w:t>
      </w:r>
    </w:p>
    <w:p w14:paraId="1AC4C01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multipart Filtered Cost Map resource and the multipart Endpoint</w:t>
      </w:r>
    </w:p>
    <w:p w14:paraId="0909056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Cost Service resource has no backward compatibility issue with legacy</w:t>
      </w:r>
    </w:p>
    <w:p w14:paraId="3A21D16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ALTO clients and servers.  Although these two types of resources</w:t>
      </w:r>
    </w:p>
    <w:p w14:paraId="3E6A6B9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reuse the media types defined in the base ALTO protocol for the</w:t>
      </w:r>
    </w:p>
    <w:p w14:paraId="13ADD17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accept input parameters, they have different media types for</w:t>
      </w:r>
    </w:p>
    <w:p w14:paraId="0E49FE7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responses.  If the ALTO server provides these two types of resources,</w:t>
      </w:r>
    </w:p>
    <w:p w14:paraId="47B3666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but the ALTO client does not support them, the ALTO client will</w:t>
      </w:r>
    </w:p>
    <w:p w14:paraId="486C7B7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ignore the resources without incurring any incompatibility problem.</w:t>
      </w:r>
    </w:p>
    <w:p w14:paraId="04C8B23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9.2.  Compatibility with Multi-Cost Extension</w:t>
      </w:r>
    </w:p>
    <w:p w14:paraId="226892E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extension defined in this document is compatible with the multi-</w:t>
      </w:r>
    </w:p>
    <w:p w14:paraId="20D7D1D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cost extension [RFC8189].  Such a resource has a media type of either</w:t>
      </w:r>
    </w:p>
    <w:p w14:paraId="129970C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"multipart/related; type=application/</w:t>
      </w:r>
      <w:proofErr w:type="spellStart"/>
      <w:r w:rsidRPr="00470ED3">
        <w:rPr>
          <w:rFonts w:ascii="Courier New" w:hAnsi="Courier New" w:cs="Courier New"/>
          <w:lang w:val="en-US"/>
        </w:rPr>
        <w:t>alto-costmap+json</w:t>
      </w:r>
      <w:proofErr w:type="spellEnd"/>
      <w:r w:rsidRPr="00470ED3">
        <w:rPr>
          <w:rFonts w:ascii="Courier New" w:hAnsi="Courier New" w:cs="Courier New"/>
          <w:lang w:val="en-US"/>
        </w:rPr>
        <w:t>" or</w:t>
      </w:r>
    </w:p>
    <w:p w14:paraId="238970E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"multipart/related; type=application/</w:t>
      </w:r>
      <w:proofErr w:type="spellStart"/>
      <w:r w:rsidRPr="00470ED3">
        <w:rPr>
          <w:rFonts w:ascii="Courier New" w:hAnsi="Courier New" w:cs="Courier New"/>
          <w:lang w:val="en-US"/>
        </w:rPr>
        <w:t>alto-endpointcost+json</w:t>
      </w:r>
      <w:proofErr w:type="spellEnd"/>
      <w:r w:rsidRPr="00470ED3">
        <w:rPr>
          <w:rFonts w:ascii="Courier New" w:hAnsi="Courier New" w:cs="Courier New"/>
          <w:lang w:val="en-US"/>
        </w:rPr>
        <w:t>".  Its</w:t>
      </w:r>
    </w:p>
    <w:p w14:paraId="6ABDB84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"cost-constraints" field must either be "false" or not present and</w:t>
      </w:r>
    </w:p>
    <w:p w14:paraId="0B53F5A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Path Vector cost type must be present in the "cost-type-names"</w:t>
      </w:r>
    </w:p>
    <w:p w14:paraId="2F04E54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capability field but must not be present in the "testable-cost-type-</w:t>
      </w:r>
    </w:p>
    <w:p w14:paraId="69DCE98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names" field, as specified in Section 7.2.4 and Section 7.3.4.</w:t>
      </w:r>
    </w:p>
    <w:p w14:paraId="5AF7A8D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9.3.  Compatibility with Incremental Update</w:t>
      </w:r>
    </w:p>
    <w:p w14:paraId="6A16622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ALTO clients and servers MUST follow the specifications given in</w:t>
      </w:r>
    </w:p>
    <w:p w14:paraId="77BF742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Section 5.2 of [RFC8895] to support incremental updates for a Path</w:t>
      </w:r>
    </w:p>
    <w:p w14:paraId="06D74EF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Vector resource.</w:t>
      </w:r>
    </w:p>
    <w:p w14:paraId="0CFE058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9.4.  Compatibility with Cost Calendar</w:t>
      </w:r>
    </w:p>
    <w:p w14:paraId="08268F5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extension specified in this document is compatible with the Cost</w:t>
      </w:r>
    </w:p>
    <w:p w14:paraId="4A55D62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Calendar extension [RFC8896].  When used together with the Cost</w:t>
      </w:r>
    </w:p>
    <w:p w14:paraId="5A05259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Calendar extension, the cost value between a source and a destination</w:t>
      </w:r>
    </w:p>
    <w:p w14:paraId="12806ED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is an array of Path Vectors, where the k-</w:t>
      </w:r>
      <w:proofErr w:type="spellStart"/>
      <w:r w:rsidRPr="00470ED3">
        <w:rPr>
          <w:rFonts w:ascii="Courier New" w:hAnsi="Courier New" w:cs="Courier New"/>
          <w:lang w:val="en-US"/>
        </w:rPr>
        <w:t>th</w:t>
      </w:r>
      <w:proofErr w:type="spellEnd"/>
      <w:r w:rsidRPr="00470ED3">
        <w:rPr>
          <w:rFonts w:ascii="Courier New" w:hAnsi="Courier New" w:cs="Courier New"/>
          <w:lang w:val="en-US"/>
        </w:rPr>
        <w:t xml:space="preserve"> Path Vector refers to the</w:t>
      </w:r>
    </w:p>
    <w:p w14:paraId="64283B0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abstract network paths traversed in the k-</w:t>
      </w:r>
      <w:proofErr w:type="spellStart"/>
      <w:r w:rsidRPr="00470ED3">
        <w:rPr>
          <w:rFonts w:ascii="Courier New" w:hAnsi="Courier New" w:cs="Courier New"/>
          <w:lang w:val="en-US"/>
        </w:rPr>
        <w:t>th</w:t>
      </w:r>
      <w:proofErr w:type="spellEnd"/>
      <w:r w:rsidRPr="00470ED3">
        <w:rPr>
          <w:rFonts w:ascii="Courier New" w:hAnsi="Courier New" w:cs="Courier New"/>
          <w:lang w:val="en-US"/>
        </w:rPr>
        <w:t xml:space="preserve"> time interval by traffic</w:t>
      </w:r>
    </w:p>
    <w:p w14:paraId="766CE24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from the source to the destination.</w:t>
      </w:r>
    </w:p>
    <w:p w14:paraId="4A3228EB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50]</w:t>
      </w:r>
    </w:p>
    <w:p w14:paraId="015898EA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3EEEFEC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71B20EB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When used with time-varying properties, e.g., maximum reservable</w:t>
      </w:r>
    </w:p>
    <w:p w14:paraId="56EB344F" w14:textId="73FB20EA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bandwidth</w:t>
      </w:r>
      <w:del w:id="335" w:author="BOUCADAIR Mohamed INNOV/NET" w:date="2021-12-16T12:18:00Z">
        <w:r w:rsidRPr="00470ED3" w:rsidDel="003748AE">
          <w:rPr>
            <w:rFonts w:ascii="Courier New" w:hAnsi="Courier New" w:cs="Courier New"/>
            <w:lang w:val="en-US"/>
          </w:rPr>
          <w:delText xml:space="preserve"> (maxresbw)</w:delText>
        </w:r>
      </w:del>
      <w:r w:rsidRPr="00470ED3">
        <w:rPr>
          <w:rFonts w:ascii="Courier New" w:hAnsi="Courier New" w:cs="Courier New"/>
          <w:lang w:val="en-US"/>
        </w:rPr>
        <w:t>, a property of a single ANE may also have</w:t>
      </w:r>
    </w:p>
    <w:p w14:paraId="18428C9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different values in different time intervals.  In this </w:t>
      </w:r>
      <w:proofErr w:type="gramStart"/>
      <w:r w:rsidRPr="00470ED3">
        <w:rPr>
          <w:rFonts w:ascii="Courier New" w:hAnsi="Courier New" w:cs="Courier New"/>
          <w:lang w:val="en-US"/>
        </w:rPr>
        <w:t>case, if</w:t>
      </w:r>
      <w:proofErr w:type="gramEnd"/>
      <w:r w:rsidRPr="00470ED3">
        <w:rPr>
          <w:rFonts w:ascii="Courier New" w:hAnsi="Courier New" w:cs="Courier New"/>
          <w:lang w:val="en-US"/>
        </w:rPr>
        <w:t xml:space="preserve"> such</w:t>
      </w:r>
    </w:p>
    <w:p w14:paraId="4C189183" w14:textId="65C93B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an ANE has different property values in </w:t>
      </w:r>
      <w:ins w:id="336" w:author="BOUCADAIR Mohamed INNOV/NET" w:date="2021-12-16T12:17:00Z">
        <w:r w:rsidR="003748AE" w:rsidRPr="00470ED3">
          <w:rPr>
            <w:rFonts w:ascii="Courier New" w:hAnsi="Courier New" w:cs="Courier New"/>
            <w:lang w:val="en-US"/>
          </w:rPr>
          <w:t>two</w:t>
        </w:r>
        <w:r w:rsidR="003748AE">
          <w:rPr>
            <w:rFonts w:ascii="Courier New" w:hAnsi="Courier New" w:cs="Courier New"/>
            <w:lang w:val="en-US"/>
          </w:rPr>
          <w:t>-</w:t>
        </w:r>
        <w:r w:rsidR="003748AE" w:rsidRPr="00470ED3">
          <w:rPr>
            <w:rFonts w:ascii="Courier New" w:hAnsi="Courier New" w:cs="Courier New"/>
            <w:lang w:val="en-US"/>
          </w:rPr>
          <w:t xml:space="preserve">time </w:t>
        </w:r>
      </w:ins>
      <w:del w:id="337" w:author="BOUCADAIR Mohamed INNOV/NET" w:date="2021-12-16T12:17:00Z">
        <w:r w:rsidRPr="00470ED3" w:rsidDel="003748AE">
          <w:rPr>
            <w:rFonts w:ascii="Courier New" w:hAnsi="Courier New" w:cs="Courier New"/>
            <w:lang w:val="en-US"/>
          </w:rPr>
          <w:delText xml:space="preserve">two time </w:delText>
        </w:r>
      </w:del>
      <w:r w:rsidRPr="00470ED3">
        <w:rPr>
          <w:rFonts w:ascii="Courier New" w:hAnsi="Courier New" w:cs="Courier New"/>
          <w:lang w:val="en-US"/>
        </w:rPr>
        <w:t>intervals, it MUST</w:t>
      </w:r>
    </w:p>
    <w:p w14:paraId="659336D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be treated as two different ANEs, i.e., with different entity</w:t>
      </w:r>
    </w:p>
    <w:p w14:paraId="5BAABCC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identifiers.  However, if it has the same property values in two time</w:t>
      </w:r>
    </w:p>
    <w:p w14:paraId="4019EC4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intervals, it MAY use the same identifier.</w:t>
      </w:r>
    </w:p>
    <w:p w14:paraId="3D891CA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This rule allows the Path Vector extension to represent both changes</w:t>
      </w:r>
    </w:p>
    <w:p w14:paraId="501E195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of ANEs and changes of the ANEs' properties in a uniform way.  The</w:t>
      </w:r>
    </w:p>
    <w:p w14:paraId="2DBF58E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Path Vector part is calendared in a compatible way, and the Property</w:t>
      </w:r>
    </w:p>
    <w:p w14:paraId="20C178A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Map part is not affected by the calendar extension.</w:t>
      </w:r>
    </w:p>
    <w:p w14:paraId="393E21A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two extensions </w:t>
      </w:r>
      <w:proofErr w:type="gramStart"/>
      <w:r w:rsidRPr="00470ED3">
        <w:rPr>
          <w:rFonts w:ascii="Courier New" w:hAnsi="Courier New" w:cs="Courier New"/>
          <w:lang w:val="en-US"/>
        </w:rPr>
        <w:t>combined together</w:t>
      </w:r>
      <w:proofErr w:type="gramEnd"/>
      <w:r w:rsidRPr="00470ED3">
        <w:rPr>
          <w:rFonts w:ascii="Courier New" w:hAnsi="Courier New" w:cs="Courier New"/>
          <w:lang w:val="en-US"/>
        </w:rPr>
        <w:t xml:space="preserve"> can provide the historical</w:t>
      </w:r>
    </w:p>
    <w:p w14:paraId="1F9E5AC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network correlation information for a set of source and destination</w:t>
      </w:r>
    </w:p>
    <w:p w14:paraId="190DBDA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pairs.  A network broker or client may use this information to derive</w:t>
      </w:r>
    </w:p>
    <w:p w14:paraId="3F320B2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other resource requirements such as Time-Block-Maximum Bandwidth,</w:t>
      </w:r>
    </w:p>
    <w:p w14:paraId="7DE1F22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Bandwidth-Sliding-Window, and Time-Bandwidth-Product (TBP) (See</w:t>
      </w:r>
    </w:p>
    <w:p w14:paraId="601414C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[SENSE] for details).</w:t>
      </w:r>
    </w:p>
    <w:p w14:paraId="7D6E79F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10.  General Discussions</w:t>
      </w:r>
    </w:p>
    <w:p w14:paraId="124B2C1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10.1.  Constraint Tests for General Cost Types</w:t>
      </w:r>
    </w:p>
    <w:p w14:paraId="68E6488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constraint test is a simple approach to query the data.  It</w:t>
      </w:r>
    </w:p>
    <w:p w14:paraId="6579B11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allows users to filter the query result by specifying some </w:t>
      </w:r>
      <w:proofErr w:type="spellStart"/>
      <w:r w:rsidRPr="00470ED3">
        <w:rPr>
          <w:rFonts w:ascii="Courier New" w:hAnsi="Courier New" w:cs="Courier New"/>
          <w:lang w:val="en-US"/>
        </w:rPr>
        <w:t>boolean</w:t>
      </w:r>
      <w:proofErr w:type="spellEnd"/>
    </w:p>
    <w:p w14:paraId="088BD33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tests.  This approach is already used in the ALTO protocol.</w:t>
      </w:r>
    </w:p>
    <w:p w14:paraId="7731C0B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[RFC7285] and [RFC8189] allow ALTO clients to specify the</w:t>
      </w:r>
    </w:p>
    <w:p w14:paraId="4ABBE68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"constraints" and "or-constraints" tests to better filter the result.</w:t>
      </w:r>
    </w:p>
    <w:p w14:paraId="2586C69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However, the current syntax can only be used to test scalar cost</w:t>
      </w:r>
    </w:p>
    <w:p w14:paraId="3E7D85F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types, and cannot easily express constraints on complex cost types,</w:t>
      </w:r>
    </w:p>
    <w:p w14:paraId="708A33C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e.g., the Path Vector cost type defined in this document.</w:t>
      </w:r>
    </w:p>
    <w:p w14:paraId="00F0E5E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In practice, developing a bespoke language for general-purpose</w:t>
      </w:r>
    </w:p>
    <w:p w14:paraId="34AFD65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</w:t>
      </w:r>
      <w:proofErr w:type="spellStart"/>
      <w:r w:rsidRPr="00470ED3">
        <w:rPr>
          <w:rFonts w:ascii="Courier New" w:hAnsi="Courier New" w:cs="Courier New"/>
          <w:lang w:val="en-US"/>
        </w:rPr>
        <w:t>boolean</w:t>
      </w:r>
      <w:proofErr w:type="spellEnd"/>
      <w:r w:rsidRPr="00470ED3">
        <w:rPr>
          <w:rFonts w:ascii="Courier New" w:hAnsi="Courier New" w:cs="Courier New"/>
          <w:lang w:val="en-US"/>
        </w:rPr>
        <w:t xml:space="preserve"> tests can be a complex undertaking, and it is conceivable</w:t>
      </w:r>
    </w:p>
    <w:p w14:paraId="58BF574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that there are some existing implementations already (the authors</w:t>
      </w:r>
    </w:p>
    <w:p w14:paraId="3F84D5B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have not done an exhaustive search to determine whether there are</w:t>
      </w:r>
    </w:p>
    <w:p w14:paraId="66079A3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such implementations).  One avenue to develop such a language may be</w:t>
      </w:r>
    </w:p>
    <w:p w14:paraId="4CB3BD1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to explore extending current query languages like XQuery [XQuery] or</w:t>
      </w:r>
    </w:p>
    <w:p w14:paraId="266A136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</w:t>
      </w:r>
      <w:proofErr w:type="spellStart"/>
      <w:r w:rsidRPr="00470ED3">
        <w:rPr>
          <w:rFonts w:ascii="Courier New" w:hAnsi="Courier New" w:cs="Courier New"/>
          <w:lang w:val="en-US"/>
        </w:rPr>
        <w:t>JSONiq</w:t>
      </w:r>
      <w:proofErr w:type="spellEnd"/>
      <w:r w:rsidRPr="00470ED3">
        <w:rPr>
          <w:rFonts w:ascii="Courier New" w:hAnsi="Courier New" w:cs="Courier New"/>
          <w:lang w:val="en-US"/>
        </w:rPr>
        <w:t xml:space="preserve"> [</w:t>
      </w:r>
      <w:proofErr w:type="spellStart"/>
      <w:r w:rsidRPr="00470ED3">
        <w:rPr>
          <w:rFonts w:ascii="Courier New" w:hAnsi="Courier New" w:cs="Courier New"/>
          <w:lang w:val="en-US"/>
        </w:rPr>
        <w:t>JSONiq</w:t>
      </w:r>
      <w:proofErr w:type="spellEnd"/>
      <w:r w:rsidRPr="00470ED3">
        <w:rPr>
          <w:rFonts w:ascii="Courier New" w:hAnsi="Courier New" w:cs="Courier New"/>
          <w:lang w:val="en-US"/>
        </w:rPr>
        <w:t>] and integrating these with ALTO.</w:t>
      </w:r>
    </w:p>
    <w:p w14:paraId="4E76BCB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Filtering the Path Vector results or developing a more sophisticated</w:t>
      </w:r>
    </w:p>
    <w:p w14:paraId="3C32AD1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filtering mechanism is beyond the scope of this document.</w:t>
      </w:r>
    </w:p>
    <w:p w14:paraId="7F26574A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51]</w:t>
      </w:r>
    </w:p>
    <w:p w14:paraId="7CEFA438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107BFFB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000ED83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10.2.  General Multi-Resource Query</w:t>
      </w:r>
    </w:p>
    <w:p w14:paraId="5488A42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Querying multiple ALTO information resources continuously is a</w:t>
      </w:r>
    </w:p>
    <w:p w14:paraId="190EF3B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general requirement.  Enabling such a capability, however, must</w:t>
      </w:r>
    </w:p>
    <w:p w14:paraId="6DA7AE4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address general issues like efficiency and consistency.  The</w:t>
      </w:r>
    </w:p>
    <w:p w14:paraId="54D4F57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incremental update extension [RFC8895] supports submitting multiple</w:t>
      </w:r>
    </w:p>
    <w:p w14:paraId="08D9A7D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queries in a single request, and allows flexible control over the</w:t>
      </w:r>
    </w:p>
    <w:p w14:paraId="2108427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queries.  However, it does not cover the case introduced in this</w:t>
      </w:r>
    </w:p>
    <w:p w14:paraId="54E9950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document where multiple resources are needed for a single request.</w:t>
      </w:r>
    </w:p>
    <w:p w14:paraId="200745A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This extension gives an example of using a multipart message to</w:t>
      </w:r>
    </w:p>
    <w:p w14:paraId="5207C0C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encode the responses from two specific ALTO information resources: a</w:t>
      </w:r>
    </w:p>
    <w:p w14:paraId="0E7C6DF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Filtered Cost Map or an Endpoint Cost Service, and a Property Map. By</w:t>
      </w:r>
    </w:p>
    <w:p w14:paraId="5693490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packing multiple resources in a single response, the implication is</w:t>
      </w:r>
    </w:p>
    <w:p w14:paraId="6B64DF5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that servers may proactively push related information resources to</w:t>
      </w:r>
    </w:p>
    <w:p w14:paraId="17D8F1F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clients.</w:t>
      </w:r>
    </w:p>
    <w:p w14:paraId="78C8213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Thus, it is worth looking into the direction of extending the SSE</w:t>
      </w:r>
    </w:p>
    <w:p w14:paraId="30B0396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mechanism as used in the incremental update extension [RFC8895], or</w:t>
      </w:r>
    </w:p>
    <w:p w14:paraId="739774F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upgrading to HTTP/2 [RFC7540] and HTTP/3 [I-</w:t>
      </w:r>
      <w:proofErr w:type="spellStart"/>
      <w:proofErr w:type="gramStart"/>
      <w:r w:rsidRPr="00470ED3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-</w:t>
      </w:r>
      <w:proofErr w:type="spellStart"/>
      <w:r w:rsidRPr="00470ED3">
        <w:rPr>
          <w:rFonts w:ascii="Courier New" w:hAnsi="Courier New" w:cs="Courier New"/>
          <w:lang w:val="en-US"/>
        </w:rPr>
        <w:t>quic</w:t>
      </w:r>
      <w:proofErr w:type="spellEnd"/>
      <w:r w:rsidRPr="00470ED3">
        <w:rPr>
          <w:rFonts w:ascii="Courier New" w:hAnsi="Courier New" w:cs="Courier New"/>
          <w:lang w:val="en-US"/>
        </w:rPr>
        <w:t>-http], which</w:t>
      </w:r>
    </w:p>
    <w:p w14:paraId="146E2EC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provides the ability to multiplex queries and to allow servers</w:t>
      </w:r>
    </w:p>
    <w:p w14:paraId="62061BA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proactively send related information resources.</w:t>
      </w:r>
    </w:p>
    <w:p w14:paraId="1F5FC3D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Defining a general multi-resource query mechanism is out of the scope</w:t>
      </w:r>
    </w:p>
    <w:p w14:paraId="37E7DCD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of this document.</w:t>
      </w:r>
    </w:p>
    <w:p w14:paraId="55106C5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11.  Security Considerations</w:t>
      </w:r>
    </w:p>
    <w:p w14:paraId="7218201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This document is an extension of the base ALTO protocol, so the</w:t>
      </w:r>
    </w:p>
    <w:p w14:paraId="2293E2D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Security Considerations [RFC7285] of the base ALTO protocol fully</w:t>
      </w:r>
    </w:p>
    <w:p w14:paraId="1E71BC2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apply when this extension is provided by an ALTO server.</w:t>
      </w:r>
    </w:p>
    <w:p w14:paraId="0C4BF58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Path Vector extension requires additional scrutiny on three</w:t>
      </w:r>
    </w:p>
    <w:p w14:paraId="5917930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security considerations discussed in the base protocol:</w:t>
      </w:r>
    </w:p>
    <w:p w14:paraId="786FB8C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confidentiality of ALTO information (Section 15.3 of [RFC7285]),</w:t>
      </w:r>
    </w:p>
    <w:p w14:paraId="71115AB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potential undesirable guidance from authenticated ALTO information</w:t>
      </w:r>
    </w:p>
    <w:p w14:paraId="41D26BB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(Section 15.2 of [RFC7285]), and availability of ALTO service</w:t>
      </w:r>
    </w:p>
    <w:p w14:paraId="407AEC6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(Section 15.5 of [RFC7285]).</w:t>
      </w:r>
    </w:p>
    <w:p w14:paraId="46CAEEC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For confidentiality of ALTO information, a network operator should be</w:t>
      </w:r>
    </w:p>
    <w:p w14:paraId="7236075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aware of that this extension may introduce a new risk: </w:t>
      </w:r>
      <w:proofErr w:type="gramStart"/>
      <w:r w:rsidRPr="00470ED3">
        <w:rPr>
          <w:rFonts w:ascii="Courier New" w:hAnsi="Courier New" w:cs="Courier New"/>
          <w:lang w:val="en-US"/>
        </w:rPr>
        <w:t>the</w:t>
      </w:r>
      <w:proofErr w:type="gramEnd"/>
      <w:r w:rsidRPr="00470ED3">
        <w:rPr>
          <w:rFonts w:ascii="Courier New" w:hAnsi="Courier New" w:cs="Courier New"/>
          <w:lang w:val="en-US"/>
        </w:rPr>
        <w:t xml:space="preserve"> Path</w:t>
      </w:r>
    </w:p>
    <w:p w14:paraId="1DC4EC1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Vector information may make network attacks easier.  For example, as</w:t>
      </w:r>
    </w:p>
    <w:p w14:paraId="26A2643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Path Vector information may reveal more fine-grained internal</w:t>
      </w:r>
    </w:p>
    <w:p w14:paraId="3EEB190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network structures than the base protocol, an ALTO client may detect</w:t>
      </w:r>
    </w:p>
    <w:p w14:paraId="5C2BD7D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bottleneck link and start a distributed denial-of-service (DDoS)</w:t>
      </w:r>
    </w:p>
    <w:p w14:paraId="19052D9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attack involving minimal flows to conduct the in-network congestion.</w:t>
      </w:r>
    </w:p>
    <w:p w14:paraId="76B236A4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52]</w:t>
      </w:r>
    </w:p>
    <w:p w14:paraId="2DE73468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19D232F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2FF984D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To mitigate this risk, the ALTO server should consider protection</w:t>
      </w:r>
    </w:p>
    <w:p w14:paraId="12693F6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mechanisms to reduce information exposure or obfuscate the real</w:t>
      </w:r>
    </w:p>
    <w:p w14:paraId="6AB17D4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information</w:t>
      </w:r>
      <w:proofErr w:type="gramStart"/>
      <w:r w:rsidRPr="00470ED3">
        <w:rPr>
          <w:rFonts w:ascii="Courier New" w:hAnsi="Courier New" w:cs="Courier New"/>
          <w:lang w:val="en-US"/>
        </w:rPr>
        <w:t>, in particular, in</w:t>
      </w:r>
      <w:proofErr w:type="gramEnd"/>
      <w:r w:rsidRPr="00470ED3">
        <w:rPr>
          <w:rFonts w:ascii="Courier New" w:hAnsi="Courier New" w:cs="Courier New"/>
          <w:lang w:val="en-US"/>
        </w:rPr>
        <w:t xml:space="preserve"> settings where the network and the</w:t>
      </w:r>
    </w:p>
    <w:p w14:paraId="3620BFA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application do not belong to the same trust domain.  For example, in</w:t>
      </w:r>
    </w:p>
    <w:p w14:paraId="21642FF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multi-flow bandwidth reservation use case as introduced in</w:t>
      </w:r>
    </w:p>
    <w:p w14:paraId="1B921F6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Section 4, only the available bandwidth of the shared bottleneck link</w:t>
      </w:r>
    </w:p>
    <w:p w14:paraId="4FCC97F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is crucial, and the ALTO server may only preserve the critical</w:t>
      </w:r>
    </w:p>
    <w:p w14:paraId="76EF239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bottlenecks and can change the order of links appearing in the Path</w:t>
      </w:r>
    </w:p>
    <w:p w14:paraId="4F34520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Vector response.</w:t>
      </w:r>
    </w:p>
    <w:p w14:paraId="253BED8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However, arbitrary reduction and obfuscation of information exposure</w:t>
      </w:r>
    </w:p>
    <w:p w14:paraId="071407B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may potentially introduce a risk on the integrity of the ALTO</w:t>
      </w:r>
    </w:p>
    <w:p w14:paraId="2679EA9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information, leading to infeasible or suboptimal decisions of ALTO</w:t>
      </w:r>
    </w:p>
    <w:p w14:paraId="2E29E2F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clients,</w:t>
      </w:r>
    </w:p>
    <w:p w14:paraId="17F539C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To mitigate this </w:t>
      </w:r>
      <w:proofErr w:type="gramStart"/>
      <w:r w:rsidRPr="00470ED3">
        <w:rPr>
          <w:rFonts w:ascii="Courier New" w:hAnsi="Courier New" w:cs="Courier New"/>
          <w:lang w:val="en-US"/>
        </w:rPr>
        <w:t>risk, if</w:t>
      </w:r>
      <w:proofErr w:type="gramEnd"/>
      <w:r w:rsidRPr="00470ED3">
        <w:rPr>
          <w:rFonts w:ascii="Courier New" w:hAnsi="Courier New" w:cs="Courier New"/>
          <w:lang w:val="en-US"/>
        </w:rPr>
        <w:t xml:space="preserve"> an ALTO client finds that the traffic</w:t>
      </w:r>
    </w:p>
    <w:p w14:paraId="35B77B6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distribution based on the Path Vector information is not feasible</w:t>
      </w:r>
    </w:p>
    <w:p w14:paraId="5B055FD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(e.g., causing constant congestion) or not better than a distribution</w:t>
      </w:r>
    </w:p>
    <w:p w14:paraId="783B14B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which does not fully conform to the information (e.g., by randomly</w:t>
      </w:r>
    </w:p>
    <w:p w14:paraId="0D95DD1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choosing the source/destination for certain flows), it can follow the</w:t>
      </w:r>
    </w:p>
    <w:p w14:paraId="494F688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protection strategies for potential undesirable guidance from</w:t>
      </w:r>
    </w:p>
    <w:p w14:paraId="066A3DE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authenticated ALTO information, specified in Section 15.2.2 of RFC</w:t>
      </w:r>
    </w:p>
    <w:p w14:paraId="34D6144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7285 [RFC7285].  While repeatedly sending the same query can</w:t>
      </w:r>
    </w:p>
    <w:p w14:paraId="13D57CB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potentially detect the integrity problem for certain obfuscation</w:t>
      </w:r>
    </w:p>
    <w:p w14:paraId="001ED29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methods (e.g., those based on time or randomness) under certain</w:t>
      </w:r>
    </w:p>
    <w:p w14:paraId="3982080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network conditions (e.g., where the routing and ANE properties are</w:t>
      </w:r>
    </w:p>
    <w:p w14:paraId="4C7BDE1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stable), an ALTO client must be aware that this behavior may be</w:t>
      </w:r>
    </w:p>
    <w:p w14:paraId="470350B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considered as a denial-of-service attack on the server and may lead</w:t>
      </w:r>
    </w:p>
    <w:p w14:paraId="653CB08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to the rejection of further requests from the client.</w:t>
      </w:r>
    </w:p>
    <w:p w14:paraId="644D3DC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On the other hand, this risk can also be mitigated from the server</w:t>
      </w:r>
    </w:p>
    <w:p w14:paraId="0246E19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side.  While the implementation of an ALTO server is beyond the scope</w:t>
      </w:r>
    </w:p>
    <w:p w14:paraId="744A2F5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of this document, implementations of ALTO servers involving reduction</w:t>
      </w:r>
    </w:p>
    <w:p w14:paraId="5D06ADE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or obfuscation of the Path Vector information should consider</w:t>
      </w:r>
    </w:p>
    <w:p w14:paraId="644AD94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reduction/obfuscation mechanisms that can preserve the integrity of</w:t>
      </w:r>
    </w:p>
    <w:p w14:paraId="267E488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ALTO information, for example, by using minimal feasible region</w:t>
      </w:r>
    </w:p>
    <w:p w14:paraId="55B0D3F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compression algorithms [NOVA] or obfuscation protocols</w:t>
      </w:r>
    </w:p>
    <w:p w14:paraId="7BC130D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[RESA][MERCATOR].</w:t>
      </w:r>
    </w:p>
    <w:p w14:paraId="3D7B1D6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For availability of ALTO service, an ALTO server should be cognizant</w:t>
      </w:r>
    </w:p>
    <w:p w14:paraId="3723603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that using Path Vector extension might have a new risk: frequent</w:t>
      </w:r>
    </w:p>
    <w:p w14:paraId="632F047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requesting for Path Vectors might consume intolerable amounts of the</w:t>
      </w:r>
    </w:p>
    <w:p w14:paraId="1DCBCF1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server-side computation and storage, which can break the ALTO server.</w:t>
      </w:r>
    </w:p>
    <w:p w14:paraId="2ED5124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For example, if an ALTO server implementation dynamically computes</w:t>
      </w:r>
    </w:p>
    <w:p w14:paraId="3F2B14F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Path Vectors for each request, the service providing Path Vectors</w:t>
      </w:r>
    </w:p>
    <w:p w14:paraId="72D04C8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may become an entry point for denial-of-service attacks on the</w:t>
      </w:r>
    </w:p>
    <w:p w14:paraId="3C13C59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availability of an ALTO server.</w:t>
      </w:r>
    </w:p>
    <w:p w14:paraId="5D90B5EE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53]</w:t>
      </w:r>
    </w:p>
    <w:p w14:paraId="13A05783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0949ED3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741E52C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To mitigate this risk, an ALTO server may consider using</w:t>
      </w:r>
    </w:p>
    <w:p w14:paraId="4A59DF6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optimizations such as precomputation-and-projection mechanisms</w:t>
      </w:r>
    </w:p>
    <w:p w14:paraId="74DB4C4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[MERCATOR] to reduce the overhead for processing each query.  Also,</w:t>
      </w:r>
    </w:p>
    <w:p w14:paraId="1C0B0B6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an ALTO server may also protect itself from malicious clients by</w:t>
      </w:r>
    </w:p>
    <w:p w14:paraId="6EC22C5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monitoring the behaviors of clients and stopping serving clients with</w:t>
      </w:r>
    </w:p>
    <w:p w14:paraId="2A2BD3F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suspicious behaviors (e.g., sending requests at a high frequency).</w:t>
      </w:r>
    </w:p>
    <w:p w14:paraId="6E701E0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12.  IANA Considerations</w:t>
      </w:r>
    </w:p>
    <w:p w14:paraId="5E3C9DD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12.1.  ALTO Entity Domain Type Registry</w:t>
      </w:r>
    </w:p>
    <w:p w14:paraId="56808DB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This document registers a new entry to the ALTO Domain Entity Type</w:t>
      </w:r>
    </w:p>
    <w:p w14:paraId="1CCA417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Registry, as instructed by Section 12.2 of</w:t>
      </w:r>
    </w:p>
    <w:p w14:paraId="163E0F6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470ED3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-alto-unified-props-new].  The new entry is as shown below</w:t>
      </w:r>
    </w:p>
    <w:p w14:paraId="65E0C8F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in Table 1.</w:t>
      </w:r>
    </w:p>
    <w:p w14:paraId="7B8A859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+============+=========================+=========================+</w:t>
      </w:r>
    </w:p>
    <w:p w14:paraId="0C3303B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| Identifier | Entity Address Encoding | Hierarchy &amp; Inheritance |</w:t>
      </w:r>
    </w:p>
    <w:p w14:paraId="1C2236A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+============+=========================+=========================+</w:t>
      </w:r>
    </w:p>
    <w:p w14:paraId="6797A73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| 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 xml:space="preserve">        | See Section 6.2.2       | None                    |</w:t>
      </w:r>
    </w:p>
    <w:p w14:paraId="3FF5ECA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+------------+-------------------------+-------------------------+</w:t>
      </w:r>
    </w:p>
    <w:p w14:paraId="5885759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  Table 1: ALTO Entity Domain Type Registry</w:t>
      </w:r>
    </w:p>
    <w:p w14:paraId="12FC623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Identifier:  See Section 6.2.1.</w:t>
      </w:r>
    </w:p>
    <w:p w14:paraId="7751B63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Entity Identifier Encoding:  See Section 6.2.2.</w:t>
      </w:r>
    </w:p>
    <w:p w14:paraId="14C7758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Hierarchy:  None</w:t>
      </w:r>
    </w:p>
    <w:p w14:paraId="42F596E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Inheritance:  None</w:t>
      </w:r>
    </w:p>
    <w:p w14:paraId="62AA552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Media Type of Defining Resource:  See Section 6.2.4.</w:t>
      </w:r>
    </w:p>
    <w:p w14:paraId="3B92DA4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Security Considerations:  In some usage scenarios, ANE addresses</w:t>
      </w:r>
    </w:p>
    <w:p w14:paraId="0BCD508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carried in ALTO Protocol messages may reveal information about an</w:t>
      </w:r>
    </w:p>
    <w:p w14:paraId="5E9635D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ALTO client or an ALTO service provider.  Applications and ALTO</w:t>
      </w:r>
    </w:p>
    <w:p w14:paraId="439D205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service providers using addresses of ANEs will be made aware of</w:t>
      </w:r>
    </w:p>
    <w:p w14:paraId="7DEDDD1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how (or if) the addressing scheme relates to private information</w:t>
      </w:r>
    </w:p>
    <w:p w14:paraId="29481D3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and network proximity, in further iterations of this document.</w:t>
      </w:r>
    </w:p>
    <w:p w14:paraId="4E94A642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54]</w:t>
      </w:r>
    </w:p>
    <w:p w14:paraId="37BB1A6D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1FF1A96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14FBC9A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12.2.  ALTO Entity Property Type Registry</w:t>
      </w:r>
    </w:p>
    <w:p w14:paraId="1A73D63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Two initial entries "max-reservable-bandwidth" and "persistent-</w:t>
      </w:r>
    </w:p>
    <w:p w14:paraId="68EE184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entity-id" are registered to the ALTO Domain "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>" in the "ALTO</w:t>
      </w:r>
    </w:p>
    <w:p w14:paraId="1126584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Entity Property Type Registry", as instructed by Section 12.3 of</w:t>
      </w:r>
    </w:p>
    <w:p w14:paraId="07145DC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470ED3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-alto-unified-props-new].  The two new entries are shown</w:t>
      </w:r>
    </w:p>
    <w:p w14:paraId="335E5C8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below in Table 2 and their details can be found in Section 12.2.1 and</w:t>
      </w:r>
    </w:p>
    <w:p w14:paraId="4611957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Section 12.2.2.</w:t>
      </w:r>
    </w:p>
    <w:p w14:paraId="2B9EF26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+==========================+====================+===================+</w:t>
      </w:r>
    </w:p>
    <w:p w14:paraId="0BC752C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| Identifier               | Intended           | Media Type of     |</w:t>
      </w:r>
    </w:p>
    <w:p w14:paraId="78BEAC6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|                          | Semantics          | Defining Resource |</w:t>
      </w:r>
    </w:p>
    <w:p w14:paraId="45E9A42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+==========================+====================+===================+</w:t>
      </w:r>
    </w:p>
    <w:p w14:paraId="2F4BE60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| max-reservable-bandwidth | See Section        | application/alto- |</w:t>
      </w:r>
    </w:p>
    <w:p w14:paraId="0DC5782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|                          | 6.4.1              | </w:t>
      </w:r>
      <w:proofErr w:type="spellStart"/>
      <w:r w:rsidRPr="00470ED3">
        <w:rPr>
          <w:rFonts w:ascii="Courier New" w:hAnsi="Courier New" w:cs="Courier New"/>
          <w:lang w:val="en-US"/>
        </w:rPr>
        <w:t>propmap+json</w:t>
      </w:r>
      <w:proofErr w:type="spellEnd"/>
      <w:r w:rsidRPr="00470ED3">
        <w:rPr>
          <w:rFonts w:ascii="Courier New" w:hAnsi="Courier New" w:cs="Courier New"/>
          <w:lang w:val="en-US"/>
        </w:rPr>
        <w:t xml:space="preserve">      |</w:t>
      </w:r>
    </w:p>
    <w:p w14:paraId="6B9F84E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+--------------------------+--------------------+-------------------+</w:t>
      </w:r>
    </w:p>
    <w:p w14:paraId="61BA5AB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| persistent-entity-id     | See Section        | application/alto- |</w:t>
      </w:r>
    </w:p>
    <w:p w14:paraId="4538408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|                          | 6.4.2              | </w:t>
      </w:r>
      <w:proofErr w:type="spellStart"/>
      <w:r w:rsidRPr="00470ED3">
        <w:rPr>
          <w:rFonts w:ascii="Courier New" w:hAnsi="Courier New" w:cs="Courier New"/>
          <w:lang w:val="en-US"/>
        </w:rPr>
        <w:t>propmap+json</w:t>
      </w:r>
      <w:proofErr w:type="spellEnd"/>
      <w:r w:rsidRPr="00470ED3">
        <w:rPr>
          <w:rFonts w:ascii="Courier New" w:hAnsi="Courier New" w:cs="Courier New"/>
          <w:lang w:val="en-US"/>
        </w:rPr>
        <w:t xml:space="preserve">      |</w:t>
      </w:r>
    </w:p>
    <w:p w14:paraId="1A0F7D0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+--------------------------+--------------------+-------------------+</w:t>
      </w:r>
    </w:p>
    <w:p w14:paraId="5F3BC85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Table 2: Initial Entries for </w:t>
      </w:r>
      <w:proofErr w:type="spellStart"/>
      <w:r w:rsidRPr="00470ED3">
        <w:rPr>
          <w:rFonts w:ascii="Courier New" w:hAnsi="Courier New" w:cs="Courier New"/>
          <w:lang w:val="en-US"/>
        </w:rPr>
        <w:t>ane</w:t>
      </w:r>
      <w:proofErr w:type="spellEnd"/>
      <w:r w:rsidRPr="00470ED3">
        <w:rPr>
          <w:rFonts w:ascii="Courier New" w:hAnsi="Courier New" w:cs="Courier New"/>
          <w:lang w:val="en-US"/>
        </w:rPr>
        <w:t xml:space="preserve"> Domain in the ALTO Entity</w:t>
      </w:r>
    </w:p>
    <w:p w14:paraId="13825D5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            Property Types Registry</w:t>
      </w:r>
    </w:p>
    <w:p w14:paraId="0B42DBD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12.2.1.  New ANE Property Type: Maximum Reservable Bandwidth</w:t>
      </w:r>
    </w:p>
    <w:p w14:paraId="1EF8CB2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Identifier:  "max-reservable-bandwidth"</w:t>
      </w:r>
    </w:p>
    <w:p w14:paraId="49958CC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Intended Semantics:  See Section 6.4.1.</w:t>
      </w:r>
    </w:p>
    <w:p w14:paraId="0946755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Media Type of Defining Resource:  application/</w:t>
      </w:r>
      <w:proofErr w:type="spellStart"/>
      <w:r w:rsidRPr="00470ED3">
        <w:rPr>
          <w:rFonts w:ascii="Courier New" w:hAnsi="Courier New" w:cs="Courier New"/>
          <w:lang w:val="en-US"/>
        </w:rPr>
        <w:t>alto-propmap+json</w:t>
      </w:r>
      <w:proofErr w:type="spellEnd"/>
    </w:p>
    <w:p w14:paraId="6F0FD27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Security Considerations:  This property is essential for applications</w:t>
      </w:r>
    </w:p>
    <w:p w14:paraId="4D0AB70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such as large-scale data transfers or overlay network</w:t>
      </w:r>
    </w:p>
    <w:p w14:paraId="2F1BD18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interconnection to make better choice of bandwidth reservation.</w:t>
      </w:r>
    </w:p>
    <w:p w14:paraId="5941B69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It may reveal the bandwidth usage of the underlying network and</w:t>
      </w:r>
    </w:p>
    <w:p w14:paraId="49062EB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can potentially be leveraged to reduce the cost of conducting</w:t>
      </w:r>
    </w:p>
    <w:p w14:paraId="0D3C2D3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denial-of-service attacks.  Thus, the ALTO server MUST consider</w:t>
      </w:r>
    </w:p>
    <w:p w14:paraId="589EF93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protection mechanisms including only providing the information to</w:t>
      </w:r>
    </w:p>
    <w:p w14:paraId="65CC485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authorized clients, and information reduction and obfuscation as</w:t>
      </w:r>
    </w:p>
    <w:p w14:paraId="6901024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introduced in Section 11.</w:t>
      </w:r>
    </w:p>
    <w:p w14:paraId="66C07C1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12.2.2.  New ANE Property Type: Persistent Entity ID</w:t>
      </w:r>
    </w:p>
    <w:p w14:paraId="0165373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Identifier:  "persistent-entity-id"</w:t>
      </w:r>
    </w:p>
    <w:p w14:paraId="230480B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Intended Semantics:  See Section 6.4.2.</w:t>
      </w:r>
    </w:p>
    <w:p w14:paraId="7ECBB63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Media Type of Defining Resource:  application/</w:t>
      </w:r>
      <w:proofErr w:type="spellStart"/>
      <w:r w:rsidRPr="00470ED3">
        <w:rPr>
          <w:rFonts w:ascii="Courier New" w:hAnsi="Courier New" w:cs="Courier New"/>
          <w:lang w:val="en-US"/>
        </w:rPr>
        <w:t>alto-propmap+json</w:t>
      </w:r>
      <w:proofErr w:type="spellEnd"/>
    </w:p>
    <w:p w14:paraId="681B36DC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55]</w:t>
      </w:r>
    </w:p>
    <w:p w14:paraId="77147F58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6866429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36164D6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Security Considerations:  This property is useful when an ALTO server</w:t>
      </w:r>
    </w:p>
    <w:p w14:paraId="10A3AC5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wants to selectively expose certain service points </w:t>
      </w:r>
      <w:proofErr w:type="gramStart"/>
      <w:r w:rsidRPr="00470ED3">
        <w:rPr>
          <w:rFonts w:ascii="Courier New" w:hAnsi="Courier New" w:cs="Courier New"/>
          <w:lang w:val="en-US"/>
        </w:rPr>
        <w:t>whose</w:t>
      </w:r>
      <w:proofErr w:type="gramEnd"/>
      <w:r w:rsidRPr="00470ED3">
        <w:rPr>
          <w:rFonts w:ascii="Courier New" w:hAnsi="Courier New" w:cs="Courier New"/>
          <w:lang w:val="en-US"/>
        </w:rPr>
        <w:t xml:space="preserve"> detailed</w:t>
      </w:r>
    </w:p>
    <w:p w14:paraId="7216D26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properties can be further queried by applications.  The entity IDs</w:t>
      </w:r>
    </w:p>
    <w:p w14:paraId="70939D7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may consider sensitive information about the underlying network,</w:t>
      </w:r>
    </w:p>
    <w:p w14:paraId="6A0D312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and an ALTO server should follow the security considerations in</w:t>
      </w:r>
    </w:p>
    <w:p w14:paraId="17238B4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Section 11 of [I-</w:t>
      </w:r>
      <w:proofErr w:type="spellStart"/>
      <w:proofErr w:type="gramStart"/>
      <w:r w:rsidRPr="00470ED3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-alto-unified-props-new].</w:t>
      </w:r>
    </w:p>
    <w:p w14:paraId="49A3AC3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13.  Acknowledgments</w:t>
      </w:r>
    </w:p>
    <w:p w14:paraId="2711958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The authors would like to thank discussions with Andreas </w:t>
      </w:r>
      <w:proofErr w:type="spellStart"/>
      <w:r w:rsidRPr="00470ED3">
        <w:rPr>
          <w:rFonts w:ascii="Courier New" w:hAnsi="Courier New" w:cs="Courier New"/>
          <w:lang w:val="en-US"/>
        </w:rPr>
        <w:t>Voellmy</w:t>
      </w:r>
      <w:proofErr w:type="spellEnd"/>
      <w:r w:rsidRPr="00470ED3">
        <w:rPr>
          <w:rFonts w:ascii="Courier New" w:hAnsi="Courier New" w:cs="Courier New"/>
          <w:lang w:val="en-US"/>
        </w:rPr>
        <w:t>,</w:t>
      </w:r>
    </w:p>
    <w:p w14:paraId="68A1A7E4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470ED3">
        <w:rPr>
          <w:rFonts w:ascii="Courier New" w:hAnsi="Courier New" w:cs="Courier New"/>
          <w:lang w:val="en-US"/>
        </w:rPr>
        <w:t xml:space="preserve">   </w:t>
      </w:r>
      <w:proofErr w:type="spellStart"/>
      <w:r w:rsidRPr="003C62EB">
        <w:rPr>
          <w:rFonts w:ascii="Courier New" w:hAnsi="Courier New" w:cs="Courier New"/>
        </w:rPr>
        <w:t>Erran</w:t>
      </w:r>
      <w:proofErr w:type="spellEnd"/>
      <w:r w:rsidRPr="003C62EB">
        <w:rPr>
          <w:rFonts w:ascii="Courier New" w:hAnsi="Courier New" w:cs="Courier New"/>
        </w:rPr>
        <w:t xml:space="preserve"> Li, </w:t>
      </w:r>
      <w:proofErr w:type="spellStart"/>
      <w:r w:rsidRPr="003C62EB">
        <w:rPr>
          <w:rFonts w:ascii="Courier New" w:hAnsi="Courier New" w:cs="Courier New"/>
        </w:rPr>
        <w:t>Haibin</w:t>
      </w:r>
      <w:proofErr w:type="spellEnd"/>
      <w:r w:rsidRPr="003C62EB">
        <w:rPr>
          <w:rFonts w:ascii="Courier New" w:hAnsi="Courier New" w:cs="Courier New"/>
        </w:rPr>
        <w:t xml:space="preserve"> Song, </w:t>
      </w:r>
      <w:proofErr w:type="spellStart"/>
      <w:r w:rsidRPr="003C62EB">
        <w:rPr>
          <w:rFonts w:ascii="Courier New" w:hAnsi="Courier New" w:cs="Courier New"/>
        </w:rPr>
        <w:t>Haizhou</w:t>
      </w:r>
      <w:proofErr w:type="spellEnd"/>
      <w:r w:rsidRPr="003C62EB">
        <w:rPr>
          <w:rFonts w:ascii="Courier New" w:hAnsi="Courier New" w:cs="Courier New"/>
        </w:rPr>
        <w:t xml:space="preserve"> Du, </w:t>
      </w:r>
      <w:proofErr w:type="spellStart"/>
      <w:r w:rsidRPr="003C62EB">
        <w:rPr>
          <w:rFonts w:ascii="Courier New" w:hAnsi="Courier New" w:cs="Courier New"/>
        </w:rPr>
        <w:t>Jiayuan</w:t>
      </w:r>
      <w:proofErr w:type="spellEnd"/>
      <w:r w:rsidRPr="003C62EB">
        <w:rPr>
          <w:rFonts w:ascii="Courier New" w:hAnsi="Courier New" w:cs="Courier New"/>
        </w:rPr>
        <w:t xml:space="preserve"> Hu, </w:t>
      </w:r>
      <w:proofErr w:type="spellStart"/>
      <w:r w:rsidRPr="003C62EB">
        <w:rPr>
          <w:rFonts w:ascii="Courier New" w:hAnsi="Courier New" w:cs="Courier New"/>
        </w:rPr>
        <w:t>Qiao</w:t>
      </w:r>
      <w:proofErr w:type="spellEnd"/>
      <w:r w:rsidRPr="003C62EB">
        <w:rPr>
          <w:rFonts w:ascii="Courier New" w:hAnsi="Courier New" w:cs="Courier New"/>
        </w:rPr>
        <w:t xml:space="preserve"> Xiang, </w:t>
      </w:r>
      <w:proofErr w:type="spellStart"/>
      <w:r w:rsidRPr="003C62EB">
        <w:rPr>
          <w:rFonts w:ascii="Courier New" w:hAnsi="Courier New" w:cs="Courier New"/>
        </w:rPr>
        <w:t>Tianyuan</w:t>
      </w:r>
      <w:proofErr w:type="spellEnd"/>
    </w:p>
    <w:p w14:paraId="1CB2C5D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   </w:t>
      </w:r>
      <w:r w:rsidRPr="00470ED3">
        <w:rPr>
          <w:rFonts w:ascii="Courier New" w:hAnsi="Courier New" w:cs="Courier New"/>
          <w:lang w:val="en-US"/>
        </w:rPr>
        <w:t>Liu, Xiao Shi, Xin Wang, and Yan Luo. The authors thank Greg</w:t>
      </w:r>
    </w:p>
    <w:p w14:paraId="115CDE8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Bernstein, Dawn Chen, Wendy </w:t>
      </w:r>
      <w:proofErr w:type="spellStart"/>
      <w:r w:rsidRPr="00470ED3">
        <w:rPr>
          <w:rFonts w:ascii="Courier New" w:hAnsi="Courier New" w:cs="Courier New"/>
          <w:lang w:val="en-US"/>
        </w:rPr>
        <w:t>Roome</w:t>
      </w:r>
      <w:proofErr w:type="spellEnd"/>
      <w:r w:rsidRPr="00470ED3">
        <w:rPr>
          <w:rFonts w:ascii="Courier New" w:hAnsi="Courier New" w:cs="Courier New"/>
          <w:lang w:val="en-US"/>
        </w:rPr>
        <w:t>, and Michael Scharf for their</w:t>
      </w:r>
    </w:p>
    <w:p w14:paraId="32D128C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contributions to earlier drafts.</w:t>
      </w:r>
    </w:p>
    <w:p w14:paraId="1D15FDF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14.  References</w:t>
      </w:r>
    </w:p>
    <w:p w14:paraId="6FBC8B8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14.1.  Normative References</w:t>
      </w:r>
    </w:p>
    <w:p w14:paraId="2F41869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470ED3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-alto-unified-props-new]</w:t>
      </w:r>
    </w:p>
    <w:p w14:paraId="7FD64DC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470ED3">
        <w:rPr>
          <w:rFonts w:ascii="Courier New" w:hAnsi="Courier New" w:cs="Courier New"/>
          <w:lang w:val="en-US"/>
        </w:rPr>
        <w:t>Roome</w:t>
      </w:r>
      <w:proofErr w:type="spellEnd"/>
      <w:r w:rsidRPr="00470ED3">
        <w:rPr>
          <w:rFonts w:ascii="Courier New" w:hAnsi="Courier New" w:cs="Courier New"/>
          <w:lang w:val="en-US"/>
        </w:rPr>
        <w:t xml:space="preserve">, W., </w:t>
      </w:r>
      <w:proofErr w:type="spellStart"/>
      <w:r w:rsidRPr="00470ED3">
        <w:rPr>
          <w:rFonts w:ascii="Courier New" w:hAnsi="Courier New" w:cs="Courier New"/>
          <w:lang w:val="en-US"/>
        </w:rPr>
        <w:t>Randriamasy</w:t>
      </w:r>
      <w:proofErr w:type="spellEnd"/>
      <w:r w:rsidRPr="00470ED3">
        <w:rPr>
          <w:rFonts w:ascii="Courier New" w:hAnsi="Courier New" w:cs="Courier New"/>
          <w:lang w:val="en-US"/>
        </w:rPr>
        <w:t>, S., Yang, Y. R., Zhang, J. J., and</w:t>
      </w:r>
    </w:p>
    <w:p w14:paraId="5B740C6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K. Gao, "ALTO Extension: Entity Property Maps", Work in</w:t>
      </w:r>
    </w:p>
    <w:p w14:paraId="0E0D0F0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Progress, Internet-Draft, draft-ietf-alto-unified-props-</w:t>
      </w:r>
    </w:p>
    <w:p w14:paraId="2607700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new-19, 25 October 2021,</w:t>
      </w:r>
    </w:p>
    <w:p w14:paraId="0662155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&lt;https://datatracker.ietf.org/doc/html/draft-ietf-alto-</w:t>
      </w:r>
    </w:p>
    <w:p w14:paraId="7BD8643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unified-props-new-19&gt;.</w:t>
      </w:r>
    </w:p>
    <w:p w14:paraId="3788AC9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470ED3">
        <w:rPr>
          <w:rFonts w:ascii="Courier New" w:hAnsi="Courier New" w:cs="Courier New"/>
          <w:lang w:val="en-US"/>
        </w:rPr>
        <w:t xml:space="preserve">]  </w:t>
      </w:r>
      <w:proofErr w:type="spellStart"/>
      <w:r w:rsidRPr="00470ED3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, S., "Key words for use in RFCs to Indicate</w:t>
      </w:r>
    </w:p>
    <w:p w14:paraId="1152731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14:paraId="231585A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DOI 10.17487/RFC2119, March 1997,</w:t>
      </w:r>
    </w:p>
    <w:p w14:paraId="0BB54B2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&lt;https://www.rfc-editor.org/rfc/rfc2119&gt;.</w:t>
      </w:r>
    </w:p>
    <w:p w14:paraId="45102DA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[RFC2387</w:t>
      </w:r>
      <w:proofErr w:type="gramStart"/>
      <w:r w:rsidRPr="00470ED3">
        <w:rPr>
          <w:rFonts w:ascii="Courier New" w:hAnsi="Courier New" w:cs="Courier New"/>
          <w:lang w:val="en-US"/>
        </w:rPr>
        <w:t>]  Levinson</w:t>
      </w:r>
      <w:proofErr w:type="gramEnd"/>
      <w:r w:rsidRPr="00470ED3">
        <w:rPr>
          <w:rFonts w:ascii="Courier New" w:hAnsi="Courier New" w:cs="Courier New"/>
          <w:lang w:val="en-US"/>
        </w:rPr>
        <w:t>, E., "The MIME Multipart/Related Content-type",</w:t>
      </w:r>
    </w:p>
    <w:p w14:paraId="18B4DC8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RFC 2387, DOI 10.17487/RFC2387, August 1998,</w:t>
      </w:r>
    </w:p>
    <w:p w14:paraId="6D7DE87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&lt;https://www.rfc-editor.org/rfc/rfc2387&gt;.</w:t>
      </w:r>
    </w:p>
    <w:p w14:paraId="124CC00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[RFC5322</w:t>
      </w:r>
      <w:proofErr w:type="gramStart"/>
      <w:r w:rsidRPr="00470ED3">
        <w:rPr>
          <w:rFonts w:ascii="Courier New" w:hAnsi="Courier New" w:cs="Courier New"/>
          <w:lang w:val="en-US"/>
        </w:rPr>
        <w:t>]  Resnick</w:t>
      </w:r>
      <w:proofErr w:type="gramEnd"/>
      <w:r w:rsidRPr="00470ED3">
        <w:rPr>
          <w:rFonts w:ascii="Courier New" w:hAnsi="Courier New" w:cs="Courier New"/>
          <w:lang w:val="en-US"/>
        </w:rPr>
        <w:t>, P., Ed., "Internet Message Format", RFC 5322,</w:t>
      </w:r>
    </w:p>
    <w:p w14:paraId="256FA47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DOI 10.17487/RFC5322, October 2008,</w:t>
      </w:r>
    </w:p>
    <w:p w14:paraId="470412A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&lt;https://www.rfc-editor.org/rfc/rfc5322&gt;.</w:t>
      </w:r>
    </w:p>
    <w:p w14:paraId="024BC8A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[RFC7285</w:t>
      </w:r>
      <w:proofErr w:type="gramStart"/>
      <w:r w:rsidRPr="00470ED3">
        <w:rPr>
          <w:rFonts w:ascii="Courier New" w:hAnsi="Courier New" w:cs="Courier New"/>
          <w:lang w:val="en-US"/>
        </w:rPr>
        <w:t xml:space="preserve">]  </w:t>
      </w:r>
      <w:proofErr w:type="spellStart"/>
      <w:r w:rsidRPr="00470ED3">
        <w:rPr>
          <w:rFonts w:ascii="Courier New" w:hAnsi="Courier New" w:cs="Courier New"/>
          <w:lang w:val="en-US"/>
        </w:rPr>
        <w:t>Alimi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 xml:space="preserve">, R., Ed., </w:t>
      </w:r>
      <w:proofErr w:type="spellStart"/>
      <w:r w:rsidRPr="00470ED3">
        <w:rPr>
          <w:rFonts w:ascii="Courier New" w:hAnsi="Courier New" w:cs="Courier New"/>
          <w:lang w:val="en-US"/>
        </w:rPr>
        <w:t>Penno</w:t>
      </w:r>
      <w:proofErr w:type="spellEnd"/>
      <w:r w:rsidRPr="00470ED3">
        <w:rPr>
          <w:rFonts w:ascii="Courier New" w:hAnsi="Courier New" w:cs="Courier New"/>
          <w:lang w:val="en-US"/>
        </w:rPr>
        <w:t xml:space="preserve">, R., Ed., Yang, Y., Ed., </w:t>
      </w:r>
      <w:proofErr w:type="spellStart"/>
      <w:r w:rsidRPr="00470ED3">
        <w:rPr>
          <w:rFonts w:ascii="Courier New" w:hAnsi="Courier New" w:cs="Courier New"/>
          <w:lang w:val="en-US"/>
        </w:rPr>
        <w:t>Kiesel</w:t>
      </w:r>
      <w:proofErr w:type="spellEnd"/>
      <w:r w:rsidRPr="00470ED3">
        <w:rPr>
          <w:rFonts w:ascii="Courier New" w:hAnsi="Courier New" w:cs="Courier New"/>
          <w:lang w:val="en-US"/>
        </w:rPr>
        <w:t>, S.,</w:t>
      </w:r>
    </w:p>
    <w:p w14:paraId="305DE63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470ED3">
        <w:rPr>
          <w:rFonts w:ascii="Courier New" w:hAnsi="Courier New" w:cs="Courier New"/>
          <w:lang w:val="en-US"/>
        </w:rPr>
        <w:t>Previdi</w:t>
      </w:r>
      <w:proofErr w:type="spellEnd"/>
      <w:r w:rsidRPr="00470ED3">
        <w:rPr>
          <w:rFonts w:ascii="Courier New" w:hAnsi="Courier New" w:cs="Courier New"/>
          <w:lang w:val="en-US"/>
        </w:rPr>
        <w:t xml:space="preserve">, S., </w:t>
      </w:r>
      <w:proofErr w:type="spellStart"/>
      <w:r w:rsidRPr="00470ED3">
        <w:rPr>
          <w:rFonts w:ascii="Courier New" w:hAnsi="Courier New" w:cs="Courier New"/>
          <w:lang w:val="en-US"/>
        </w:rPr>
        <w:t>Roome</w:t>
      </w:r>
      <w:proofErr w:type="spellEnd"/>
      <w:r w:rsidRPr="00470ED3">
        <w:rPr>
          <w:rFonts w:ascii="Courier New" w:hAnsi="Courier New" w:cs="Courier New"/>
          <w:lang w:val="en-US"/>
        </w:rPr>
        <w:t xml:space="preserve">, W., </w:t>
      </w:r>
      <w:proofErr w:type="spellStart"/>
      <w:r w:rsidRPr="00470ED3">
        <w:rPr>
          <w:rFonts w:ascii="Courier New" w:hAnsi="Courier New" w:cs="Courier New"/>
          <w:lang w:val="en-US"/>
        </w:rPr>
        <w:t>Shalunov</w:t>
      </w:r>
      <w:proofErr w:type="spellEnd"/>
      <w:r w:rsidRPr="00470ED3">
        <w:rPr>
          <w:rFonts w:ascii="Courier New" w:hAnsi="Courier New" w:cs="Courier New"/>
          <w:lang w:val="en-US"/>
        </w:rPr>
        <w:t xml:space="preserve">, S., and R. </w:t>
      </w:r>
      <w:proofErr w:type="spellStart"/>
      <w:r w:rsidRPr="00470ED3">
        <w:rPr>
          <w:rFonts w:ascii="Courier New" w:hAnsi="Courier New" w:cs="Courier New"/>
          <w:lang w:val="en-US"/>
        </w:rPr>
        <w:t>Woundy</w:t>
      </w:r>
      <w:proofErr w:type="spellEnd"/>
      <w:r w:rsidRPr="00470ED3">
        <w:rPr>
          <w:rFonts w:ascii="Courier New" w:hAnsi="Courier New" w:cs="Courier New"/>
          <w:lang w:val="en-US"/>
        </w:rPr>
        <w:t>,</w:t>
      </w:r>
    </w:p>
    <w:p w14:paraId="1D56B31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"Application-Layer Traffic Optimization (ALTO) Protocol",</w:t>
      </w:r>
    </w:p>
    <w:p w14:paraId="2222412B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470ED3">
        <w:rPr>
          <w:rFonts w:ascii="Courier New" w:hAnsi="Courier New" w:cs="Courier New"/>
          <w:lang w:val="en-US"/>
        </w:rPr>
        <w:t xml:space="preserve">              </w:t>
      </w:r>
      <w:r w:rsidRPr="003C62EB">
        <w:rPr>
          <w:rFonts w:ascii="Courier New" w:hAnsi="Courier New" w:cs="Courier New"/>
        </w:rPr>
        <w:t xml:space="preserve">RFC 7285, DOI 10.17487/RFC7285, </w:t>
      </w:r>
      <w:proofErr w:type="spellStart"/>
      <w:r w:rsidRPr="003C62EB">
        <w:rPr>
          <w:rFonts w:ascii="Courier New" w:hAnsi="Courier New" w:cs="Courier New"/>
        </w:rPr>
        <w:t>September</w:t>
      </w:r>
      <w:proofErr w:type="spellEnd"/>
      <w:r w:rsidRPr="003C62EB">
        <w:rPr>
          <w:rFonts w:ascii="Courier New" w:hAnsi="Courier New" w:cs="Courier New"/>
        </w:rPr>
        <w:t xml:space="preserve"> 2014,</w:t>
      </w:r>
    </w:p>
    <w:p w14:paraId="172ADC1A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     &lt;</w:t>
      </w:r>
      <w:proofErr w:type="gramStart"/>
      <w:r w:rsidRPr="003C62EB">
        <w:rPr>
          <w:rFonts w:ascii="Courier New" w:hAnsi="Courier New" w:cs="Courier New"/>
        </w:rPr>
        <w:t>https://www.rfc-editor.org/rfc/rfc7285</w:t>
      </w:r>
      <w:proofErr w:type="gramEnd"/>
      <w:r w:rsidRPr="003C62EB">
        <w:rPr>
          <w:rFonts w:ascii="Courier New" w:hAnsi="Courier New" w:cs="Courier New"/>
        </w:rPr>
        <w:t>&gt;.</w:t>
      </w:r>
    </w:p>
    <w:p w14:paraId="624A7DE0" w14:textId="77777777" w:rsidR="003C62EB" w:rsidRPr="007E47F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Gao, et al.               </w:t>
      </w:r>
      <w:r w:rsidRPr="007E47F5">
        <w:rPr>
          <w:rFonts w:ascii="Courier New" w:hAnsi="Courier New" w:cs="Courier New"/>
          <w:lang w:val="en-US"/>
        </w:rPr>
        <w:t xml:space="preserve">Expires 28 April 2022             </w:t>
      </w:r>
      <w:proofErr w:type="gramStart"/>
      <w:r w:rsidRPr="007E47F5">
        <w:rPr>
          <w:rFonts w:ascii="Courier New" w:hAnsi="Courier New" w:cs="Courier New"/>
          <w:lang w:val="en-US"/>
        </w:rPr>
        <w:t xml:space="preserve">   [</w:t>
      </w:r>
      <w:proofErr w:type="gramEnd"/>
      <w:r w:rsidRPr="007E47F5">
        <w:rPr>
          <w:rFonts w:ascii="Courier New" w:hAnsi="Courier New" w:cs="Courier New"/>
          <w:lang w:val="en-US"/>
        </w:rPr>
        <w:t>Page 56]</w:t>
      </w:r>
    </w:p>
    <w:p w14:paraId="5ECBEF90" w14:textId="77777777" w:rsidR="003C62EB" w:rsidRPr="007E47F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7E47F5">
        <w:rPr>
          <w:rFonts w:ascii="Courier New" w:hAnsi="Courier New" w:cs="Courier New"/>
          <w:lang w:val="en-US"/>
        </w:rPr>
        <w:br w:type="page"/>
      </w:r>
    </w:p>
    <w:p w14:paraId="50B2447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61F8C12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470ED3">
        <w:rPr>
          <w:rFonts w:ascii="Courier New" w:hAnsi="Courier New" w:cs="Courier New"/>
          <w:lang w:val="en-US"/>
        </w:rPr>
        <w:t xml:space="preserve">]  </w:t>
      </w:r>
      <w:proofErr w:type="spellStart"/>
      <w:r w:rsidRPr="00470ED3">
        <w:rPr>
          <w:rFonts w:ascii="Courier New" w:hAnsi="Courier New" w:cs="Courier New"/>
          <w:lang w:val="en-US"/>
        </w:rPr>
        <w:t>Leiba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, B., "Ambiguity of Uppercase vs Lowercase in RFC</w:t>
      </w:r>
    </w:p>
    <w:p w14:paraId="1F16B2B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14:paraId="44D1C24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May 2017, &lt;https://www.rfc-editor.org/rfc/rfc8174&gt;.</w:t>
      </w:r>
    </w:p>
    <w:p w14:paraId="3E1734C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[RFC8189</w:t>
      </w:r>
      <w:proofErr w:type="gramStart"/>
      <w:r w:rsidRPr="00470ED3">
        <w:rPr>
          <w:rFonts w:ascii="Courier New" w:hAnsi="Courier New" w:cs="Courier New"/>
          <w:lang w:val="en-US"/>
        </w:rPr>
        <w:t xml:space="preserve">]  </w:t>
      </w:r>
      <w:proofErr w:type="spellStart"/>
      <w:r w:rsidRPr="00470ED3">
        <w:rPr>
          <w:rFonts w:ascii="Courier New" w:hAnsi="Courier New" w:cs="Courier New"/>
          <w:lang w:val="en-US"/>
        </w:rPr>
        <w:t>Randriamasy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 xml:space="preserve">, S., </w:t>
      </w:r>
      <w:proofErr w:type="spellStart"/>
      <w:r w:rsidRPr="00470ED3">
        <w:rPr>
          <w:rFonts w:ascii="Courier New" w:hAnsi="Courier New" w:cs="Courier New"/>
          <w:lang w:val="en-US"/>
        </w:rPr>
        <w:t>Roome</w:t>
      </w:r>
      <w:proofErr w:type="spellEnd"/>
      <w:r w:rsidRPr="00470ED3">
        <w:rPr>
          <w:rFonts w:ascii="Courier New" w:hAnsi="Courier New" w:cs="Courier New"/>
          <w:lang w:val="en-US"/>
        </w:rPr>
        <w:t>, W., and N. Schwan, "Multi-Cost</w:t>
      </w:r>
    </w:p>
    <w:p w14:paraId="1B5069F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Application-Layer Traffic Optimization (ALTO)", RFC 8189,</w:t>
      </w:r>
    </w:p>
    <w:p w14:paraId="76FF1BD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DOI 10.17487/RFC8189, October 2017,</w:t>
      </w:r>
    </w:p>
    <w:p w14:paraId="33DC473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&lt;https://www.rfc-editor.org/rfc/rfc8189&gt;.</w:t>
      </w:r>
    </w:p>
    <w:p w14:paraId="24A5250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[RFC8895</w:t>
      </w:r>
      <w:proofErr w:type="gramStart"/>
      <w:r w:rsidRPr="00470ED3">
        <w:rPr>
          <w:rFonts w:ascii="Courier New" w:hAnsi="Courier New" w:cs="Courier New"/>
          <w:lang w:val="en-US"/>
        </w:rPr>
        <w:t xml:space="preserve">]  </w:t>
      </w:r>
      <w:proofErr w:type="spellStart"/>
      <w:r w:rsidRPr="00470ED3">
        <w:rPr>
          <w:rFonts w:ascii="Courier New" w:hAnsi="Courier New" w:cs="Courier New"/>
          <w:lang w:val="en-US"/>
        </w:rPr>
        <w:t>Roome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, W. and Y. Yang, "Application-Layer Traffic</w:t>
      </w:r>
    </w:p>
    <w:p w14:paraId="6E8B71A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Optimization (ALTO) Incremental Updates Using Server-Sent</w:t>
      </w:r>
    </w:p>
    <w:p w14:paraId="7693551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Events (SSE)", RFC 8895, DOI 10.17487/RFC8895, November</w:t>
      </w:r>
    </w:p>
    <w:p w14:paraId="0D34AD0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2020, &lt;https://www.rfc-editor.org/rfc/rfc8895&gt;.</w:t>
      </w:r>
    </w:p>
    <w:p w14:paraId="38DE8C4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[RFC8896</w:t>
      </w:r>
      <w:proofErr w:type="gramStart"/>
      <w:r w:rsidRPr="00470ED3">
        <w:rPr>
          <w:rFonts w:ascii="Courier New" w:hAnsi="Courier New" w:cs="Courier New"/>
          <w:lang w:val="en-US"/>
        </w:rPr>
        <w:t xml:space="preserve">]  </w:t>
      </w:r>
      <w:proofErr w:type="spellStart"/>
      <w:r w:rsidRPr="00470ED3">
        <w:rPr>
          <w:rFonts w:ascii="Courier New" w:hAnsi="Courier New" w:cs="Courier New"/>
          <w:lang w:val="en-US"/>
        </w:rPr>
        <w:t>Randriamasy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, S., Yang, R., Wu, Q., Deng, L., and N.</w:t>
      </w:r>
    </w:p>
    <w:p w14:paraId="4CB87C7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Schwan, "Application-Layer Traffic Optimization (ALTO)</w:t>
      </w:r>
    </w:p>
    <w:p w14:paraId="5C8C116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Cost Calendar", RFC 8896, DOI 10.17487/RFC8896, November</w:t>
      </w:r>
    </w:p>
    <w:p w14:paraId="0483DE3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2020, &lt;https://www.rfc-editor.org/rfc/rfc8896&gt;.</w:t>
      </w:r>
    </w:p>
    <w:p w14:paraId="51F13A0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>14.2.  Informative References</w:t>
      </w:r>
    </w:p>
    <w:p w14:paraId="2E4CDC8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</w:t>
      </w:r>
      <w:proofErr w:type="gramStart"/>
      <w:r w:rsidRPr="00470ED3">
        <w:rPr>
          <w:rFonts w:ascii="Courier New" w:hAnsi="Courier New" w:cs="Courier New"/>
          <w:lang w:val="en-US"/>
        </w:rPr>
        <w:t xml:space="preserve">BOXOPT]   </w:t>
      </w:r>
      <w:proofErr w:type="gramEnd"/>
      <w:r w:rsidRPr="00470ED3">
        <w:rPr>
          <w:rFonts w:ascii="Courier New" w:hAnsi="Courier New" w:cs="Courier New"/>
          <w:lang w:val="en-US"/>
        </w:rPr>
        <w:t xml:space="preserve">Xiang, Q., Yu, H., </w:t>
      </w:r>
      <w:proofErr w:type="spellStart"/>
      <w:r w:rsidRPr="00470ED3">
        <w:rPr>
          <w:rFonts w:ascii="Courier New" w:hAnsi="Courier New" w:cs="Courier New"/>
          <w:lang w:val="en-US"/>
        </w:rPr>
        <w:t>Aspnes</w:t>
      </w:r>
      <w:proofErr w:type="spellEnd"/>
      <w:r w:rsidRPr="00470ED3">
        <w:rPr>
          <w:rFonts w:ascii="Courier New" w:hAnsi="Courier New" w:cs="Courier New"/>
          <w:lang w:val="en-US"/>
        </w:rPr>
        <w:t>, J., Le, F., Kong, L., and Y.R.</w:t>
      </w:r>
    </w:p>
    <w:p w14:paraId="55B56F7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Yang, "Optimizing in the dark: Learning an optimal</w:t>
      </w:r>
    </w:p>
    <w:p w14:paraId="2C8270E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solution through a simple request interface", Proceedings</w:t>
      </w:r>
    </w:p>
    <w:p w14:paraId="23319EF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of the AAAI Conference on Artificial Intelligence 33,</w:t>
      </w:r>
    </w:p>
    <w:p w14:paraId="41AB3B4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1674-1681</w:t>
      </w:r>
      <w:del w:id="338" w:author="BOUCADAIR Mohamed INNOV/NET" w:date="2021-12-16T10:28:00Z">
        <w:r w:rsidRPr="00470ED3" w:rsidDel="00043202">
          <w:rPr>
            <w:rFonts w:ascii="Courier New" w:hAnsi="Courier New" w:cs="Courier New"/>
            <w:lang w:val="en-US"/>
          </w:rPr>
          <w:delText xml:space="preserve"> ,</w:delText>
        </w:r>
      </w:del>
      <w:ins w:id="339" w:author="BOUCADAIR Mohamed INNOV/NET" w:date="2021-12-16T10:28:00Z">
        <w:r w:rsidR="00043202">
          <w:rPr>
            <w:rFonts w:ascii="Courier New" w:hAnsi="Courier New" w:cs="Courier New"/>
            <w:lang w:val="en-US"/>
          </w:rPr>
          <w:t>,</w:t>
        </w:r>
      </w:ins>
      <w:r w:rsidRPr="00470ED3">
        <w:rPr>
          <w:rFonts w:ascii="Courier New" w:hAnsi="Courier New" w:cs="Courier New"/>
          <w:lang w:val="en-US"/>
        </w:rPr>
        <w:t xml:space="preserve"> 2019.</w:t>
      </w:r>
    </w:p>
    <w:p w14:paraId="610EB1D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[CLARINET] Viswanathan, R., </w:t>
      </w:r>
      <w:proofErr w:type="spellStart"/>
      <w:r w:rsidRPr="00470ED3">
        <w:rPr>
          <w:rFonts w:ascii="Courier New" w:hAnsi="Courier New" w:cs="Courier New"/>
          <w:lang w:val="en-US"/>
        </w:rPr>
        <w:t>Ananthanarayanan</w:t>
      </w:r>
      <w:proofErr w:type="spellEnd"/>
      <w:r w:rsidRPr="00470ED3">
        <w:rPr>
          <w:rFonts w:ascii="Courier New" w:hAnsi="Courier New" w:cs="Courier New"/>
          <w:lang w:val="en-US"/>
        </w:rPr>
        <w:t xml:space="preserve">, G., and A. </w:t>
      </w:r>
      <w:proofErr w:type="spellStart"/>
      <w:r w:rsidRPr="00470ED3">
        <w:rPr>
          <w:rFonts w:ascii="Courier New" w:hAnsi="Courier New" w:cs="Courier New"/>
          <w:lang w:val="en-US"/>
        </w:rPr>
        <w:t>Akella</w:t>
      </w:r>
      <w:proofErr w:type="spellEnd"/>
      <w:r w:rsidRPr="00470ED3">
        <w:rPr>
          <w:rFonts w:ascii="Courier New" w:hAnsi="Courier New" w:cs="Courier New"/>
          <w:lang w:val="en-US"/>
        </w:rPr>
        <w:t>,</w:t>
      </w:r>
    </w:p>
    <w:p w14:paraId="0BC98024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"CLARINET: WAN-Aware Optimization for Analytics Queries",</w:t>
      </w:r>
    </w:p>
    <w:p w14:paraId="4C45A24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In 12th USENIX Symposium on Operating Systems Design and</w:t>
      </w:r>
    </w:p>
    <w:p w14:paraId="26700073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470ED3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3C62EB">
        <w:rPr>
          <w:rFonts w:ascii="Courier New" w:hAnsi="Courier New" w:cs="Courier New"/>
        </w:rPr>
        <w:t>Implementation</w:t>
      </w:r>
      <w:proofErr w:type="spellEnd"/>
      <w:r w:rsidRPr="003C62EB">
        <w:rPr>
          <w:rFonts w:ascii="Courier New" w:hAnsi="Courier New" w:cs="Courier New"/>
        </w:rPr>
        <w:t xml:space="preserve"> (OSDI 16), USENIX Association, Savannah,</w:t>
      </w:r>
    </w:p>
    <w:p w14:paraId="31CDF02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              </w:t>
      </w:r>
      <w:r w:rsidRPr="00470ED3">
        <w:rPr>
          <w:rFonts w:ascii="Courier New" w:hAnsi="Courier New" w:cs="Courier New"/>
          <w:lang w:val="en-US"/>
        </w:rPr>
        <w:t>GA, 435-450</w:t>
      </w:r>
      <w:del w:id="340" w:author="BOUCADAIR Mohamed INNOV/NET" w:date="2021-12-16T10:28:00Z">
        <w:r w:rsidRPr="00470ED3" w:rsidDel="00043202">
          <w:rPr>
            <w:rFonts w:ascii="Courier New" w:hAnsi="Courier New" w:cs="Courier New"/>
            <w:lang w:val="en-US"/>
          </w:rPr>
          <w:delText xml:space="preserve"> ,</w:delText>
        </w:r>
      </w:del>
      <w:ins w:id="341" w:author="BOUCADAIR Mohamed INNOV/NET" w:date="2021-12-16T10:28:00Z">
        <w:r w:rsidR="00043202">
          <w:rPr>
            <w:rFonts w:ascii="Courier New" w:hAnsi="Courier New" w:cs="Courier New"/>
            <w:lang w:val="en-US"/>
          </w:rPr>
          <w:t>,</w:t>
        </w:r>
      </w:ins>
      <w:r w:rsidRPr="00470ED3">
        <w:rPr>
          <w:rFonts w:ascii="Courier New" w:hAnsi="Courier New" w:cs="Courier New"/>
          <w:lang w:val="en-US"/>
        </w:rPr>
        <w:t xml:space="preserve"> 2016.</w:t>
      </w:r>
    </w:p>
    <w:p w14:paraId="4482E0B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[G2]       Ros-Giralt, J., </w:t>
      </w:r>
      <w:proofErr w:type="spellStart"/>
      <w:r w:rsidRPr="00470ED3">
        <w:rPr>
          <w:rFonts w:ascii="Courier New" w:hAnsi="Courier New" w:cs="Courier New"/>
          <w:lang w:val="en-US"/>
        </w:rPr>
        <w:t>Bohara</w:t>
      </w:r>
      <w:proofErr w:type="spellEnd"/>
      <w:r w:rsidRPr="00470ED3">
        <w:rPr>
          <w:rFonts w:ascii="Courier New" w:hAnsi="Courier New" w:cs="Courier New"/>
          <w:lang w:val="en-US"/>
        </w:rPr>
        <w:t xml:space="preserve">, A., </w:t>
      </w:r>
      <w:proofErr w:type="spellStart"/>
      <w:r w:rsidRPr="00470ED3">
        <w:rPr>
          <w:rFonts w:ascii="Courier New" w:hAnsi="Courier New" w:cs="Courier New"/>
          <w:lang w:val="en-US"/>
        </w:rPr>
        <w:t>Yellamraju</w:t>
      </w:r>
      <w:proofErr w:type="spellEnd"/>
      <w:r w:rsidRPr="00470ED3">
        <w:rPr>
          <w:rFonts w:ascii="Courier New" w:hAnsi="Courier New" w:cs="Courier New"/>
          <w:lang w:val="en-US"/>
        </w:rPr>
        <w:t>, S., Langston,</w:t>
      </w:r>
    </w:p>
    <w:p w14:paraId="6BF45A9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M.H., </w:t>
      </w:r>
      <w:proofErr w:type="spellStart"/>
      <w:r w:rsidRPr="00470ED3">
        <w:rPr>
          <w:rFonts w:ascii="Courier New" w:hAnsi="Courier New" w:cs="Courier New"/>
          <w:lang w:val="en-US"/>
        </w:rPr>
        <w:t>Lethin</w:t>
      </w:r>
      <w:proofErr w:type="spellEnd"/>
      <w:r w:rsidRPr="00470ED3">
        <w:rPr>
          <w:rFonts w:ascii="Courier New" w:hAnsi="Courier New" w:cs="Courier New"/>
          <w:lang w:val="en-US"/>
        </w:rPr>
        <w:t xml:space="preserve">, R., Jiang, Y., </w:t>
      </w:r>
      <w:proofErr w:type="spellStart"/>
      <w:r w:rsidRPr="00470ED3">
        <w:rPr>
          <w:rFonts w:ascii="Courier New" w:hAnsi="Courier New" w:cs="Courier New"/>
          <w:lang w:val="en-US"/>
        </w:rPr>
        <w:t>Tassiulas</w:t>
      </w:r>
      <w:proofErr w:type="spellEnd"/>
      <w:r w:rsidRPr="00470ED3">
        <w:rPr>
          <w:rFonts w:ascii="Courier New" w:hAnsi="Courier New" w:cs="Courier New"/>
          <w:lang w:val="en-US"/>
        </w:rPr>
        <w:t>, L., Li, J., Tan,</w:t>
      </w:r>
    </w:p>
    <w:p w14:paraId="1844724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Y., and M. </w:t>
      </w:r>
      <w:proofErr w:type="spellStart"/>
      <w:r w:rsidRPr="00470ED3">
        <w:rPr>
          <w:rFonts w:ascii="Courier New" w:hAnsi="Courier New" w:cs="Courier New"/>
          <w:lang w:val="en-US"/>
        </w:rPr>
        <w:t>Veeraraghavan</w:t>
      </w:r>
      <w:proofErr w:type="spellEnd"/>
      <w:r w:rsidRPr="00470ED3">
        <w:rPr>
          <w:rFonts w:ascii="Courier New" w:hAnsi="Courier New" w:cs="Courier New"/>
          <w:lang w:val="en-US"/>
        </w:rPr>
        <w:t>, "On the Bottleneck Structure of</w:t>
      </w:r>
    </w:p>
    <w:p w14:paraId="14E1E23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Congestion-Controlled Networks", Proceedings of the ACM on</w:t>
      </w:r>
    </w:p>
    <w:p w14:paraId="38AF530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Measurement and Analysis of Computing Systems, Volume 3,</w:t>
      </w:r>
    </w:p>
    <w:p w14:paraId="3912377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Issue 3, pp 1-31</w:t>
      </w:r>
      <w:del w:id="342" w:author="BOUCADAIR Mohamed INNOV/NET" w:date="2021-12-16T10:28:00Z">
        <w:r w:rsidRPr="00470ED3" w:rsidDel="00043202">
          <w:rPr>
            <w:rFonts w:ascii="Courier New" w:hAnsi="Courier New" w:cs="Courier New"/>
            <w:lang w:val="en-US"/>
          </w:rPr>
          <w:delText xml:space="preserve"> ,</w:delText>
        </w:r>
      </w:del>
      <w:ins w:id="343" w:author="BOUCADAIR Mohamed INNOV/NET" w:date="2021-12-16T10:28:00Z">
        <w:r w:rsidR="00043202">
          <w:rPr>
            <w:rFonts w:ascii="Courier New" w:hAnsi="Courier New" w:cs="Courier New"/>
            <w:lang w:val="en-US"/>
          </w:rPr>
          <w:t>,</w:t>
        </w:r>
      </w:ins>
      <w:r w:rsidRPr="00470ED3">
        <w:rPr>
          <w:rFonts w:ascii="Courier New" w:hAnsi="Courier New" w:cs="Courier New"/>
          <w:lang w:val="en-US"/>
        </w:rPr>
        <w:t xml:space="preserve"> 2019.</w:t>
      </w:r>
    </w:p>
    <w:p w14:paraId="0AE5F7D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</w:t>
      </w:r>
      <w:proofErr w:type="gramStart"/>
      <w:r w:rsidRPr="00470ED3">
        <w:rPr>
          <w:rFonts w:ascii="Courier New" w:hAnsi="Courier New" w:cs="Courier New"/>
          <w:lang w:val="en-US"/>
        </w:rPr>
        <w:t xml:space="preserve">HUG]   </w:t>
      </w:r>
      <w:proofErr w:type="gramEnd"/>
      <w:r w:rsidRPr="00470ED3">
        <w:rPr>
          <w:rFonts w:ascii="Courier New" w:hAnsi="Courier New" w:cs="Courier New"/>
          <w:lang w:val="en-US"/>
        </w:rPr>
        <w:t xml:space="preserve">   Chowdhury, M., Liu, Z., </w:t>
      </w:r>
      <w:proofErr w:type="spellStart"/>
      <w:r w:rsidRPr="00470ED3">
        <w:rPr>
          <w:rFonts w:ascii="Courier New" w:hAnsi="Courier New" w:cs="Courier New"/>
          <w:lang w:val="en-US"/>
        </w:rPr>
        <w:t>Ghodsi</w:t>
      </w:r>
      <w:proofErr w:type="spellEnd"/>
      <w:r w:rsidRPr="00470ED3">
        <w:rPr>
          <w:rFonts w:ascii="Courier New" w:hAnsi="Courier New" w:cs="Courier New"/>
          <w:lang w:val="en-US"/>
        </w:rPr>
        <w:t xml:space="preserve">, A., and I. </w:t>
      </w:r>
      <w:proofErr w:type="spellStart"/>
      <w:r w:rsidRPr="00470ED3">
        <w:rPr>
          <w:rFonts w:ascii="Courier New" w:hAnsi="Courier New" w:cs="Courier New"/>
          <w:lang w:val="en-US"/>
        </w:rPr>
        <w:t>Stoica</w:t>
      </w:r>
      <w:proofErr w:type="spellEnd"/>
      <w:r w:rsidRPr="00470ED3">
        <w:rPr>
          <w:rFonts w:ascii="Courier New" w:hAnsi="Courier New" w:cs="Courier New"/>
          <w:lang w:val="en-US"/>
        </w:rPr>
        <w:t>, "HUG:</w:t>
      </w:r>
    </w:p>
    <w:p w14:paraId="3360D9E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Multi-Resource Fairness for Correlated and Elastic</w:t>
      </w:r>
    </w:p>
    <w:p w14:paraId="2593551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Demands", 13th USENIX Symposium on Networked Systems</w:t>
      </w:r>
    </w:p>
    <w:p w14:paraId="20354B93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470ED3">
        <w:rPr>
          <w:rFonts w:ascii="Courier New" w:hAnsi="Courier New" w:cs="Courier New"/>
          <w:lang w:val="en-US"/>
        </w:rPr>
        <w:t xml:space="preserve">              </w:t>
      </w:r>
      <w:r w:rsidRPr="003C62EB">
        <w:rPr>
          <w:rFonts w:ascii="Courier New" w:hAnsi="Courier New" w:cs="Courier New"/>
        </w:rPr>
        <w:t xml:space="preserve">Design and </w:t>
      </w:r>
      <w:proofErr w:type="spellStart"/>
      <w:r w:rsidRPr="003C62EB">
        <w:rPr>
          <w:rFonts w:ascii="Courier New" w:hAnsi="Courier New" w:cs="Courier New"/>
        </w:rPr>
        <w:t>Implementation</w:t>
      </w:r>
      <w:proofErr w:type="spellEnd"/>
      <w:r w:rsidRPr="003C62EB">
        <w:rPr>
          <w:rFonts w:ascii="Courier New" w:hAnsi="Courier New" w:cs="Courier New"/>
        </w:rPr>
        <w:t xml:space="preserve"> (NSDI 16) (Santa Clara, CA,</w:t>
      </w:r>
    </w:p>
    <w:p w14:paraId="37A0FA8E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     2016), 407-424</w:t>
      </w:r>
      <w:del w:id="344" w:author="BOUCADAIR Mohamed INNOV/NET" w:date="2021-12-16T10:28:00Z">
        <w:r w:rsidRPr="003C62EB" w:rsidDel="00043202">
          <w:rPr>
            <w:rFonts w:ascii="Courier New" w:hAnsi="Courier New" w:cs="Courier New"/>
          </w:rPr>
          <w:delText>. ,</w:delText>
        </w:r>
      </w:del>
      <w:ins w:id="345" w:author="BOUCADAIR Mohamed INNOV/NET" w:date="2021-12-16T10:28:00Z">
        <w:r w:rsidR="00043202">
          <w:rPr>
            <w:rFonts w:ascii="Courier New" w:hAnsi="Courier New" w:cs="Courier New"/>
          </w:rPr>
          <w:t>,</w:t>
        </w:r>
      </w:ins>
      <w:r w:rsidRPr="003C62EB">
        <w:rPr>
          <w:rFonts w:ascii="Courier New" w:hAnsi="Courier New" w:cs="Courier New"/>
        </w:rPr>
        <w:t xml:space="preserve"> 2016.</w:t>
      </w:r>
    </w:p>
    <w:p w14:paraId="35B8DD3F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Gao, et al.               Expires 28 April 2022             </w:t>
      </w:r>
      <w:proofErr w:type="gramStart"/>
      <w:r w:rsidRPr="003C62EB">
        <w:rPr>
          <w:rFonts w:ascii="Courier New" w:hAnsi="Courier New" w:cs="Courier New"/>
        </w:rPr>
        <w:t xml:space="preserve">   [</w:t>
      </w:r>
      <w:proofErr w:type="gramEnd"/>
      <w:r w:rsidRPr="003C62EB">
        <w:rPr>
          <w:rFonts w:ascii="Courier New" w:hAnsi="Courier New" w:cs="Courier New"/>
        </w:rPr>
        <w:t>Page 57]</w:t>
      </w:r>
    </w:p>
    <w:p w14:paraId="100C948E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br w:type="page"/>
      </w:r>
    </w:p>
    <w:p w14:paraId="4DABB6D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4F9168B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470ED3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-alto-performance-metrics]</w:t>
      </w:r>
    </w:p>
    <w:p w14:paraId="186AE07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Wu, Q., Yang, Y. R., Lee, Y., </w:t>
      </w:r>
      <w:proofErr w:type="spellStart"/>
      <w:r w:rsidRPr="00470ED3">
        <w:rPr>
          <w:rFonts w:ascii="Courier New" w:hAnsi="Courier New" w:cs="Courier New"/>
          <w:lang w:val="en-US"/>
        </w:rPr>
        <w:t>Dhody</w:t>
      </w:r>
      <w:proofErr w:type="spellEnd"/>
      <w:r w:rsidRPr="00470ED3">
        <w:rPr>
          <w:rFonts w:ascii="Courier New" w:hAnsi="Courier New" w:cs="Courier New"/>
          <w:lang w:val="en-US"/>
        </w:rPr>
        <w:t xml:space="preserve">, D., </w:t>
      </w:r>
      <w:proofErr w:type="spellStart"/>
      <w:r w:rsidRPr="00470ED3">
        <w:rPr>
          <w:rFonts w:ascii="Courier New" w:hAnsi="Courier New" w:cs="Courier New"/>
          <w:lang w:val="en-US"/>
        </w:rPr>
        <w:t>Randriamasy</w:t>
      </w:r>
      <w:proofErr w:type="spellEnd"/>
      <w:r w:rsidRPr="00470ED3">
        <w:rPr>
          <w:rFonts w:ascii="Courier New" w:hAnsi="Courier New" w:cs="Courier New"/>
          <w:lang w:val="en-US"/>
        </w:rPr>
        <w:t>, S.,</w:t>
      </w:r>
    </w:p>
    <w:p w14:paraId="5732009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and L. M. C. Murillo, "ALTO Performance Cost Metrics",</w:t>
      </w:r>
    </w:p>
    <w:p w14:paraId="344E302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Work in Progress, Internet-Draft, draft-ietf-alto-</w:t>
      </w:r>
    </w:p>
    <w:p w14:paraId="369AD71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performance-metrics-19, 23 October 2021,</w:t>
      </w:r>
    </w:p>
    <w:p w14:paraId="6D3B1FD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&lt;https://datatracker.ietf.org/doc/html/draft-ietf-alto-</w:t>
      </w:r>
    </w:p>
    <w:p w14:paraId="10407C2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performance-metrics-19&gt;.</w:t>
      </w:r>
    </w:p>
    <w:p w14:paraId="14E8AFE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470ED3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70ED3">
        <w:rPr>
          <w:rFonts w:ascii="Courier New" w:hAnsi="Courier New" w:cs="Courier New"/>
          <w:lang w:val="en-US"/>
        </w:rPr>
        <w:t>-</w:t>
      </w:r>
      <w:proofErr w:type="spellStart"/>
      <w:r w:rsidRPr="00470ED3">
        <w:rPr>
          <w:rFonts w:ascii="Courier New" w:hAnsi="Courier New" w:cs="Courier New"/>
          <w:lang w:val="en-US"/>
        </w:rPr>
        <w:t>quic</w:t>
      </w:r>
      <w:proofErr w:type="spellEnd"/>
      <w:r w:rsidRPr="00470ED3">
        <w:rPr>
          <w:rFonts w:ascii="Courier New" w:hAnsi="Courier New" w:cs="Courier New"/>
          <w:lang w:val="en-US"/>
        </w:rPr>
        <w:t>-http]</w:t>
      </w:r>
    </w:p>
    <w:p w14:paraId="3DB002EF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Bishop, M., "Hypertext Transfer Protocol Version 3</w:t>
      </w:r>
    </w:p>
    <w:p w14:paraId="246D6D8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(HTTP/3)", Work in Progress, Internet-Draft, draft-ietf-</w:t>
      </w:r>
    </w:p>
    <w:p w14:paraId="150ED02C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quic-http-34, 2 February 2021,</w:t>
      </w:r>
    </w:p>
    <w:p w14:paraId="7454E772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&lt;https://datatracker.ietf.org/doc/html/draft-ietf-quic-</w:t>
      </w:r>
    </w:p>
    <w:p w14:paraId="783FFAD8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http-34&gt;.</w:t>
      </w:r>
    </w:p>
    <w:p w14:paraId="4987292E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</w:t>
      </w:r>
      <w:proofErr w:type="spellStart"/>
      <w:proofErr w:type="gramStart"/>
      <w:r w:rsidRPr="00470ED3">
        <w:rPr>
          <w:rFonts w:ascii="Courier New" w:hAnsi="Courier New" w:cs="Courier New"/>
          <w:lang w:val="en-US"/>
        </w:rPr>
        <w:t>JSONiq</w:t>
      </w:r>
      <w:proofErr w:type="spellEnd"/>
      <w:r w:rsidRPr="00470ED3">
        <w:rPr>
          <w:rFonts w:ascii="Courier New" w:hAnsi="Courier New" w:cs="Courier New"/>
          <w:lang w:val="en-US"/>
        </w:rPr>
        <w:t xml:space="preserve">]   </w:t>
      </w:r>
      <w:proofErr w:type="gramEnd"/>
      <w:r w:rsidRPr="00470ED3">
        <w:rPr>
          <w:rFonts w:ascii="Courier New" w:hAnsi="Courier New" w:cs="Courier New"/>
          <w:lang w:val="en-US"/>
        </w:rPr>
        <w:t>"The JSON Query language", 2020,</w:t>
      </w:r>
    </w:p>
    <w:p w14:paraId="6143952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&lt;https://www.jsoniq.org/&gt;.</w:t>
      </w:r>
    </w:p>
    <w:p w14:paraId="78BE42B9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[MERCATOR] Xiang, Q., Zhang, J., Wang, X., Liu, Y., </w:t>
      </w:r>
      <w:proofErr w:type="spellStart"/>
      <w:r w:rsidRPr="00470ED3">
        <w:rPr>
          <w:rFonts w:ascii="Courier New" w:hAnsi="Courier New" w:cs="Courier New"/>
          <w:lang w:val="en-US"/>
        </w:rPr>
        <w:t>Guok</w:t>
      </w:r>
      <w:proofErr w:type="spellEnd"/>
      <w:r w:rsidRPr="00470ED3">
        <w:rPr>
          <w:rFonts w:ascii="Courier New" w:hAnsi="Courier New" w:cs="Courier New"/>
          <w:lang w:val="en-US"/>
        </w:rPr>
        <w:t>, C., Le, F.,</w:t>
      </w:r>
    </w:p>
    <w:p w14:paraId="3612A49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470ED3">
        <w:rPr>
          <w:rFonts w:ascii="Courier New" w:hAnsi="Courier New" w:cs="Courier New"/>
          <w:lang w:val="en-US"/>
        </w:rPr>
        <w:t>MacAuley</w:t>
      </w:r>
      <w:proofErr w:type="spellEnd"/>
      <w:r w:rsidRPr="00470ED3">
        <w:rPr>
          <w:rFonts w:ascii="Courier New" w:hAnsi="Courier New" w:cs="Courier New"/>
          <w:lang w:val="en-US"/>
        </w:rPr>
        <w:t>, J., Newman, H., and Y.R. Yang, "Toward Fine-</w:t>
      </w:r>
    </w:p>
    <w:p w14:paraId="04406E8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Grained, Privacy-Preserving, Efficient Multi-Domain</w:t>
      </w:r>
    </w:p>
    <w:p w14:paraId="36DBE8D6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Network Resource Discovery", IEEE/ACM IEEE Journal on</w:t>
      </w:r>
    </w:p>
    <w:p w14:paraId="2D802665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Selected Areas of Communication 37(8): 1924-1940, 2019.</w:t>
      </w:r>
    </w:p>
    <w:p w14:paraId="284DC390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</w:t>
      </w:r>
      <w:proofErr w:type="gramStart"/>
      <w:r w:rsidRPr="00470ED3">
        <w:rPr>
          <w:rFonts w:ascii="Courier New" w:hAnsi="Courier New" w:cs="Courier New"/>
          <w:lang w:val="en-US"/>
        </w:rPr>
        <w:t xml:space="preserve">MOWIE]   </w:t>
      </w:r>
      <w:proofErr w:type="gramEnd"/>
      <w:r w:rsidRPr="00470ED3">
        <w:rPr>
          <w:rFonts w:ascii="Courier New" w:hAnsi="Courier New" w:cs="Courier New"/>
          <w:lang w:val="en-US"/>
        </w:rPr>
        <w:t xml:space="preserve"> Zhang, Y., Li, G., </w:t>
      </w:r>
      <w:proofErr w:type="spellStart"/>
      <w:r w:rsidRPr="00470ED3">
        <w:rPr>
          <w:rFonts w:ascii="Courier New" w:hAnsi="Courier New" w:cs="Courier New"/>
          <w:lang w:val="en-US"/>
        </w:rPr>
        <w:t>Xiong</w:t>
      </w:r>
      <w:proofErr w:type="spellEnd"/>
      <w:r w:rsidRPr="00470ED3">
        <w:rPr>
          <w:rFonts w:ascii="Courier New" w:hAnsi="Courier New" w:cs="Courier New"/>
          <w:lang w:val="en-US"/>
        </w:rPr>
        <w:t>, C., Lei, Y., Huang, W., Han, Y.,</w:t>
      </w:r>
    </w:p>
    <w:p w14:paraId="4A54411B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Walid, A., Yang, Y.R., and Z. Zhang, "</w:t>
      </w:r>
      <w:proofErr w:type="spellStart"/>
      <w:r w:rsidRPr="00470ED3">
        <w:rPr>
          <w:rFonts w:ascii="Courier New" w:hAnsi="Courier New" w:cs="Courier New"/>
          <w:lang w:val="en-US"/>
        </w:rPr>
        <w:t>MoWIE</w:t>
      </w:r>
      <w:proofErr w:type="spellEnd"/>
      <w:r w:rsidRPr="00470ED3">
        <w:rPr>
          <w:rFonts w:ascii="Courier New" w:hAnsi="Courier New" w:cs="Courier New"/>
          <w:lang w:val="en-US"/>
        </w:rPr>
        <w:t>: Toward</w:t>
      </w:r>
    </w:p>
    <w:p w14:paraId="1D5281D3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Systematic, Adaptive Network Information Exposure as an</w:t>
      </w:r>
    </w:p>
    <w:p w14:paraId="014B4D67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Enabling Technique for Cloud-Based Applications over 5G</w:t>
      </w:r>
    </w:p>
    <w:p w14:paraId="40E5226A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and Beyond", In Proceedings of the Workshop on Network</w:t>
      </w:r>
    </w:p>
    <w:p w14:paraId="3166069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Application Integration/</w:t>
      </w:r>
      <w:proofErr w:type="spellStart"/>
      <w:r w:rsidRPr="00470ED3">
        <w:rPr>
          <w:rFonts w:ascii="Courier New" w:hAnsi="Courier New" w:cs="Courier New"/>
          <w:lang w:val="en-US"/>
        </w:rPr>
        <w:t>CoDesign</w:t>
      </w:r>
      <w:proofErr w:type="spellEnd"/>
      <w:r w:rsidRPr="00470ED3">
        <w:rPr>
          <w:rFonts w:ascii="Courier New" w:hAnsi="Courier New" w:cs="Courier New"/>
          <w:lang w:val="en-US"/>
        </w:rPr>
        <w:t>, ACM, Virtual Event USA,</w:t>
      </w:r>
    </w:p>
    <w:p w14:paraId="32188CA1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20-27</w:t>
      </w:r>
      <w:del w:id="346" w:author="BOUCADAIR Mohamed INNOV/NET" w:date="2021-12-16T10:28:00Z">
        <w:r w:rsidRPr="00470ED3" w:rsidDel="00043202">
          <w:rPr>
            <w:rFonts w:ascii="Courier New" w:hAnsi="Courier New" w:cs="Courier New"/>
            <w:lang w:val="en-US"/>
          </w:rPr>
          <w:delText>. ,</w:delText>
        </w:r>
      </w:del>
      <w:ins w:id="347" w:author="BOUCADAIR Mohamed INNOV/NET" w:date="2021-12-16T10:28:00Z">
        <w:r w:rsidR="00043202">
          <w:rPr>
            <w:rFonts w:ascii="Courier New" w:hAnsi="Courier New" w:cs="Courier New"/>
            <w:lang w:val="en-US"/>
          </w:rPr>
          <w:t>,</w:t>
        </w:r>
      </w:ins>
      <w:r w:rsidRPr="00470ED3">
        <w:rPr>
          <w:rFonts w:ascii="Courier New" w:hAnsi="Courier New" w:cs="Courier New"/>
          <w:lang w:val="en-US"/>
        </w:rPr>
        <w:t xml:space="preserve"> 2020.</w:t>
      </w:r>
    </w:p>
    <w:p w14:paraId="72D7BCED" w14:textId="77777777" w:rsidR="003C62EB" w:rsidRPr="00470ED3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[</w:t>
      </w:r>
      <w:proofErr w:type="gramStart"/>
      <w:r w:rsidRPr="00470ED3">
        <w:rPr>
          <w:rFonts w:ascii="Courier New" w:hAnsi="Courier New" w:cs="Courier New"/>
          <w:lang w:val="en-US"/>
        </w:rPr>
        <w:t xml:space="preserve">NOVA]   </w:t>
      </w:r>
      <w:proofErr w:type="gramEnd"/>
      <w:r w:rsidRPr="00470ED3">
        <w:rPr>
          <w:rFonts w:ascii="Courier New" w:hAnsi="Courier New" w:cs="Courier New"/>
          <w:lang w:val="en-US"/>
        </w:rPr>
        <w:t xml:space="preserve">  Gao, K., Xiang, Q., Wang, X., Yang, Y.R., and J. Bi, "An</w:t>
      </w:r>
    </w:p>
    <w:p w14:paraId="5977B207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470ED3">
        <w:rPr>
          <w:rFonts w:ascii="Courier New" w:hAnsi="Courier New" w:cs="Courier New"/>
          <w:lang w:val="en-US"/>
        </w:rPr>
        <w:t xml:space="preserve">              </w:t>
      </w:r>
      <w:r w:rsidRPr="00C54495">
        <w:rPr>
          <w:rFonts w:ascii="Courier New" w:hAnsi="Courier New" w:cs="Courier New"/>
          <w:lang w:val="en-US"/>
        </w:rPr>
        <w:t>objective-driven on-demand network abstraction for</w:t>
      </w:r>
    </w:p>
    <w:p w14:paraId="5FF59FF7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adaptive applications", IEEE/ACM Transactions on</w:t>
      </w:r>
    </w:p>
    <w:p w14:paraId="6D06B65F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Networking (TON) Vol 27, no. 2 (2019): 805-818</w:t>
      </w:r>
      <w:del w:id="348" w:author="BOUCADAIR Mohamed INNOV/NET" w:date="2021-12-16T10:28:00Z">
        <w:r w:rsidRPr="00C54495" w:rsidDel="00043202">
          <w:rPr>
            <w:rFonts w:ascii="Courier New" w:hAnsi="Courier New" w:cs="Courier New"/>
            <w:lang w:val="en-US"/>
          </w:rPr>
          <w:delText>.</w:delText>
        </w:r>
      </w:del>
      <w:r w:rsidRPr="00C54495">
        <w:rPr>
          <w:rFonts w:ascii="Courier New" w:hAnsi="Courier New" w:cs="Courier New"/>
          <w:lang w:val="en-US"/>
        </w:rPr>
        <w:t>, 2019.</w:t>
      </w:r>
    </w:p>
    <w:p w14:paraId="358F4D14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</w:t>
      </w:r>
      <w:r w:rsidRPr="002802C5">
        <w:rPr>
          <w:rFonts w:ascii="Courier New" w:hAnsi="Courier New" w:cs="Courier New"/>
          <w:lang w:val="en-US"/>
        </w:rPr>
        <w:t>[</w:t>
      </w:r>
      <w:proofErr w:type="gramStart"/>
      <w:r w:rsidRPr="002802C5">
        <w:rPr>
          <w:rFonts w:ascii="Courier New" w:hAnsi="Courier New" w:cs="Courier New"/>
          <w:lang w:val="en-US"/>
        </w:rPr>
        <w:t xml:space="preserve">RESA]   </w:t>
      </w:r>
      <w:proofErr w:type="gramEnd"/>
      <w:r w:rsidRPr="002802C5">
        <w:rPr>
          <w:rFonts w:ascii="Courier New" w:hAnsi="Courier New" w:cs="Courier New"/>
          <w:lang w:val="en-US"/>
        </w:rPr>
        <w:t xml:space="preserve">  Xiang, Q., Zhang, J., Wang, X., Liu, Y., </w:t>
      </w:r>
      <w:proofErr w:type="spellStart"/>
      <w:r w:rsidRPr="002802C5">
        <w:rPr>
          <w:rFonts w:ascii="Courier New" w:hAnsi="Courier New" w:cs="Courier New"/>
          <w:lang w:val="en-US"/>
        </w:rPr>
        <w:t>Guok</w:t>
      </w:r>
      <w:proofErr w:type="spellEnd"/>
      <w:r w:rsidRPr="002802C5">
        <w:rPr>
          <w:rFonts w:ascii="Courier New" w:hAnsi="Courier New" w:cs="Courier New"/>
          <w:lang w:val="en-US"/>
        </w:rPr>
        <w:t>, C., Le, F.,</w:t>
      </w:r>
    </w:p>
    <w:p w14:paraId="558CC7C3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C54495">
        <w:rPr>
          <w:rFonts w:ascii="Courier New" w:hAnsi="Courier New" w:cs="Courier New"/>
          <w:lang w:val="en-US"/>
        </w:rPr>
        <w:t>MacAuley</w:t>
      </w:r>
      <w:proofErr w:type="spellEnd"/>
      <w:r w:rsidRPr="00C54495">
        <w:rPr>
          <w:rFonts w:ascii="Courier New" w:hAnsi="Courier New" w:cs="Courier New"/>
          <w:lang w:val="en-US"/>
        </w:rPr>
        <w:t>, J., Newman, H., and Y.R. Yang, "Fine-grained,</w:t>
      </w:r>
    </w:p>
    <w:p w14:paraId="14D87955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multi-domain network resource abstraction as a fundamental</w:t>
      </w:r>
    </w:p>
    <w:p w14:paraId="4FB35E29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primitive to enable high-performance, collaborative data</w:t>
      </w:r>
    </w:p>
    <w:p w14:paraId="2F303226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sciences", Proceedings of the Super Computing 2018,</w:t>
      </w:r>
    </w:p>
    <w:p w14:paraId="67009AD1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5:1-5:13</w:t>
      </w:r>
      <w:del w:id="349" w:author="BOUCADAIR Mohamed INNOV/NET" w:date="2021-12-16T10:28:00Z">
        <w:r w:rsidRPr="00C54495" w:rsidDel="00043202">
          <w:rPr>
            <w:rFonts w:ascii="Courier New" w:hAnsi="Courier New" w:cs="Courier New"/>
            <w:lang w:val="en-US"/>
          </w:rPr>
          <w:delText xml:space="preserve"> ,</w:delText>
        </w:r>
      </w:del>
      <w:ins w:id="350" w:author="BOUCADAIR Mohamed INNOV/NET" w:date="2021-12-16T10:28:00Z">
        <w:r w:rsidR="00043202">
          <w:rPr>
            <w:rFonts w:ascii="Courier New" w:hAnsi="Courier New" w:cs="Courier New"/>
            <w:lang w:val="en-US"/>
          </w:rPr>
          <w:t>,</w:t>
        </w:r>
      </w:ins>
      <w:r w:rsidRPr="00C54495">
        <w:rPr>
          <w:rFonts w:ascii="Courier New" w:hAnsi="Courier New" w:cs="Courier New"/>
          <w:lang w:val="en-US"/>
        </w:rPr>
        <w:t xml:space="preserve"> 2019.</w:t>
      </w:r>
    </w:p>
    <w:p w14:paraId="1D403AEA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[RFC2216</w:t>
      </w:r>
      <w:proofErr w:type="gramStart"/>
      <w:r w:rsidRPr="00C54495">
        <w:rPr>
          <w:rFonts w:ascii="Courier New" w:hAnsi="Courier New" w:cs="Courier New"/>
          <w:lang w:val="en-US"/>
        </w:rPr>
        <w:t xml:space="preserve">]  </w:t>
      </w:r>
      <w:proofErr w:type="spellStart"/>
      <w:r w:rsidRPr="00C54495">
        <w:rPr>
          <w:rFonts w:ascii="Courier New" w:hAnsi="Courier New" w:cs="Courier New"/>
          <w:lang w:val="en-US"/>
        </w:rPr>
        <w:t>Shenker</w:t>
      </w:r>
      <w:proofErr w:type="spellEnd"/>
      <w:proofErr w:type="gramEnd"/>
      <w:r w:rsidRPr="00C54495">
        <w:rPr>
          <w:rFonts w:ascii="Courier New" w:hAnsi="Courier New" w:cs="Courier New"/>
          <w:lang w:val="en-US"/>
        </w:rPr>
        <w:t xml:space="preserve">, S. and J. </w:t>
      </w:r>
      <w:proofErr w:type="spellStart"/>
      <w:r w:rsidRPr="00C54495">
        <w:rPr>
          <w:rFonts w:ascii="Courier New" w:hAnsi="Courier New" w:cs="Courier New"/>
          <w:lang w:val="en-US"/>
        </w:rPr>
        <w:t>Wroclawski</w:t>
      </w:r>
      <w:proofErr w:type="spellEnd"/>
      <w:r w:rsidRPr="00C54495">
        <w:rPr>
          <w:rFonts w:ascii="Courier New" w:hAnsi="Courier New" w:cs="Courier New"/>
          <w:lang w:val="en-US"/>
        </w:rPr>
        <w:t>, "Network Element Service</w:t>
      </w:r>
    </w:p>
    <w:p w14:paraId="4420E791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C54495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3C62EB">
        <w:rPr>
          <w:rFonts w:ascii="Courier New" w:hAnsi="Courier New" w:cs="Courier New"/>
        </w:rPr>
        <w:t>Specification</w:t>
      </w:r>
      <w:proofErr w:type="spellEnd"/>
      <w:r w:rsidRPr="003C62EB">
        <w:rPr>
          <w:rFonts w:ascii="Courier New" w:hAnsi="Courier New" w:cs="Courier New"/>
        </w:rPr>
        <w:t xml:space="preserve"> Template", RFC 2216, DOI 10.17487/RFC2216,</w:t>
      </w:r>
    </w:p>
    <w:p w14:paraId="3D60873C" w14:textId="77777777" w:rsidR="003C62EB" w:rsidRPr="003C62EB" w:rsidRDefault="003C62EB" w:rsidP="003C62EB">
      <w:pPr>
        <w:pStyle w:val="Textebrut"/>
        <w:rPr>
          <w:rFonts w:ascii="Courier New" w:hAnsi="Courier New" w:cs="Courier New"/>
        </w:rPr>
      </w:pPr>
      <w:r w:rsidRPr="003C62EB">
        <w:rPr>
          <w:rFonts w:ascii="Courier New" w:hAnsi="Courier New" w:cs="Courier New"/>
        </w:rPr>
        <w:t xml:space="preserve">              </w:t>
      </w:r>
      <w:proofErr w:type="spellStart"/>
      <w:r w:rsidRPr="003C62EB">
        <w:rPr>
          <w:rFonts w:ascii="Courier New" w:hAnsi="Courier New" w:cs="Courier New"/>
        </w:rPr>
        <w:t>September</w:t>
      </w:r>
      <w:proofErr w:type="spellEnd"/>
      <w:r w:rsidRPr="003C62EB">
        <w:rPr>
          <w:rFonts w:ascii="Courier New" w:hAnsi="Courier New" w:cs="Courier New"/>
        </w:rPr>
        <w:t xml:space="preserve"> 1997, &lt;https://www.rfc-editor.org/rfc/rfc2216&gt;.</w:t>
      </w:r>
    </w:p>
    <w:p w14:paraId="3B30CF4E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3C62EB">
        <w:rPr>
          <w:rFonts w:ascii="Courier New" w:hAnsi="Courier New" w:cs="Courier New"/>
        </w:rPr>
        <w:t xml:space="preserve">Gao, et al.               </w:t>
      </w:r>
      <w:r w:rsidRPr="002802C5">
        <w:rPr>
          <w:rFonts w:ascii="Courier New" w:hAnsi="Courier New" w:cs="Courier New"/>
          <w:lang w:val="en-US"/>
        </w:rPr>
        <w:t xml:space="preserve">Expires 28 April 2022             </w:t>
      </w:r>
      <w:proofErr w:type="gramStart"/>
      <w:r w:rsidRPr="002802C5">
        <w:rPr>
          <w:rFonts w:ascii="Courier New" w:hAnsi="Courier New" w:cs="Courier New"/>
          <w:lang w:val="en-US"/>
        </w:rPr>
        <w:t xml:space="preserve">   [</w:t>
      </w:r>
      <w:proofErr w:type="gramEnd"/>
      <w:r w:rsidRPr="002802C5">
        <w:rPr>
          <w:rFonts w:ascii="Courier New" w:hAnsi="Courier New" w:cs="Courier New"/>
          <w:lang w:val="en-US"/>
        </w:rPr>
        <w:t>Page 58]</w:t>
      </w:r>
    </w:p>
    <w:p w14:paraId="5A8DBA40" w14:textId="77777777" w:rsidR="003C62EB" w:rsidRPr="002802C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2802C5">
        <w:rPr>
          <w:rFonts w:ascii="Courier New" w:hAnsi="Courier New" w:cs="Courier New"/>
          <w:lang w:val="en-US"/>
        </w:rPr>
        <w:br w:type="page"/>
      </w:r>
    </w:p>
    <w:p w14:paraId="0A2F1E11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lastRenderedPageBreak/>
        <w:t>Internet-Draft                   ALTO-PV                    October 2021</w:t>
      </w:r>
    </w:p>
    <w:p w14:paraId="4CA12C78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[RFC7540</w:t>
      </w:r>
      <w:proofErr w:type="gramStart"/>
      <w:r w:rsidRPr="00C54495">
        <w:rPr>
          <w:rFonts w:ascii="Courier New" w:hAnsi="Courier New" w:cs="Courier New"/>
          <w:lang w:val="en-US"/>
        </w:rPr>
        <w:t>]  Belshe</w:t>
      </w:r>
      <w:proofErr w:type="gramEnd"/>
      <w:r w:rsidRPr="00C54495">
        <w:rPr>
          <w:rFonts w:ascii="Courier New" w:hAnsi="Courier New" w:cs="Courier New"/>
          <w:lang w:val="en-US"/>
        </w:rPr>
        <w:t>, M., Peon, R., and M. Thomson, Ed., "Hypertext</w:t>
      </w:r>
    </w:p>
    <w:p w14:paraId="5E33DD92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Transfer Protocol Version 2 (HTTP/2)", RFC 7540,</w:t>
      </w:r>
    </w:p>
    <w:p w14:paraId="06C80C0D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DOI 10.17487/RFC7540, May 2015,</w:t>
      </w:r>
    </w:p>
    <w:p w14:paraId="4382F250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&lt;https://www.rfc-editor.org/rfc/rfc7540&gt;.</w:t>
      </w:r>
    </w:p>
    <w:p w14:paraId="1196CB9F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[</w:t>
      </w:r>
      <w:proofErr w:type="gramStart"/>
      <w:r w:rsidRPr="00C54495">
        <w:rPr>
          <w:rFonts w:ascii="Courier New" w:hAnsi="Courier New" w:cs="Courier New"/>
          <w:lang w:val="en-US"/>
        </w:rPr>
        <w:t xml:space="preserve">SENSE]   </w:t>
      </w:r>
      <w:proofErr w:type="gramEnd"/>
      <w:r w:rsidRPr="00C54495">
        <w:rPr>
          <w:rFonts w:ascii="Courier New" w:hAnsi="Courier New" w:cs="Courier New"/>
          <w:lang w:val="en-US"/>
        </w:rPr>
        <w:t xml:space="preserve"> "Services - SENSE", 2019, &lt;</w:t>
      </w:r>
      <w:commentRangeStart w:id="351"/>
      <w:r w:rsidRPr="00C54495">
        <w:rPr>
          <w:rFonts w:ascii="Courier New" w:hAnsi="Courier New" w:cs="Courier New"/>
          <w:lang w:val="en-US"/>
        </w:rPr>
        <w:t>http://sense.es.net/services</w:t>
      </w:r>
      <w:commentRangeEnd w:id="351"/>
      <w:r w:rsidR="00043202">
        <w:rPr>
          <w:rStyle w:val="Marquedecommentaire"/>
          <w:rFonts w:asciiTheme="minorHAnsi" w:hAnsiTheme="minorHAnsi"/>
        </w:rPr>
        <w:commentReference w:id="351"/>
      </w:r>
      <w:r w:rsidRPr="00C54495">
        <w:rPr>
          <w:rFonts w:ascii="Courier New" w:hAnsi="Courier New" w:cs="Courier New"/>
          <w:lang w:val="en-US"/>
        </w:rPr>
        <w:t>&gt;.</w:t>
      </w:r>
    </w:p>
    <w:p w14:paraId="7A4AB39B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[</w:t>
      </w:r>
      <w:proofErr w:type="gramStart"/>
      <w:r w:rsidRPr="00C54495">
        <w:rPr>
          <w:rFonts w:ascii="Courier New" w:hAnsi="Courier New" w:cs="Courier New"/>
          <w:lang w:val="en-US"/>
        </w:rPr>
        <w:t>SEREDGE]  Contreras</w:t>
      </w:r>
      <w:proofErr w:type="gramEnd"/>
      <w:r w:rsidRPr="00C54495">
        <w:rPr>
          <w:rFonts w:ascii="Courier New" w:hAnsi="Courier New" w:cs="Courier New"/>
          <w:lang w:val="en-US"/>
        </w:rPr>
        <w:t xml:space="preserve">, L., </w:t>
      </w:r>
      <w:proofErr w:type="spellStart"/>
      <w:r w:rsidRPr="00C54495">
        <w:rPr>
          <w:rFonts w:ascii="Courier New" w:hAnsi="Courier New" w:cs="Courier New"/>
          <w:lang w:val="en-US"/>
        </w:rPr>
        <w:t>Baliosian</w:t>
      </w:r>
      <w:proofErr w:type="spellEnd"/>
      <w:r w:rsidRPr="00C54495">
        <w:rPr>
          <w:rFonts w:ascii="Courier New" w:hAnsi="Courier New" w:cs="Courier New"/>
          <w:lang w:val="en-US"/>
        </w:rPr>
        <w:t xml:space="preserve">, J., </w:t>
      </w:r>
      <w:proofErr w:type="spellStart"/>
      <w:r w:rsidRPr="00C54495">
        <w:rPr>
          <w:rFonts w:ascii="Courier New" w:hAnsi="Courier New" w:cs="Courier New"/>
          <w:lang w:val="en-US"/>
        </w:rPr>
        <w:t>Martı́nez-Julia</w:t>
      </w:r>
      <w:proofErr w:type="spellEnd"/>
      <w:r w:rsidRPr="00C54495">
        <w:rPr>
          <w:rFonts w:ascii="Courier New" w:hAnsi="Courier New" w:cs="Courier New"/>
          <w:lang w:val="en-US"/>
        </w:rPr>
        <w:t>, P., and J.</w:t>
      </w:r>
    </w:p>
    <w:p w14:paraId="1ED9451C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C54495">
        <w:rPr>
          <w:rFonts w:ascii="Courier New" w:hAnsi="Courier New" w:cs="Courier New"/>
          <w:lang w:val="en-US"/>
        </w:rPr>
        <w:t>Serrat</w:t>
      </w:r>
      <w:proofErr w:type="spellEnd"/>
      <w:r w:rsidRPr="00C54495">
        <w:rPr>
          <w:rFonts w:ascii="Courier New" w:hAnsi="Courier New" w:cs="Courier New"/>
          <w:lang w:val="en-US"/>
        </w:rPr>
        <w:t>, "Computing at the Edge: But, what Edge?", In</w:t>
      </w:r>
    </w:p>
    <w:p w14:paraId="103D0A22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proceedings of the NOMS 2020 - 2020 IEEE/IFIP Network</w:t>
      </w:r>
    </w:p>
    <w:p w14:paraId="10BA6E5B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Operations and Management Symposium. pp. 1-9</w:t>
      </w:r>
      <w:del w:id="352" w:author="BOUCADAIR Mohamed INNOV/NET" w:date="2021-12-16T10:27:00Z">
        <w:r w:rsidRPr="00C54495" w:rsidDel="00043202">
          <w:rPr>
            <w:rFonts w:ascii="Courier New" w:hAnsi="Courier New" w:cs="Courier New"/>
            <w:lang w:val="en-US"/>
          </w:rPr>
          <w:delText xml:space="preserve">. </w:delText>
        </w:r>
      </w:del>
      <w:r w:rsidRPr="00C54495">
        <w:rPr>
          <w:rFonts w:ascii="Courier New" w:hAnsi="Courier New" w:cs="Courier New"/>
          <w:lang w:val="en-US"/>
        </w:rPr>
        <w:t>, 2020.</w:t>
      </w:r>
    </w:p>
    <w:p w14:paraId="5B284EC8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[</w:t>
      </w:r>
      <w:proofErr w:type="gramStart"/>
      <w:r w:rsidRPr="00C54495">
        <w:rPr>
          <w:rFonts w:ascii="Courier New" w:hAnsi="Courier New" w:cs="Courier New"/>
          <w:lang w:val="en-US"/>
        </w:rPr>
        <w:t xml:space="preserve">SWAN]   </w:t>
      </w:r>
      <w:proofErr w:type="gramEnd"/>
      <w:r w:rsidRPr="00C54495">
        <w:rPr>
          <w:rFonts w:ascii="Courier New" w:hAnsi="Courier New" w:cs="Courier New"/>
          <w:lang w:val="en-US"/>
        </w:rPr>
        <w:t xml:space="preserve">  Hong, C., </w:t>
      </w:r>
      <w:proofErr w:type="spellStart"/>
      <w:r w:rsidRPr="00C54495">
        <w:rPr>
          <w:rFonts w:ascii="Courier New" w:hAnsi="Courier New" w:cs="Courier New"/>
          <w:lang w:val="en-US"/>
        </w:rPr>
        <w:t>Kandula</w:t>
      </w:r>
      <w:proofErr w:type="spellEnd"/>
      <w:r w:rsidRPr="00C54495">
        <w:rPr>
          <w:rFonts w:ascii="Courier New" w:hAnsi="Courier New" w:cs="Courier New"/>
          <w:lang w:val="en-US"/>
        </w:rPr>
        <w:t>, S., Mahajan, R., Zhang, M., Gill, V.,</w:t>
      </w:r>
    </w:p>
    <w:p w14:paraId="34633190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C54495">
        <w:rPr>
          <w:rFonts w:ascii="Courier New" w:hAnsi="Courier New" w:cs="Courier New"/>
          <w:lang w:val="en-US"/>
        </w:rPr>
        <w:t>Nanduri</w:t>
      </w:r>
      <w:proofErr w:type="spellEnd"/>
      <w:r w:rsidRPr="00C54495">
        <w:rPr>
          <w:rFonts w:ascii="Courier New" w:hAnsi="Courier New" w:cs="Courier New"/>
          <w:lang w:val="en-US"/>
        </w:rPr>
        <w:t xml:space="preserve">, M., and R. </w:t>
      </w:r>
      <w:proofErr w:type="spellStart"/>
      <w:r w:rsidRPr="00C54495">
        <w:rPr>
          <w:rFonts w:ascii="Courier New" w:hAnsi="Courier New" w:cs="Courier New"/>
          <w:lang w:val="en-US"/>
        </w:rPr>
        <w:t>Wattenhofer</w:t>
      </w:r>
      <w:proofErr w:type="spellEnd"/>
      <w:r w:rsidRPr="00C54495">
        <w:rPr>
          <w:rFonts w:ascii="Courier New" w:hAnsi="Courier New" w:cs="Courier New"/>
          <w:lang w:val="en-US"/>
        </w:rPr>
        <w:t>, "Achieving High</w:t>
      </w:r>
    </w:p>
    <w:p w14:paraId="5C713229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Utilization with Software-driven WAN", In Proceedings of</w:t>
      </w:r>
    </w:p>
    <w:p w14:paraId="7D9E285B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the ACM SIGCOMM 2013 Conference on SIGCOMM (SIGCOMM '13),</w:t>
      </w:r>
    </w:p>
    <w:p w14:paraId="377F269E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ACM, New York, NY, USA, 15-26</w:t>
      </w:r>
      <w:del w:id="353" w:author="BOUCADAIR Mohamed INNOV/NET" w:date="2021-12-16T10:27:00Z">
        <w:r w:rsidRPr="00C54495" w:rsidDel="00043202">
          <w:rPr>
            <w:rFonts w:ascii="Courier New" w:hAnsi="Courier New" w:cs="Courier New"/>
            <w:lang w:val="en-US"/>
          </w:rPr>
          <w:delText xml:space="preserve">. </w:delText>
        </w:r>
      </w:del>
      <w:r w:rsidRPr="00C54495">
        <w:rPr>
          <w:rFonts w:ascii="Courier New" w:hAnsi="Courier New" w:cs="Courier New"/>
          <w:lang w:val="en-US"/>
        </w:rPr>
        <w:t>, 2013.</w:t>
      </w:r>
    </w:p>
    <w:p w14:paraId="23F9431B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[</w:t>
      </w:r>
      <w:proofErr w:type="gramStart"/>
      <w:r w:rsidRPr="00C54495">
        <w:rPr>
          <w:rFonts w:ascii="Courier New" w:hAnsi="Courier New" w:cs="Courier New"/>
          <w:lang w:val="en-US"/>
        </w:rPr>
        <w:t>UNICORN]  Xiang</w:t>
      </w:r>
      <w:proofErr w:type="gramEnd"/>
      <w:r w:rsidRPr="00C54495">
        <w:rPr>
          <w:rFonts w:ascii="Courier New" w:hAnsi="Courier New" w:cs="Courier New"/>
          <w:lang w:val="en-US"/>
        </w:rPr>
        <w:t>, Q., Chen, S., Gao, K., Newman, H., Taylor, I.,</w:t>
      </w:r>
    </w:p>
    <w:p w14:paraId="2C903621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Zhang, J., and Y.R. Yang, "Unicorn: Unified Resource</w:t>
      </w:r>
    </w:p>
    <w:p w14:paraId="3379693B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Orchestration for Multi-Domain, Geo-Distributed Data</w:t>
      </w:r>
    </w:p>
    <w:p w14:paraId="53C6BCB9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Analytics", 2017 IEEE </w:t>
      </w:r>
      <w:proofErr w:type="spellStart"/>
      <w:r w:rsidRPr="00C54495">
        <w:rPr>
          <w:rFonts w:ascii="Courier New" w:hAnsi="Courier New" w:cs="Courier New"/>
          <w:lang w:val="en-US"/>
        </w:rPr>
        <w:t>SmartWorld</w:t>
      </w:r>
      <w:proofErr w:type="spellEnd"/>
      <w:r w:rsidRPr="00C54495">
        <w:rPr>
          <w:rFonts w:ascii="Courier New" w:hAnsi="Courier New" w:cs="Courier New"/>
          <w:lang w:val="en-US"/>
        </w:rPr>
        <w:t>, Ubiquitous Intelligence</w:t>
      </w:r>
    </w:p>
    <w:p w14:paraId="0A42D935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Computing, Advanced Trusted Computed, Scalable Computing</w:t>
      </w:r>
    </w:p>
    <w:p w14:paraId="41936B1E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Communications, Cloud Big Data Computing, Internet of</w:t>
      </w:r>
    </w:p>
    <w:p w14:paraId="4F8145D3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People and Smart City Innovation</w:t>
      </w:r>
    </w:p>
    <w:p w14:paraId="2D608705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(</w:t>
      </w:r>
      <w:proofErr w:type="spellStart"/>
      <w:r w:rsidRPr="00C54495">
        <w:rPr>
          <w:rFonts w:ascii="Courier New" w:hAnsi="Courier New" w:cs="Courier New"/>
          <w:lang w:val="en-US"/>
        </w:rPr>
        <w:t>SmartWorld</w:t>
      </w:r>
      <w:proofErr w:type="spellEnd"/>
      <w:r w:rsidRPr="00C54495">
        <w:rPr>
          <w:rFonts w:ascii="Courier New" w:hAnsi="Courier New" w:cs="Courier New"/>
          <w:lang w:val="en-US"/>
        </w:rPr>
        <w:t>/SCALCOM/UIC/ATC/</w:t>
      </w:r>
      <w:proofErr w:type="spellStart"/>
      <w:r w:rsidRPr="00C54495">
        <w:rPr>
          <w:rFonts w:ascii="Courier New" w:hAnsi="Courier New" w:cs="Courier New"/>
          <w:lang w:val="en-US"/>
        </w:rPr>
        <w:t>CBDCom</w:t>
      </w:r>
      <w:proofErr w:type="spellEnd"/>
      <w:r w:rsidRPr="00C54495">
        <w:rPr>
          <w:rFonts w:ascii="Courier New" w:hAnsi="Courier New" w:cs="Courier New"/>
          <w:lang w:val="en-US"/>
        </w:rPr>
        <w:t>/IOP/SCI) (Aug. 2017),</w:t>
      </w:r>
    </w:p>
    <w:p w14:paraId="6B289CB6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1-6</w:t>
      </w:r>
      <w:del w:id="354" w:author="BOUCADAIR Mohamed INNOV/NET" w:date="2021-12-16T10:27:00Z">
        <w:r w:rsidRPr="00C54495" w:rsidDel="00043202">
          <w:rPr>
            <w:rFonts w:ascii="Courier New" w:hAnsi="Courier New" w:cs="Courier New"/>
            <w:lang w:val="en-US"/>
          </w:rPr>
          <w:delText xml:space="preserve">. </w:delText>
        </w:r>
      </w:del>
      <w:r w:rsidRPr="00C54495">
        <w:rPr>
          <w:rFonts w:ascii="Courier New" w:hAnsi="Courier New" w:cs="Courier New"/>
          <w:lang w:val="en-US"/>
        </w:rPr>
        <w:t>, 2017.</w:t>
      </w:r>
    </w:p>
    <w:p w14:paraId="1010E06A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[</w:t>
      </w:r>
      <w:proofErr w:type="gramStart"/>
      <w:r w:rsidRPr="00C54495">
        <w:rPr>
          <w:rFonts w:ascii="Courier New" w:hAnsi="Courier New" w:cs="Courier New"/>
          <w:lang w:val="en-US"/>
        </w:rPr>
        <w:t xml:space="preserve">XQuery]   </w:t>
      </w:r>
      <w:proofErr w:type="gramEnd"/>
      <w:r w:rsidRPr="00C54495">
        <w:rPr>
          <w:rFonts w:ascii="Courier New" w:hAnsi="Courier New" w:cs="Courier New"/>
          <w:lang w:val="en-US"/>
        </w:rPr>
        <w:t>"XQuery 3.1: An XML Query Language", 2017,</w:t>
      </w:r>
    </w:p>
    <w:p w14:paraId="727E045E" w14:textId="77777777" w:rsidR="003C62EB" w:rsidRPr="00C54495" w:rsidRDefault="003C62EB" w:rsidP="003C62EB">
      <w:pPr>
        <w:pStyle w:val="Textebrut"/>
        <w:rPr>
          <w:rFonts w:ascii="Courier New" w:hAnsi="Courier New" w:cs="Courier New"/>
          <w:lang w:val="en-US"/>
        </w:rPr>
      </w:pPr>
      <w:r w:rsidRPr="00C54495">
        <w:rPr>
          <w:rFonts w:ascii="Courier New" w:hAnsi="Courier New" w:cs="Courier New"/>
          <w:lang w:val="en-US"/>
        </w:rPr>
        <w:t xml:space="preserve">              &lt;https://www.w3.org/TR/xquery-31/&gt;.</w:t>
      </w:r>
    </w:p>
    <w:p w14:paraId="677A7D63" w14:textId="77777777" w:rsidR="003C62EB" w:rsidRPr="007E47F5" w:rsidRDefault="003C62EB" w:rsidP="003C62EB">
      <w:pPr>
        <w:pStyle w:val="Textebrut"/>
        <w:rPr>
          <w:rFonts w:ascii="Courier New" w:hAnsi="Courier New" w:cs="Courier New"/>
          <w:lang w:val="en-US"/>
        </w:rPr>
      </w:pPr>
    </w:p>
    <w:sectPr w:rsidR="003C62EB" w:rsidRPr="007E47F5" w:rsidSect="00EF223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4" w:author="BOUCADAIR Mohamed INNOV/NET" w:date="2021-12-16T09:24:00Z" w:initials="BMI">
    <w:p w14:paraId="267C2D10" w14:textId="3A3494E7" w:rsidR="00B24805" w:rsidRPr="00B24805" w:rsidRDefault="00B2480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24805">
        <w:rPr>
          <w:lang w:val="en-US"/>
        </w:rPr>
        <w:t xml:space="preserve">Wonder whether it is useful </w:t>
      </w:r>
      <w:r>
        <w:rPr>
          <w:lang w:val="en-US"/>
        </w:rPr>
        <w:t>to mention that this information is dynamic and the assessment where this useful to share is</w:t>
      </w:r>
      <w:r w:rsidR="00D164C3">
        <w:rPr>
          <w:lang w:val="en-US"/>
        </w:rPr>
        <w:t xml:space="preserve"> not trivial.</w:t>
      </w:r>
      <w:r>
        <w:rPr>
          <w:lang w:val="en-US"/>
        </w:rPr>
        <w:t xml:space="preserve"> </w:t>
      </w:r>
    </w:p>
  </w:comment>
  <w:comment w:id="29" w:author="BOUCADAIR Mohamed INNOV/NET" w:date="2021-12-16T09:27:00Z" w:initials="BMI">
    <w:p w14:paraId="0E41365E" w14:textId="3AA73985" w:rsidR="00D164C3" w:rsidRPr="002802C5" w:rsidRDefault="00D164C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802C5">
        <w:rPr>
          <w:lang w:val="en-US"/>
        </w:rPr>
        <w:t>Which ones?</w:t>
      </w:r>
    </w:p>
  </w:comment>
  <w:comment w:id="34" w:author="BOUCADAIR Mohamed INNOV/NET" w:date="2021-12-16T09:29:00Z" w:initials="BMI">
    <w:p w14:paraId="2E8FA29C" w14:textId="7AA3EAF6" w:rsidR="00D164C3" w:rsidRPr="00D164C3" w:rsidRDefault="00D164C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D164C3">
        <w:rPr>
          <w:lang w:val="en-US"/>
        </w:rPr>
        <w:t>Redundant with the table of c</w:t>
      </w:r>
      <w:r>
        <w:rPr>
          <w:lang w:val="en-US"/>
        </w:rPr>
        <w:t xml:space="preserve">ontent. </w:t>
      </w:r>
    </w:p>
  </w:comment>
  <w:comment w:id="76" w:author="BOUCADAIR Mohamed INNOV/NET" w:date="2021-12-16T10:45:00Z" w:initials="BMI">
    <w:p w14:paraId="227C8ED7" w14:textId="0A907CCE" w:rsidR="006B668F" w:rsidRPr="006B668F" w:rsidRDefault="006B668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B668F">
        <w:rPr>
          <w:lang w:val="en-US"/>
        </w:rPr>
        <w:t>I guess you me</w:t>
      </w:r>
      <w:r>
        <w:rPr>
          <w:lang w:val="en-US"/>
        </w:rPr>
        <w:t xml:space="preserve">ant AS path here. Please add a pointer to </w:t>
      </w:r>
      <w:r w:rsidRPr="006B668F">
        <w:rPr>
          <w:lang w:val="en-US"/>
        </w:rPr>
        <w:t>rfc4271#section-5.1.2</w:t>
      </w:r>
    </w:p>
  </w:comment>
  <w:comment w:id="84" w:author="BOUCADAIR Mohamed INNOV/NET" w:date="2021-12-16T10:50:00Z" w:initials="BMI">
    <w:p w14:paraId="0280C6A6" w14:textId="08C54EB9" w:rsidR="006B668F" w:rsidRPr="006B668F" w:rsidRDefault="006B668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B668F">
        <w:rPr>
          <w:lang w:val="en-US"/>
        </w:rPr>
        <w:t>I don’t find this t</w:t>
      </w:r>
      <w:r>
        <w:rPr>
          <w:lang w:val="en-US"/>
        </w:rPr>
        <w:t>erm in 7285. Can you please cite the section where this is defined?</w:t>
      </w:r>
    </w:p>
  </w:comment>
  <w:comment w:id="91" w:author="BOUCADAIR Mohamed INNOV/NET" w:date="2021-12-16T10:54:00Z" w:initials="BMI">
    <w:p w14:paraId="21B388AF" w14:textId="1EFD741F" w:rsidR="006B668F" w:rsidRPr="006B668F" w:rsidRDefault="006B668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B668F">
        <w:rPr>
          <w:lang w:val="en-US"/>
        </w:rPr>
        <w:t>As this can be g</w:t>
      </w:r>
      <w:r>
        <w:rPr>
          <w:lang w:val="en-US"/>
        </w:rPr>
        <w:t>eneralized to any node type, including routers.</w:t>
      </w:r>
    </w:p>
  </w:comment>
  <w:comment w:id="95" w:author="BOUCADAIR Mohamed INNOV/NET" w:date="2021-12-16T10:53:00Z" w:initials="BMI">
    <w:p w14:paraId="25BB387A" w14:textId="77777777" w:rsidR="006B668F" w:rsidRDefault="006B668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B668F">
        <w:rPr>
          <w:lang w:val="en-US"/>
        </w:rPr>
        <w:t>?</w:t>
      </w:r>
    </w:p>
    <w:p w14:paraId="30A0984A" w14:textId="77777777" w:rsidR="00051F09" w:rsidRDefault="00051F09">
      <w:pPr>
        <w:pStyle w:val="Commentaire"/>
        <w:rPr>
          <w:lang w:val="en-US"/>
        </w:rPr>
      </w:pPr>
    </w:p>
    <w:p w14:paraId="4CF3856C" w14:textId="274899F7" w:rsidR="00051F09" w:rsidRPr="006B668F" w:rsidRDefault="00051F09">
      <w:pPr>
        <w:pStyle w:val="Commentaire"/>
        <w:rPr>
          <w:lang w:val="en-US"/>
        </w:rPr>
      </w:pPr>
      <w:r>
        <w:rPr>
          <w:lang w:val="en-US"/>
        </w:rPr>
        <w:t>Not found in 7285</w:t>
      </w:r>
    </w:p>
  </w:comment>
  <w:comment w:id="98" w:author="BOUCADAIR Mohamed INNOV/NET" w:date="2021-12-16T10:55:00Z" w:initials="BMI">
    <w:p w14:paraId="271A4895" w14:textId="77777777" w:rsidR="006B668F" w:rsidRDefault="006B668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B668F">
        <w:rPr>
          <w:lang w:val="en-US"/>
        </w:rPr>
        <w:t>I would reword to i</w:t>
      </w:r>
      <w:r>
        <w:rPr>
          <w:lang w:val="en-US"/>
        </w:rPr>
        <w:t xml:space="preserve">ndicate that these are access switches. </w:t>
      </w:r>
    </w:p>
    <w:p w14:paraId="01CB2445" w14:textId="77777777" w:rsidR="006B668F" w:rsidRDefault="006B668F">
      <w:pPr>
        <w:pStyle w:val="Commentaire"/>
        <w:rPr>
          <w:lang w:val="en-US"/>
        </w:rPr>
      </w:pPr>
    </w:p>
    <w:p w14:paraId="7C5C9F20" w14:textId="52E0B6B3" w:rsidR="006B668F" w:rsidRPr="006B668F" w:rsidRDefault="006B668F">
      <w:pPr>
        <w:pStyle w:val="Commentaire"/>
        <w:rPr>
          <w:lang w:val="en-US"/>
        </w:rPr>
      </w:pPr>
      <w:r>
        <w:rPr>
          <w:lang w:val="en-US"/>
        </w:rPr>
        <w:t xml:space="preserve">“side” does not parse well to me. </w:t>
      </w:r>
    </w:p>
  </w:comment>
  <w:comment w:id="193" w:author="BOUCADAIR Mohamed INNOV/NET" w:date="2021-12-16T11:05:00Z" w:initials="BMI">
    <w:p w14:paraId="67980BFC" w14:textId="0AF805E1" w:rsidR="004C00BD" w:rsidRPr="004C00BD" w:rsidRDefault="004C00B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C00BD">
        <w:rPr>
          <w:lang w:val="en-US"/>
        </w:rPr>
        <w:t>H</w:t>
      </w:r>
      <w:r>
        <w:rPr>
          <w:lang w:val="en-US"/>
        </w:rPr>
        <w:t>ow “essential” is technical characterized?</w:t>
      </w:r>
    </w:p>
  </w:comment>
  <w:comment w:id="199" w:author="BOUCADAIR Mohamed INNOV/NET" w:date="2021-12-16T11:07:00Z" w:initials="BMI">
    <w:p w14:paraId="5D8CADF9" w14:textId="77777777" w:rsidR="009B7583" w:rsidRDefault="009B758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B7583">
        <w:rPr>
          <w:lang w:val="en-US"/>
        </w:rPr>
        <w:t xml:space="preserve">Were those reported by </w:t>
      </w:r>
      <w:r>
        <w:rPr>
          <w:lang w:val="en-US"/>
        </w:rPr>
        <w:t>“real” deployments?</w:t>
      </w:r>
    </w:p>
    <w:p w14:paraId="52B43585" w14:textId="77777777" w:rsidR="009B7583" w:rsidRDefault="009B7583">
      <w:pPr>
        <w:pStyle w:val="Commentaire"/>
        <w:rPr>
          <w:lang w:val="en-US"/>
        </w:rPr>
      </w:pPr>
    </w:p>
    <w:p w14:paraId="68444C46" w14:textId="348CD1EA" w:rsidR="009B7583" w:rsidRPr="009B7583" w:rsidRDefault="009B7583">
      <w:pPr>
        <w:pStyle w:val="Commentaire"/>
        <w:rPr>
          <w:lang w:val="en-US"/>
        </w:rPr>
      </w:pPr>
      <w:r>
        <w:rPr>
          <w:lang w:val="en-US"/>
        </w:rPr>
        <w:t>If not, I would suggest we keep the wording factual.</w:t>
      </w:r>
    </w:p>
  </w:comment>
  <w:comment w:id="223" w:author="BOUCADAIR Mohamed INNOV/NET" w:date="2021-12-16T11:13:00Z" w:initials="BMI">
    <w:p w14:paraId="0272C4BD" w14:textId="386F678D" w:rsidR="009B7583" w:rsidRPr="009B7583" w:rsidRDefault="009B758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B7583">
        <w:rPr>
          <w:lang w:val="en-US"/>
        </w:rPr>
        <w:t>Any specific mean</w:t>
      </w:r>
      <w:r>
        <w:rPr>
          <w:lang w:val="en-US"/>
        </w:rPr>
        <w:t>ing compared to other links?</w:t>
      </w:r>
    </w:p>
  </w:comment>
  <w:comment w:id="227" w:author="BOUCADAIR Mohamed INNOV/NET" w:date="2021-12-16T11:14:00Z" w:initials="BMI">
    <w:p w14:paraId="3850ED11" w14:textId="57314E0D" w:rsidR="009B7583" w:rsidRPr="009B7583" w:rsidRDefault="009B758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B7583">
        <w:rPr>
          <w:lang w:val="en-US"/>
        </w:rPr>
        <w:t>Not sure I wou</w:t>
      </w:r>
      <w:r>
        <w:rPr>
          <w:lang w:val="en-US"/>
        </w:rPr>
        <w:t xml:space="preserve">ld keep this. </w:t>
      </w:r>
    </w:p>
  </w:comment>
  <w:comment w:id="241" w:author="BOUCADAIR Mohamed INNOV/NET" w:date="2021-12-16T11:19:00Z" w:initials="BMI">
    <w:p w14:paraId="24A09333" w14:textId="229C821A" w:rsidR="003F0574" w:rsidRPr="003F0574" w:rsidRDefault="003F057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3F0574">
        <w:rPr>
          <w:lang w:val="en-US"/>
        </w:rPr>
        <w:t>Call-out the meaning a</w:t>
      </w:r>
      <w:r>
        <w:rPr>
          <w:lang w:val="en-US"/>
        </w:rPr>
        <w:t xml:space="preserve">nd the units in the description text. </w:t>
      </w:r>
    </w:p>
  </w:comment>
  <w:comment w:id="257" w:author="BOUCADAIR Mohamed INNOV/NET" w:date="2021-12-16T11:29:00Z" w:initials="BMI">
    <w:p w14:paraId="52B6F72F" w14:textId="39BC754B" w:rsidR="005114FC" w:rsidRPr="005114FC" w:rsidRDefault="005114F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114FC">
        <w:rPr>
          <w:lang w:val="en-US"/>
        </w:rPr>
        <w:t>How these are identified </w:t>
      </w:r>
      <w:r>
        <w:rPr>
          <w:lang w:val="en-US"/>
        </w:rPr>
        <w:t>as being critical?</w:t>
      </w:r>
    </w:p>
  </w:comment>
  <w:comment w:id="270" w:author="BOUCADAIR Mohamed INNOV/NET" w:date="2021-12-16T11:32:00Z" w:initials="BMI">
    <w:p w14:paraId="48E36620" w14:textId="78C84EAA" w:rsidR="005114FC" w:rsidRPr="005114FC" w:rsidRDefault="005114F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114FC">
        <w:rPr>
          <w:rStyle w:val="Marquedecommentaire"/>
          <w:lang w:val="en-US"/>
        </w:rPr>
        <w:t>b</w:t>
      </w:r>
      <w:r w:rsidRPr="005114FC">
        <w:rPr>
          <w:lang w:val="en-US"/>
        </w:rPr>
        <w:t>y the server. Please s</w:t>
      </w:r>
      <w:r>
        <w:rPr>
          <w:lang w:val="en-US"/>
        </w:rPr>
        <w:t>ay so in the text.</w:t>
      </w:r>
    </w:p>
  </w:comment>
  <w:comment w:id="283" w:author="BOUCADAIR Mohamed INNOV/NET" w:date="2021-12-16T11:34:00Z" w:initials="BMI">
    <w:p w14:paraId="3D3F14DA" w14:textId="1DE0B4C2" w:rsidR="005114FC" w:rsidRPr="005114FC" w:rsidRDefault="005114F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114FC">
        <w:rPr>
          <w:lang w:val="en-US"/>
        </w:rPr>
        <w:t>Not sure about this</w:t>
      </w:r>
      <w:r>
        <w:rPr>
          <w:lang w:val="en-US"/>
        </w:rPr>
        <w:t xml:space="preserve"> because cumulated expose data can be used to track a network/ANE status.</w:t>
      </w:r>
    </w:p>
  </w:comment>
  <w:comment w:id="292" w:author="BOUCADAIR Mohamed INNOV/NET" w:date="2021-12-16T11:39:00Z" w:initials="BMI">
    <w:p w14:paraId="72BD4C62" w14:textId="681CC1BE" w:rsidR="00DA3B7B" w:rsidRPr="00DA3B7B" w:rsidRDefault="00DA3B7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DA3B7B">
        <w:rPr>
          <w:rStyle w:val="Marquedecommentaire"/>
          <w:lang w:val="en-US"/>
        </w:rPr>
        <w:t>Why not simply using « </w:t>
      </w:r>
      <w:r>
        <w:rPr>
          <w:rStyle w:val="Marquedecommentaire"/>
          <w:lang w:val="en-US"/>
        </w:rPr>
        <w:t xml:space="preserve">entity domain” and avoid this confusion? </w:t>
      </w:r>
    </w:p>
  </w:comment>
  <w:comment w:id="311" w:author="BOUCADAIR Mohamed INNOV/NET" w:date="2021-12-16T11:52:00Z" w:initials="BMI">
    <w:p w14:paraId="332E2D3B" w14:textId="39CC8F6B" w:rsidR="00EA03C6" w:rsidRPr="00EA03C6" w:rsidRDefault="00EA03C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2802C5">
        <w:rPr>
          <w:lang w:val="en-US"/>
        </w:rPr>
        <w:t xml:space="preserve">Explicit where the extension was defined. </w:t>
      </w:r>
    </w:p>
  </w:comment>
  <w:comment w:id="317" w:author="BOUCADAIR Mohamed INNOV/NET" w:date="2021-12-16T12:15:00Z" w:initials="BMI">
    <w:p w14:paraId="6FA4F734" w14:textId="512F302C" w:rsidR="003748AE" w:rsidRDefault="003748AE">
      <w:pPr>
        <w:pStyle w:val="Commentaire"/>
      </w:pPr>
      <w:r>
        <w:rPr>
          <w:rStyle w:val="Marquedecommentaire"/>
        </w:rPr>
        <w:annotationRef/>
      </w:r>
      <w:proofErr w:type="spellStart"/>
      <w:r>
        <w:t>Folding</w:t>
      </w:r>
      <w:proofErr w:type="spellEnd"/>
      <w:r>
        <w:t> ?</w:t>
      </w:r>
    </w:p>
  </w:comment>
  <w:comment w:id="351" w:author="BOUCADAIR Mohamed INNOV/NET" w:date="2021-12-16T10:27:00Z" w:initials="BMI">
    <w:p w14:paraId="7CEC30AB" w14:textId="6C8DCBEF" w:rsidR="00043202" w:rsidRPr="00043202" w:rsidRDefault="0004320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43202">
        <w:rPr>
          <w:lang w:val="en-US"/>
        </w:rPr>
        <w:t>I can’t access this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7C2D10" w15:done="0"/>
  <w15:commentEx w15:paraId="0E41365E" w15:done="0"/>
  <w15:commentEx w15:paraId="2E8FA29C" w15:done="0"/>
  <w15:commentEx w15:paraId="227C8ED7" w15:done="0"/>
  <w15:commentEx w15:paraId="0280C6A6" w15:done="0"/>
  <w15:commentEx w15:paraId="21B388AF" w15:done="0"/>
  <w15:commentEx w15:paraId="4CF3856C" w15:done="0"/>
  <w15:commentEx w15:paraId="7C5C9F20" w15:done="0"/>
  <w15:commentEx w15:paraId="67980BFC" w15:done="0"/>
  <w15:commentEx w15:paraId="68444C46" w15:done="0"/>
  <w15:commentEx w15:paraId="0272C4BD" w15:done="0"/>
  <w15:commentEx w15:paraId="3850ED11" w15:done="0"/>
  <w15:commentEx w15:paraId="24A09333" w15:done="0"/>
  <w15:commentEx w15:paraId="52B6F72F" w15:done="0"/>
  <w15:commentEx w15:paraId="48E36620" w15:done="0"/>
  <w15:commentEx w15:paraId="3D3F14DA" w15:done="0"/>
  <w15:commentEx w15:paraId="72BD4C62" w15:done="0"/>
  <w15:commentEx w15:paraId="332E2D3B" w15:done="0"/>
  <w15:commentEx w15:paraId="6FA4F734" w15:done="0"/>
  <w15:commentEx w15:paraId="7CEC30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5846A" w16cex:dateUtc="2021-12-16T08:24:00Z"/>
  <w16cex:commentExtensible w16cex:durableId="25658501" w16cex:dateUtc="2021-12-16T08:27:00Z"/>
  <w16cex:commentExtensible w16cex:durableId="25658591" w16cex:dateUtc="2021-12-16T08:29:00Z"/>
  <w16cex:commentExtensible w16cex:durableId="2565975F" w16cex:dateUtc="2021-12-16T09:45:00Z"/>
  <w16cex:commentExtensible w16cex:durableId="25659865" w16cex:dateUtc="2021-12-16T09:50:00Z"/>
  <w16cex:commentExtensible w16cex:durableId="25659955" w16cex:dateUtc="2021-12-16T09:54:00Z"/>
  <w16cex:commentExtensible w16cex:durableId="25659922" w16cex:dateUtc="2021-12-16T09:53:00Z"/>
  <w16cex:commentExtensible w16cex:durableId="25659998" w16cex:dateUtc="2021-12-16T09:55:00Z"/>
  <w16cex:commentExtensible w16cex:durableId="25659C05" w16cex:dateUtc="2021-12-16T10:05:00Z"/>
  <w16cex:commentExtensible w16cex:durableId="25659C62" w16cex:dateUtc="2021-12-16T10:07:00Z"/>
  <w16cex:commentExtensible w16cex:durableId="25659DC0" w16cex:dateUtc="2021-12-16T10:13:00Z"/>
  <w16cex:commentExtensible w16cex:durableId="25659E1C" w16cex:dateUtc="2021-12-16T10:14:00Z"/>
  <w16cex:commentExtensible w16cex:durableId="25659F4A" w16cex:dateUtc="2021-12-16T10:19:00Z"/>
  <w16cex:commentExtensible w16cex:durableId="2565A19B" w16cex:dateUtc="2021-12-16T10:29:00Z"/>
  <w16cex:commentExtensible w16cex:durableId="2565A238" w16cex:dateUtc="2021-12-16T10:32:00Z"/>
  <w16cex:commentExtensible w16cex:durableId="2565A2CF" w16cex:dateUtc="2021-12-16T10:34:00Z"/>
  <w16cex:commentExtensible w16cex:durableId="2565A3D4" w16cex:dateUtc="2021-12-16T10:39:00Z"/>
  <w16cex:commentExtensible w16cex:durableId="2565A6EE" w16cex:dateUtc="2021-12-16T10:52:00Z"/>
  <w16cex:commentExtensible w16cex:durableId="2565AC78" w16cex:dateUtc="2021-12-16T11:15:00Z"/>
  <w16cex:commentExtensible w16cex:durableId="25659323" w16cex:dateUtc="2021-12-16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7C2D10" w16cid:durableId="2565846A"/>
  <w16cid:commentId w16cid:paraId="0E41365E" w16cid:durableId="25658501"/>
  <w16cid:commentId w16cid:paraId="2E8FA29C" w16cid:durableId="25658591"/>
  <w16cid:commentId w16cid:paraId="227C8ED7" w16cid:durableId="2565975F"/>
  <w16cid:commentId w16cid:paraId="0280C6A6" w16cid:durableId="25659865"/>
  <w16cid:commentId w16cid:paraId="21B388AF" w16cid:durableId="25659955"/>
  <w16cid:commentId w16cid:paraId="4CF3856C" w16cid:durableId="25659922"/>
  <w16cid:commentId w16cid:paraId="7C5C9F20" w16cid:durableId="25659998"/>
  <w16cid:commentId w16cid:paraId="67980BFC" w16cid:durableId="25659C05"/>
  <w16cid:commentId w16cid:paraId="68444C46" w16cid:durableId="25659C62"/>
  <w16cid:commentId w16cid:paraId="0272C4BD" w16cid:durableId="25659DC0"/>
  <w16cid:commentId w16cid:paraId="3850ED11" w16cid:durableId="25659E1C"/>
  <w16cid:commentId w16cid:paraId="24A09333" w16cid:durableId="25659F4A"/>
  <w16cid:commentId w16cid:paraId="52B6F72F" w16cid:durableId="2565A19B"/>
  <w16cid:commentId w16cid:paraId="48E36620" w16cid:durableId="2565A238"/>
  <w16cid:commentId w16cid:paraId="3D3F14DA" w16cid:durableId="2565A2CF"/>
  <w16cid:commentId w16cid:paraId="72BD4C62" w16cid:durableId="2565A3D4"/>
  <w16cid:commentId w16cid:paraId="332E2D3B" w16cid:durableId="2565A6EE"/>
  <w16cid:commentId w16cid:paraId="6FA4F734" w16cid:durableId="2565AC78"/>
  <w16cid:commentId w16cid:paraId="7CEC30AB" w16cid:durableId="256593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5B37F" w14:textId="77777777" w:rsidR="00237F79" w:rsidRDefault="00237F79" w:rsidP="00470ED3">
      <w:pPr>
        <w:spacing w:after="0" w:line="240" w:lineRule="auto"/>
      </w:pPr>
      <w:r>
        <w:separator/>
      </w:r>
    </w:p>
  </w:endnote>
  <w:endnote w:type="continuationSeparator" w:id="0">
    <w:p w14:paraId="6ECE3E88" w14:textId="77777777" w:rsidR="00237F79" w:rsidRDefault="00237F79" w:rsidP="0047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63B6E" w14:textId="77777777" w:rsidR="00237F79" w:rsidRDefault="00237F79" w:rsidP="00470ED3">
      <w:pPr>
        <w:spacing w:after="0" w:line="240" w:lineRule="auto"/>
      </w:pPr>
      <w:r>
        <w:separator/>
      </w:r>
    </w:p>
  </w:footnote>
  <w:footnote w:type="continuationSeparator" w:id="0">
    <w:p w14:paraId="2AD1C352" w14:textId="77777777" w:rsidR="00237F79" w:rsidRDefault="00237F79" w:rsidP="00470ED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D2"/>
    <w:rsid w:val="00043202"/>
    <w:rsid w:val="00051F09"/>
    <w:rsid w:val="000A1EF7"/>
    <w:rsid w:val="001455AF"/>
    <w:rsid w:val="00237F79"/>
    <w:rsid w:val="002802C5"/>
    <w:rsid w:val="002F3FA7"/>
    <w:rsid w:val="003748AE"/>
    <w:rsid w:val="003C62EB"/>
    <w:rsid w:val="003C76DF"/>
    <w:rsid w:val="003D51C5"/>
    <w:rsid w:val="003F0574"/>
    <w:rsid w:val="004424BA"/>
    <w:rsid w:val="00470ED3"/>
    <w:rsid w:val="004C00BD"/>
    <w:rsid w:val="004F732D"/>
    <w:rsid w:val="005114FC"/>
    <w:rsid w:val="00582ECE"/>
    <w:rsid w:val="005B13E4"/>
    <w:rsid w:val="005C5A18"/>
    <w:rsid w:val="00671762"/>
    <w:rsid w:val="006B668F"/>
    <w:rsid w:val="006D2900"/>
    <w:rsid w:val="006E67EF"/>
    <w:rsid w:val="0074481C"/>
    <w:rsid w:val="00797261"/>
    <w:rsid w:val="007E47F5"/>
    <w:rsid w:val="00800AEB"/>
    <w:rsid w:val="008261F6"/>
    <w:rsid w:val="00867B90"/>
    <w:rsid w:val="00964F8D"/>
    <w:rsid w:val="009A7766"/>
    <w:rsid w:val="009B7583"/>
    <w:rsid w:val="00A62305"/>
    <w:rsid w:val="00A778FD"/>
    <w:rsid w:val="00A96920"/>
    <w:rsid w:val="00B076EA"/>
    <w:rsid w:val="00B24805"/>
    <w:rsid w:val="00B56097"/>
    <w:rsid w:val="00C40B55"/>
    <w:rsid w:val="00C41C05"/>
    <w:rsid w:val="00C41C17"/>
    <w:rsid w:val="00C54495"/>
    <w:rsid w:val="00C73C79"/>
    <w:rsid w:val="00C77BD6"/>
    <w:rsid w:val="00C91218"/>
    <w:rsid w:val="00CF0B47"/>
    <w:rsid w:val="00D164C3"/>
    <w:rsid w:val="00D308F5"/>
    <w:rsid w:val="00DA3B7B"/>
    <w:rsid w:val="00E94B6D"/>
    <w:rsid w:val="00EA03C6"/>
    <w:rsid w:val="00EF1613"/>
    <w:rsid w:val="00F860BF"/>
    <w:rsid w:val="00F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E2A0D"/>
  <w15:chartTrackingRefBased/>
  <w15:docId w15:val="{D891C2D6-4A40-4089-A596-847BD03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EF22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EF223A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0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ED3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544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5449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5449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544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544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59</Pages>
  <Words>19212</Words>
  <Characters>105672</Characters>
  <Application>Microsoft Office Word</Application>
  <DocSecurity>0</DocSecurity>
  <Lines>880</Lines>
  <Paragraphs>249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13</cp:revision>
  <cp:lastPrinted>2021-12-16T11:09:00Z</cp:lastPrinted>
  <dcterms:created xsi:type="dcterms:W3CDTF">2021-12-16T08:16:00Z</dcterms:created>
  <dcterms:modified xsi:type="dcterms:W3CDTF">2021-12-16T11:18:00Z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2021-12-16T08:18:15Z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0ced5cda-e11e-4d53-bb18-d5067dfa2bb5</vt:lpwstr>
  </property>
  <property fmtid="{D5CDD505-2E9C-101B-9397-08002B2CF9AE}" pid="8" name="MSIP_Label_07222825-62ea-40f3-96b5-5375c07996e2_ContentBits">
    <vt:lpwstr>0</vt:lpwstr>
  </property>
</Properties>
</file>